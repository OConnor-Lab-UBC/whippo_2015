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50469AD5" w:rsidR="006034D1" w:rsidRPr="002B1DB4" w:rsidRDefault="002B1DB4" w:rsidP="000F7014">
      <w:pPr>
        <w:spacing w:after="0" w:line="480" w:lineRule="auto"/>
        <w:jc w:val="center"/>
        <w:rPr>
          <w:rFonts w:ascii="Garamond" w:eastAsia="Times New Roman" w:hAnsi="Garamond" w:cs="Times New Roman"/>
          <w:b/>
          <w:bCs/>
          <w:i/>
          <w:color w:val="000000"/>
          <w:sz w:val="24"/>
          <w:szCs w:val="24"/>
          <w:lang w:val="en-US"/>
        </w:rPr>
      </w:pPr>
      <w:r>
        <w:rPr>
          <w:rFonts w:ascii="Garamond" w:eastAsia="Times New Roman" w:hAnsi="Garamond" w:cs="Times New Roman"/>
          <w:b/>
          <w:bCs/>
          <w:color w:val="000000"/>
          <w:sz w:val="24"/>
          <w:szCs w:val="24"/>
          <w:lang w:val="en-US"/>
        </w:rPr>
        <w:t>Biodiversity</w:t>
      </w:r>
      <w:r w:rsidR="006034D1" w:rsidRPr="00527A82">
        <w:rPr>
          <w:rFonts w:ascii="Garamond" w:eastAsia="Times New Roman" w:hAnsi="Garamond" w:cs="Times New Roman"/>
          <w:b/>
          <w:bCs/>
          <w:color w:val="000000"/>
          <w:sz w:val="24"/>
          <w:szCs w:val="24"/>
          <w:lang w:val="en-US"/>
        </w:rPr>
        <w:t xml:space="preserve"> in eelgrass-associated animal </w:t>
      </w:r>
      <w:r>
        <w:rPr>
          <w:rFonts w:ascii="Garamond" w:eastAsia="Times New Roman" w:hAnsi="Garamond" w:cs="Times New Roman"/>
          <w:b/>
          <w:bCs/>
          <w:color w:val="000000"/>
          <w:sz w:val="24"/>
          <w:szCs w:val="24"/>
          <w:lang w:val="en-US"/>
        </w:rPr>
        <w:t xml:space="preserve">communities: </w:t>
      </w:r>
      <w:r>
        <w:rPr>
          <w:rFonts w:ascii="Garamond" w:eastAsia="Times New Roman" w:hAnsi="Garamond" w:cs="Times New Roman"/>
          <w:b/>
          <w:bCs/>
          <w:i/>
          <w:color w:val="000000"/>
          <w:sz w:val="24"/>
          <w:szCs w:val="24"/>
          <w:lang w:val="en-US"/>
        </w:rPr>
        <w:t>something about functional groups and beta diversity?</w:t>
      </w:r>
    </w:p>
    <w:p w14:paraId="3ABA6906"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36D0016D" w14:textId="0C81C517" w:rsidR="009950DF" w:rsidRPr="00527A82" w:rsidRDefault="006034D1" w:rsidP="000F7014">
      <w:pPr>
        <w:spacing w:after="0" w:line="480" w:lineRule="auto"/>
        <w:rPr>
          <w:rFonts w:ascii="Garamond" w:eastAsia="Times New Roman" w:hAnsi="Garamond" w:cs="Times New Roman"/>
          <w:color w:val="000000"/>
          <w:sz w:val="24"/>
          <w:szCs w:val="24"/>
          <w:vertAlign w:val="superscript"/>
          <w:lang w:val="en-US"/>
        </w:rPr>
      </w:pPr>
      <w:r w:rsidRPr="00527A82">
        <w:rPr>
          <w:rFonts w:ascii="Garamond" w:eastAsia="Times New Roman" w:hAnsi="Garamond" w:cs="Times New Roman"/>
          <w:color w:val="000000"/>
          <w:sz w:val="24"/>
          <w:szCs w:val="24"/>
          <w:lang w:val="en-US"/>
        </w:rPr>
        <w:t>R. Whippo</w:t>
      </w:r>
      <w:r w:rsidRPr="00527A82">
        <w:rPr>
          <w:rFonts w:ascii="Garamond" w:eastAsia="Times New Roman" w:hAnsi="Garamond" w:cs="Times New Roman"/>
          <w:color w:val="000000"/>
          <w:sz w:val="24"/>
          <w:szCs w:val="24"/>
          <w:vertAlign w:val="superscript"/>
          <w:lang w:val="en-US"/>
        </w:rPr>
        <w:t>1</w:t>
      </w:r>
      <w:proofErr w:type="gramStart"/>
      <w:r w:rsidRPr="00527A82">
        <w:rPr>
          <w:rFonts w:ascii="Garamond" w:eastAsia="Times New Roman" w:hAnsi="Garamond" w:cs="Times New Roman"/>
          <w:color w:val="000000"/>
          <w:sz w:val="24"/>
          <w:szCs w:val="24"/>
          <w:vertAlign w:val="superscript"/>
          <w:lang w:val="en-US"/>
        </w:rPr>
        <w:t>,2</w:t>
      </w:r>
      <w:proofErr w:type="gramEnd"/>
      <w:r w:rsidRPr="00527A82">
        <w:rPr>
          <w:rFonts w:ascii="Garamond" w:eastAsia="Times New Roman" w:hAnsi="Garamond" w:cs="Times New Roman"/>
          <w:color w:val="000000"/>
          <w:sz w:val="24"/>
          <w:szCs w:val="24"/>
          <w:lang w:val="en-US"/>
        </w:rPr>
        <w:t>, N.S. Knight</w:t>
      </w:r>
      <w:r w:rsidRPr="00527A82">
        <w:rPr>
          <w:rFonts w:ascii="Garamond" w:eastAsia="Times New Roman" w:hAnsi="Garamond" w:cs="Times New Roman"/>
          <w:color w:val="000000"/>
          <w:sz w:val="24"/>
          <w:szCs w:val="24"/>
          <w:vertAlign w:val="superscript"/>
          <w:lang w:val="en-US"/>
        </w:rPr>
        <w:t>1,3</w:t>
      </w:r>
      <w:r w:rsidRPr="00527A82">
        <w:rPr>
          <w:rFonts w:ascii="Garamond" w:eastAsia="Times New Roman" w:hAnsi="Garamond" w:cs="Times New Roman"/>
          <w:color w:val="000000"/>
          <w:sz w:val="24"/>
          <w:szCs w:val="24"/>
          <w:lang w:val="en-US"/>
        </w:rPr>
        <w:t>, C. Prentice</w:t>
      </w:r>
      <w:r w:rsidRPr="00527A82">
        <w:rPr>
          <w:rFonts w:ascii="Garamond" w:eastAsia="Times New Roman" w:hAnsi="Garamond" w:cs="Times New Roman"/>
          <w:color w:val="000000"/>
          <w:sz w:val="24"/>
          <w:szCs w:val="24"/>
          <w:vertAlign w:val="superscript"/>
          <w:lang w:val="en-US"/>
        </w:rPr>
        <w:t>1,4</w:t>
      </w:r>
      <w:r w:rsidRPr="00527A82">
        <w:rPr>
          <w:rFonts w:ascii="Garamond" w:eastAsia="Times New Roman" w:hAnsi="Garamond" w:cs="Times New Roman"/>
          <w:color w:val="000000"/>
          <w:sz w:val="24"/>
          <w:szCs w:val="24"/>
          <w:lang w:val="en-US"/>
        </w:rPr>
        <w:t xml:space="preserve"> , M. Siegle</w:t>
      </w:r>
      <w:r w:rsidRPr="00527A82">
        <w:rPr>
          <w:rFonts w:ascii="Garamond" w:eastAsia="Times New Roman" w:hAnsi="Garamond" w:cs="Times New Roman"/>
          <w:color w:val="000000"/>
          <w:sz w:val="24"/>
          <w:szCs w:val="24"/>
          <w:vertAlign w:val="superscript"/>
          <w:lang w:val="en-US"/>
        </w:rPr>
        <w:t>1</w:t>
      </w:r>
      <w:r w:rsidRPr="00527A82">
        <w:rPr>
          <w:rFonts w:ascii="Garamond" w:eastAsia="Times New Roman" w:hAnsi="Garamond" w:cs="Times New Roman"/>
          <w:color w:val="000000"/>
          <w:sz w:val="24"/>
          <w:szCs w:val="24"/>
          <w:lang w:val="en-US"/>
        </w:rPr>
        <w:t>, M. I. O’Connor</w:t>
      </w:r>
      <w:r w:rsidRPr="00527A82">
        <w:rPr>
          <w:rFonts w:ascii="Garamond" w:eastAsia="Times New Roman" w:hAnsi="Garamond" w:cs="Times New Roman"/>
          <w:color w:val="000000"/>
          <w:sz w:val="24"/>
          <w:szCs w:val="24"/>
          <w:vertAlign w:val="superscript"/>
          <w:lang w:val="en-US"/>
        </w:rPr>
        <w:t>1</w:t>
      </w:r>
      <w:r w:rsidR="00F047CC" w:rsidRPr="00527A82">
        <w:rPr>
          <w:rFonts w:ascii="Garamond" w:eastAsia="Times New Roman" w:hAnsi="Garamond" w:cs="Times New Roman"/>
          <w:color w:val="000000"/>
          <w:sz w:val="24"/>
          <w:szCs w:val="24"/>
          <w:vertAlign w:val="superscript"/>
          <w:lang w:val="en-US"/>
        </w:rPr>
        <w:t>*</w:t>
      </w:r>
    </w:p>
    <w:p w14:paraId="4A8BE493" w14:textId="77777777" w:rsidR="00997656" w:rsidRDefault="00997656" w:rsidP="000F7014">
      <w:pPr>
        <w:spacing w:after="0" w:line="480" w:lineRule="auto"/>
        <w:rPr>
          <w:rFonts w:ascii="Garamond" w:eastAsia="Times New Roman" w:hAnsi="Garamond" w:cs="Times New Roman"/>
          <w:color w:val="000000"/>
          <w:sz w:val="24"/>
          <w:szCs w:val="24"/>
          <w:lang w:val="en-US"/>
        </w:rPr>
      </w:pPr>
    </w:p>
    <w:p w14:paraId="0D9E74C8" w14:textId="4344E187" w:rsidR="006034D1" w:rsidRDefault="009950DF"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*Corresponding author: </w:t>
      </w:r>
      <w:hyperlink r:id="rId9" w:history="1">
        <w:r w:rsidR="00997656" w:rsidRPr="00053104">
          <w:rPr>
            <w:rStyle w:val="Hyperlink"/>
            <w:rFonts w:ascii="Garamond" w:eastAsia="Times New Roman" w:hAnsi="Garamond" w:cs="Times New Roman"/>
            <w:sz w:val="24"/>
            <w:szCs w:val="24"/>
            <w:lang w:val="en-US"/>
          </w:rPr>
          <w:t>oconnor@zoology.ubc.ca</w:t>
        </w:r>
      </w:hyperlink>
    </w:p>
    <w:p w14:paraId="529D6AD2" w14:textId="77777777" w:rsidR="00997656" w:rsidRPr="00997656" w:rsidRDefault="00997656" w:rsidP="000F7014">
      <w:pPr>
        <w:spacing w:after="0" w:line="480" w:lineRule="auto"/>
        <w:rPr>
          <w:rFonts w:ascii="Garamond" w:eastAsia="Times New Roman" w:hAnsi="Garamond" w:cs="Times New Roman"/>
          <w:color w:val="000000"/>
          <w:sz w:val="24"/>
          <w:szCs w:val="24"/>
          <w:lang w:val="en-US"/>
        </w:rPr>
      </w:pPr>
    </w:p>
    <w:p w14:paraId="0B9CD232" w14:textId="220BF4EA"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1. </w:t>
      </w:r>
      <w:r w:rsidRPr="00527A82">
        <w:rPr>
          <w:rFonts w:ascii="Garamond" w:eastAsia="Times New Roman" w:hAnsi="Garamond" w:cs="Times New Roman"/>
          <w:iCs/>
          <w:color w:val="000000"/>
          <w:sz w:val="24"/>
          <w:szCs w:val="24"/>
          <w:lang w:val="en-US"/>
        </w:rPr>
        <w:tab/>
        <w:t xml:space="preserve">Department of Zoology and Biodiversity Research Centre, University of British Columbia, </w:t>
      </w:r>
      <w:r w:rsidR="003471CB" w:rsidRPr="00527A82">
        <w:rPr>
          <w:rFonts w:ascii="Garamond" w:eastAsia="Times New Roman" w:hAnsi="Garamond" w:cs="Times New Roman"/>
          <w:iCs/>
          <w:color w:val="000000"/>
          <w:sz w:val="24"/>
          <w:szCs w:val="24"/>
          <w:lang w:val="en-US"/>
        </w:rPr>
        <w:t xml:space="preserve">2212 Main Mall, V6T 1Z4, </w:t>
      </w:r>
      <w:r w:rsidRPr="00527A82">
        <w:rPr>
          <w:rFonts w:ascii="Garamond" w:eastAsia="Times New Roman" w:hAnsi="Garamond" w:cs="Times New Roman"/>
          <w:iCs/>
          <w:color w:val="000000"/>
          <w:sz w:val="24"/>
          <w:szCs w:val="24"/>
          <w:lang w:val="en-US"/>
        </w:rPr>
        <w:t xml:space="preserve">Vancouver, </w:t>
      </w:r>
      <w:r w:rsidR="003471CB" w:rsidRPr="00527A82">
        <w:rPr>
          <w:rFonts w:ascii="Garamond" w:eastAsia="Times New Roman" w:hAnsi="Garamond" w:cs="Times New Roman"/>
          <w:iCs/>
          <w:color w:val="000000"/>
          <w:sz w:val="24"/>
          <w:szCs w:val="24"/>
          <w:lang w:val="en-US"/>
        </w:rPr>
        <w:t>Canada</w:t>
      </w:r>
      <w:r w:rsidRPr="00527A82">
        <w:rPr>
          <w:rFonts w:ascii="Garamond" w:eastAsia="Times New Roman" w:hAnsi="Garamond" w:cs="Times New Roman"/>
          <w:iCs/>
          <w:color w:val="000000"/>
          <w:sz w:val="24"/>
          <w:szCs w:val="24"/>
          <w:lang w:val="en-US"/>
        </w:rPr>
        <w:t xml:space="preserve"> </w:t>
      </w:r>
    </w:p>
    <w:p w14:paraId="035C5AB8" w14:textId="3981D87D"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2. </w:t>
      </w:r>
      <w:r w:rsidRPr="00527A82">
        <w:rPr>
          <w:rFonts w:ascii="Garamond" w:eastAsia="Times New Roman" w:hAnsi="Garamond" w:cs="Times New Roman"/>
          <w:iCs/>
          <w:color w:val="000000"/>
          <w:sz w:val="24"/>
          <w:szCs w:val="24"/>
          <w:lang w:val="en-US"/>
        </w:rPr>
        <w:tab/>
        <w:t xml:space="preserve">Smithsonian Institution, </w:t>
      </w:r>
      <w:proofErr w:type="spellStart"/>
      <w:r w:rsidRPr="00527A82">
        <w:rPr>
          <w:rFonts w:ascii="Garamond" w:eastAsia="Times New Roman" w:hAnsi="Garamond" w:cs="Times New Roman"/>
          <w:iCs/>
          <w:color w:val="000000"/>
          <w:sz w:val="24"/>
          <w:szCs w:val="24"/>
          <w:lang w:val="en-US"/>
        </w:rPr>
        <w:t>Tennenbaum</w:t>
      </w:r>
      <w:proofErr w:type="spellEnd"/>
      <w:r w:rsidRPr="00527A82">
        <w:rPr>
          <w:rFonts w:ascii="Garamond" w:eastAsia="Times New Roman" w:hAnsi="Garamond" w:cs="Times New Roman"/>
          <w:iCs/>
          <w:color w:val="000000"/>
          <w:sz w:val="24"/>
          <w:szCs w:val="24"/>
          <w:lang w:val="en-US"/>
        </w:rPr>
        <w:t xml:space="preserve"> Marine Observatories Network, PO Box 37012, National Museum of Natural History, MRC 106, </w:t>
      </w:r>
      <w:r w:rsidR="003471CB" w:rsidRPr="00527A82">
        <w:rPr>
          <w:rFonts w:ascii="Garamond" w:eastAsia="Times New Roman" w:hAnsi="Garamond" w:cs="Times New Roman"/>
          <w:iCs/>
          <w:color w:val="000000"/>
          <w:sz w:val="24"/>
          <w:szCs w:val="24"/>
          <w:lang w:val="en-US"/>
        </w:rPr>
        <w:t>20013-7012, Washington, USA</w:t>
      </w:r>
      <w:r w:rsidRPr="00527A82">
        <w:rPr>
          <w:rFonts w:ascii="Garamond" w:eastAsia="Times New Roman" w:hAnsi="Garamond" w:cs="Times New Roman"/>
          <w:iCs/>
          <w:color w:val="000000"/>
          <w:sz w:val="24"/>
          <w:szCs w:val="24"/>
          <w:lang w:val="en-US"/>
        </w:rPr>
        <w:t xml:space="preserve"> </w:t>
      </w:r>
    </w:p>
    <w:p w14:paraId="030C7E70" w14:textId="66875343" w:rsidR="003471CB"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3.</w:t>
      </w:r>
      <w:r w:rsidRPr="00527A82">
        <w:rPr>
          <w:rFonts w:ascii="Garamond" w:eastAsia="Times New Roman" w:hAnsi="Garamond" w:cs="Times New Roman"/>
          <w:iCs/>
          <w:color w:val="000000"/>
          <w:sz w:val="24"/>
          <w:szCs w:val="24"/>
          <w:lang w:val="en-US"/>
        </w:rPr>
        <w:tab/>
        <w:t xml:space="preserve">Department </w:t>
      </w:r>
      <w:r w:rsidR="003471CB" w:rsidRPr="00527A82">
        <w:rPr>
          <w:rFonts w:ascii="Garamond" w:eastAsia="Times New Roman" w:hAnsi="Garamond" w:cs="Times New Roman"/>
          <w:iCs/>
          <w:color w:val="000000"/>
          <w:sz w:val="24"/>
          <w:szCs w:val="24"/>
          <w:lang w:val="en-US"/>
        </w:rPr>
        <w:t xml:space="preserve">of Biology, McGill University, </w:t>
      </w:r>
      <w:r w:rsidRPr="00527A82">
        <w:rPr>
          <w:rFonts w:ascii="Garamond" w:eastAsia="Times New Roman" w:hAnsi="Garamond" w:cs="Times New Roman"/>
          <w:iCs/>
          <w:color w:val="000000"/>
          <w:sz w:val="24"/>
          <w:szCs w:val="24"/>
          <w:lang w:val="en-US"/>
        </w:rPr>
        <w:t xml:space="preserve">1205 Avenue du </w:t>
      </w:r>
      <w:proofErr w:type="spellStart"/>
      <w:r w:rsidRPr="00527A82">
        <w:rPr>
          <w:rFonts w:ascii="Garamond" w:eastAsia="Times New Roman" w:hAnsi="Garamond" w:cs="Times New Roman"/>
          <w:iCs/>
          <w:color w:val="000000"/>
          <w:sz w:val="24"/>
          <w:szCs w:val="24"/>
          <w:lang w:val="en-US"/>
        </w:rPr>
        <w:t>Docteur</w:t>
      </w:r>
      <w:proofErr w:type="spellEnd"/>
      <w:r w:rsidRPr="00527A82">
        <w:rPr>
          <w:rFonts w:ascii="Garamond" w:eastAsia="Times New Roman" w:hAnsi="Garamond" w:cs="Times New Roman"/>
          <w:iCs/>
          <w:color w:val="000000"/>
          <w:sz w:val="24"/>
          <w:szCs w:val="24"/>
          <w:lang w:val="en-US"/>
        </w:rPr>
        <w:t xml:space="preserve">-Penfield, </w:t>
      </w:r>
      <w:r w:rsidR="003471CB" w:rsidRPr="00527A82">
        <w:rPr>
          <w:rFonts w:ascii="Garamond" w:eastAsia="Times New Roman" w:hAnsi="Garamond" w:cs="Times New Roman"/>
          <w:iCs/>
          <w:color w:val="000000"/>
          <w:sz w:val="24"/>
          <w:szCs w:val="24"/>
          <w:lang w:val="en-US"/>
        </w:rPr>
        <w:t xml:space="preserve">H3A </w:t>
      </w:r>
    </w:p>
    <w:p w14:paraId="6D241BAA" w14:textId="05B6B263" w:rsidR="006034D1" w:rsidRPr="00527A82" w:rsidRDefault="003471CB"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1B1</w:t>
      </w:r>
      <w:r w:rsidRPr="00527A82">
        <w:rPr>
          <w:rFonts w:ascii="Garamond" w:eastAsia="Times New Roman" w:hAnsi="Garamond" w:cs="Times New Roman"/>
          <w:sz w:val="24"/>
          <w:szCs w:val="24"/>
          <w:lang w:val="en-US"/>
        </w:rPr>
        <w:t xml:space="preserve">, </w:t>
      </w:r>
      <w:r w:rsidR="006034D1" w:rsidRPr="00527A82">
        <w:rPr>
          <w:rFonts w:ascii="Garamond" w:eastAsia="Times New Roman" w:hAnsi="Garamond" w:cs="Times New Roman"/>
          <w:iCs/>
          <w:color w:val="000000"/>
          <w:sz w:val="24"/>
          <w:szCs w:val="24"/>
          <w:lang w:val="en-US"/>
        </w:rPr>
        <w:t>Mon</w:t>
      </w:r>
      <w:r w:rsidRPr="00527A82">
        <w:rPr>
          <w:rFonts w:ascii="Garamond" w:eastAsia="Times New Roman" w:hAnsi="Garamond" w:cs="Times New Roman"/>
          <w:iCs/>
          <w:color w:val="000000"/>
          <w:sz w:val="24"/>
          <w:szCs w:val="24"/>
          <w:lang w:val="en-US"/>
        </w:rPr>
        <w:t>treal, Canada</w:t>
      </w:r>
    </w:p>
    <w:p w14:paraId="27F1CA96" w14:textId="24D99E4D" w:rsidR="006034D1" w:rsidRPr="00527A82" w:rsidRDefault="006034D1" w:rsidP="000F7014">
      <w:pPr>
        <w:spacing w:after="0" w:line="480" w:lineRule="auto"/>
        <w:ind w:left="720" w:hanging="720"/>
        <w:rPr>
          <w:rFonts w:ascii="Garamond" w:eastAsia="Times New Roman" w:hAnsi="Garamond" w:cs="Times New Roman"/>
          <w:sz w:val="24"/>
          <w:szCs w:val="24"/>
          <w:lang w:val="en-US"/>
        </w:rPr>
      </w:pPr>
      <w:r w:rsidRPr="00527A82">
        <w:rPr>
          <w:rFonts w:ascii="Garamond" w:eastAsia="Times New Roman" w:hAnsi="Garamond" w:cs="Times New Roman"/>
          <w:iCs/>
          <w:color w:val="000000"/>
          <w:sz w:val="24"/>
          <w:szCs w:val="24"/>
          <w:lang w:val="en-US"/>
        </w:rPr>
        <w:t xml:space="preserve">4. </w:t>
      </w:r>
      <w:r w:rsidRPr="00527A82">
        <w:rPr>
          <w:rFonts w:ascii="Garamond" w:eastAsia="Times New Roman" w:hAnsi="Garamond" w:cs="Times New Roman"/>
          <w:iCs/>
          <w:color w:val="000000"/>
          <w:sz w:val="24"/>
          <w:szCs w:val="24"/>
          <w:lang w:val="en-US"/>
        </w:rPr>
        <w:tab/>
        <w:t>School of Resource and Environmental Management, Simon Fraser University, 8888 University Drive,</w:t>
      </w:r>
      <w:r w:rsidR="003471CB" w:rsidRPr="00527A82">
        <w:rPr>
          <w:rFonts w:ascii="Garamond" w:eastAsia="Times New Roman" w:hAnsi="Garamond" w:cs="Times New Roman"/>
          <w:iCs/>
          <w:color w:val="000000"/>
          <w:sz w:val="24"/>
          <w:szCs w:val="24"/>
          <w:lang w:val="en-US"/>
        </w:rPr>
        <w:t xml:space="preserve"> V5A 1S6, </w:t>
      </w:r>
      <w:r w:rsidRPr="00527A82">
        <w:rPr>
          <w:rFonts w:ascii="Garamond" w:eastAsia="Times New Roman" w:hAnsi="Garamond" w:cs="Times New Roman"/>
          <w:iCs/>
          <w:color w:val="000000"/>
          <w:sz w:val="24"/>
          <w:szCs w:val="24"/>
          <w:lang w:val="en-US"/>
        </w:rPr>
        <w:t xml:space="preserve">Burnaby, </w:t>
      </w:r>
      <w:r w:rsidR="003471CB" w:rsidRPr="00527A82">
        <w:rPr>
          <w:rFonts w:ascii="Garamond" w:eastAsia="Times New Roman" w:hAnsi="Garamond" w:cs="Times New Roman"/>
          <w:iCs/>
          <w:color w:val="000000"/>
          <w:sz w:val="24"/>
          <w:szCs w:val="24"/>
          <w:lang w:val="en-US"/>
        </w:rPr>
        <w:t>Canada</w:t>
      </w:r>
      <w:r w:rsidRPr="00527A82">
        <w:rPr>
          <w:rFonts w:ascii="Garamond" w:eastAsia="Times New Roman" w:hAnsi="Garamond" w:cs="Times New Roman"/>
          <w:iCs/>
          <w:color w:val="000000"/>
          <w:sz w:val="24"/>
          <w:szCs w:val="24"/>
          <w:lang w:val="en-US"/>
        </w:rPr>
        <w:t xml:space="preserve"> </w:t>
      </w:r>
    </w:p>
    <w:p w14:paraId="10AC092A" w14:textId="77777777" w:rsidR="00EC5CE3" w:rsidRPr="00527A82" w:rsidRDefault="00EC5CE3" w:rsidP="000F7014">
      <w:pPr>
        <w:spacing w:after="0" w:line="480" w:lineRule="auto"/>
        <w:rPr>
          <w:rFonts w:ascii="Garamond" w:eastAsia="Times New Roman" w:hAnsi="Garamond" w:cs="Times New Roman"/>
          <w:color w:val="000000"/>
          <w:sz w:val="24"/>
          <w:szCs w:val="24"/>
          <w:lang w:val="en-US"/>
        </w:rPr>
      </w:pPr>
    </w:p>
    <w:p w14:paraId="3FBE8A84" w14:textId="59B0D420" w:rsidR="00EC5CE3" w:rsidRPr="00527A82" w:rsidRDefault="00EC5CE3"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t>Running head:</w:t>
      </w:r>
      <w:r w:rsidRPr="00527A82">
        <w:rPr>
          <w:rFonts w:ascii="Garamond" w:eastAsia="Times New Roman" w:hAnsi="Garamond" w:cs="Times New Roman"/>
          <w:color w:val="000000"/>
          <w:sz w:val="24"/>
          <w:szCs w:val="24"/>
          <w:lang w:val="en-US"/>
        </w:rPr>
        <w:t xml:space="preserve">  Variation in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eelgrass diversity</w:t>
      </w:r>
    </w:p>
    <w:p w14:paraId="19DB125C"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045C0601" w14:textId="6012A846" w:rsidR="006034D1" w:rsidRPr="00527A82" w:rsidRDefault="003471C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Key words: </w:t>
      </w:r>
      <w:proofErr w:type="spellStart"/>
      <w:r w:rsidRPr="00527A82">
        <w:rPr>
          <w:rFonts w:ascii="Garamond" w:eastAsia="Times New Roman" w:hAnsi="Garamond" w:cs="Times New Roman"/>
          <w:color w:val="000000"/>
          <w:sz w:val="24"/>
          <w:szCs w:val="24"/>
          <w:lang w:val="en-US"/>
        </w:rPr>
        <w:t>sea</w:t>
      </w:r>
      <w:r w:rsidR="006034D1" w:rsidRPr="00527A82">
        <w:rPr>
          <w:rFonts w:ascii="Garamond" w:eastAsia="Times New Roman" w:hAnsi="Garamond" w:cs="Times New Roman"/>
          <w:color w:val="000000"/>
          <w:sz w:val="24"/>
          <w:szCs w:val="24"/>
          <w:lang w:val="en-US"/>
        </w:rPr>
        <w:t>grass</w:t>
      </w:r>
      <w:proofErr w:type="spellEnd"/>
      <w:r w:rsidR="006034D1"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Zostera</w:t>
      </w:r>
      <w:proofErr w:type="spellEnd"/>
      <w:r w:rsidRPr="00527A82">
        <w:rPr>
          <w:rFonts w:ascii="Garamond" w:eastAsia="Times New Roman" w:hAnsi="Garamond" w:cs="Times New Roman"/>
          <w:i/>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foundation species, </w:t>
      </w:r>
      <w:r w:rsidR="006034D1" w:rsidRPr="00527A82">
        <w:rPr>
          <w:rFonts w:ascii="Garamond" w:eastAsia="Times New Roman" w:hAnsi="Garamond" w:cs="Times New Roman"/>
          <w:color w:val="000000"/>
          <w:sz w:val="24"/>
          <w:szCs w:val="24"/>
          <w:lang w:val="en-US"/>
        </w:rPr>
        <w:t>biodiversity, grazer, estuary, in</w:t>
      </w:r>
      <w:r w:rsidRPr="00527A82">
        <w:rPr>
          <w:rFonts w:ascii="Garamond" w:eastAsia="Times New Roman" w:hAnsi="Garamond" w:cs="Times New Roman"/>
          <w:color w:val="000000"/>
          <w:sz w:val="24"/>
          <w:szCs w:val="24"/>
          <w:lang w:val="en-US"/>
        </w:rPr>
        <w:t>vertebrate, landscape ecology</w:t>
      </w:r>
    </w:p>
    <w:p w14:paraId="595EF8C7"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w:t>
      </w:r>
    </w:p>
    <w:p w14:paraId="2B7ACEC6"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5196F5F7" w14:textId="77777777" w:rsidR="00307082" w:rsidRPr="00527A82" w:rsidRDefault="00307082" w:rsidP="000F7014">
      <w:pPr>
        <w:spacing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br w:type="page"/>
      </w:r>
    </w:p>
    <w:p w14:paraId="0B230EEF" w14:textId="77777777" w:rsidR="00280771" w:rsidRDefault="009950DF" w:rsidP="000F7014">
      <w:pPr>
        <w:spacing w:after="0"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lastRenderedPageBreak/>
        <w:t xml:space="preserve">ABSTRACT: </w:t>
      </w:r>
    </w:p>
    <w:p w14:paraId="024011A8" w14:textId="737B4237" w:rsidR="00280771" w:rsidRPr="00280771" w:rsidRDefault="00280771" w:rsidP="000F7014">
      <w:pPr>
        <w:spacing w:after="0" w:line="480" w:lineRule="auto"/>
        <w:rPr>
          <w:rFonts w:ascii="Garamond" w:eastAsia="Times New Roman" w:hAnsi="Garamond" w:cs="Times New Roman"/>
          <w:bCs/>
          <w:i/>
          <w:color w:val="000000"/>
          <w:sz w:val="24"/>
          <w:szCs w:val="24"/>
          <w:lang w:val="en-US"/>
        </w:rPr>
      </w:pPr>
      <w:r w:rsidRPr="00280771">
        <w:rPr>
          <w:rFonts w:ascii="Garamond" w:eastAsia="Times New Roman" w:hAnsi="Garamond" w:cs="Times New Roman"/>
          <w:b/>
          <w:bCs/>
          <w:color w:val="000000"/>
          <w:sz w:val="24"/>
          <w:szCs w:val="24"/>
          <w:lang w:val="en-US"/>
        </w:rPr>
        <w:t>Aim:</w:t>
      </w:r>
      <w:r>
        <w:rPr>
          <w:rFonts w:ascii="Garamond" w:eastAsia="Times New Roman" w:hAnsi="Garamond" w:cs="Times New Roman"/>
          <w:bCs/>
          <w:color w:val="000000"/>
          <w:sz w:val="24"/>
          <w:szCs w:val="24"/>
          <w:lang w:val="en-US"/>
        </w:rPr>
        <w:t xml:space="preserve"> Foundation species are prioritized in mapping and conservation prioritization decisions in marine environments</w:t>
      </w:r>
      <w:r w:rsidR="002B1DB4">
        <w:rPr>
          <w:rFonts w:ascii="Garamond" w:eastAsia="Times New Roman" w:hAnsi="Garamond" w:cs="Times New Roman"/>
          <w:bCs/>
          <w:color w:val="000000"/>
          <w:sz w:val="24"/>
          <w:szCs w:val="24"/>
          <w:lang w:val="en-US"/>
        </w:rPr>
        <w:t xml:space="preserve"> because</w:t>
      </w:r>
      <w:r>
        <w:rPr>
          <w:rFonts w:ascii="Garamond" w:eastAsia="Times New Roman" w:hAnsi="Garamond" w:cs="Times New Roman"/>
          <w:bCs/>
          <w:color w:val="000000"/>
          <w:sz w:val="24"/>
          <w:szCs w:val="24"/>
          <w:lang w:val="en-US"/>
        </w:rPr>
        <w:t xml:space="preserve"> they support biodiversity. We aimed </w:t>
      </w:r>
      <w:r w:rsidR="002B1DB4">
        <w:rPr>
          <w:rFonts w:ascii="Garamond" w:eastAsia="Times New Roman" w:hAnsi="Garamond" w:cs="Times New Roman"/>
          <w:bCs/>
          <w:color w:val="000000"/>
          <w:sz w:val="24"/>
          <w:szCs w:val="24"/>
          <w:lang w:val="en-US"/>
        </w:rPr>
        <w:t xml:space="preserve">1) </w:t>
      </w:r>
      <w:r>
        <w:rPr>
          <w:rFonts w:ascii="Garamond" w:eastAsia="Times New Roman" w:hAnsi="Garamond" w:cs="Times New Roman"/>
          <w:bCs/>
          <w:color w:val="000000"/>
          <w:sz w:val="24"/>
          <w:szCs w:val="24"/>
          <w:lang w:val="en-US"/>
        </w:rPr>
        <w:t>to</w:t>
      </w:r>
      <w:r w:rsidR="002B1DB4">
        <w:rPr>
          <w:rFonts w:ascii="Garamond" w:eastAsia="Times New Roman" w:hAnsi="Garamond" w:cs="Times New Roman"/>
          <w:bCs/>
          <w:color w:val="000000"/>
          <w:sz w:val="24"/>
          <w:szCs w:val="24"/>
          <w:lang w:val="en-US"/>
        </w:rPr>
        <w:t xml:space="preserve"> </w:t>
      </w:r>
      <w:r>
        <w:rPr>
          <w:rFonts w:ascii="Garamond" w:eastAsia="Times New Roman" w:hAnsi="Garamond" w:cs="Times New Roman"/>
          <w:bCs/>
          <w:color w:val="000000"/>
          <w:sz w:val="24"/>
          <w:szCs w:val="24"/>
          <w:lang w:val="en-US"/>
        </w:rPr>
        <w:t>test the hypothes</w:t>
      </w:r>
      <w:r w:rsidR="002B1DB4">
        <w:rPr>
          <w:rFonts w:ascii="Garamond" w:eastAsia="Times New Roman" w:hAnsi="Garamond" w:cs="Times New Roman"/>
          <w:bCs/>
          <w:color w:val="000000"/>
          <w:sz w:val="24"/>
          <w:szCs w:val="24"/>
          <w:lang w:val="en-US"/>
        </w:rPr>
        <w:t>i</w:t>
      </w:r>
      <w:r>
        <w:rPr>
          <w:rFonts w:ascii="Garamond" w:eastAsia="Times New Roman" w:hAnsi="Garamond" w:cs="Times New Roman"/>
          <w:bCs/>
          <w:color w:val="000000"/>
          <w:sz w:val="24"/>
          <w:szCs w:val="24"/>
          <w:lang w:val="en-US"/>
        </w:rPr>
        <w:t xml:space="preserve">s that biodiversity associated with a patchily distributed foundation species (eelgrass) varies </w:t>
      </w:r>
      <w:r w:rsidR="002B1DB4">
        <w:rPr>
          <w:rFonts w:ascii="Garamond" w:eastAsia="Times New Roman" w:hAnsi="Garamond" w:cs="Times New Roman"/>
          <w:bCs/>
          <w:color w:val="000000"/>
          <w:sz w:val="24"/>
          <w:szCs w:val="24"/>
          <w:lang w:val="en-US"/>
        </w:rPr>
        <w:t xml:space="preserve">among patches (spatially) and 2) to determine whether the number, spatial arrangement, or other attributes of eelgrass meadows must be considered in biodiversity conservation prioritization efforts. </w:t>
      </w:r>
    </w:p>
    <w:p w14:paraId="30BF934E" w14:textId="77777777" w:rsidR="00280771" w:rsidRDefault="00280771" w:rsidP="000F7014">
      <w:pPr>
        <w:spacing w:after="0" w:line="480" w:lineRule="auto"/>
        <w:rPr>
          <w:rFonts w:ascii="Garamond" w:eastAsia="Times New Roman" w:hAnsi="Garamond" w:cs="Times New Roman"/>
          <w:bCs/>
          <w:color w:val="000000"/>
          <w:sz w:val="24"/>
          <w:szCs w:val="24"/>
          <w:lang w:val="en-US"/>
        </w:rPr>
      </w:pPr>
    </w:p>
    <w:p w14:paraId="342E7CC3" w14:textId="2B5FE282" w:rsidR="00280771" w:rsidRDefault="00280771" w:rsidP="000F7014">
      <w:pPr>
        <w:spacing w:after="0" w:line="480" w:lineRule="auto"/>
        <w:rPr>
          <w:rFonts w:ascii="Garamond" w:eastAsia="Times New Roman" w:hAnsi="Garamond" w:cs="Times New Roman"/>
          <w:bCs/>
          <w:color w:val="000000"/>
          <w:sz w:val="24"/>
          <w:szCs w:val="24"/>
          <w:lang w:val="en-US"/>
        </w:rPr>
      </w:pPr>
      <w:r w:rsidRPr="00280771">
        <w:rPr>
          <w:rFonts w:ascii="Garamond" w:eastAsia="Times New Roman" w:hAnsi="Garamond" w:cs="Times New Roman"/>
          <w:b/>
          <w:bCs/>
          <w:color w:val="000000"/>
          <w:sz w:val="24"/>
          <w:szCs w:val="24"/>
          <w:lang w:val="en-US"/>
        </w:rPr>
        <w:t>Location:</w:t>
      </w:r>
      <w:r>
        <w:rPr>
          <w:rFonts w:ascii="Garamond" w:eastAsia="Times New Roman" w:hAnsi="Garamond" w:cs="Times New Roman"/>
          <w:bCs/>
          <w:color w:val="000000"/>
          <w:sz w:val="24"/>
          <w:szCs w:val="24"/>
          <w:lang w:val="en-US"/>
        </w:rPr>
        <w:t xml:space="preserve"> British Columbia, Canada</w:t>
      </w:r>
    </w:p>
    <w:p w14:paraId="26D9EAB9" w14:textId="77777777" w:rsidR="00280771" w:rsidRDefault="00280771" w:rsidP="000F7014">
      <w:pPr>
        <w:spacing w:after="0" w:line="480" w:lineRule="auto"/>
        <w:rPr>
          <w:rFonts w:ascii="Garamond" w:eastAsia="Times New Roman" w:hAnsi="Garamond" w:cs="Times New Roman"/>
          <w:bCs/>
          <w:color w:val="000000"/>
          <w:sz w:val="24"/>
          <w:szCs w:val="24"/>
          <w:lang w:val="en-US"/>
        </w:rPr>
      </w:pPr>
    </w:p>
    <w:p w14:paraId="26578EDF" w14:textId="27040625" w:rsidR="00280771" w:rsidRDefault="00280771" w:rsidP="000F7014">
      <w:pPr>
        <w:spacing w:after="0" w:line="480" w:lineRule="auto"/>
        <w:rPr>
          <w:rFonts w:ascii="Garamond" w:eastAsia="Times New Roman" w:hAnsi="Garamond" w:cs="Times New Roman"/>
          <w:bCs/>
          <w:color w:val="000000"/>
          <w:sz w:val="24"/>
          <w:szCs w:val="24"/>
          <w:lang w:val="en-US"/>
        </w:rPr>
      </w:pPr>
      <w:r w:rsidRPr="00280771">
        <w:rPr>
          <w:rFonts w:ascii="Garamond" w:eastAsia="Times New Roman" w:hAnsi="Garamond" w:cs="Times New Roman"/>
          <w:b/>
          <w:bCs/>
          <w:color w:val="000000"/>
          <w:sz w:val="24"/>
          <w:szCs w:val="24"/>
          <w:lang w:val="en-US"/>
        </w:rPr>
        <w:t>Methods</w:t>
      </w:r>
      <w:r>
        <w:rPr>
          <w:rFonts w:ascii="Garamond" w:eastAsia="Times New Roman" w:hAnsi="Garamond" w:cs="Times New Roman"/>
          <w:b/>
          <w:bCs/>
          <w:color w:val="000000"/>
          <w:sz w:val="24"/>
          <w:szCs w:val="24"/>
          <w:lang w:val="en-US"/>
        </w:rPr>
        <w:t xml:space="preserve">: </w:t>
      </w:r>
      <w:r>
        <w:rPr>
          <w:rFonts w:ascii="Garamond" w:eastAsia="Times New Roman" w:hAnsi="Garamond" w:cs="Times New Roman"/>
          <w:bCs/>
          <w:color w:val="000000"/>
          <w:sz w:val="24"/>
          <w:szCs w:val="24"/>
          <w:lang w:val="en-US"/>
        </w:rPr>
        <w:t xml:space="preserve">We </w:t>
      </w:r>
      <w:r w:rsidR="002B1DB4">
        <w:rPr>
          <w:rFonts w:ascii="Garamond" w:eastAsia="Times New Roman" w:hAnsi="Garamond" w:cs="Times New Roman"/>
          <w:bCs/>
          <w:color w:val="000000"/>
          <w:sz w:val="24"/>
          <w:szCs w:val="24"/>
          <w:lang w:val="en-US"/>
        </w:rPr>
        <w:t xml:space="preserve">used a </w:t>
      </w:r>
      <w:proofErr w:type="gramStart"/>
      <w:r w:rsidR="002B1DB4">
        <w:rPr>
          <w:rFonts w:ascii="Garamond" w:eastAsia="Times New Roman" w:hAnsi="Garamond" w:cs="Times New Roman"/>
          <w:bCs/>
          <w:color w:val="000000"/>
          <w:sz w:val="24"/>
          <w:szCs w:val="24"/>
          <w:lang w:val="en-US"/>
        </w:rPr>
        <w:t>spatially-structured</w:t>
      </w:r>
      <w:proofErr w:type="gramEnd"/>
      <w:r w:rsidR="002B1DB4">
        <w:rPr>
          <w:rFonts w:ascii="Garamond" w:eastAsia="Times New Roman" w:hAnsi="Garamond" w:cs="Times New Roman"/>
          <w:bCs/>
          <w:color w:val="000000"/>
          <w:sz w:val="24"/>
          <w:szCs w:val="24"/>
          <w:lang w:val="en-US"/>
        </w:rPr>
        <w:t xml:space="preserve"> hierarchical sampling scheme to sample</w:t>
      </w:r>
      <w:r>
        <w:rPr>
          <w:rFonts w:ascii="Garamond" w:eastAsia="Times New Roman" w:hAnsi="Garamond" w:cs="Times New Roman"/>
          <w:bCs/>
          <w:color w:val="000000"/>
          <w:sz w:val="24"/>
          <w:szCs w:val="24"/>
          <w:lang w:val="en-US"/>
        </w:rPr>
        <w:t xml:space="preserve"> eelgrass-associated faunal biodiversity in 9</w:t>
      </w:r>
      <w:r w:rsidR="00F5070D">
        <w:rPr>
          <w:rFonts w:ascii="Garamond" w:eastAsia="Times New Roman" w:hAnsi="Garamond" w:cs="Times New Roman"/>
          <w:bCs/>
          <w:color w:val="000000"/>
          <w:sz w:val="24"/>
          <w:szCs w:val="24"/>
          <w:lang w:val="en-US"/>
        </w:rPr>
        <w:t xml:space="preserve"> meadows</w:t>
      </w:r>
      <w:r w:rsidR="00D22CD1">
        <w:rPr>
          <w:rFonts w:ascii="Garamond" w:eastAsia="Times New Roman" w:hAnsi="Garamond" w:cs="Times New Roman"/>
          <w:bCs/>
          <w:color w:val="000000"/>
          <w:sz w:val="24"/>
          <w:szCs w:val="24"/>
          <w:lang w:val="en-US"/>
        </w:rPr>
        <w:t xml:space="preserve"> along a watershed salinity gradient</w:t>
      </w:r>
      <w:r w:rsidR="00F5070D">
        <w:rPr>
          <w:rFonts w:ascii="Garamond" w:eastAsia="Times New Roman" w:hAnsi="Garamond" w:cs="Times New Roman"/>
          <w:bCs/>
          <w:color w:val="000000"/>
          <w:sz w:val="24"/>
          <w:szCs w:val="24"/>
          <w:lang w:val="en-US"/>
        </w:rPr>
        <w:t xml:space="preserve"> </w:t>
      </w:r>
      <w:r w:rsidR="002B1DB4">
        <w:rPr>
          <w:rFonts w:ascii="Garamond" w:eastAsia="Times New Roman" w:hAnsi="Garamond" w:cs="Times New Roman"/>
          <w:bCs/>
          <w:color w:val="000000"/>
          <w:sz w:val="24"/>
          <w:szCs w:val="24"/>
          <w:lang w:val="en-US"/>
        </w:rPr>
        <w:t>in Barkley Sound</w:t>
      </w:r>
      <w:r w:rsidR="00F5070D">
        <w:rPr>
          <w:rFonts w:ascii="Garamond" w:eastAsia="Times New Roman" w:hAnsi="Garamond" w:cs="Times New Roman"/>
          <w:bCs/>
          <w:color w:val="000000"/>
          <w:sz w:val="24"/>
          <w:szCs w:val="24"/>
          <w:lang w:val="en-US"/>
        </w:rPr>
        <w:t xml:space="preserve"> in 2012. We </w:t>
      </w:r>
      <w:r w:rsidR="002B1DB4">
        <w:rPr>
          <w:rFonts w:ascii="Garamond" w:eastAsia="Times New Roman" w:hAnsi="Garamond" w:cs="Times New Roman"/>
          <w:bCs/>
          <w:color w:val="000000"/>
          <w:sz w:val="24"/>
          <w:szCs w:val="24"/>
          <w:lang w:val="en-US"/>
        </w:rPr>
        <w:t xml:space="preserve">partitioned biodiversity into </w:t>
      </w:r>
      <w:r w:rsidR="00F5070D">
        <w:rPr>
          <w:rFonts w:ascii="Garamond" w:eastAsia="Times New Roman" w:hAnsi="Garamond" w:cs="Times New Roman"/>
          <w:bCs/>
          <w:color w:val="000000"/>
          <w:sz w:val="24"/>
          <w:szCs w:val="24"/>
          <w:lang w:val="en-US"/>
        </w:rPr>
        <w:t>meadow</w:t>
      </w:r>
      <w:r w:rsidR="002B1DB4">
        <w:rPr>
          <w:rFonts w:ascii="Garamond" w:eastAsia="Times New Roman" w:hAnsi="Garamond" w:cs="Times New Roman"/>
          <w:bCs/>
          <w:color w:val="000000"/>
          <w:sz w:val="24"/>
          <w:szCs w:val="24"/>
          <w:lang w:val="en-US"/>
        </w:rPr>
        <w:t xml:space="preserve">-scale </w:t>
      </w:r>
      <w:r w:rsidR="00D22CD1">
        <w:rPr>
          <w:rFonts w:ascii="Garamond" w:eastAsia="Times New Roman" w:hAnsi="Garamond" w:cs="Times New Roman"/>
          <w:bCs/>
          <w:color w:val="000000"/>
          <w:sz w:val="24"/>
          <w:szCs w:val="24"/>
          <w:lang w:val="en-US"/>
        </w:rPr>
        <w:t xml:space="preserve">patterns </w:t>
      </w:r>
      <w:r w:rsidR="002B1DB4">
        <w:rPr>
          <w:rFonts w:ascii="Garamond" w:eastAsia="Times New Roman" w:hAnsi="Garamond" w:cs="Times New Roman"/>
          <w:bCs/>
          <w:color w:val="000000"/>
          <w:sz w:val="24"/>
          <w:szCs w:val="24"/>
          <w:lang w:val="en-US"/>
        </w:rPr>
        <w:t>(alpha diversity) and</w:t>
      </w:r>
      <w:r w:rsidR="00F5070D">
        <w:rPr>
          <w:rFonts w:ascii="Garamond" w:eastAsia="Times New Roman" w:hAnsi="Garamond" w:cs="Times New Roman"/>
          <w:bCs/>
          <w:color w:val="000000"/>
          <w:sz w:val="24"/>
          <w:szCs w:val="24"/>
          <w:lang w:val="en-US"/>
        </w:rPr>
        <w:t xml:space="preserve"> </w:t>
      </w:r>
      <w:r w:rsidR="002B1DB4">
        <w:rPr>
          <w:rFonts w:ascii="Garamond" w:eastAsia="Times New Roman" w:hAnsi="Garamond" w:cs="Times New Roman"/>
          <w:bCs/>
          <w:color w:val="000000"/>
          <w:sz w:val="24"/>
          <w:szCs w:val="24"/>
          <w:lang w:val="en-US"/>
        </w:rPr>
        <w:t>spatial</w:t>
      </w:r>
      <w:r w:rsidR="00F5070D">
        <w:rPr>
          <w:rFonts w:ascii="Garamond" w:eastAsia="Times New Roman" w:hAnsi="Garamond" w:cs="Times New Roman"/>
          <w:bCs/>
          <w:color w:val="000000"/>
          <w:sz w:val="24"/>
          <w:szCs w:val="24"/>
          <w:lang w:val="en-US"/>
        </w:rPr>
        <w:t xml:space="preserve"> turnover </w:t>
      </w:r>
      <w:r w:rsidR="002B1DB4">
        <w:rPr>
          <w:rFonts w:ascii="Garamond" w:eastAsia="Times New Roman" w:hAnsi="Garamond" w:cs="Times New Roman"/>
          <w:bCs/>
          <w:color w:val="000000"/>
          <w:sz w:val="24"/>
          <w:szCs w:val="24"/>
          <w:lang w:val="en-US"/>
        </w:rPr>
        <w:t>(Beta diversity)</w:t>
      </w:r>
      <w:r w:rsidR="00BC44D5">
        <w:rPr>
          <w:rFonts w:ascii="Garamond" w:eastAsia="Times New Roman" w:hAnsi="Garamond" w:cs="Times New Roman"/>
          <w:bCs/>
          <w:color w:val="000000"/>
          <w:sz w:val="24"/>
          <w:szCs w:val="24"/>
          <w:lang w:val="en-US"/>
        </w:rPr>
        <w:t>. We used a novel approach for marine foundation species that</w:t>
      </w:r>
      <w:r w:rsidR="00F5070D">
        <w:rPr>
          <w:rFonts w:ascii="Garamond" w:eastAsia="Times New Roman" w:hAnsi="Garamond" w:cs="Times New Roman"/>
          <w:bCs/>
          <w:color w:val="000000"/>
          <w:sz w:val="24"/>
          <w:szCs w:val="24"/>
          <w:lang w:val="en-US"/>
        </w:rPr>
        <w:t xml:space="preserve"> </w:t>
      </w:r>
      <w:r w:rsidR="002B1DB4">
        <w:rPr>
          <w:rFonts w:ascii="Garamond" w:eastAsia="Times New Roman" w:hAnsi="Garamond" w:cs="Times New Roman"/>
          <w:bCs/>
          <w:color w:val="000000"/>
          <w:sz w:val="24"/>
          <w:szCs w:val="24"/>
          <w:lang w:val="en-US"/>
        </w:rPr>
        <w:t>compared</w:t>
      </w:r>
      <w:r w:rsidR="00BC44D5">
        <w:rPr>
          <w:rFonts w:ascii="Garamond" w:eastAsia="Times New Roman" w:hAnsi="Garamond" w:cs="Times New Roman"/>
          <w:bCs/>
          <w:color w:val="000000"/>
          <w:sz w:val="24"/>
          <w:szCs w:val="24"/>
          <w:lang w:val="en-US"/>
        </w:rPr>
        <w:t xml:space="preserve"> estimated</w:t>
      </w:r>
      <w:r w:rsidR="002B1DB4">
        <w:rPr>
          <w:rFonts w:ascii="Garamond" w:eastAsia="Times New Roman" w:hAnsi="Garamond" w:cs="Times New Roman"/>
          <w:bCs/>
          <w:color w:val="000000"/>
          <w:sz w:val="24"/>
          <w:szCs w:val="24"/>
          <w:lang w:val="en-US"/>
        </w:rPr>
        <w:t xml:space="preserve"> beta diversity to a null expectation to test for potential biological mechanisms of species aggregation. </w:t>
      </w:r>
      <w:commentRangeStart w:id="0"/>
      <w:r w:rsidR="00F5070D">
        <w:rPr>
          <w:rFonts w:ascii="Garamond" w:eastAsia="Times New Roman" w:hAnsi="Garamond" w:cs="Times New Roman"/>
          <w:bCs/>
          <w:color w:val="000000"/>
          <w:sz w:val="24"/>
          <w:szCs w:val="24"/>
          <w:lang w:val="en-US"/>
        </w:rPr>
        <w:t>We</w:t>
      </w:r>
      <w:r w:rsidR="002B1DB4">
        <w:rPr>
          <w:rFonts w:ascii="Garamond" w:eastAsia="Times New Roman" w:hAnsi="Garamond" w:cs="Times New Roman"/>
          <w:bCs/>
          <w:color w:val="000000"/>
          <w:sz w:val="24"/>
          <w:szCs w:val="24"/>
          <w:lang w:val="en-US"/>
        </w:rPr>
        <w:t xml:space="preserve"> also</w:t>
      </w:r>
      <w:r w:rsidR="00F5070D">
        <w:rPr>
          <w:rFonts w:ascii="Garamond" w:eastAsia="Times New Roman" w:hAnsi="Garamond" w:cs="Times New Roman"/>
          <w:bCs/>
          <w:color w:val="000000"/>
          <w:sz w:val="24"/>
          <w:szCs w:val="24"/>
          <w:lang w:val="en-US"/>
        </w:rPr>
        <w:t xml:space="preserve"> tested </w:t>
      </w:r>
      <w:r w:rsidR="002B1DB4">
        <w:rPr>
          <w:rFonts w:ascii="Garamond" w:eastAsia="Times New Roman" w:hAnsi="Garamond" w:cs="Times New Roman"/>
          <w:bCs/>
          <w:color w:val="000000"/>
          <w:sz w:val="24"/>
          <w:szCs w:val="24"/>
          <w:lang w:val="en-US"/>
        </w:rPr>
        <w:t xml:space="preserve">patterns in the presence and diversity of major functional groups within and among meadows. </w:t>
      </w:r>
      <w:commentRangeEnd w:id="0"/>
      <w:r w:rsidR="00BC44D5">
        <w:rPr>
          <w:rStyle w:val="CommentReference"/>
        </w:rPr>
        <w:commentReference w:id="0"/>
      </w:r>
    </w:p>
    <w:p w14:paraId="130B4B7D" w14:textId="77777777" w:rsidR="002B1DB4" w:rsidRDefault="002B1DB4" w:rsidP="000F7014">
      <w:pPr>
        <w:spacing w:after="0" w:line="480" w:lineRule="auto"/>
        <w:rPr>
          <w:rFonts w:ascii="Garamond" w:eastAsia="Times New Roman" w:hAnsi="Garamond" w:cs="Times New Roman"/>
          <w:b/>
          <w:bCs/>
          <w:color w:val="000000"/>
          <w:sz w:val="24"/>
          <w:szCs w:val="24"/>
          <w:lang w:val="en-US"/>
        </w:rPr>
      </w:pPr>
    </w:p>
    <w:p w14:paraId="5B31A089" w14:textId="69738621" w:rsidR="00280771" w:rsidRPr="00BA2535" w:rsidRDefault="00280771" w:rsidP="000F7014">
      <w:pPr>
        <w:spacing w:after="0" w:line="480" w:lineRule="auto"/>
        <w:rPr>
          <w:rFonts w:ascii="Garamond" w:eastAsia="Times New Roman" w:hAnsi="Garamond" w:cs="Times New Roman"/>
          <w:bCs/>
          <w:i/>
          <w:color w:val="000000"/>
          <w:sz w:val="24"/>
          <w:szCs w:val="24"/>
          <w:lang w:val="en-US"/>
        </w:rPr>
      </w:pPr>
      <w:r w:rsidRPr="00280771">
        <w:rPr>
          <w:rFonts w:ascii="Garamond" w:eastAsia="Times New Roman" w:hAnsi="Garamond" w:cs="Times New Roman"/>
          <w:b/>
          <w:bCs/>
          <w:color w:val="000000"/>
          <w:sz w:val="24"/>
          <w:szCs w:val="24"/>
          <w:lang w:val="en-US"/>
        </w:rPr>
        <w:t>Results</w:t>
      </w:r>
      <w:r w:rsidR="00F5070D">
        <w:rPr>
          <w:rFonts w:ascii="Garamond" w:eastAsia="Times New Roman" w:hAnsi="Garamond" w:cs="Times New Roman"/>
          <w:b/>
          <w:bCs/>
          <w:color w:val="000000"/>
          <w:sz w:val="24"/>
          <w:szCs w:val="24"/>
          <w:lang w:val="en-US"/>
        </w:rPr>
        <w:t xml:space="preserve">: </w:t>
      </w:r>
      <w:r w:rsidR="002B1DB4">
        <w:rPr>
          <w:rFonts w:ascii="Garamond" w:eastAsia="Times New Roman" w:hAnsi="Garamond" w:cs="Times New Roman"/>
          <w:bCs/>
          <w:color w:val="000000"/>
          <w:sz w:val="24"/>
          <w:szCs w:val="24"/>
          <w:lang w:val="en-US"/>
        </w:rPr>
        <w:t>Species turnover</w:t>
      </w:r>
      <w:r w:rsidR="00F5070D">
        <w:rPr>
          <w:rFonts w:ascii="Garamond" w:eastAsia="Times New Roman" w:hAnsi="Garamond" w:cs="Times New Roman"/>
          <w:bCs/>
          <w:color w:val="000000"/>
          <w:sz w:val="24"/>
          <w:szCs w:val="24"/>
          <w:lang w:val="en-US"/>
        </w:rPr>
        <w:t xml:space="preserve"> among meadows</w:t>
      </w:r>
      <w:r w:rsidR="002B1DB4">
        <w:rPr>
          <w:rFonts w:ascii="Garamond" w:eastAsia="Times New Roman" w:hAnsi="Garamond" w:cs="Times New Roman"/>
          <w:bCs/>
          <w:color w:val="000000"/>
          <w:sz w:val="24"/>
          <w:szCs w:val="24"/>
          <w:lang w:val="en-US"/>
        </w:rPr>
        <w:t xml:space="preserve"> is a substantial (majority?) component of </w:t>
      </w:r>
      <w:proofErr w:type="spellStart"/>
      <w:r w:rsidR="002B1DB4">
        <w:rPr>
          <w:rFonts w:ascii="Garamond" w:eastAsia="Times New Roman" w:hAnsi="Garamond" w:cs="Times New Roman"/>
          <w:bCs/>
          <w:color w:val="000000"/>
          <w:sz w:val="24"/>
          <w:szCs w:val="24"/>
          <w:lang w:val="en-US"/>
        </w:rPr>
        <w:t>seagrass</w:t>
      </w:r>
      <w:proofErr w:type="spellEnd"/>
      <w:r w:rsidR="002B1DB4">
        <w:rPr>
          <w:rFonts w:ascii="Garamond" w:eastAsia="Times New Roman" w:hAnsi="Garamond" w:cs="Times New Roman"/>
          <w:bCs/>
          <w:color w:val="000000"/>
          <w:sz w:val="24"/>
          <w:szCs w:val="24"/>
          <w:lang w:val="en-US"/>
        </w:rPr>
        <w:t xml:space="preserve">-associated animal biodiversity. </w:t>
      </w:r>
      <w:r w:rsidR="00BC44D5">
        <w:rPr>
          <w:rFonts w:ascii="Garamond" w:eastAsia="Times New Roman" w:hAnsi="Garamond" w:cs="Times New Roman"/>
          <w:bCs/>
          <w:color w:val="000000"/>
          <w:sz w:val="24"/>
          <w:szCs w:val="24"/>
          <w:lang w:val="en-US"/>
        </w:rPr>
        <w:t>W</w:t>
      </w:r>
      <w:r w:rsidR="002B1DB4">
        <w:rPr>
          <w:rFonts w:ascii="Garamond" w:eastAsia="Times New Roman" w:hAnsi="Garamond" w:cs="Times New Roman"/>
          <w:bCs/>
          <w:color w:val="000000"/>
          <w:sz w:val="24"/>
          <w:szCs w:val="24"/>
          <w:lang w:val="en-US"/>
        </w:rPr>
        <w:t>ithin meadows, species turnover among samples was greater than expected from a null model</w:t>
      </w:r>
      <w:r w:rsidR="00F5070D">
        <w:rPr>
          <w:rFonts w:ascii="Garamond" w:eastAsia="Times New Roman" w:hAnsi="Garamond" w:cs="Times New Roman"/>
          <w:bCs/>
          <w:color w:val="000000"/>
          <w:sz w:val="24"/>
          <w:szCs w:val="24"/>
          <w:lang w:val="en-US"/>
        </w:rPr>
        <w:t xml:space="preserve">. </w:t>
      </w:r>
      <w:r w:rsidR="002B1DB4">
        <w:rPr>
          <w:rFonts w:ascii="Garamond" w:eastAsia="Times New Roman" w:hAnsi="Garamond" w:cs="Times New Roman"/>
          <w:bCs/>
          <w:color w:val="000000"/>
          <w:sz w:val="24"/>
          <w:szCs w:val="24"/>
          <w:lang w:val="en-US"/>
        </w:rPr>
        <w:t xml:space="preserve">Although alpha diversity did vary along a watershed gradient, functional composition of meadows </w:t>
      </w:r>
      <w:r w:rsidR="00403408">
        <w:rPr>
          <w:rFonts w:ascii="Garamond" w:eastAsia="Times New Roman" w:hAnsi="Garamond" w:cs="Times New Roman"/>
          <w:bCs/>
          <w:color w:val="000000"/>
          <w:sz w:val="24"/>
          <w:szCs w:val="24"/>
          <w:lang w:val="en-US"/>
        </w:rPr>
        <w:t>did</w:t>
      </w:r>
      <w:r w:rsidR="002B1DB4">
        <w:rPr>
          <w:rFonts w:ascii="Garamond" w:eastAsia="Times New Roman" w:hAnsi="Garamond" w:cs="Times New Roman"/>
          <w:bCs/>
          <w:color w:val="000000"/>
          <w:sz w:val="24"/>
          <w:szCs w:val="24"/>
          <w:lang w:val="en-US"/>
        </w:rPr>
        <w:t xml:space="preserve">: </w:t>
      </w:r>
      <w:proofErr w:type="gramStart"/>
      <w:r w:rsidR="002B1DB4">
        <w:rPr>
          <w:rFonts w:ascii="Garamond" w:eastAsia="Times New Roman" w:hAnsi="Garamond" w:cs="Times New Roman"/>
          <w:bCs/>
          <w:color w:val="000000"/>
          <w:sz w:val="24"/>
          <w:szCs w:val="24"/>
          <w:lang w:val="en-US"/>
        </w:rPr>
        <w:t>m</w:t>
      </w:r>
      <w:r w:rsidR="00F5070D">
        <w:rPr>
          <w:rFonts w:ascii="Garamond" w:eastAsia="Times New Roman" w:hAnsi="Garamond" w:cs="Times New Roman"/>
          <w:bCs/>
          <w:color w:val="000000"/>
          <w:sz w:val="24"/>
          <w:szCs w:val="24"/>
          <w:lang w:val="en-US"/>
        </w:rPr>
        <w:t>eadow</w:t>
      </w:r>
      <w:r w:rsidR="002B1DB4">
        <w:rPr>
          <w:rFonts w:ascii="Garamond" w:eastAsia="Times New Roman" w:hAnsi="Garamond" w:cs="Times New Roman"/>
          <w:bCs/>
          <w:color w:val="000000"/>
          <w:sz w:val="24"/>
          <w:szCs w:val="24"/>
          <w:lang w:val="en-US"/>
        </w:rPr>
        <w:t>s nearer the ocean</w:t>
      </w:r>
      <w:r w:rsidR="00BC44D5">
        <w:rPr>
          <w:rFonts w:ascii="Garamond" w:eastAsia="Times New Roman" w:hAnsi="Garamond" w:cs="Times New Roman"/>
          <w:bCs/>
          <w:color w:val="000000"/>
          <w:sz w:val="24"/>
          <w:szCs w:val="24"/>
          <w:lang w:val="en-US"/>
        </w:rPr>
        <w:t xml:space="preserve"> were dominated by epiphyte grazers</w:t>
      </w:r>
      <w:proofErr w:type="gramEnd"/>
      <w:r w:rsidR="00BC44D5">
        <w:rPr>
          <w:rFonts w:ascii="Garamond" w:eastAsia="Times New Roman" w:hAnsi="Garamond" w:cs="Times New Roman"/>
          <w:bCs/>
          <w:color w:val="000000"/>
          <w:sz w:val="24"/>
          <w:szCs w:val="24"/>
          <w:lang w:val="en-US"/>
        </w:rPr>
        <w:t xml:space="preserve">, while inland meadows were dominated by </w:t>
      </w:r>
      <w:proofErr w:type="spellStart"/>
      <w:r w:rsidR="00BC44D5">
        <w:rPr>
          <w:rFonts w:ascii="Garamond" w:eastAsia="Times New Roman" w:hAnsi="Garamond" w:cs="Times New Roman"/>
          <w:bCs/>
          <w:color w:val="000000"/>
          <w:sz w:val="24"/>
          <w:szCs w:val="24"/>
          <w:lang w:val="en-US"/>
        </w:rPr>
        <w:t>detritovores</w:t>
      </w:r>
      <w:proofErr w:type="spellEnd"/>
      <w:r w:rsidR="00BC44D5">
        <w:rPr>
          <w:rFonts w:ascii="Garamond" w:eastAsia="Times New Roman" w:hAnsi="Garamond" w:cs="Times New Roman"/>
          <w:bCs/>
          <w:color w:val="000000"/>
          <w:sz w:val="24"/>
          <w:szCs w:val="24"/>
          <w:lang w:val="en-US"/>
        </w:rPr>
        <w:t>/suspension feeders</w:t>
      </w:r>
      <w:r w:rsidR="00403408">
        <w:rPr>
          <w:rFonts w:ascii="Garamond" w:eastAsia="Times New Roman" w:hAnsi="Garamond" w:cs="Times New Roman"/>
          <w:bCs/>
          <w:color w:val="000000"/>
          <w:sz w:val="24"/>
          <w:szCs w:val="24"/>
          <w:lang w:val="en-US"/>
        </w:rPr>
        <w:t>.</w:t>
      </w:r>
      <w:r w:rsidR="00F5070D">
        <w:rPr>
          <w:rFonts w:ascii="Garamond" w:eastAsia="Times New Roman" w:hAnsi="Garamond" w:cs="Times New Roman"/>
          <w:bCs/>
          <w:color w:val="000000"/>
          <w:sz w:val="24"/>
          <w:szCs w:val="24"/>
          <w:lang w:val="en-US"/>
        </w:rPr>
        <w:t xml:space="preserve"> </w:t>
      </w:r>
      <w:r w:rsidR="00BA2535">
        <w:rPr>
          <w:rFonts w:ascii="Garamond" w:eastAsia="Times New Roman" w:hAnsi="Garamond" w:cs="Times New Roman"/>
          <w:bCs/>
          <w:i/>
          <w:color w:val="000000"/>
          <w:sz w:val="24"/>
          <w:szCs w:val="24"/>
          <w:lang w:val="en-US"/>
        </w:rPr>
        <w:t xml:space="preserve">Has beta diversity even been reported for eelgrass fauna before? – </w:t>
      </w:r>
      <w:proofErr w:type="gramStart"/>
      <w:r w:rsidR="00BA2535">
        <w:rPr>
          <w:rFonts w:ascii="Garamond" w:eastAsia="Times New Roman" w:hAnsi="Garamond" w:cs="Times New Roman"/>
          <w:bCs/>
          <w:i/>
          <w:color w:val="000000"/>
          <w:sz w:val="24"/>
          <w:szCs w:val="24"/>
          <w:lang w:val="en-US"/>
        </w:rPr>
        <w:t>check</w:t>
      </w:r>
      <w:proofErr w:type="gramEnd"/>
      <w:r w:rsidR="00BA2535">
        <w:rPr>
          <w:rFonts w:ascii="Garamond" w:eastAsia="Times New Roman" w:hAnsi="Garamond" w:cs="Times New Roman"/>
          <w:bCs/>
          <w:i/>
          <w:color w:val="000000"/>
          <w:sz w:val="24"/>
          <w:szCs w:val="24"/>
          <w:lang w:val="en-US"/>
        </w:rPr>
        <w:t xml:space="preserve">, and what are those estimates. </w:t>
      </w:r>
    </w:p>
    <w:p w14:paraId="6A7003B0" w14:textId="77777777" w:rsidR="00280771" w:rsidRPr="00280771" w:rsidRDefault="00280771" w:rsidP="000F7014">
      <w:pPr>
        <w:spacing w:after="0" w:line="480" w:lineRule="auto"/>
        <w:rPr>
          <w:rFonts w:ascii="Garamond" w:eastAsia="Times New Roman" w:hAnsi="Garamond" w:cs="Times New Roman"/>
          <w:b/>
          <w:bCs/>
          <w:color w:val="000000"/>
          <w:sz w:val="24"/>
          <w:szCs w:val="24"/>
          <w:lang w:val="en-US"/>
        </w:rPr>
      </w:pPr>
    </w:p>
    <w:p w14:paraId="6A2781A6" w14:textId="30D41461" w:rsidR="002B1DB4" w:rsidRDefault="00280771" w:rsidP="002B1DB4">
      <w:pPr>
        <w:spacing w:after="0" w:line="480" w:lineRule="auto"/>
        <w:rPr>
          <w:rFonts w:ascii="Garamond" w:eastAsia="Times New Roman" w:hAnsi="Garamond" w:cs="Times New Roman"/>
          <w:bCs/>
          <w:i/>
          <w:color w:val="000000"/>
          <w:sz w:val="24"/>
          <w:szCs w:val="24"/>
          <w:lang w:val="en-US"/>
        </w:rPr>
      </w:pPr>
      <w:r w:rsidRPr="00280771">
        <w:rPr>
          <w:rFonts w:ascii="Garamond" w:eastAsia="Times New Roman" w:hAnsi="Garamond" w:cs="Times New Roman"/>
          <w:b/>
          <w:bCs/>
          <w:color w:val="000000"/>
          <w:sz w:val="24"/>
          <w:szCs w:val="24"/>
          <w:lang w:val="en-US"/>
        </w:rPr>
        <w:lastRenderedPageBreak/>
        <w:t>Main Conclusions</w:t>
      </w:r>
      <w:r w:rsidR="001F2FB2">
        <w:rPr>
          <w:rFonts w:ascii="Garamond" w:eastAsia="Times New Roman" w:hAnsi="Garamond" w:cs="Times New Roman"/>
          <w:b/>
          <w:bCs/>
          <w:color w:val="000000"/>
          <w:sz w:val="24"/>
          <w:szCs w:val="24"/>
          <w:lang w:val="en-US"/>
        </w:rPr>
        <w:t>:</w:t>
      </w:r>
      <w:r w:rsidR="001F2FB2">
        <w:rPr>
          <w:rFonts w:ascii="Garamond" w:eastAsia="Times New Roman" w:hAnsi="Garamond" w:cs="Times New Roman"/>
          <w:bCs/>
          <w:color w:val="000000"/>
          <w:sz w:val="24"/>
          <w:szCs w:val="24"/>
          <w:lang w:val="en-US"/>
        </w:rPr>
        <w:t xml:space="preserve"> </w:t>
      </w:r>
      <w:r w:rsidR="00EB5702">
        <w:rPr>
          <w:rFonts w:ascii="Garamond" w:eastAsia="Times New Roman" w:hAnsi="Garamond" w:cs="Times New Roman"/>
          <w:bCs/>
          <w:color w:val="000000"/>
          <w:sz w:val="24"/>
          <w:szCs w:val="24"/>
          <w:lang w:val="en-US"/>
        </w:rPr>
        <w:t>As with other foundation species, biodiversity associated with e</w:t>
      </w:r>
      <w:r w:rsidR="001F2FB2">
        <w:rPr>
          <w:rFonts w:ascii="Garamond" w:eastAsia="Times New Roman" w:hAnsi="Garamond" w:cs="Times New Roman"/>
          <w:bCs/>
          <w:color w:val="000000"/>
          <w:sz w:val="24"/>
          <w:szCs w:val="24"/>
          <w:lang w:val="en-US"/>
        </w:rPr>
        <w:t xml:space="preserve">elgrass meadows </w:t>
      </w:r>
      <w:r w:rsidR="00EB5702">
        <w:rPr>
          <w:rFonts w:ascii="Garamond" w:eastAsia="Times New Roman" w:hAnsi="Garamond" w:cs="Times New Roman"/>
          <w:bCs/>
          <w:color w:val="000000"/>
          <w:sz w:val="24"/>
          <w:szCs w:val="24"/>
          <w:lang w:val="en-US"/>
        </w:rPr>
        <w:t xml:space="preserve">varies </w:t>
      </w:r>
      <w:r w:rsidR="00153E04">
        <w:rPr>
          <w:rFonts w:ascii="Garamond" w:eastAsia="Times New Roman" w:hAnsi="Garamond" w:cs="Times New Roman"/>
          <w:bCs/>
          <w:color w:val="000000"/>
          <w:sz w:val="24"/>
          <w:szCs w:val="24"/>
          <w:lang w:val="en-US"/>
        </w:rPr>
        <w:t>among habitat patches</w:t>
      </w:r>
      <w:r w:rsidR="00EB5702">
        <w:rPr>
          <w:rFonts w:ascii="Garamond" w:eastAsia="Times New Roman" w:hAnsi="Garamond" w:cs="Times New Roman"/>
          <w:bCs/>
          <w:color w:val="000000"/>
          <w:sz w:val="24"/>
          <w:szCs w:val="24"/>
          <w:lang w:val="en-US"/>
        </w:rPr>
        <w:t>. We have applied a novel tool for marine foundation species biodiversity research – beta diversity estimati</w:t>
      </w:r>
      <w:r w:rsidR="00153E04">
        <w:rPr>
          <w:rFonts w:ascii="Garamond" w:eastAsia="Times New Roman" w:hAnsi="Garamond" w:cs="Times New Roman"/>
          <w:bCs/>
          <w:color w:val="000000"/>
          <w:sz w:val="24"/>
          <w:szCs w:val="24"/>
          <w:lang w:val="en-US"/>
        </w:rPr>
        <w:t>on</w:t>
      </w:r>
      <w:r w:rsidR="00EB5702">
        <w:rPr>
          <w:rFonts w:ascii="Garamond" w:eastAsia="Times New Roman" w:hAnsi="Garamond" w:cs="Times New Roman"/>
          <w:bCs/>
          <w:color w:val="000000"/>
          <w:sz w:val="24"/>
          <w:szCs w:val="24"/>
          <w:lang w:val="en-US"/>
        </w:rPr>
        <w:t xml:space="preserve"> and comparison with a null model – to find that the major component of this variation is beta diversity</w:t>
      </w:r>
      <w:r w:rsidR="00153E04">
        <w:rPr>
          <w:rFonts w:ascii="Garamond" w:eastAsia="Times New Roman" w:hAnsi="Garamond" w:cs="Times New Roman"/>
          <w:bCs/>
          <w:color w:val="000000"/>
          <w:sz w:val="24"/>
          <w:szCs w:val="24"/>
          <w:lang w:val="en-US"/>
        </w:rPr>
        <w:t xml:space="preserve"> likely driven by some aggregation process</w:t>
      </w:r>
      <w:r w:rsidR="00EB5702">
        <w:rPr>
          <w:rFonts w:ascii="Garamond" w:eastAsia="Times New Roman" w:hAnsi="Garamond" w:cs="Times New Roman"/>
          <w:bCs/>
          <w:color w:val="000000"/>
          <w:sz w:val="24"/>
          <w:szCs w:val="24"/>
          <w:lang w:val="en-US"/>
        </w:rPr>
        <w:t xml:space="preserve">. Functional composition of eelgrass meadows varies substantially in space, and </w:t>
      </w:r>
      <w:r w:rsidR="001F2FB2">
        <w:rPr>
          <w:rFonts w:ascii="Garamond" w:eastAsia="Times New Roman" w:hAnsi="Garamond" w:cs="Times New Roman"/>
          <w:bCs/>
          <w:color w:val="000000"/>
          <w:sz w:val="24"/>
          <w:szCs w:val="24"/>
          <w:lang w:val="en-US"/>
        </w:rPr>
        <w:t>conservation of meadows should reflect these differences. Preserving a few meadows within a region would likely be insufficient to maintain a diverse animal assemblage in the region.</w:t>
      </w:r>
      <w:r w:rsidR="00D70AD4">
        <w:rPr>
          <w:rFonts w:ascii="Garamond" w:eastAsia="Times New Roman" w:hAnsi="Garamond" w:cs="Times New Roman"/>
          <w:bCs/>
          <w:color w:val="000000"/>
          <w:sz w:val="24"/>
          <w:szCs w:val="24"/>
          <w:lang w:val="en-US"/>
        </w:rPr>
        <w:t xml:space="preserve"> </w:t>
      </w:r>
    </w:p>
    <w:p w14:paraId="5FB23103" w14:textId="77777777" w:rsidR="00D22CD1" w:rsidRPr="00EB5702" w:rsidRDefault="00D22CD1" w:rsidP="002B1DB4">
      <w:pPr>
        <w:spacing w:after="0" w:line="480" w:lineRule="auto"/>
        <w:rPr>
          <w:rFonts w:ascii="Garamond" w:eastAsia="Times New Roman" w:hAnsi="Garamond" w:cs="Times New Roman"/>
          <w:bCs/>
          <w:i/>
          <w:color w:val="000000"/>
          <w:sz w:val="24"/>
          <w:szCs w:val="24"/>
          <w:lang w:val="en-US"/>
        </w:rPr>
      </w:pPr>
    </w:p>
    <w:p w14:paraId="08A5BDA9" w14:textId="6A11B183" w:rsidR="002B1DB4" w:rsidRPr="00280771" w:rsidRDefault="00C139D8" w:rsidP="002B1DB4">
      <w:pPr>
        <w:spacing w:after="0" w:line="480" w:lineRule="auto"/>
        <w:rPr>
          <w:rFonts w:ascii="Garamond" w:eastAsia="Times New Roman" w:hAnsi="Garamond" w:cs="Times New Roman"/>
          <w:bCs/>
          <w:color w:val="000000"/>
          <w:sz w:val="24"/>
          <w:szCs w:val="24"/>
          <w:lang w:val="en-US"/>
        </w:rPr>
      </w:pPr>
      <w:r>
        <w:rPr>
          <w:rFonts w:ascii="Garamond" w:eastAsia="Times New Roman" w:hAnsi="Garamond" w:cs="Times New Roman"/>
          <w:bCs/>
          <w:color w:val="000000"/>
          <w:sz w:val="24"/>
          <w:szCs w:val="24"/>
          <w:lang w:val="en-US"/>
        </w:rPr>
        <w:t xml:space="preserve">Could we </w:t>
      </w:r>
      <w:r w:rsidR="002B1DB4">
        <w:rPr>
          <w:rFonts w:ascii="Garamond" w:eastAsia="Times New Roman" w:hAnsi="Garamond" w:cs="Times New Roman"/>
          <w:bCs/>
          <w:color w:val="000000"/>
          <w:sz w:val="24"/>
          <w:szCs w:val="24"/>
          <w:lang w:val="en-US"/>
        </w:rPr>
        <w:t>determine how many meadows might be needed to sample, or protect, eelgrass-as</w:t>
      </w:r>
      <w:r>
        <w:rPr>
          <w:rFonts w:ascii="Garamond" w:eastAsia="Times New Roman" w:hAnsi="Garamond" w:cs="Times New Roman"/>
          <w:bCs/>
          <w:color w:val="000000"/>
          <w:sz w:val="24"/>
          <w:szCs w:val="24"/>
          <w:lang w:val="en-US"/>
        </w:rPr>
        <w:t xml:space="preserve">sociated </w:t>
      </w:r>
      <w:proofErr w:type="spellStart"/>
      <w:r>
        <w:rPr>
          <w:rFonts w:ascii="Garamond" w:eastAsia="Times New Roman" w:hAnsi="Garamond" w:cs="Times New Roman"/>
          <w:bCs/>
          <w:color w:val="000000"/>
          <w:sz w:val="24"/>
          <w:szCs w:val="24"/>
          <w:lang w:val="en-US"/>
        </w:rPr>
        <w:t>epifaunal</w:t>
      </w:r>
      <w:proofErr w:type="spellEnd"/>
      <w:r>
        <w:rPr>
          <w:rFonts w:ascii="Garamond" w:eastAsia="Times New Roman" w:hAnsi="Garamond" w:cs="Times New Roman"/>
          <w:bCs/>
          <w:color w:val="000000"/>
          <w:sz w:val="24"/>
          <w:szCs w:val="24"/>
          <w:lang w:val="en-US"/>
        </w:rPr>
        <w:t xml:space="preserve"> biodiversity?</w:t>
      </w:r>
    </w:p>
    <w:p w14:paraId="1D8F6262" w14:textId="77777777" w:rsidR="002B1DB4" w:rsidRDefault="002B1DB4" w:rsidP="000F7014">
      <w:pPr>
        <w:spacing w:after="0" w:line="480" w:lineRule="auto"/>
        <w:rPr>
          <w:rFonts w:ascii="Garamond" w:eastAsia="Times New Roman" w:hAnsi="Garamond" w:cs="Times New Roman"/>
          <w:bCs/>
          <w:color w:val="000000"/>
          <w:sz w:val="24"/>
          <w:szCs w:val="24"/>
          <w:lang w:val="en-US"/>
        </w:rPr>
      </w:pPr>
    </w:p>
    <w:p w14:paraId="2A5D1472" w14:textId="77777777" w:rsidR="002B1DB4" w:rsidRDefault="002B1DB4" w:rsidP="000F7014">
      <w:pPr>
        <w:spacing w:after="0" w:line="480" w:lineRule="auto"/>
        <w:rPr>
          <w:rFonts w:ascii="Garamond" w:eastAsia="Times New Roman" w:hAnsi="Garamond" w:cs="Times New Roman"/>
          <w:bCs/>
          <w:color w:val="000000"/>
          <w:sz w:val="24"/>
          <w:szCs w:val="24"/>
          <w:lang w:val="en-US"/>
        </w:rPr>
      </w:pPr>
    </w:p>
    <w:p w14:paraId="2D281D0F" w14:textId="6EF21B11"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Biodiversity varies in space and time, even in apparently sta</w:t>
      </w:r>
      <w:commentRangeStart w:id="1"/>
      <w:r w:rsidRPr="00527A82">
        <w:rPr>
          <w:rFonts w:ascii="Garamond" w:eastAsia="Times New Roman" w:hAnsi="Garamond" w:cs="Times New Roman"/>
          <w:color w:val="000000"/>
          <w:sz w:val="24"/>
          <w:szCs w:val="24"/>
          <w:lang w:val="en-US"/>
        </w:rPr>
        <w:t xml:space="preserve">ble, homogeneous </w:t>
      </w:r>
      <w:r w:rsidR="00296626">
        <w:rPr>
          <w:rFonts w:ascii="Garamond" w:eastAsia="Times New Roman" w:hAnsi="Garamond" w:cs="Times New Roman"/>
          <w:color w:val="000000"/>
          <w:sz w:val="24"/>
          <w:szCs w:val="24"/>
          <w:lang w:val="en-US"/>
        </w:rPr>
        <w:t>environments</w:t>
      </w:r>
      <w:r w:rsidR="005A3C40">
        <w:rPr>
          <w:rFonts w:ascii="Garamond" w:eastAsia="Times New Roman" w:hAnsi="Garamond" w:cs="Times New Roman"/>
          <w:color w:val="000000"/>
          <w:sz w:val="24"/>
          <w:szCs w:val="24"/>
          <w:lang w:val="en-US"/>
        </w:rPr>
        <w:t xml:space="preserve"> such as biogenic habitat provided by foundation species</w:t>
      </w:r>
      <w:r w:rsidRPr="00527A82">
        <w:rPr>
          <w:rFonts w:ascii="Garamond" w:eastAsia="Times New Roman" w:hAnsi="Garamond" w:cs="Times New Roman"/>
          <w:color w:val="000000"/>
          <w:sz w:val="24"/>
          <w:szCs w:val="24"/>
          <w:lang w:val="en-US"/>
        </w:rPr>
        <w:t>. Quantifying spatial and temporal patterns in biod</w:t>
      </w:r>
      <w:r w:rsidR="008E7466" w:rsidRPr="00527A82">
        <w:rPr>
          <w:rFonts w:ascii="Garamond" w:eastAsia="Times New Roman" w:hAnsi="Garamond" w:cs="Times New Roman"/>
          <w:color w:val="000000"/>
          <w:sz w:val="24"/>
          <w:szCs w:val="24"/>
          <w:lang w:val="en-US"/>
        </w:rPr>
        <w:t>iversity is the first, critical</w:t>
      </w:r>
      <w:r w:rsidRPr="00527A82">
        <w:rPr>
          <w:rFonts w:ascii="Garamond" w:eastAsia="Times New Roman" w:hAnsi="Garamond" w:cs="Times New Roman"/>
          <w:color w:val="000000"/>
          <w:sz w:val="24"/>
          <w:szCs w:val="24"/>
          <w:lang w:val="en-US"/>
        </w:rPr>
        <w:t xml:space="preserve"> step toward understanding the scale of processes that govern community structure and</w:t>
      </w:r>
      <w:r w:rsidR="00DE218E">
        <w:rPr>
          <w:rFonts w:ascii="Garamond" w:eastAsia="Times New Roman" w:hAnsi="Garamond" w:cs="Times New Roman"/>
          <w:color w:val="000000"/>
          <w:sz w:val="24"/>
          <w:szCs w:val="24"/>
          <w:lang w:val="en-US"/>
        </w:rPr>
        <w:t xml:space="preserve"> function, including resilience</w:t>
      </w:r>
      <w:commentRangeEnd w:id="1"/>
      <w:r w:rsidR="006B61AF">
        <w:rPr>
          <w:rStyle w:val="CommentReference"/>
        </w:rPr>
        <w:commentReference w:id="1"/>
      </w:r>
      <w:r w:rsidRPr="00527A82">
        <w:rPr>
          <w:rFonts w:ascii="Garamond" w:eastAsia="Times New Roman" w:hAnsi="Garamond" w:cs="Times New Roman"/>
          <w:color w:val="000000"/>
          <w:sz w:val="24"/>
          <w:szCs w:val="24"/>
          <w:lang w:val="en-US"/>
        </w:rPr>
        <w:t xml:space="preserve">. </w:t>
      </w:r>
      <w:commentRangeStart w:id="2"/>
      <w:r w:rsidR="00DE218E">
        <w:rPr>
          <w:rFonts w:ascii="Garamond" w:eastAsia="Times New Roman" w:hAnsi="Garamond" w:cs="Times New Roman"/>
          <w:color w:val="000000"/>
          <w:sz w:val="24"/>
          <w:szCs w:val="24"/>
          <w:lang w:val="en-US"/>
        </w:rPr>
        <w:t xml:space="preserve">Despite the ecological importance of </w:t>
      </w:r>
      <w:proofErr w:type="spellStart"/>
      <w:r w:rsidR="00DE218E">
        <w:rPr>
          <w:rFonts w:ascii="Garamond" w:eastAsia="Times New Roman" w:hAnsi="Garamond" w:cs="Times New Roman"/>
          <w:color w:val="000000"/>
          <w:sz w:val="24"/>
          <w:szCs w:val="24"/>
          <w:lang w:val="en-US"/>
        </w:rPr>
        <w:t>seagrass</w:t>
      </w:r>
      <w:proofErr w:type="spellEnd"/>
      <w:r w:rsidR="00DE218E">
        <w:rPr>
          <w:rFonts w:ascii="Garamond" w:eastAsia="Times New Roman" w:hAnsi="Garamond" w:cs="Times New Roman"/>
          <w:color w:val="000000"/>
          <w:sz w:val="24"/>
          <w:szCs w:val="24"/>
          <w:lang w:val="en-US"/>
        </w:rPr>
        <w:t xml:space="preserve">-associated </w:t>
      </w:r>
      <w:proofErr w:type="spellStart"/>
      <w:r w:rsidR="00DE218E">
        <w:rPr>
          <w:rFonts w:ascii="Garamond" w:eastAsia="Times New Roman" w:hAnsi="Garamond" w:cs="Times New Roman"/>
          <w:color w:val="000000"/>
          <w:sz w:val="24"/>
          <w:szCs w:val="24"/>
          <w:lang w:val="en-US"/>
        </w:rPr>
        <w:t>epifaunal</w:t>
      </w:r>
      <w:proofErr w:type="spellEnd"/>
      <w:r w:rsidR="00DE218E">
        <w:rPr>
          <w:rFonts w:ascii="Garamond" w:eastAsia="Times New Roman" w:hAnsi="Garamond" w:cs="Times New Roman"/>
          <w:color w:val="000000"/>
          <w:sz w:val="24"/>
          <w:szCs w:val="24"/>
          <w:lang w:val="en-US"/>
        </w:rPr>
        <w:t xml:space="preserve"> biodiversity, its s</w:t>
      </w:r>
      <w:r w:rsidR="005A3C40">
        <w:rPr>
          <w:rFonts w:ascii="Garamond" w:eastAsia="Times New Roman" w:hAnsi="Garamond" w:cs="Times New Roman"/>
          <w:color w:val="000000"/>
          <w:sz w:val="24"/>
          <w:szCs w:val="24"/>
          <w:lang w:val="en-US"/>
        </w:rPr>
        <w:t xml:space="preserve">patial and temporal patterns </w:t>
      </w:r>
      <w:r w:rsidR="00DE218E">
        <w:rPr>
          <w:rFonts w:ascii="Garamond" w:eastAsia="Times New Roman" w:hAnsi="Garamond" w:cs="Times New Roman"/>
          <w:color w:val="000000"/>
          <w:sz w:val="24"/>
          <w:szCs w:val="24"/>
          <w:lang w:val="en-US"/>
        </w:rPr>
        <w:t xml:space="preserve">are </w:t>
      </w:r>
      <w:r w:rsidRPr="00527A82">
        <w:rPr>
          <w:rFonts w:ascii="Garamond" w:eastAsia="Times New Roman" w:hAnsi="Garamond" w:cs="Times New Roman"/>
          <w:color w:val="000000"/>
          <w:sz w:val="24"/>
          <w:szCs w:val="24"/>
          <w:lang w:val="en-US"/>
        </w:rPr>
        <w:t xml:space="preserve">poorly described in many parts of the world, limiting our understanding of how it is maintained and how resilient it is in the context of changing marine </w:t>
      </w:r>
      <w:r w:rsidR="002A5C3C" w:rsidRPr="00527A82">
        <w:rPr>
          <w:rFonts w:ascii="Garamond" w:eastAsia="Times New Roman" w:hAnsi="Garamond" w:cs="Times New Roman"/>
          <w:color w:val="000000"/>
          <w:sz w:val="24"/>
          <w:szCs w:val="24"/>
          <w:lang w:val="en-US"/>
        </w:rPr>
        <w:t>seascape</w:t>
      </w:r>
      <w:r w:rsidRPr="00527A82">
        <w:rPr>
          <w:rFonts w:ascii="Garamond" w:eastAsia="Times New Roman" w:hAnsi="Garamond" w:cs="Times New Roman"/>
          <w:color w:val="000000"/>
          <w:sz w:val="24"/>
          <w:szCs w:val="24"/>
          <w:lang w:val="en-US"/>
        </w:rPr>
        <w:t>s.</w:t>
      </w:r>
      <w:commentRangeEnd w:id="2"/>
      <w:r w:rsidR="006B61AF">
        <w:rPr>
          <w:rStyle w:val="CommentReference"/>
        </w:rPr>
        <w:commentReference w:id="2"/>
      </w:r>
      <w:r w:rsidRPr="00527A82">
        <w:rPr>
          <w:rFonts w:ascii="Garamond" w:eastAsia="Times New Roman" w:hAnsi="Garamond" w:cs="Times New Roman"/>
          <w:color w:val="000000"/>
          <w:sz w:val="24"/>
          <w:szCs w:val="24"/>
          <w:lang w:val="en-US"/>
        </w:rPr>
        <w:t xml:space="preserve"> We </w:t>
      </w:r>
      <w:r w:rsidR="00DE218E">
        <w:rPr>
          <w:rFonts w:ascii="Garamond" w:eastAsia="Times New Roman" w:hAnsi="Garamond" w:cs="Times New Roman"/>
          <w:color w:val="000000"/>
          <w:sz w:val="24"/>
          <w:szCs w:val="24"/>
          <w:lang w:val="en-US"/>
        </w:rPr>
        <w:t>used a hierarchical sampling de</w:t>
      </w:r>
      <w:r w:rsidR="00296626">
        <w:rPr>
          <w:rFonts w:ascii="Garamond" w:eastAsia="Times New Roman" w:hAnsi="Garamond" w:cs="Times New Roman"/>
          <w:color w:val="000000"/>
          <w:sz w:val="24"/>
          <w:szCs w:val="24"/>
          <w:lang w:val="en-US"/>
        </w:rPr>
        <w:t xml:space="preserve">sign to sample biodiversity in nine </w:t>
      </w:r>
      <w:proofErr w:type="spellStart"/>
      <w:r w:rsidR="00296626">
        <w:rPr>
          <w:rFonts w:ascii="Garamond" w:eastAsia="Times New Roman" w:hAnsi="Garamond" w:cs="Times New Roman"/>
          <w:color w:val="000000"/>
          <w:sz w:val="24"/>
          <w:szCs w:val="24"/>
          <w:lang w:val="en-US"/>
        </w:rPr>
        <w:t>seagrass</w:t>
      </w:r>
      <w:proofErr w:type="spellEnd"/>
      <w:r w:rsidR="00296626">
        <w:rPr>
          <w:rFonts w:ascii="Garamond" w:eastAsia="Times New Roman" w:hAnsi="Garamond" w:cs="Times New Roman"/>
          <w:color w:val="000000"/>
          <w:sz w:val="24"/>
          <w:szCs w:val="24"/>
          <w:lang w:val="en-US"/>
        </w:rPr>
        <w:t xml:space="preserve"> meadows (and in five</w:t>
      </w:r>
      <w:r w:rsidR="00DE218E">
        <w:rPr>
          <w:rFonts w:ascii="Garamond" w:eastAsia="Times New Roman" w:hAnsi="Garamond" w:cs="Times New Roman"/>
          <w:color w:val="000000"/>
          <w:sz w:val="24"/>
          <w:szCs w:val="24"/>
          <w:lang w:val="en-US"/>
        </w:rPr>
        <w:t xml:space="preserve"> meadows three times) to estimate</w:t>
      </w:r>
      <w:r w:rsidRPr="00527A82">
        <w:rPr>
          <w:rFonts w:ascii="Garamond" w:eastAsia="Times New Roman" w:hAnsi="Garamond" w:cs="Times New Roman"/>
          <w:color w:val="000000"/>
          <w:sz w:val="24"/>
          <w:szCs w:val="24"/>
          <w:lang w:val="en-US"/>
        </w:rPr>
        <w:t xml:space="preserve"> </w:t>
      </w:r>
      <w:proofErr w:type="spellStart"/>
      <w:r w:rsidR="005A3C40">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w:t>
      </w:r>
      <w:r w:rsidR="00612BD3" w:rsidRPr="00527A82">
        <w:rPr>
          <w:rFonts w:ascii="Garamond" w:eastAsia="Times New Roman" w:hAnsi="Garamond" w:cs="Times New Roman"/>
          <w:color w:val="000000"/>
          <w:sz w:val="24"/>
          <w:szCs w:val="24"/>
          <w:lang w:val="en-US"/>
        </w:rPr>
        <w:t>biodiversity</w:t>
      </w:r>
      <w:r w:rsidR="005A3C40">
        <w:rPr>
          <w:rFonts w:ascii="Garamond" w:eastAsia="Times New Roman" w:hAnsi="Garamond" w:cs="Times New Roman"/>
          <w:color w:val="000000"/>
          <w:sz w:val="24"/>
          <w:szCs w:val="24"/>
          <w:lang w:val="en-US"/>
        </w:rPr>
        <w:t xml:space="preserve"> and its spatial and temporal variation within and among</w:t>
      </w:r>
      <w:r w:rsidR="00612BD3" w:rsidRPr="00527A82">
        <w:rPr>
          <w:rFonts w:ascii="Garamond" w:eastAsia="Times New Roman" w:hAnsi="Garamond" w:cs="Times New Roman"/>
          <w:color w:val="000000"/>
          <w:sz w:val="24"/>
          <w:szCs w:val="24"/>
          <w:lang w:val="en-US"/>
        </w:rPr>
        <w:t xml:space="preserve"> eel</w:t>
      </w:r>
      <w:r w:rsidRPr="00527A82">
        <w:rPr>
          <w:rFonts w:ascii="Garamond" w:eastAsia="Times New Roman" w:hAnsi="Garamond" w:cs="Times New Roman"/>
          <w:color w:val="000000"/>
          <w:sz w:val="24"/>
          <w:szCs w:val="24"/>
          <w:lang w:val="en-US"/>
        </w:rPr>
        <w:t xml:space="preserve">grass meadows in Barkley Sound, </w:t>
      </w:r>
      <w:r w:rsidR="00DE218E">
        <w:rPr>
          <w:rFonts w:ascii="Garamond" w:eastAsia="Times New Roman" w:hAnsi="Garamond" w:cs="Times New Roman"/>
          <w:color w:val="000000"/>
          <w:sz w:val="24"/>
          <w:szCs w:val="24"/>
          <w:lang w:val="en-US"/>
        </w:rPr>
        <w:t>B.C.</w:t>
      </w:r>
      <w:r w:rsidRPr="00527A82">
        <w:rPr>
          <w:rFonts w:ascii="Garamond" w:eastAsia="Times New Roman" w:hAnsi="Garamond" w:cs="Times New Roman"/>
          <w:color w:val="000000"/>
          <w:sz w:val="24"/>
          <w:szCs w:val="24"/>
          <w:lang w:val="en-US"/>
        </w:rPr>
        <w:t>, Canada</w:t>
      </w:r>
      <w:r w:rsidR="00DE218E">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We found that eelgrass-associated </w:t>
      </w:r>
      <w:r w:rsidR="005A3C40">
        <w:rPr>
          <w:rFonts w:ascii="Garamond" w:eastAsia="Times New Roman" w:hAnsi="Garamond" w:cs="Times New Roman"/>
          <w:color w:val="000000"/>
          <w:sz w:val="24"/>
          <w:szCs w:val="24"/>
          <w:lang w:val="en-US"/>
        </w:rPr>
        <w:t>species</w:t>
      </w:r>
      <w:r w:rsidR="00DE218E">
        <w:rPr>
          <w:rFonts w:ascii="Garamond" w:eastAsia="Times New Roman" w:hAnsi="Garamond" w:cs="Times New Roman"/>
          <w:color w:val="000000"/>
          <w:sz w:val="24"/>
          <w:szCs w:val="24"/>
          <w:lang w:val="en-US"/>
        </w:rPr>
        <w:t xml:space="preserve"> abundance, diversity and</w:t>
      </w:r>
      <w:r w:rsidR="005A3C40">
        <w:rPr>
          <w:rFonts w:ascii="Garamond" w:eastAsia="Times New Roman" w:hAnsi="Garamond" w:cs="Times New Roman"/>
          <w:color w:val="000000"/>
          <w:sz w:val="24"/>
          <w:szCs w:val="24"/>
          <w:lang w:val="en-US"/>
        </w:rPr>
        <w:t xml:space="preserve"> composition</w:t>
      </w:r>
      <w:r w:rsidR="00DE218E">
        <w:rPr>
          <w:rFonts w:ascii="Garamond" w:eastAsia="Times New Roman" w:hAnsi="Garamond" w:cs="Times New Roman"/>
          <w:color w:val="000000"/>
          <w:sz w:val="24"/>
          <w:szCs w:val="24"/>
          <w:lang w:val="en-US"/>
        </w:rPr>
        <w:t xml:space="preserve"> varied among meadows and in some cases, from month to month. </w:t>
      </w:r>
      <w:r w:rsidR="005A3C40">
        <w:rPr>
          <w:rFonts w:ascii="Garamond" w:eastAsia="Times New Roman" w:hAnsi="Garamond" w:cs="Times New Roman"/>
          <w:color w:val="000000"/>
          <w:sz w:val="24"/>
          <w:szCs w:val="24"/>
          <w:lang w:val="en-US"/>
        </w:rPr>
        <w:t xml:space="preserve">The patterns of variation do not support a clear abiotic driver associated with position in the watershed, but instead </w:t>
      </w:r>
      <w:r w:rsidR="005A3C40">
        <w:rPr>
          <w:rFonts w:ascii="Garamond" w:eastAsia="Times New Roman" w:hAnsi="Garamond" w:cs="Times New Roman"/>
          <w:color w:val="000000"/>
          <w:sz w:val="24"/>
          <w:szCs w:val="24"/>
          <w:lang w:val="en-US"/>
        </w:rPr>
        <w:lastRenderedPageBreak/>
        <w:t xml:space="preserve">suggest two different regions perhaps distinguished by ocean circulation patterns and bathymetry within the channel. </w:t>
      </w:r>
      <w:r w:rsidRPr="00527A82">
        <w:rPr>
          <w:rFonts w:ascii="Garamond" w:eastAsia="Times New Roman" w:hAnsi="Garamond" w:cs="Times New Roman"/>
          <w:color w:val="000000"/>
          <w:sz w:val="24"/>
          <w:szCs w:val="24"/>
          <w:lang w:val="en-US"/>
        </w:rPr>
        <w:t xml:space="preserve">We observed high species turnover within meadows, greater than expected based on a null model of random distribution among samples, suggesting aggregation of </w:t>
      </w:r>
      <w:r w:rsidR="005A3C40">
        <w:rPr>
          <w:rFonts w:ascii="Garamond" w:eastAsia="Times New Roman" w:hAnsi="Garamond" w:cs="Times New Roman"/>
          <w:color w:val="000000"/>
          <w:sz w:val="24"/>
          <w:szCs w:val="24"/>
          <w:lang w:val="en-US"/>
        </w:rPr>
        <w:t>species within meadows</w:t>
      </w:r>
      <w:r w:rsidRPr="00527A82">
        <w:rPr>
          <w:rFonts w:ascii="Garamond" w:eastAsia="Times New Roman" w:hAnsi="Garamond" w:cs="Times New Roman"/>
          <w:color w:val="000000"/>
          <w:sz w:val="24"/>
          <w:szCs w:val="24"/>
          <w:lang w:val="en-US"/>
        </w:rPr>
        <w:t xml:space="preserve">. </w:t>
      </w:r>
      <w:r w:rsidR="005A3C40">
        <w:rPr>
          <w:rFonts w:ascii="Garamond" w:eastAsia="Times New Roman" w:hAnsi="Garamond" w:cs="Times New Roman"/>
          <w:color w:val="000000"/>
          <w:sz w:val="24"/>
          <w:szCs w:val="24"/>
          <w:lang w:val="en-US"/>
        </w:rPr>
        <w:t xml:space="preserve">Overall, we found that </w:t>
      </w:r>
      <w:proofErr w:type="spellStart"/>
      <w:r w:rsidR="005A3C40">
        <w:rPr>
          <w:rFonts w:ascii="Garamond" w:eastAsia="Times New Roman" w:hAnsi="Garamond" w:cs="Times New Roman"/>
          <w:color w:val="000000"/>
          <w:sz w:val="24"/>
          <w:szCs w:val="24"/>
          <w:lang w:val="en-US"/>
        </w:rPr>
        <w:t>epifaunal</w:t>
      </w:r>
      <w:proofErr w:type="spellEnd"/>
      <w:r w:rsidR="005A3C40">
        <w:rPr>
          <w:rFonts w:ascii="Garamond" w:eastAsia="Times New Roman" w:hAnsi="Garamond" w:cs="Times New Roman"/>
          <w:color w:val="000000"/>
          <w:sz w:val="24"/>
          <w:szCs w:val="24"/>
          <w:lang w:val="en-US"/>
        </w:rPr>
        <w:t xml:space="preserve"> biodiversity varies spatially and temporally in patterns that suggest </w:t>
      </w:r>
      <w:proofErr w:type="spellStart"/>
      <w:r w:rsidR="005A3C40">
        <w:rPr>
          <w:rFonts w:ascii="Garamond" w:eastAsia="Times New Roman" w:hAnsi="Garamond" w:cs="Times New Roman"/>
          <w:color w:val="000000"/>
          <w:sz w:val="24"/>
          <w:szCs w:val="24"/>
          <w:lang w:val="en-US"/>
        </w:rPr>
        <w:t>metacommunity</w:t>
      </w:r>
      <w:proofErr w:type="spellEnd"/>
      <w:r w:rsidR="005A3C40">
        <w:rPr>
          <w:rFonts w:ascii="Garamond" w:eastAsia="Times New Roman" w:hAnsi="Garamond" w:cs="Times New Roman"/>
          <w:color w:val="000000"/>
          <w:sz w:val="24"/>
          <w:szCs w:val="24"/>
          <w:lang w:val="en-US"/>
        </w:rPr>
        <w:t xml:space="preserve"> structure across the seascape. This finding directs future research and conservation efforts toward considering </w:t>
      </w:r>
      <w:proofErr w:type="spellStart"/>
      <w:r w:rsidR="005A3C40">
        <w:rPr>
          <w:rFonts w:ascii="Garamond" w:eastAsia="Times New Roman" w:hAnsi="Garamond" w:cs="Times New Roman"/>
          <w:color w:val="000000"/>
          <w:sz w:val="24"/>
          <w:szCs w:val="24"/>
          <w:lang w:val="en-US"/>
        </w:rPr>
        <w:t>seagrass</w:t>
      </w:r>
      <w:proofErr w:type="spellEnd"/>
      <w:r w:rsidR="005A3C40">
        <w:rPr>
          <w:rFonts w:ascii="Garamond" w:eastAsia="Times New Roman" w:hAnsi="Garamond" w:cs="Times New Roman"/>
          <w:color w:val="000000"/>
          <w:sz w:val="24"/>
          <w:szCs w:val="24"/>
          <w:lang w:val="en-US"/>
        </w:rPr>
        <w:t xml:space="preserve"> communities as spatially structured, connected communities </w:t>
      </w:r>
      <w:r w:rsidR="00DE218E">
        <w:rPr>
          <w:rFonts w:ascii="Garamond" w:eastAsia="Times New Roman" w:hAnsi="Garamond" w:cs="Times New Roman"/>
          <w:color w:val="000000"/>
          <w:sz w:val="24"/>
          <w:szCs w:val="24"/>
          <w:lang w:val="en-US"/>
        </w:rPr>
        <w:t>in patchy seascapes.</w:t>
      </w:r>
    </w:p>
    <w:p w14:paraId="76EF92DA"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5FE19D32" w14:textId="77777777" w:rsidR="006034D1" w:rsidRPr="00527A82" w:rsidRDefault="006034D1" w:rsidP="000F7014">
      <w:pPr>
        <w:spacing w:after="0" w:line="480" w:lineRule="auto"/>
        <w:rPr>
          <w:rFonts w:ascii="Garamond" w:eastAsia="Times New Roman" w:hAnsi="Garamond" w:cs="Times New Roman"/>
          <w:sz w:val="24"/>
          <w:szCs w:val="24"/>
          <w:lang w:val="en-US"/>
        </w:rPr>
      </w:pPr>
    </w:p>
    <w:p w14:paraId="64017957" w14:textId="77777777" w:rsidR="00307082" w:rsidRPr="00527A82" w:rsidRDefault="00307082" w:rsidP="000F7014">
      <w:pPr>
        <w:spacing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br w:type="page"/>
      </w:r>
    </w:p>
    <w:p w14:paraId="46A6BE92" w14:textId="258AEA54" w:rsidR="002B009E" w:rsidRPr="00527A82" w:rsidRDefault="009950DF" w:rsidP="00F36777">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lastRenderedPageBreak/>
        <w:t>INTRODUCTION</w:t>
      </w:r>
    </w:p>
    <w:p w14:paraId="5B3DECE3" w14:textId="784D976C" w:rsidR="005F266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Foundation species promote biodiversity</w:t>
      </w:r>
      <w:r w:rsidR="005B26E5"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providing habitat, food a</w:t>
      </w:r>
      <w:r w:rsidR="00863C6B" w:rsidRPr="00527A82">
        <w:rPr>
          <w:rFonts w:ascii="Garamond" w:eastAsia="Times New Roman" w:hAnsi="Garamond" w:cs="Times New Roman"/>
          <w:color w:val="000000"/>
          <w:sz w:val="24"/>
          <w:szCs w:val="24"/>
          <w:lang w:val="en-US"/>
        </w:rPr>
        <w:t xml:space="preserve">nd other functions that support myriad </w:t>
      </w:r>
      <w:r w:rsidRPr="00527A82">
        <w:rPr>
          <w:rFonts w:ascii="Garamond" w:eastAsia="Times New Roman" w:hAnsi="Garamond" w:cs="Times New Roman"/>
          <w:color w:val="000000"/>
          <w:sz w:val="24"/>
          <w:szCs w:val="24"/>
          <w:lang w:val="en-US"/>
        </w:rPr>
        <w:t>species and ecological interactions (</w:t>
      </w:r>
      <w:proofErr w:type="spellStart"/>
      <w:r w:rsidRPr="00527A82">
        <w:rPr>
          <w:rFonts w:ascii="Garamond" w:eastAsia="Times New Roman" w:hAnsi="Garamond" w:cs="Times New Roman"/>
          <w:color w:val="000000"/>
          <w:sz w:val="24"/>
          <w:szCs w:val="24"/>
          <w:lang w:val="en-US"/>
        </w:rPr>
        <w:t>Altieri</w:t>
      </w:r>
      <w:proofErr w:type="spellEnd"/>
      <w:r w:rsidRPr="00527A82">
        <w:rPr>
          <w:rFonts w:ascii="Garamond" w:eastAsia="Times New Roman" w:hAnsi="Garamond" w:cs="Times New Roman"/>
          <w:color w:val="000000"/>
          <w:sz w:val="24"/>
          <w:szCs w:val="24"/>
          <w:lang w:val="en-US"/>
        </w:rPr>
        <w:t xml:space="preserve"> &amp; </w:t>
      </w:r>
      <w:proofErr w:type="spellStart"/>
      <w:r w:rsidRPr="00527A82">
        <w:rPr>
          <w:rFonts w:ascii="Garamond" w:eastAsia="Times New Roman" w:hAnsi="Garamond" w:cs="Times New Roman"/>
          <w:color w:val="000000"/>
          <w:sz w:val="24"/>
          <w:szCs w:val="24"/>
          <w:lang w:val="en-US"/>
        </w:rPr>
        <w:t>Witman</w:t>
      </w:r>
      <w:proofErr w:type="spellEnd"/>
      <w:r w:rsidRPr="00527A82">
        <w:rPr>
          <w:rFonts w:ascii="Garamond" w:eastAsia="Times New Roman" w:hAnsi="Garamond" w:cs="Times New Roman"/>
          <w:color w:val="000000"/>
          <w:sz w:val="24"/>
          <w:szCs w:val="24"/>
          <w:lang w:val="en-US"/>
        </w:rPr>
        <w:t xml:space="preserve"> 2014, Bracken et al. 2007, </w:t>
      </w:r>
      <w:r w:rsidR="009679F3" w:rsidRPr="00527A82">
        <w:rPr>
          <w:rFonts w:ascii="Garamond" w:eastAsia="Times New Roman" w:hAnsi="Garamond" w:cs="Times New Roman"/>
          <w:color w:val="000000"/>
          <w:sz w:val="24"/>
          <w:szCs w:val="24"/>
          <w:lang w:val="en-US"/>
        </w:rPr>
        <w:t xml:space="preserve">Dayton 1972, </w:t>
      </w:r>
      <w:proofErr w:type="spellStart"/>
      <w:r w:rsidR="009679F3" w:rsidRPr="00527A82">
        <w:rPr>
          <w:rFonts w:ascii="Garamond" w:eastAsia="Times New Roman" w:hAnsi="Garamond" w:cs="Times New Roman"/>
          <w:color w:val="000000"/>
          <w:sz w:val="24"/>
          <w:szCs w:val="24"/>
          <w:lang w:val="en-US"/>
        </w:rPr>
        <w:t>Idjadi</w:t>
      </w:r>
      <w:proofErr w:type="spellEnd"/>
      <w:r w:rsidR="009679F3" w:rsidRPr="00527A82">
        <w:rPr>
          <w:rFonts w:ascii="Garamond" w:eastAsia="Times New Roman" w:hAnsi="Garamond" w:cs="Times New Roman"/>
          <w:color w:val="000000"/>
          <w:sz w:val="24"/>
          <w:szCs w:val="24"/>
          <w:lang w:val="en-US"/>
        </w:rPr>
        <w:t xml:space="preserve"> &amp; Edmonds 2006, </w:t>
      </w:r>
      <w:proofErr w:type="spellStart"/>
      <w:r w:rsidR="009679F3" w:rsidRPr="00527A82">
        <w:rPr>
          <w:rFonts w:ascii="Garamond" w:eastAsia="Times New Roman" w:hAnsi="Garamond" w:cs="Times New Roman"/>
          <w:color w:val="000000"/>
          <w:sz w:val="24"/>
          <w:szCs w:val="24"/>
          <w:lang w:val="en-US"/>
        </w:rPr>
        <w:t>Nagelkerken</w:t>
      </w:r>
      <w:proofErr w:type="spellEnd"/>
      <w:r w:rsidR="009679F3" w:rsidRPr="00527A82">
        <w:rPr>
          <w:rFonts w:ascii="Garamond" w:eastAsia="Times New Roman" w:hAnsi="Garamond" w:cs="Times New Roman"/>
          <w:color w:val="000000"/>
          <w:sz w:val="24"/>
          <w:szCs w:val="24"/>
          <w:lang w:val="en-US"/>
        </w:rPr>
        <w:t xml:space="preserve"> et al. 2008</w:t>
      </w:r>
      <w:r w:rsidRPr="00527A82">
        <w:rPr>
          <w:rFonts w:ascii="Garamond" w:eastAsia="Times New Roman" w:hAnsi="Garamond" w:cs="Times New Roman"/>
          <w:color w:val="000000"/>
          <w:sz w:val="24"/>
          <w:szCs w:val="24"/>
          <w:lang w:val="en-US"/>
        </w:rPr>
        <w:t xml:space="preserve">). The ecological importance of foundation species for maintaining the integrity of biodiversity and ecosystem function is well known, and restoring and protecting foundation species </w:t>
      </w:r>
      <w:r w:rsidR="005B26E5" w:rsidRPr="00527A82">
        <w:rPr>
          <w:rFonts w:ascii="Garamond" w:eastAsia="Times New Roman" w:hAnsi="Garamond" w:cs="Times New Roman"/>
          <w:color w:val="000000"/>
          <w:sz w:val="24"/>
          <w:szCs w:val="24"/>
          <w:lang w:val="en-US"/>
        </w:rPr>
        <w:t xml:space="preserve">are </w:t>
      </w:r>
      <w:r w:rsidRPr="00527A82">
        <w:rPr>
          <w:rFonts w:ascii="Garamond" w:eastAsia="Times New Roman" w:hAnsi="Garamond" w:cs="Times New Roman"/>
          <w:color w:val="000000"/>
          <w:sz w:val="24"/>
          <w:szCs w:val="24"/>
          <w:lang w:val="en-US"/>
        </w:rPr>
        <w:t>major conservation objective</w:t>
      </w:r>
      <w:r w:rsidR="005B26E5"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(Byers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2006, </w:t>
      </w:r>
      <w:proofErr w:type="spellStart"/>
      <w:r w:rsidRPr="00527A82">
        <w:rPr>
          <w:rFonts w:ascii="Garamond" w:eastAsia="Times New Roman" w:hAnsi="Garamond" w:cs="Times New Roman"/>
          <w:color w:val="000000"/>
          <w:sz w:val="24"/>
          <w:szCs w:val="24"/>
          <w:lang w:val="en-US"/>
        </w:rPr>
        <w:t>Gedan</w:t>
      </w:r>
      <w:proofErr w:type="spellEnd"/>
      <w:r w:rsidRPr="00527A82">
        <w:rPr>
          <w:rFonts w:ascii="Garamond" w:eastAsia="Times New Roman" w:hAnsi="Garamond" w:cs="Times New Roman"/>
          <w:color w:val="000000"/>
          <w:sz w:val="24"/>
          <w:szCs w:val="24"/>
          <w:lang w:val="en-US"/>
        </w:rPr>
        <w:t xml:space="preserve"> et al</w:t>
      </w:r>
      <w:r w:rsidR="00E64997" w:rsidRPr="00527A82">
        <w:rPr>
          <w:rFonts w:ascii="Garamond" w:eastAsia="Times New Roman" w:hAnsi="Garamond" w:cs="Times New Roman"/>
          <w:color w:val="000000"/>
          <w:sz w:val="24"/>
          <w:szCs w:val="24"/>
          <w:lang w:val="en-US"/>
        </w:rPr>
        <w:t>.</w:t>
      </w:r>
      <w:r w:rsidR="00863C6B" w:rsidRPr="00527A82">
        <w:rPr>
          <w:rFonts w:ascii="Garamond" w:eastAsia="Times New Roman" w:hAnsi="Garamond" w:cs="Times New Roman"/>
          <w:color w:val="000000"/>
          <w:sz w:val="24"/>
          <w:szCs w:val="24"/>
          <w:lang w:val="en-US"/>
        </w:rPr>
        <w:t xml:space="preserve"> </w:t>
      </w:r>
      <w:r w:rsidR="005F2661" w:rsidRPr="00527A82">
        <w:rPr>
          <w:rFonts w:ascii="Garamond" w:eastAsia="Times New Roman" w:hAnsi="Garamond" w:cs="Times New Roman"/>
          <w:color w:val="000000"/>
          <w:sz w:val="24"/>
          <w:szCs w:val="24"/>
          <w:lang w:val="en-US"/>
        </w:rPr>
        <w:t>2014,</w:t>
      </w:r>
      <w:r w:rsidRPr="00527A82">
        <w:rPr>
          <w:rFonts w:ascii="Garamond" w:eastAsia="Times New Roman" w:hAnsi="Garamond" w:cs="Times New Roman"/>
          <w:color w:val="000000"/>
          <w:sz w:val="24"/>
          <w:szCs w:val="24"/>
          <w:lang w:val="en-US"/>
        </w:rPr>
        <w:t xml:space="preserve"> van </w:t>
      </w:r>
      <w:proofErr w:type="spellStart"/>
      <w:r w:rsidRPr="00527A82">
        <w:rPr>
          <w:rFonts w:ascii="Garamond" w:eastAsia="Times New Roman" w:hAnsi="Garamond" w:cs="Times New Roman"/>
          <w:color w:val="000000"/>
          <w:sz w:val="24"/>
          <w:szCs w:val="24"/>
          <w:lang w:val="en-US"/>
        </w:rPr>
        <w:t>Katwijk</w:t>
      </w:r>
      <w:proofErr w:type="spellEnd"/>
      <w:r w:rsidRPr="00527A82">
        <w:rPr>
          <w:rFonts w:ascii="Garamond" w:eastAsia="Times New Roman" w:hAnsi="Garamond" w:cs="Times New Roman"/>
          <w:color w:val="000000"/>
          <w:sz w:val="24"/>
          <w:szCs w:val="24"/>
          <w:lang w:val="en-US"/>
        </w:rPr>
        <w:t xml:space="preserve"> et al</w:t>
      </w:r>
      <w:r w:rsidR="00E64997" w:rsidRPr="00527A82">
        <w:rPr>
          <w:rFonts w:ascii="Garamond" w:eastAsia="Times New Roman" w:hAnsi="Garamond" w:cs="Times New Roman"/>
          <w:color w:val="000000"/>
          <w:sz w:val="24"/>
          <w:szCs w:val="24"/>
          <w:lang w:val="en-US"/>
        </w:rPr>
        <w:t>.</w:t>
      </w:r>
      <w:r w:rsidR="00863C6B" w:rsidRPr="00527A82">
        <w:rPr>
          <w:rFonts w:ascii="Garamond" w:eastAsia="Times New Roman" w:hAnsi="Garamond" w:cs="Times New Roman"/>
          <w:color w:val="000000"/>
          <w:sz w:val="24"/>
          <w:szCs w:val="24"/>
          <w:lang w:val="en-US"/>
        </w:rPr>
        <w:t xml:space="preserve"> 2009</w:t>
      </w:r>
      <w:r w:rsidRPr="00527A82">
        <w:rPr>
          <w:rFonts w:ascii="Garamond" w:eastAsia="Times New Roman" w:hAnsi="Garamond" w:cs="Times New Roman"/>
          <w:color w:val="000000"/>
          <w:sz w:val="24"/>
          <w:szCs w:val="24"/>
          <w:lang w:val="en-US"/>
        </w:rPr>
        <w:t>). However, biodiversity can vary substantially among habitat patches</w:t>
      </w:r>
      <w:r w:rsidR="005B26E5"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of a single foundation species, even among adjacent patches, suggesting that full facilitation of biodiversity by foundation species occurs over landscapes of multiple habitat patches and through connectivity among these patches (Robinson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2011, Bishop et al</w:t>
      </w:r>
      <w:r w:rsidR="006E6FE4" w:rsidRPr="00527A82">
        <w:rPr>
          <w:rFonts w:ascii="Garamond" w:eastAsia="Times New Roman" w:hAnsi="Garamond" w:cs="Times New Roman"/>
          <w:color w:val="000000"/>
          <w:sz w:val="24"/>
          <w:szCs w:val="24"/>
          <w:lang w:val="en-US"/>
        </w:rPr>
        <w:t>.</w:t>
      </w:r>
      <w:r w:rsidR="005F2661" w:rsidRPr="00527A82">
        <w:rPr>
          <w:rFonts w:ascii="Garamond" w:eastAsia="Times New Roman" w:hAnsi="Garamond" w:cs="Times New Roman"/>
          <w:color w:val="000000"/>
          <w:sz w:val="24"/>
          <w:szCs w:val="24"/>
          <w:lang w:val="en-US"/>
        </w:rPr>
        <w:t xml:space="preserve"> 2012, Irving &amp; </w:t>
      </w:r>
      <w:proofErr w:type="spellStart"/>
      <w:r w:rsidR="005F2661" w:rsidRPr="00527A82">
        <w:rPr>
          <w:rFonts w:ascii="Garamond" w:eastAsia="Times New Roman" w:hAnsi="Garamond" w:cs="Times New Roman"/>
          <w:color w:val="000000"/>
          <w:sz w:val="24"/>
          <w:szCs w:val="24"/>
          <w:lang w:val="en-US"/>
        </w:rPr>
        <w:t>Bertness</w:t>
      </w:r>
      <w:proofErr w:type="spellEnd"/>
      <w:r w:rsidR="005F2661" w:rsidRPr="00527A82">
        <w:rPr>
          <w:rFonts w:ascii="Garamond" w:eastAsia="Times New Roman" w:hAnsi="Garamond" w:cs="Times New Roman"/>
          <w:color w:val="000000"/>
          <w:sz w:val="24"/>
          <w:szCs w:val="24"/>
          <w:lang w:val="en-US"/>
        </w:rPr>
        <w:t xml:space="preserve"> 2009</w:t>
      </w:r>
      <w:r w:rsidR="003471CB" w:rsidRPr="00527A82">
        <w:rPr>
          <w:rFonts w:ascii="Garamond" w:eastAsia="Times New Roman" w:hAnsi="Garamond" w:cs="Times New Roman"/>
          <w:color w:val="000000"/>
          <w:sz w:val="24"/>
          <w:szCs w:val="24"/>
          <w:lang w:val="en-US"/>
        </w:rPr>
        <w:t xml:space="preserve">, </w:t>
      </w:r>
      <w:proofErr w:type="spellStart"/>
      <w:r w:rsidR="003471CB" w:rsidRPr="00527A82">
        <w:rPr>
          <w:rFonts w:ascii="Garamond" w:eastAsia="Times New Roman" w:hAnsi="Garamond" w:cs="Times New Roman"/>
          <w:color w:val="000000"/>
          <w:sz w:val="24"/>
          <w:szCs w:val="24"/>
          <w:lang w:val="en-US"/>
        </w:rPr>
        <w:t>Boströ</w:t>
      </w:r>
      <w:r w:rsidRPr="00527A82">
        <w:rPr>
          <w:rFonts w:ascii="Garamond" w:eastAsia="Times New Roman" w:hAnsi="Garamond" w:cs="Times New Roman"/>
          <w:color w:val="000000"/>
          <w:sz w:val="24"/>
          <w:szCs w:val="24"/>
          <w:lang w:val="en-US"/>
        </w:rPr>
        <w:t>m</w:t>
      </w:r>
      <w:proofErr w:type="spellEnd"/>
      <w:r w:rsidRPr="00527A82">
        <w:rPr>
          <w:rFonts w:ascii="Garamond" w:eastAsia="Times New Roman" w:hAnsi="Garamond" w:cs="Times New Roman"/>
          <w:color w:val="000000"/>
          <w:sz w:val="24"/>
          <w:szCs w:val="24"/>
          <w:lang w:val="en-US"/>
        </w:rPr>
        <w:t xml:space="preserve"> et al</w:t>
      </w:r>
      <w:r w:rsidR="006E6FE4" w:rsidRPr="00527A82">
        <w:rPr>
          <w:rFonts w:ascii="Garamond" w:eastAsia="Times New Roman" w:hAnsi="Garamond" w:cs="Times New Roman"/>
          <w:color w:val="000000"/>
          <w:sz w:val="24"/>
          <w:szCs w:val="24"/>
          <w:lang w:val="en-US"/>
        </w:rPr>
        <w:t>.</w:t>
      </w:r>
      <w:r w:rsidR="00552CCF" w:rsidRPr="00527A82">
        <w:rPr>
          <w:rFonts w:ascii="Garamond" w:eastAsia="Times New Roman" w:hAnsi="Garamond" w:cs="Times New Roman"/>
          <w:color w:val="000000"/>
          <w:sz w:val="24"/>
          <w:szCs w:val="24"/>
          <w:lang w:val="en-US"/>
        </w:rPr>
        <w:t xml:space="preserve"> 2006). </w:t>
      </w:r>
      <w:r w:rsidRPr="00527A82">
        <w:rPr>
          <w:rFonts w:ascii="Garamond" w:eastAsia="Times New Roman" w:hAnsi="Garamond" w:cs="Times New Roman"/>
          <w:color w:val="000000"/>
          <w:sz w:val="24"/>
          <w:szCs w:val="24"/>
          <w:lang w:val="en-US"/>
        </w:rPr>
        <w:t xml:space="preserve">For example, </w:t>
      </w:r>
      <w:r w:rsidR="00552CCF" w:rsidRPr="00527A82">
        <w:rPr>
          <w:rFonts w:ascii="Garamond" w:eastAsia="Times New Roman" w:hAnsi="Garamond" w:cs="Times New Roman"/>
          <w:iCs/>
          <w:color w:val="000000"/>
          <w:sz w:val="24"/>
          <w:szCs w:val="24"/>
          <w:lang w:val="en-US"/>
        </w:rPr>
        <w:t xml:space="preserve">biodiversity and associated ecosystem functions in salt marsh habitat on the foundation species </w:t>
      </w:r>
      <w:proofErr w:type="spellStart"/>
      <w:r w:rsidR="00552CCF" w:rsidRPr="00527A82">
        <w:rPr>
          <w:rFonts w:ascii="Garamond" w:eastAsia="Times New Roman" w:hAnsi="Garamond" w:cs="Times New Roman"/>
          <w:i/>
          <w:iCs/>
          <w:color w:val="000000"/>
          <w:sz w:val="24"/>
          <w:szCs w:val="24"/>
          <w:lang w:val="en-US"/>
        </w:rPr>
        <w:t>Spartina</w:t>
      </w:r>
      <w:proofErr w:type="spellEnd"/>
      <w:r w:rsidR="00552CCF" w:rsidRPr="00527A82">
        <w:rPr>
          <w:rFonts w:ascii="Garamond" w:eastAsia="Times New Roman" w:hAnsi="Garamond" w:cs="Times New Roman"/>
          <w:i/>
          <w:iCs/>
          <w:color w:val="000000"/>
          <w:sz w:val="24"/>
          <w:szCs w:val="24"/>
          <w:lang w:val="en-US"/>
        </w:rPr>
        <w:t xml:space="preserve"> </w:t>
      </w:r>
      <w:proofErr w:type="spellStart"/>
      <w:r w:rsidR="00552CCF" w:rsidRPr="00527A82">
        <w:rPr>
          <w:rFonts w:ascii="Garamond" w:eastAsia="Times New Roman" w:hAnsi="Garamond" w:cs="Times New Roman"/>
          <w:i/>
          <w:iCs/>
          <w:color w:val="000000"/>
          <w:sz w:val="24"/>
          <w:szCs w:val="24"/>
          <w:lang w:val="en-US"/>
        </w:rPr>
        <w:t>alterniflora</w:t>
      </w:r>
      <w:proofErr w:type="spellEnd"/>
      <w:r w:rsidR="00552CCF" w:rsidRPr="00527A82">
        <w:rPr>
          <w:rFonts w:ascii="Garamond" w:eastAsia="Times New Roman" w:hAnsi="Garamond" w:cs="Times New Roman"/>
          <w:iCs/>
          <w:color w:val="000000"/>
          <w:sz w:val="24"/>
          <w:szCs w:val="24"/>
          <w:lang w:val="en-US"/>
        </w:rPr>
        <w:t xml:space="preserve"> in eastern North America var</w:t>
      </w:r>
      <w:r w:rsidR="00DC55AB" w:rsidRPr="00527A82">
        <w:rPr>
          <w:rFonts w:ascii="Garamond" w:eastAsia="Times New Roman" w:hAnsi="Garamond" w:cs="Times New Roman"/>
          <w:iCs/>
          <w:color w:val="000000"/>
          <w:sz w:val="24"/>
          <w:szCs w:val="24"/>
          <w:lang w:val="en-US"/>
        </w:rPr>
        <w:t>y</w:t>
      </w:r>
      <w:r w:rsidR="00552CCF" w:rsidRPr="00527A82">
        <w:rPr>
          <w:rFonts w:ascii="Garamond" w:eastAsia="Times New Roman" w:hAnsi="Garamond" w:cs="Times New Roman"/>
          <w:iCs/>
          <w:color w:val="000000"/>
          <w:sz w:val="24"/>
          <w:szCs w:val="24"/>
          <w:lang w:val="en-US"/>
        </w:rPr>
        <w:t xml:space="preserve"> among patches depending on the presence and abundance of the mussel </w:t>
      </w:r>
      <w:proofErr w:type="spellStart"/>
      <w:r w:rsidR="00552CCF" w:rsidRPr="00527A82">
        <w:rPr>
          <w:rFonts w:ascii="Garamond" w:eastAsia="Times New Roman" w:hAnsi="Garamond" w:cs="Times New Roman"/>
          <w:i/>
          <w:iCs/>
          <w:color w:val="000000"/>
          <w:sz w:val="24"/>
          <w:szCs w:val="24"/>
          <w:lang w:val="en-US"/>
        </w:rPr>
        <w:t>Guekensia</w:t>
      </w:r>
      <w:proofErr w:type="spellEnd"/>
      <w:r w:rsidR="00552CCF" w:rsidRPr="00527A82">
        <w:rPr>
          <w:rFonts w:ascii="Garamond" w:eastAsia="Times New Roman" w:hAnsi="Garamond" w:cs="Times New Roman"/>
          <w:i/>
          <w:iCs/>
          <w:color w:val="000000"/>
          <w:sz w:val="24"/>
          <w:szCs w:val="24"/>
          <w:lang w:val="en-US"/>
        </w:rPr>
        <w:t xml:space="preserve"> </w:t>
      </w:r>
      <w:proofErr w:type="spellStart"/>
      <w:r w:rsidR="00552CCF" w:rsidRPr="00527A82">
        <w:rPr>
          <w:rFonts w:ascii="Garamond" w:eastAsia="Times New Roman" w:hAnsi="Garamond" w:cs="Times New Roman"/>
          <w:i/>
          <w:iCs/>
          <w:color w:val="000000"/>
          <w:sz w:val="24"/>
          <w:szCs w:val="24"/>
          <w:lang w:val="en-US"/>
        </w:rPr>
        <w:t>demissa</w:t>
      </w:r>
      <w:proofErr w:type="spellEnd"/>
      <w:r w:rsidR="00552CCF" w:rsidRPr="00527A82">
        <w:rPr>
          <w:rFonts w:ascii="Garamond" w:eastAsia="Times New Roman" w:hAnsi="Garamond" w:cs="Times New Roman"/>
          <w:i/>
          <w:iCs/>
          <w:color w:val="000000"/>
          <w:sz w:val="24"/>
          <w:szCs w:val="24"/>
          <w:lang w:val="en-US"/>
        </w:rPr>
        <w:t xml:space="preserve">, </w:t>
      </w:r>
      <w:r w:rsidR="00552CCF" w:rsidRPr="00527A82">
        <w:rPr>
          <w:rFonts w:ascii="Garamond" w:eastAsia="Times New Roman" w:hAnsi="Garamond" w:cs="Times New Roman"/>
          <w:iCs/>
          <w:color w:val="000000"/>
          <w:sz w:val="24"/>
          <w:szCs w:val="24"/>
          <w:lang w:val="en-US"/>
        </w:rPr>
        <w:t>which itself facilitates marsh biodiversity (</w:t>
      </w:r>
      <w:proofErr w:type="spellStart"/>
      <w:r w:rsidR="00552CCF" w:rsidRPr="00527A82">
        <w:rPr>
          <w:rFonts w:ascii="Garamond" w:eastAsia="Times New Roman" w:hAnsi="Garamond" w:cs="Times New Roman"/>
          <w:iCs/>
          <w:color w:val="000000"/>
          <w:sz w:val="24"/>
          <w:szCs w:val="24"/>
          <w:lang w:val="en-US"/>
        </w:rPr>
        <w:t>Angelini</w:t>
      </w:r>
      <w:proofErr w:type="spellEnd"/>
      <w:r w:rsidR="00552CCF" w:rsidRPr="00527A82">
        <w:rPr>
          <w:rFonts w:ascii="Garamond" w:eastAsia="Times New Roman" w:hAnsi="Garamond" w:cs="Times New Roman"/>
          <w:iCs/>
          <w:color w:val="000000"/>
          <w:sz w:val="24"/>
          <w:szCs w:val="24"/>
          <w:lang w:val="en-US"/>
        </w:rPr>
        <w:t xml:space="preserve"> et al. 2015). </w:t>
      </w:r>
      <w:r w:rsidR="00364D74" w:rsidRPr="00527A82">
        <w:rPr>
          <w:rFonts w:ascii="Garamond" w:eastAsia="Times New Roman" w:hAnsi="Garamond" w:cs="Times New Roman"/>
          <w:color w:val="000000"/>
          <w:sz w:val="24"/>
          <w:szCs w:val="24"/>
          <w:lang w:val="en-US"/>
        </w:rPr>
        <w:t>The patch-scale and regional c</w:t>
      </w:r>
      <w:r w:rsidRPr="00527A82">
        <w:rPr>
          <w:rFonts w:ascii="Garamond" w:eastAsia="Times New Roman" w:hAnsi="Garamond"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527A82">
        <w:rPr>
          <w:rFonts w:ascii="Garamond" w:eastAsia="Times New Roman" w:hAnsi="Garamond" w:cs="Times New Roman"/>
          <w:color w:val="000000"/>
          <w:sz w:val="24"/>
          <w:szCs w:val="24"/>
          <w:lang w:val="en-US"/>
        </w:rPr>
        <w:t>f biodiversity in these systems.</w:t>
      </w:r>
    </w:p>
    <w:p w14:paraId="1765154F" w14:textId="66C8E908" w:rsidR="006034D1" w:rsidRPr="00527A82" w:rsidRDefault="00DC55AB" w:rsidP="000F7014">
      <w:pPr>
        <w:spacing w:after="0" w:line="480" w:lineRule="auto"/>
        <w:ind w:firstLine="720"/>
        <w:rPr>
          <w:rFonts w:ascii="Garamond" w:eastAsia="Times New Roman" w:hAnsi="Garamond" w:cs="Times New Roman"/>
          <w:iCs/>
          <w:color w:val="000000"/>
          <w:sz w:val="24"/>
          <w:szCs w:val="24"/>
          <w:lang w:val="en-US"/>
        </w:rPr>
      </w:pPr>
      <w:r w:rsidRPr="00527A82">
        <w:rPr>
          <w:rFonts w:ascii="Garamond" w:eastAsia="Times New Roman" w:hAnsi="Garamond" w:cs="Times New Roman"/>
          <w:iCs/>
          <w:color w:val="000000"/>
          <w:sz w:val="24"/>
          <w:szCs w:val="24"/>
          <w:lang w:val="en-US"/>
        </w:rPr>
        <w:t xml:space="preserve">Foundation species can promote biodiversity within habitat patches (e.g., alpha diversity), but dispersal and connectivity among patches of foundation species can promote biodiversity at the landscape scale if patches host different species assemblages (beta diversity) that in total lead to a greater regional species pool (gamma diversity) than observed in any single </w:t>
      </w:r>
      <w:r w:rsidR="00056783" w:rsidRPr="00527A82">
        <w:rPr>
          <w:rFonts w:ascii="Garamond" w:eastAsia="Times New Roman" w:hAnsi="Garamond" w:cs="Times New Roman"/>
          <w:iCs/>
          <w:color w:val="000000"/>
          <w:sz w:val="24"/>
          <w:szCs w:val="24"/>
          <w:lang w:val="en-US"/>
        </w:rPr>
        <w:t xml:space="preserve">habitat patch (Crist &amp; </w:t>
      </w:r>
      <w:proofErr w:type="spellStart"/>
      <w:r w:rsidR="00056783" w:rsidRPr="00527A82">
        <w:rPr>
          <w:rFonts w:ascii="Garamond" w:eastAsia="Times New Roman" w:hAnsi="Garamond" w:cs="Times New Roman"/>
          <w:iCs/>
          <w:color w:val="000000"/>
          <w:sz w:val="24"/>
          <w:szCs w:val="24"/>
          <w:lang w:val="en-US"/>
        </w:rPr>
        <w:t>Veech</w:t>
      </w:r>
      <w:proofErr w:type="spellEnd"/>
      <w:r w:rsidR="00056783" w:rsidRPr="00527A82">
        <w:rPr>
          <w:rFonts w:ascii="Garamond" w:eastAsia="Times New Roman" w:hAnsi="Garamond" w:cs="Times New Roman"/>
          <w:iCs/>
          <w:color w:val="000000"/>
          <w:sz w:val="24"/>
          <w:szCs w:val="24"/>
          <w:lang w:val="en-US"/>
        </w:rPr>
        <w:t xml:space="preserve"> 2006</w:t>
      </w:r>
      <w:r w:rsidRPr="00527A82">
        <w:rPr>
          <w:rFonts w:ascii="Garamond" w:eastAsia="Times New Roman" w:hAnsi="Garamond" w:cs="Times New Roman"/>
          <w:iCs/>
          <w:color w:val="000000"/>
          <w:sz w:val="24"/>
          <w:szCs w:val="24"/>
          <w:lang w:val="en-US"/>
        </w:rPr>
        <w:t xml:space="preserve">). </w:t>
      </w:r>
      <w:r w:rsidR="003649F7">
        <w:rPr>
          <w:rFonts w:ascii="Garamond" w:eastAsia="Times New Roman" w:hAnsi="Garamond" w:cs="Times New Roman"/>
          <w:iCs/>
          <w:color w:val="000000"/>
          <w:sz w:val="24"/>
          <w:szCs w:val="24"/>
          <w:lang w:val="en-US"/>
        </w:rPr>
        <w:t>For many species</w:t>
      </w:r>
      <w:r w:rsidR="002B748E" w:rsidRPr="00527A82">
        <w:rPr>
          <w:rFonts w:ascii="Garamond" w:eastAsia="Times New Roman" w:hAnsi="Garamond" w:cs="Times New Roman"/>
          <w:iCs/>
          <w:color w:val="000000"/>
          <w:sz w:val="24"/>
          <w:szCs w:val="24"/>
          <w:lang w:val="en-US"/>
        </w:rPr>
        <w:t xml:space="preserve">, foundation species form </w:t>
      </w:r>
      <w:r w:rsidRPr="00527A82">
        <w:rPr>
          <w:rFonts w:ascii="Garamond" w:eastAsia="Times New Roman" w:hAnsi="Garamond" w:cs="Times New Roman"/>
          <w:iCs/>
          <w:color w:val="000000"/>
          <w:sz w:val="24"/>
          <w:szCs w:val="24"/>
          <w:lang w:val="en-US"/>
        </w:rPr>
        <w:t xml:space="preserve">high quality </w:t>
      </w:r>
      <w:r w:rsidR="002B748E" w:rsidRPr="00527A82">
        <w:rPr>
          <w:rFonts w:ascii="Garamond" w:eastAsia="Times New Roman" w:hAnsi="Garamond" w:cs="Times New Roman"/>
          <w:iCs/>
          <w:color w:val="000000"/>
          <w:sz w:val="24"/>
          <w:szCs w:val="24"/>
          <w:lang w:val="en-US"/>
        </w:rPr>
        <w:t>habitat patches that are separated by less suitable habitat. Habitat patches</w:t>
      </w:r>
      <w:r w:rsidRPr="00527A82">
        <w:rPr>
          <w:rFonts w:ascii="Garamond" w:eastAsia="Times New Roman" w:hAnsi="Garamond" w:cs="Times New Roman"/>
          <w:iCs/>
          <w:color w:val="000000"/>
          <w:sz w:val="24"/>
          <w:szCs w:val="24"/>
          <w:lang w:val="en-US"/>
        </w:rPr>
        <w:t xml:space="preserve"> defined by foundation species</w:t>
      </w:r>
      <w:r w:rsidR="002B748E" w:rsidRPr="00527A82">
        <w:rPr>
          <w:rFonts w:ascii="Garamond" w:eastAsia="Times New Roman" w:hAnsi="Garamond" w:cs="Times New Roman"/>
          <w:iCs/>
          <w:color w:val="000000"/>
          <w:sz w:val="24"/>
          <w:szCs w:val="24"/>
          <w:lang w:val="en-US"/>
        </w:rPr>
        <w:t xml:space="preserve"> thus form spatial network of populations</w:t>
      </w:r>
      <w:r w:rsidR="003649F7">
        <w:rPr>
          <w:rFonts w:ascii="Garamond" w:eastAsia="Times New Roman" w:hAnsi="Garamond" w:cs="Times New Roman"/>
          <w:iCs/>
          <w:color w:val="000000"/>
          <w:sz w:val="24"/>
          <w:szCs w:val="24"/>
          <w:lang w:val="en-US"/>
        </w:rPr>
        <w:t xml:space="preserve"> in a landscape</w:t>
      </w:r>
      <w:r w:rsidR="002B748E" w:rsidRPr="00527A82">
        <w:rPr>
          <w:rFonts w:ascii="Garamond" w:eastAsia="Times New Roman" w:hAnsi="Garamond" w:cs="Times New Roman"/>
          <w:iCs/>
          <w:color w:val="000000"/>
          <w:sz w:val="24"/>
          <w:szCs w:val="24"/>
          <w:lang w:val="en-US"/>
        </w:rPr>
        <w:t xml:space="preserve">. </w:t>
      </w:r>
      <w:r w:rsidR="008C3B1D" w:rsidRPr="00527A82">
        <w:rPr>
          <w:rFonts w:ascii="Garamond" w:eastAsia="Times New Roman" w:hAnsi="Garamond" w:cs="Times New Roman"/>
          <w:iCs/>
          <w:color w:val="000000"/>
          <w:sz w:val="24"/>
          <w:szCs w:val="24"/>
          <w:lang w:val="en-US"/>
        </w:rPr>
        <w:t xml:space="preserve">Variation among habitat patches can arise due to biotic and </w:t>
      </w:r>
      <w:r w:rsidR="008C3B1D" w:rsidRPr="00527A82">
        <w:rPr>
          <w:rFonts w:ascii="Garamond" w:eastAsia="Times New Roman" w:hAnsi="Garamond" w:cs="Times New Roman"/>
          <w:iCs/>
          <w:color w:val="000000"/>
          <w:sz w:val="24"/>
          <w:szCs w:val="24"/>
          <w:lang w:val="en-US"/>
        </w:rPr>
        <w:lastRenderedPageBreak/>
        <w:t xml:space="preserve">abiotic differences in patch properties </w:t>
      </w:r>
      <w:r w:rsidR="009679F3" w:rsidRPr="00527A82">
        <w:rPr>
          <w:rFonts w:ascii="Garamond" w:eastAsia="Times New Roman" w:hAnsi="Garamond" w:cs="Times New Roman"/>
          <w:iCs/>
          <w:color w:val="000000"/>
          <w:sz w:val="24"/>
          <w:szCs w:val="24"/>
          <w:lang w:val="en-US"/>
        </w:rPr>
        <w:t>that determine which species can</w:t>
      </w:r>
      <w:r w:rsidR="008C3B1D" w:rsidRPr="00527A82">
        <w:rPr>
          <w:rFonts w:ascii="Garamond" w:eastAsia="Times New Roman" w:hAnsi="Garamond" w:cs="Times New Roman"/>
          <w:iCs/>
          <w:color w:val="000000"/>
          <w:sz w:val="24"/>
          <w:szCs w:val="24"/>
          <w:lang w:val="en-US"/>
        </w:rPr>
        <w:t xml:space="preserve"> persist there. If dispersal among patches is high, variation among patches can reflect the interaction between local properties and colonization from other patches, or source/sink dynamics of some species (</w:t>
      </w:r>
      <w:proofErr w:type="spellStart"/>
      <w:r w:rsidR="008C3B1D" w:rsidRPr="00527A82">
        <w:rPr>
          <w:rFonts w:ascii="Garamond" w:eastAsia="Times New Roman" w:hAnsi="Garamond" w:cs="Times New Roman"/>
          <w:iCs/>
          <w:color w:val="000000"/>
          <w:sz w:val="24"/>
          <w:szCs w:val="24"/>
          <w:lang w:val="en-US"/>
        </w:rPr>
        <w:t>Leibold</w:t>
      </w:r>
      <w:proofErr w:type="spellEnd"/>
      <w:r w:rsidR="008C3B1D" w:rsidRPr="00527A82">
        <w:rPr>
          <w:rFonts w:ascii="Garamond" w:eastAsia="Times New Roman" w:hAnsi="Garamond" w:cs="Times New Roman"/>
          <w:iCs/>
          <w:color w:val="000000"/>
          <w:sz w:val="24"/>
          <w:szCs w:val="24"/>
          <w:lang w:val="en-US"/>
        </w:rPr>
        <w:t xml:space="preserve"> et al</w:t>
      </w:r>
      <w:r w:rsidR="00AC3452" w:rsidRPr="00527A82">
        <w:rPr>
          <w:rFonts w:ascii="Garamond" w:eastAsia="Times New Roman" w:hAnsi="Garamond" w:cs="Times New Roman"/>
          <w:iCs/>
          <w:color w:val="000000"/>
          <w:sz w:val="24"/>
          <w:szCs w:val="24"/>
          <w:lang w:val="en-US"/>
        </w:rPr>
        <w:t>,</w:t>
      </w:r>
      <w:r w:rsidR="009679F3" w:rsidRPr="00527A82">
        <w:rPr>
          <w:rFonts w:ascii="Garamond" w:eastAsia="Times New Roman" w:hAnsi="Garamond" w:cs="Times New Roman"/>
          <w:iCs/>
          <w:color w:val="000000"/>
          <w:sz w:val="24"/>
          <w:szCs w:val="24"/>
          <w:lang w:val="en-US"/>
        </w:rPr>
        <w:t xml:space="preserve"> 2</w:t>
      </w:r>
      <w:r w:rsidR="00DE0F60" w:rsidRPr="00527A82">
        <w:rPr>
          <w:rFonts w:ascii="Garamond" w:eastAsia="Times New Roman" w:hAnsi="Garamond" w:cs="Times New Roman"/>
          <w:iCs/>
          <w:color w:val="000000"/>
          <w:sz w:val="24"/>
          <w:szCs w:val="24"/>
          <w:lang w:val="en-US"/>
        </w:rPr>
        <w:t>003</w:t>
      </w:r>
      <w:r w:rsidR="008C3B1D" w:rsidRPr="00527A82">
        <w:rPr>
          <w:rFonts w:ascii="Garamond" w:eastAsia="Times New Roman" w:hAnsi="Garamond" w:cs="Times New Roman"/>
          <w:iCs/>
          <w:color w:val="000000"/>
          <w:sz w:val="24"/>
          <w:szCs w:val="24"/>
          <w:lang w:val="en-US"/>
        </w:rPr>
        <w:t xml:space="preserve">). </w:t>
      </w:r>
      <w:commentRangeStart w:id="3"/>
      <w:r w:rsidR="002B748E" w:rsidRPr="00527A82">
        <w:rPr>
          <w:rFonts w:ascii="Garamond" w:eastAsia="Times New Roman" w:hAnsi="Garamond" w:cs="Times New Roman"/>
          <w:iCs/>
          <w:color w:val="000000"/>
          <w:sz w:val="24"/>
          <w:szCs w:val="24"/>
          <w:lang w:val="en-US"/>
        </w:rPr>
        <w:t>Within each patch is therefore a community of species whose structure and function reflect local processes within habitat patches and ‘regional’ processes such as dispersal that connect communities among patch</w:t>
      </w:r>
      <w:r w:rsidRPr="00527A82">
        <w:rPr>
          <w:rFonts w:ascii="Garamond" w:eastAsia="Times New Roman" w:hAnsi="Garamond" w:cs="Times New Roman"/>
          <w:iCs/>
          <w:color w:val="000000"/>
          <w:sz w:val="24"/>
          <w:szCs w:val="24"/>
          <w:lang w:val="en-US"/>
        </w:rPr>
        <w:t>es through source-sink dynamics</w:t>
      </w:r>
      <w:r w:rsidR="002B748E" w:rsidRPr="00527A82">
        <w:rPr>
          <w:rFonts w:ascii="Garamond" w:eastAsia="Times New Roman" w:hAnsi="Garamond" w:cs="Times New Roman"/>
          <w:iCs/>
          <w:color w:val="000000"/>
          <w:sz w:val="24"/>
          <w:szCs w:val="24"/>
          <w:lang w:val="en-US"/>
        </w:rPr>
        <w:t>.</w:t>
      </w:r>
      <w:r w:rsidR="008C3B1D" w:rsidRPr="00527A82">
        <w:rPr>
          <w:rFonts w:ascii="Garamond" w:eastAsia="Times New Roman" w:hAnsi="Garamond" w:cs="Times New Roman"/>
          <w:iCs/>
          <w:color w:val="000000"/>
          <w:sz w:val="24"/>
          <w:szCs w:val="24"/>
          <w:lang w:val="en-US"/>
        </w:rPr>
        <w:t xml:space="preserve"> Even within patches, aggregation of individuals within species due to intra- or interspecific interactions can lead to distinct patterns of biodiversity that reflect the underlying biological processes. Understanding the scales of processes – within and among habitat patches – provides critical insight to the scale at which conservation or management efforts might best be targeted to preserve biodiversity and associated ecosystem function in marine systems characterized by patchy, foundation species habitats.</w:t>
      </w:r>
      <w:commentRangeEnd w:id="3"/>
      <w:r w:rsidR="001D468F">
        <w:rPr>
          <w:rStyle w:val="CommentReference"/>
        </w:rPr>
        <w:commentReference w:id="3"/>
      </w:r>
    </w:p>
    <w:p w14:paraId="1C055DDF" w14:textId="32C556D9" w:rsidR="00613BC1" w:rsidRPr="00527A82" w:rsidRDefault="006034D1" w:rsidP="000F7014">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xml:space="preserve"> are foundation species that support diverse animal assemblages and high secondary productivity (Edgar &amp; Shaw 1995, Heck &amp; </w:t>
      </w:r>
      <w:proofErr w:type="spellStart"/>
      <w:r w:rsidRPr="00527A82">
        <w:rPr>
          <w:rFonts w:ascii="Garamond" w:eastAsia="Times New Roman" w:hAnsi="Garamond" w:cs="Times New Roman"/>
          <w:color w:val="000000"/>
          <w:sz w:val="24"/>
          <w:szCs w:val="24"/>
          <w:lang w:val="en-US"/>
        </w:rPr>
        <w:t>Wetstone</w:t>
      </w:r>
      <w:proofErr w:type="spellEnd"/>
      <w:r w:rsidRPr="00527A82">
        <w:rPr>
          <w:rFonts w:ascii="Garamond" w:eastAsia="Times New Roman" w:hAnsi="Garamond" w:cs="Times New Roman"/>
          <w:color w:val="000000"/>
          <w:sz w:val="24"/>
          <w:szCs w:val="24"/>
          <w:lang w:val="en-US"/>
        </w:rPr>
        <w:t xml:space="preserve"> 1977, Jackson et al. 2001). A major component of this biodiversity, and a major </w:t>
      </w:r>
      <w:r w:rsidR="005B26E5" w:rsidRPr="00527A82">
        <w:rPr>
          <w:rFonts w:ascii="Garamond" w:eastAsia="Times New Roman" w:hAnsi="Garamond" w:cs="Times New Roman"/>
          <w:color w:val="000000"/>
          <w:sz w:val="24"/>
          <w:szCs w:val="24"/>
          <w:lang w:val="en-US"/>
        </w:rPr>
        <w:t xml:space="preserve">engine </w:t>
      </w:r>
      <w:r w:rsidRPr="00527A82">
        <w:rPr>
          <w:rFonts w:ascii="Garamond" w:eastAsia="Times New Roman" w:hAnsi="Garamond" w:cs="Times New Roman"/>
          <w:color w:val="000000"/>
          <w:sz w:val="24"/>
          <w:szCs w:val="24"/>
          <w:lang w:val="en-US"/>
        </w:rPr>
        <w:t xml:space="preserve">of ecosystem function, </w:t>
      </w:r>
      <w:r w:rsidR="008E7466" w:rsidRPr="00527A82">
        <w:rPr>
          <w:rFonts w:ascii="Garamond" w:eastAsia="Times New Roman" w:hAnsi="Garamond" w:cs="Times New Roman"/>
          <w:color w:val="000000"/>
          <w:sz w:val="24"/>
          <w:szCs w:val="24"/>
          <w:lang w:val="en-US"/>
        </w:rPr>
        <w:t xml:space="preserve">is the </w:t>
      </w:r>
      <w:proofErr w:type="spellStart"/>
      <w:r w:rsidR="008E7466" w:rsidRPr="00527A82">
        <w:rPr>
          <w:rFonts w:ascii="Garamond" w:eastAsia="Times New Roman" w:hAnsi="Garamond" w:cs="Times New Roman"/>
          <w:color w:val="000000"/>
          <w:sz w:val="24"/>
          <w:szCs w:val="24"/>
          <w:lang w:val="en-US"/>
        </w:rPr>
        <w:t>epifaunal</w:t>
      </w:r>
      <w:proofErr w:type="spellEnd"/>
      <w:r w:rsidR="008E7466" w:rsidRPr="00527A82">
        <w:rPr>
          <w:rFonts w:ascii="Garamond" w:eastAsia="Times New Roman" w:hAnsi="Garamond" w:cs="Times New Roman"/>
          <w:color w:val="000000"/>
          <w:sz w:val="24"/>
          <w:szCs w:val="24"/>
          <w:lang w:val="en-US"/>
        </w:rPr>
        <w:t xml:space="preserve"> grazer assemblage </w:t>
      </w:r>
      <w:r w:rsidRPr="00527A82">
        <w:rPr>
          <w:rFonts w:ascii="Garamond" w:eastAsia="Times New Roman" w:hAnsi="Garamond" w:cs="Times New Roman"/>
          <w:color w:val="000000"/>
          <w:sz w:val="24"/>
          <w:szCs w:val="24"/>
          <w:lang w:val="en-US"/>
        </w:rPr>
        <w:t xml:space="preserve">living on and in </w:t>
      </w:r>
      <w:r w:rsidR="0059688C" w:rsidRPr="00527A82">
        <w:rPr>
          <w:rFonts w:ascii="Garamond" w:eastAsia="Times New Roman" w:hAnsi="Garamond" w:cs="Times New Roman"/>
          <w:color w:val="000000"/>
          <w:sz w:val="24"/>
          <w:szCs w:val="24"/>
          <w:lang w:val="en-US"/>
        </w:rPr>
        <w:t xml:space="preserve">the </w:t>
      </w:r>
      <w:proofErr w:type="spellStart"/>
      <w:r w:rsidR="0059688C" w:rsidRPr="00527A82">
        <w:rPr>
          <w:rFonts w:ascii="Garamond" w:eastAsia="Times New Roman" w:hAnsi="Garamond" w:cs="Times New Roman"/>
          <w:color w:val="000000"/>
          <w:sz w:val="24"/>
          <w:szCs w:val="24"/>
          <w:lang w:val="en-US"/>
        </w:rPr>
        <w:t>seagrass</w:t>
      </w:r>
      <w:proofErr w:type="spellEnd"/>
      <w:r w:rsidR="0059688C" w:rsidRPr="00527A82">
        <w:rPr>
          <w:rFonts w:ascii="Garamond" w:eastAsia="Times New Roman" w:hAnsi="Garamond" w:cs="Times New Roman"/>
          <w:color w:val="000000"/>
          <w:sz w:val="24"/>
          <w:szCs w:val="24"/>
          <w:lang w:val="en-US"/>
        </w:rPr>
        <w:t xml:space="preserve"> blades (Barnes 2013, Duffy 2003, Duffy et al. 2015,</w:t>
      </w:r>
      <w:r w:rsidR="00B9729B" w:rsidRPr="00527A82">
        <w:rPr>
          <w:rFonts w:ascii="Garamond" w:eastAsia="Times New Roman" w:hAnsi="Garamond" w:cs="Times New Roman"/>
          <w:color w:val="000000"/>
          <w:sz w:val="24"/>
          <w:szCs w:val="24"/>
          <w:lang w:val="en-US"/>
        </w:rPr>
        <w:t xml:space="preserve"> Nelson 1979</w:t>
      </w:r>
      <w:r w:rsidRPr="00527A82">
        <w:rPr>
          <w:rFonts w:ascii="Garamond" w:eastAsia="Times New Roman" w:hAnsi="Garamond" w:cs="Times New Roman"/>
          <w:color w:val="000000"/>
          <w:sz w:val="24"/>
          <w:szCs w:val="24"/>
          <w:lang w:val="en-US"/>
        </w:rPr>
        <w:t xml:space="preserve">). </w:t>
      </w:r>
      <w:r w:rsidR="00B9729B"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associated </w:t>
      </w:r>
      <w:r w:rsidR="008E7466" w:rsidRPr="00527A82">
        <w:rPr>
          <w:rFonts w:ascii="Garamond" w:eastAsia="Times New Roman" w:hAnsi="Garamond" w:cs="Times New Roman"/>
          <w:color w:val="000000"/>
          <w:sz w:val="24"/>
          <w:szCs w:val="24"/>
          <w:lang w:val="en-US"/>
        </w:rPr>
        <w:t>grazers</w:t>
      </w:r>
      <w:r w:rsidRPr="00527A82">
        <w:rPr>
          <w:rFonts w:ascii="Garamond" w:eastAsia="Times New Roman" w:hAnsi="Garamond" w:cs="Times New Roman"/>
          <w:color w:val="000000"/>
          <w:sz w:val="24"/>
          <w:szCs w:val="24"/>
          <w:lang w:val="en-US"/>
        </w:rPr>
        <w:t xml:space="preserve"> include both mobile and sessile invertebrates (gastropods, arthr</w:t>
      </w:r>
      <w:r w:rsidR="008E7466" w:rsidRPr="00527A82">
        <w:rPr>
          <w:rFonts w:ascii="Garamond" w:eastAsia="Times New Roman" w:hAnsi="Garamond" w:cs="Times New Roman"/>
          <w:color w:val="000000"/>
          <w:sz w:val="24"/>
          <w:szCs w:val="24"/>
          <w:lang w:val="en-US"/>
        </w:rPr>
        <w:t>opods, annelids, etc.); most</w:t>
      </w:r>
      <w:r w:rsidRPr="00527A82">
        <w:rPr>
          <w:rFonts w:ascii="Garamond" w:eastAsia="Times New Roman" w:hAnsi="Garamond" w:cs="Times New Roman"/>
          <w:color w:val="000000"/>
          <w:sz w:val="24"/>
          <w:szCs w:val="24"/>
          <w:lang w:val="en-US"/>
        </w:rPr>
        <w:t xml:space="preserve"> of these animals feed on planktonic or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-as</w:t>
      </w:r>
      <w:r w:rsidR="009830BA" w:rsidRPr="00527A82">
        <w:rPr>
          <w:rFonts w:ascii="Garamond" w:eastAsia="Times New Roman" w:hAnsi="Garamond" w:cs="Times New Roman"/>
          <w:color w:val="000000"/>
          <w:sz w:val="24"/>
          <w:szCs w:val="24"/>
          <w:lang w:val="en-US"/>
        </w:rPr>
        <w:t>sociated microalgae</w:t>
      </w:r>
      <w:r w:rsidR="009025B0" w:rsidRPr="00527A82">
        <w:rPr>
          <w:rFonts w:ascii="Garamond" w:eastAsia="Times New Roman" w:hAnsi="Garamond" w:cs="Times New Roman"/>
          <w:color w:val="000000"/>
          <w:sz w:val="24"/>
          <w:szCs w:val="24"/>
          <w:lang w:val="en-US"/>
        </w:rPr>
        <w:t xml:space="preserve">, though some feed on the </w:t>
      </w:r>
      <w:proofErr w:type="spellStart"/>
      <w:r w:rsidR="009025B0" w:rsidRPr="00527A82">
        <w:rPr>
          <w:rFonts w:ascii="Garamond" w:eastAsia="Times New Roman" w:hAnsi="Garamond" w:cs="Times New Roman"/>
          <w:color w:val="000000"/>
          <w:sz w:val="24"/>
          <w:szCs w:val="24"/>
          <w:lang w:val="en-US"/>
        </w:rPr>
        <w:t>seagrass</w:t>
      </w:r>
      <w:proofErr w:type="spellEnd"/>
      <w:r w:rsidR="009025B0" w:rsidRPr="00527A82">
        <w:rPr>
          <w:rFonts w:ascii="Garamond" w:eastAsia="Times New Roman" w:hAnsi="Garamond" w:cs="Times New Roman"/>
          <w:color w:val="000000"/>
          <w:sz w:val="24"/>
          <w:szCs w:val="24"/>
          <w:lang w:val="en-US"/>
        </w:rPr>
        <w:t xml:space="preserve"> itself</w:t>
      </w:r>
      <w:r w:rsidR="009830BA" w:rsidRPr="00527A82">
        <w:rPr>
          <w:rFonts w:ascii="Garamond" w:eastAsia="Times New Roman" w:hAnsi="Garamond" w:cs="Times New Roman"/>
          <w:color w:val="000000"/>
          <w:sz w:val="24"/>
          <w:szCs w:val="24"/>
          <w:lang w:val="en-US"/>
        </w:rPr>
        <w:t xml:space="preserve"> (Douglass et al. 2011, Thom et al. </w:t>
      </w:r>
      <w:r w:rsidR="009025B0" w:rsidRPr="00527A82">
        <w:rPr>
          <w:rFonts w:ascii="Garamond" w:eastAsia="Times New Roman" w:hAnsi="Garamond" w:cs="Times New Roman"/>
          <w:color w:val="000000"/>
          <w:sz w:val="24"/>
          <w:szCs w:val="24"/>
          <w:lang w:val="en-US"/>
        </w:rPr>
        <w:t>1995</w:t>
      </w:r>
      <w:r w:rsidR="009830BA" w:rsidRPr="00527A82">
        <w:rPr>
          <w:rFonts w:ascii="Garamond" w:eastAsia="Times New Roman" w:hAnsi="Garamond" w:cs="Times New Roman"/>
          <w:color w:val="000000"/>
          <w:sz w:val="24"/>
          <w:szCs w:val="24"/>
          <w:lang w:val="en-US"/>
        </w:rPr>
        <w:t>,</w:t>
      </w:r>
      <w:r w:rsidR="00D275F0" w:rsidRPr="00527A82">
        <w:rPr>
          <w:rFonts w:ascii="Garamond" w:eastAsia="Times New Roman" w:hAnsi="Garamond" w:cs="Times New Roman"/>
          <w:color w:val="000000"/>
          <w:sz w:val="24"/>
          <w:szCs w:val="24"/>
          <w:lang w:val="en-US"/>
        </w:rPr>
        <w:t xml:space="preserve"> </w:t>
      </w:r>
      <w:r w:rsidR="009830BA" w:rsidRPr="00527A82">
        <w:rPr>
          <w:rFonts w:ascii="Garamond" w:eastAsia="Times New Roman" w:hAnsi="Garamond" w:cs="Times New Roman"/>
          <w:color w:val="000000"/>
          <w:sz w:val="24"/>
          <w:szCs w:val="24"/>
          <w:lang w:val="en-US"/>
        </w:rPr>
        <w:t>Williams &amp;</w:t>
      </w:r>
      <w:r w:rsidRPr="00527A82">
        <w:rPr>
          <w:rFonts w:ascii="Garamond" w:eastAsia="Times New Roman" w:hAnsi="Garamond" w:cs="Times New Roman"/>
          <w:color w:val="000000"/>
          <w:sz w:val="24"/>
          <w:szCs w:val="24"/>
          <w:lang w:val="en-US"/>
        </w:rPr>
        <w:t xml:space="preserve"> Ruckelshaus</w:t>
      </w:r>
      <w:r w:rsidR="009830BA" w:rsidRPr="00527A82">
        <w:rPr>
          <w:rFonts w:ascii="Garamond" w:eastAsia="Times New Roman" w:hAnsi="Garamond" w:cs="Times New Roman"/>
          <w:color w:val="000000"/>
          <w:sz w:val="24"/>
          <w:szCs w:val="24"/>
          <w:lang w:val="en-US"/>
        </w:rPr>
        <w:t xml:space="preserve"> 1993) </w:t>
      </w:r>
      <w:r w:rsidR="009025B0" w:rsidRPr="00527A82">
        <w:rPr>
          <w:rFonts w:ascii="Garamond" w:eastAsia="Times New Roman" w:hAnsi="Garamond" w:cs="Times New Roman"/>
          <w:color w:val="000000"/>
          <w:sz w:val="24"/>
          <w:szCs w:val="24"/>
          <w:lang w:val="en-US"/>
        </w:rPr>
        <w:t>or</w:t>
      </w:r>
      <w:r w:rsidRPr="00527A82">
        <w:rPr>
          <w:rFonts w:ascii="Garamond" w:eastAsia="Times New Roman" w:hAnsi="Garamond" w:cs="Times New Roman"/>
          <w:color w:val="000000"/>
          <w:sz w:val="24"/>
          <w:szCs w:val="24"/>
          <w:lang w:val="en-US"/>
        </w:rPr>
        <w:t xml:space="preserve"> detritus (</w:t>
      </w:r>
      <w:r w:rsidR="009025B0" w:rsidRPr="00527A82">
        <w:rPr>
          <w:rFonts w:ascii="Garamond" w:eastAsia="Times New Roman" w:hAnsi="Garamond" w:cs="Times New Roman"/>
          <w:color w:val="000000"/>
          <w:sz w:val="24"/>
          <w:szCs w:val="24"/>
          <w:lang w:val="en-US"/>
        </w:rPr>
        <w:t xml:space="preserve">Douglass et al. 2011, </w:t>
      </w:r>
      <w:proofErr w:type="spellStart"/>
      <w:r w:rsidR="009025B0" w:rsidRPr="00527A82">
        <w:rPr>
          <w:rFonts w:ascii="Garamond" w:eastAsia="Times New Roman" w:hAnsi="Garamond" w:cs="Times New Roman"/>
          <w:color w:val="000000"/>
          <w:sz w:val="24"/>
          <w:szCs w:val="24"/>
          <w:lang w:val="en-US"/>
        </w:rPr>
        <w:t>Vizzini</w:t>
      </w:r>
      <w:proofErr w:type="spellEnd"/>
      <w:r w:rsidR="009025B0" w:rsidRPr="00527A82">
        <w:rPr>
          <w:rFonts w:ascii="Garamond" w:eastAsia="Times New Roman" w:hAnsi="Garamond" w:cs="Times New Roman"/>
          <w:color w:val="000000"/>
          <w:sz w:val="24"/>
          <w:szCs w:val="24"/>
          <w:lang w:val="en-US"/>
        </w:rPr>
        <w:t xml:space="preserve"> et al. 2002</w:t>
      </w:r>
      <w:r w:rsidRPr="00527A82">
        <w:rPr>
          <w:rFonts w:ascii="Garamond" w:eastAsia="Times New Roman" w:hAnsi="Garamond" w:cs="Times New Roman"/>
          <w:color w:val="000000"/>
          <w:sz w:val="24"/>
          <w:szCs w:val="24"/>
          <w:lang w:val="en-US"/>
        </w:rPr>
        <w:t xml:space="preserve">). They </w:t>
      </w:r>
      <w:r w:rsidR="008E7466" w:rsidRPr="00527A82">
        <w:rPr>
          <w:rFonts w:ascii="Garamond" w:eastAsia="Times New Roman" w:hAnsi="Garamond" w:cs="Times New Roman"/>
          <w:color w:val="000000"/>
          <w:sz w:val="24"/>
          <w:szCs w:val="24"/>
          <w:lang w:val="en-US"/>
        </w:rPr>
        <w:t>thus act as</w:t>
      </w:r>
      <w:r w:rsidRPr="00527A82">
        <w:rPr>
          <w:rFonts w:ascii="Garamond" w:eastAsia="Times New Roman" w:hAnsi="Garamond" w:cs="Times New Roman"/>
          <w:color w:val="000000"/>
          <w:sz w:val="24"/>
          <w:szCs w:val="24"/>
          <w:lang w:val="en-US"/>
        </w:rPr>
        <w:t xml:space="preserve"> agents of energy transfer from primary producers into secondary productivity, </w:t>
      </w:r>
      <w:r w:rsidR="008E7466" w:rsidRPr="00527A82">
        <w:rPr>
          <w:rFonts w:ascii="Garamond" w:eastAsia="Times New Roman" w:hAnsi="Garamond" w:cs="Times New Roman"/>
          <w:color w:val="000000"/>
          <w:sz w:val="24"/>
          <w:szCs w:val="24"/>
          <w:lang w:val="en-US"/>
        </w:rPr>
        <w:t>and are then</w:t>
      </w:r>
      <w:r w:rsidRPr="00527A82">
        <w:rPr>
          <w:rFonts w:ascii="Garamond" w:eastAsia="Times New Roman" w:hAnsi="Garamond" w:cs="Times New Roman"/>
          <w:color w:val="000000"/>
          <w:sz w:val="24"/>
          <w:szCs w:val="24"/>
          <w:lang w:val="en-US"/>
        </w:rPr>
        <w:t xml:space="preserve"> either consumed by fish and other invertebrates (</w:t>
      </w:r>
      <w:proofErr w:type="spellStart"/>
      <w:r w:rsidR="00613BC1" w:rsidRPr="00527A82">
        <w:rPr>
          <w:rFonts w:ascii="Garamond" w:eastAsia="Times New Roman" w:hAnsi="Garamond" w:cs="Times New Roman"/>
          <w:color w:val="000000"/>
          <w:sz w:val="24"/>
          <w:szCs w:val="24"/>
          <w:lang w:val="en-US"/>
        </w:rPr>
        <w:t>Haegele</w:t>
      </w:r>
      <w:proofErr w:type="spellEnd"/>
      <w:r w:rsidR="00613BC1" w:rsidRPr="00527A82">
        <w:rPr>
          <w:rFonts w:ascii="Garamond" w:eastAsia="Times New Roman" w:hAnsi="Garamond" w:cs="Times New Roman"/>
          <w:color w:val="000000"/>
          <w:sz w:val="24"/>
          <w:szCs w:val="24"/>
          <w:lang w:val="en-US"/>
        </w:rPr>
        <w:t xml:space="preserve"> 1997, </w:t>
      </w:r>
      <w:r w:rsidR="00790642" w:rsidRPr="00527A82">
        <w:rPr>
          <w:rFonts w:ascii="Garamond" w:eastAsia="Times New Roman" w:hAnsi="Garamond" w:cs="Times New Roman"/>
          <w:color w:val="000000"/>
          <w:sz w:val="24"/>
          <w:szCs w:val="24"/>
          <w:lang w:val="en-US"/>
        </w:rPr>
        <w:t>H</w:t>
      </w:r>
      <w:r w:rsidRPr="00527A82">
        <w:rPr>
          <w:rFonts w:ascii="Garamond" w:eastAsia="Times New Roman" w:hAnsi="Garamond" w:cs="Times New Roman"/>
          <w:color w:val="000000"/>
          <w:sz w:val="24"/>
          <w:szCs w:val="24"/>
          <w:lang w:val="en-US"/>
        </w:rPr>
        <w:t>uang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2015, </w:t>
      </w:r>
      <w:r w:rsidR="00790642" w:rsidRPr="00527A82">
        <w:rPr>
          <w:rFonts w:ascii="Garamond" w:eastAsia="Times New Roman" w:hAnsi="Garamond" w:cs="Times New Roman"/>
          <w:color w:val="000000"/>
          <w:sz w:val="24"/>
          <w:szCs w:val="24"/>
          <w:lang w:val="en-US"/>
        </w:rPr>
        <w:t xml:space="preserve">Nelson 1979, </w:t>
      </w:r>
      <w:r w:rsidR="00613BC1" w:rsidRPr="00527A82">
        <w:rPr>
          <w:rFonts w:ascii="Garamond" w:eastAsia="Times New Roman" w:hAnsi="Garamond" w:cs="Times New Roman"/>
          <w:color w:val="000000"/>
          <w:sz w:val="24"/>
          <w:szCs w:val="24"/>
          <w:lang w:val="en-US"/>
        </w:rPr>
        <w:t>Sutherland et al. 2013</w:t>
      </w:r>
      <w:r w:rsidRPr="00527A82">
        <w:rPr>
          <w:rFonts w:ascii="Garamond" w:eastAsia="Times New Roman" w:hAnsi="Garamond" w:cs="Times New Roman"/>
          <w:color w:val="000000"/>
          <w:sz w:val="24"/>
          <w:szCs w:val="24"/>
          <w:lang w:val="en-US"/>
        </w:rPr>
        <w:t xml:space="preserve">), or contribute </w:t>
      </w:r>
      <w:r w:rsidR="00613BC1" w:rsidRPr="00527A82">
        <w:rPr>
          <w:rFonts w:ascii="Garamond" w:eastAsia="Times New Roman" w:hAnsi="Garamond" w:cs="Times New Roman"/>
          <w:color w:val="000000"/>
          <w:sz w:val="24"/>
          <w:szCs w:val="24"/>
          <w:lang w:val="en-US"/>
        </w:rPr>
        <w:t>directly to the detrital pool</w:t>
      </w:r>
      <w:r w:rsidRPr="00527A82">
        <w:rPr>
          <w:rFonts w:ascii="Garamond" w:eastAsia="Times New Roman" w:hAnsi="Garamond" w:cs="Times New Roman"/>
          <w:color w:val="000000"/>
          <w:sz w:val="24"/>
          <w:szCs w:val="24"/>
          <w:lang w:val="en-US"/>
        </w:rPr>
        <w:t xml:space="preserve">. </w:t>
      </w:r>
    </w:p>
    <w:p w14:paraId="296150D7" w14:textId="0677F19F" w:rsidR="005C0EC6" w:rsidRPr="00527A82" w:rsidRDefault="006034D1" w:rsidP="000F7014">
      <w:pPr>
        <w:spacing w:after="0" w:line="480" w:lineRule="auto"/>
        <w:ind w:firstLine="720"/>
        <w:rPr>
          <w:rFonts w:ascii="Garamond" w:eastAsia="Times New Roman" w:hAnsi="Garamond" w:cs="Times New Roman"/>
          <w:sz w:val="24"/>
          <w:szCs w:val="24"/>
          <w:lang w:val="en-US"/>
        </w:rPr>
      </w:pPr>
      <w:commentRangeStart w:id="4"/>
      <w:r w:rsidRPr="00527A82">
        <w:rPr>
          <w:rFonts w:ascii="Garamond" w:eastAsia="Times New Roman" w:hAnsi="Garamond" w:cs="Times New Roman"/>
          <w:color w:val="000000"/>
          <w:sz w:val="24"/>
          <w:szCs w:val="24"/>
          <w:lang w:val="en-US"/>
        </w:rPr>
        <w:t>The diversity and co</w:t>
      </w:r>
      <w:r w:rsidR="00613BC1" w:rsidRPr="00527A82">
        <w:rPr>
          <w:rFonts w:ascii="Garamond" w:eastAsia="Times New Roman" w:hAnsi="Garamond" w:cs="Times New Roman"/>
          <w:color w:val="000000"/>
          <w:sz w:val="24"/>
          <w:szCs w:val="24"/>
          <w:lang w:val="en-US"/>
        </w:rPr>
        <w:t xml:space="preserve">mposition of </w:t>
      </w:r>
      <w:proofErr w:type="spellStart"/>
      <w:r w:rsidR="00613BC1" w:rsidRPr="00527A82">
        <w:rPr>
          <w:rFonts w:ascii="Garamond" w:eastAsia="Times New Roman" w:hAnsi="Garamond" w:cs="Times New Roman"/>
          <w:color w:val="000000"/>
          <w:sz w:val="24"/>
          <w:szCs w:val="24"/>
          <w:lang w:val="en-US"/>
        </w:rPr>
        <w:t>epifaunal</w:t>
      </w:r>
      <w:proofErr w:type="spellEnd"/>
      <w:r w:rsidR="00613BC1" w:rsidRPr="00527A82">
        <w:rPr>
          <w:rFonts w:ascii="Garamond" w:eastAsia="Times New Roman" w:hAnsi="Garamond" w:cs="Times New Roman"/>
          <w:color w:val="000000"/>
          <w:sz w:val="24"/>
          <w:szCs w:val="24"/>
          <w:lang w:val="en-US"/>
        </w:rPr>
        <w:t xml:space="preserve"> </w:t>
      </w:r>
      <w:commentRangeEnd w:id="4"/>
      <w:r w:rsidR="006B70BA">
        <w:rPr>
          <w:rStyle w:val="CommentReference"/>
        </w:rPr>
        <w:commentReference w:id="4"/>
      </w:r>
      <w:r w:rsidR="00613BC1" w:rsidRPr="00527A82">
        <w:rPr>
          <w:rFonts w:ascii="Garamond" w:eastAsia="Times New Roman" w:hAnsi="Garamond" w:cs="Times New Roman"/>
          <w:color w:val="000000"/>
          <w:sz w:val="24"/>
          <w:szCs w:val="24"/>
          <w:lang w:val="en-US"/>
        </w:rPr>
        <w:t>grazers</w:t>
      </w:r>
      <w:r w:rsidRPr="00527A82">
        <w:rPr>
          <w:rFonts w:ascii="Garamond" w:eastAsia="Times New Roman" w:hAnsi="Garamond" w:cs="Times New Roman"/>
          <w:color w:val="000000"/>
          <w:sz w:val="24"/>
          <w:szCs w:val="24"/>
          <w:lang w:val="en-US"/>
        </w:rPr>
        <w:t xml:space="preserve"> can influence ecosystem functions</w:t>
      </w:r>
      <w:r w:rsidR="00612BD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including resilience to disturbance and control of al</w:t>
      </w:r>
      <w:r w:rsidR="003C720E" w:rsidRPr="00527A82">
        <w:rPr>
          <w:rFonts w:ascii="Garamond" w:eastAsia="Times New Roman" w:hAnsi="Garamond" w:cs="Times New Roman"/>
          <w:color w:val="000000"/>
          <w:sz w:val="24"/>
          <w:szCs w:val="24"/>
          <w:lang w:val="en-US"/>
        </w:rPr>
        <w:t xml:space="preserve">gal epiphytes (Blake &amp; Duffy 2012, Duffy et al. </w:t>
      </w:r>
      <w:r w:rsidR="003C720E" w:rsidRPr="00527A82">
        <w:rPr>
          <w:rFonts w:ascii="Garamond" w:eastAsia="Times New Roman" w:hAnsi="Garamond" w:cs="Times New Roman"/>
          <w:color w:val="000000"/>
          <w:sz w:val="24"/>
          <w:szCs w:val="24"/>
          <w:lang w:val="en-US"/>
        </w:rPr>
        <w:lastRenderedPageBreak/>
        <w:t>2003</w:t>
      </w:r>
      <w:r w:rsidRPr="00527A82">
        <w:rPr>
          <w:rFonts w:ascii="Garamond" w:eastAsia="Times New Roman" w:hAnsi="Garamond" w:cs="Times New Roman"/>
          <w:color w:val="000000"/>
          <w:sz w:val="24"/>
          <w:szCs w:val="24"/>
          <w:lang w:val="en-US"/>
        </w:rPr>
        <w:t>, Duffy et al</w:t>
      </w:r>
      <w:r w:rsidR="003C720E" w:rsidRPr="00527A82">
        <w:rPr>
          <w:rFonts w:ascii="Garamond" w:eastAsia="Times New Roman" w:hAnsi="Garamond" w:cs="Times New Roman"/>
          <w:color w:val="000000"/>
          <w:sz w:val="24"/>
          <w:szCs w:val="24"/>
          <w:lang w:val="en-US"/>
        </w:rPr>
        <w:t>. 2015</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Ekl</w:t>
      </w:r>
      <w:r w:rsidR="003471CB" w:rsidRPr="00527A82">
        <w:rPr>
          <w:rFonts w:ascii="Garamond" w:eastAsia="Times New Roman" w:hAnsi="Garamond" w:cs="Times New Roman"/>
          <w:color w:val="000000"/>
          <w:sz w:val="24"/>
          <w:szCs w:val="24"/>
          <w:lang w:val="en-US"/>
        </w:rPr>
        <w:t>ö</w:t>
      </w:r>
      <w:r w:rsidRPr="00527A82">
        <w:rPr>
          <w:rFonts w:ascii="Garamond" w:eastAsia="Times New Roman" w:hAnsi="Garamond" w:cs="Times New Roman"/>
          <w:color w:val="000000"/>
          <w:sz w:val="24"/>
          <w:szCs w:val="24"/>
          <w:lang w:val="en-US"/>
        </w:rPr>
        <w:t>f</w:t>
      </w:r>
      <w:proofErr w:type="spellEnd"/>
      <w:r w:rsidRPr="00527A82">
        <w:rPr>
          <w:rFonts w:ascii="Garamond" w:eastAsia="Times New Roman" w:hAnsi="Garamond" w:cs="Times New Roman"/>
          <w:color w:val="000000"/>
          <w:sz w:val="24"/>
          <w:szCs w:val="24"/>
          <w:lang w:val="en-US"/>
        </w:rPr>
        <w:t xml:space="preserve"> et al. 2012). Diversity of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grazers (algae-consumers) has been shown to stabilize trophic processes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with the additional effect of controlling epiphy</w:t>
      </w:r>
      <w:r w:rsidR="0055123D" w:rsidRPr="00527A82">
        <w:rPr>
          <w:rFonts w:ascii="Garamond" w:eastAsia="Times New Roman" w:hAnsi="Garamond" w:cs="Times New Roman"/>
          <w:color w:val="000000"/>
          <w:sz w:val="24"/>
          <w:szCs w:val="24"/>
          <w:lang w:val="en-US"/>
        </w:rPr>
        <w:t xml:space="preserve">tic algal abundance and </w:t>
      </w:r>
      <w:r w:rsidRPr="00527A82">
        <w:rPr>
          <w:rFonts w:ascii="Garamond" w:eastAsia="Times New Roman" w:hAnsi="Garamond" w:cs="Times New Roman"/>
          <w:color w:val="000000"/>
          <w:sz w:val="24"/>
          <w:szCs w:val="24"/>
          <w:lang w:val="en-US"/>
        </w:rPr>
        <w:t xml:space="preserve">facilitating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growth (</w:t>
      </w:r>
      <w:r w:rsidR="0055123D" w:rsidRPr="00527A82">
        <w:rPr>
          <w:rFonts w:ascii="Garamond" w:eastAsia="Times New Roman" w:hAnsi="Garamond" w:cs="Times New Roman"/>
          <w:color w:val="000000"/>
          <w:sz w:val="24"/>
          <w:szCs w:val="24"/>
          <w:lang w:val="en-US"/>
        </w:rPr>
        <w:t>Hughes et al. 2004</w:t>
      </w:r>
      <w:r w:rsidR="009025B0" w:rsidRPr="00527A82">
        <w:rPr>
          <w:rFonts w:ascii="Garamond" w:eastAsia="Times New Roman" w:hAnsi="Garamond" w:cs="Times New Roman"/>
          <w:color w:val="000000"/>
          <w:sz w:val="24"/>
          <w:szCs w:val="24"/>
          <w:lang w:val="en-US"/>
        </w:rPr>
        <w:t>).</w:t>
      </w:r>
      <w:r w:rsidR="00613BC1" w:rsidRPr="00527A82">
        <w:rPr>
          <w:rFonts w:ascii="Garamond" w:eastAsia="Times New Roman" w:hAnsi="Garamond" w:cs="Times New Roman"/>
          <w:color w:val="000000"/>
          <w:sz w:val="24"/>
          <w:szCs w:val="24"/>
          <w:lang w:val="en-US"/>
        </w:rPr>
        <w:t xml:space="preserve">  However, grazers are often analyzed as part of a larger pool of invertebrates that includes predators and </w:t>
      </w:r>
      <w:proofErr w:type="spellStart"/>
      <w:r w:rsidR="00613BC1" w:rsidRPr="00527A82">
        <w:rPr>
          <w:rFonts w:ascii="Garamond" w:eastAsia="Times New Roman" w:hAnsi="Garamond" w:cs="Times New Roman"/>
          <w:color w:val="000000"/>
          <w:sz w:val="24"/>
          <w:szCs w:val="24"/>
          <w:lang w:val="en-US"/>
        </w:rPr>
        <w:t>detritivores</w:t>
      </w:r>
      <w:proofErr w:type="spellEnd"/>
      <w:r w:rsidR="00613BC1" w:rsidRPr="00527A82">
        <w:rPr>
          <w:rFonts w:ascii="Garamond" w:eastAsia="Times New Roman" w:hAnsi="Garamond" w:cs="Times New Roman"/>
          <w:color w:val="000000"/>
          <w:sz w:val="24"/>
          <w:szCs w:val="24"/>
          <w:lang w:val="en-US"/>
        </w:rPr>
        <w:t xml:space="preserve">, in </w:t>
      </w:r>
      <w:r w:rsidR="002A5C3C" w:rsidRPr="00527A82">
        <w:rPr>
          <w:rFonts w:ascii="Garamond" w:eastAsia="Times New Roman" w:hAnsi="Garamond" w:cs="Times New Roman"/>
          <w:color w:val="000000"/>
          <w:sz w:val="24"/>
          <w:szCs w:val="24"/>
          <w:lang w:val="en-US"/>
        </w:rPr>
        <w:t xml:space="preserve">large </w:t>
      </w:r>
      <w:r w:rsidR="00613BC1" w:rsidRPr="00527A82">
        <w:rPr>
          <w:rFonts w:ascii="Garamond" w:eastAsia="Times New Roman" w:hAnsi="Garamond" w:cs="Times New Roman"/>
          <w:color w:val="000000"/>
          <w:sz w:val="24"/>
          <w:szCs w:val="24"/>
          <w:lang w:val="en-US"/>
        </w:rPr>
        <w:t xml:space="preserve">part because the natural history of many of these invertebrates is not well documented and consequently it is difficult to </w:t>
      </w:r>
      <w:r w:rsidR="009679F3" w:rsidRPr="00527A82">
        <w:rPr>
          <w:rFonts w:ascii="Garamond" w:eastAsia="Times New Roman" w:hAnsi="Garamond" w:cs="Times New Roman"/>
          <w:color w:val="000000"/>
          <w:sz w:val="24"/>
          <w:szCs w:val="24"/>
          <w:lang w:val="en-US"/>
        </w:rPr>
        <w:t>separate</w:t>
      </w:r>
      <w:r w:rsidR="00613BC1" w:rsidRPr="00527A82">
        <w:rPr>
          <w:rFonts w:ascii="Garamond" w:eastAsia="Times New Roman" w:hAnsi="Garamond" w:cs="Times New Roman"/>
          <w:color w:val="000000"/>
          <w:sz w:val="24"/>
          <w:szCs w:val="24"/>
          <w:lang w:val="en-US"/>
        </w:rPr>
        <w:t xml:space="preserve"> species into trophic groups.</w:t>
      </w:r>
      <w:r w:rsidR="002A5C3C" w:rsidRPr="00527A82">
        <w:rPr>
          <w:rFonts w:ascii="Garamond" w:eastAsia="Times New Roman" w:hAnsi="Garamond" w:cs="Times New Roman"/>
          <w:color w:val="000000"/>
          <w:sz w:val="24"/>
          <w:szCs w:val="24"/>
          <w:lang w:val="en-US"/>
        </w:rPr>
        <w:t xml:space="preserve">  As a result, we have a limited understanding of </w:t>
      </w:r>
      <w:proofErr w:type="gramStart"/>
      <w:r w:rsidR="002A5C3C" w:rsidRPr="00527A82">
        <w:rPr>
          <w:rFonts w:ascii="Garamond" w:eastAsia="Times New Roman" w:hAnsi="Garamond" w:cs="Times New Roman"/>
          <w:color w:val="000000"/>
          <w:sz w:val="24"/>
          <w:szCs w:val="24"/>
          <w:lang w:val="en-US"/>
        </w:rPr>
        <w:t>grazers</w:t>
      </w:r>
      <w:proofErr w:type="gramEnd"/>
      <w:r w:rsidR="002A5C3C" w:rsidRPr="00527A82">
        <w:rPr>
          <w:rFonts w:ascii="Garamond" w:eastAsia="Times New Roman" w:hAnsi="Garamond" w:cs="Times New Roman"/>
          <w:color w:val="000000"/>
          <w:sz w:val="24"/>
          <w:szCs w:val="24"/>
          <w:lang w:val="en-US"/>
        </w:rPr>
        <w:t xml:space="preserve"> </w:t>
      </w:r>
      <w:r w:rsidR="006B70BA" w:rsidRPr="00527A82">
        <w:rPr>
          <w:rFonts w:ascii="Garamond" w:eastAsia="Times New Roman" w:hAnsi="Garamond" w:cs="Times New Roman"/>
          <w:color w:val="000000"/>
          <w:sz w:val="24"/>
          <w:szCs w:val="24"/>
          <w:lang w:val="en-US"/>
        </w:rPr>
        <w:t>distribution and abundance</w:t>
      </w:r>
      <w:r w:rsidR="002A5C3C" w:rsidRPr="00527A82">
        <w:rPr>
          <w:rFonts w:ascii="Garamond" w:eastAsia="Times New Roman" w:hAnsi="Garamond" w:cs="Times New Roman"/>
          <w:color w:val="000000"/>
          <w:sz w:val="24"/>
          <w:szCs w:val="24"/>
          <w:lang w:val="en-US"/>
        </w:rPr>
        <w:t>, and what proportion of invertebrate</w:t>
      </w:r>
      <w:r w:rsidR="008E7466" w:rsidRPr="00527A82">
        <w:rPr>
          <w:rFonts w:ascii="Garamond" w:eastAsia="Times New Roman" w:hAnsi="Garamond" w:cs="Times New Roman"/>
          <w:color w:val="000000"/>
          <w:sz w:val="24"/>
          <w:szCs w:val="24"/>
          <w:lang w:val="en-US"/>
        </w:rPr>
        <w:t>s is</w:t>
      </w:r>
      <w:r w:rsidR="002A5C3C" w:rsidRPr="00527A82">
        <w:rPr>
          <w:rFonts w:ascii="Garamond" w:eastAsia="Times New Roman" w:hAnsi="Garamond" w:cs="Times New Roman"/>
          <w:color w:val="000000"/>
          <w:sz w:val="24"/>
          <w:szCs w:val="24"/>
          <w:lang w:val="en-US"/>
        </w:rPr>
        <w:t xml:space="preserve"> actually contributing to algal consumption in </w:t>
      </w:r>
      <w:proofErr w:type="spellStart"/>
      <w:r w:rsidR="002A5C3C" w:rsidRPr="00527A82">
        <w:rPr>
          <w:rFonts w:ascii="Garamond" w:eastAsia="Times New Roman" w:hAnsi="Garamond" w:cs="Times New Roman"/>
          <w:color w:val="000000"/>
          <w:sz w:val="24"/>
          <w:szCs w:val="24"/>
          <w:lang w:val="en-US"/>
        </w:rPr>
        <w:t>seagrass</w:t>
      </w:r>
      <w:proofErr w:type="spellEnd"/>
      <w:r w:rsidR="002A5C3C" w:rsidRPr="00527A82">
        <w:rPr>
          <w:rFonts w:ascii="Garamond" w:eastAsia="Times New Roman" w:hAnsi="Garamond" w:cs="Times New Roman"/>
          <w:color w:val="000000"/>
          <w:sz w:val="24"/>
          <w:szCs w:val="24"/>
          <w:lang w:val="en-US"/>
        </w:rPr>
        <w:t xml:space="preserve"> meadows.</w:t>
      </w:r>
    </w:p>
    <w:p w14:paraId="2FA53D10" w14:textId="263E1EB6" w:rsidR="005C0EC6" w:rsidRPr="00527A82" w:rsidRDefault="008E7466" w:rsidP="000F7014">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habitat is considered an indicator of high biodiversity for assessments and prioritization schemes (</w:t>
      </w:r>
      <w:proofErr w:type="spellStart"/>
      <w:r w:rsidRPr="00527A82">
        <w:rPr>
          <w:rFonts w:ascii="Garamond" w:eastAsia="Times New Roman" w:hAnsi="Garamond" w:cs="Times New Roman"/>
          <w:color w:val="000000"/>
          <w:sz w:val="24"/>
          <w:szCs w:val="24"/>
          <w:lang w:val="en-US"/>
        </w:rPr>
        <w:t>Shokri</w:t>
      </w:r>
      <w:proofErr w:type="spellEnd"/>
      <w:r w:rsidRPr="00527A82">
        <w:rPr>
          <w:rFonts w:ascii="Garamond" w:eastAsia="Times New Roman" w:hAnsi="Garamond" w:cs="Times New Roman"/>
          <w:color w:val="000000"/>
          <w:sz w:val="24"/>
          <w:szCs w:val="24"/>
          <w:lang w:val="en-US"/>
        </w:rPr>
        <w:t xml:space="preserve"> &amp; Gladstone 2013), yet </w:t>
      </w:r>
      <w:proofErr w:type="spellStart"/>
      <w:r w:rsidRPr="00527A82">
        <w:rPr>
          <w:rFonts w:ascii="Garamond" w:eastAsia="Times New Roman" w:hAnsi="Garamond" w:cs="Times New Roman"/>
          <w:color w:val="000000"/>
          <w:sz w:val="24"/>
          <w:szCs w:val="24"/>
          <w:lang w:val="en-US"/>
        </w:rPr>
        <w:t>s</w:t>
      </w:r>
      <w:r w:rsidR="006034D1" w:rsidRPr="00527A82">
        <w:rPr>
          <w:rFonts w:ascii="Garamond" w:eastAsia="Times New Roman" w:hAnsi="Garamond" w:cs="Times New Roman"/>
          <w:color w:val="000000"/>
          <w:sz w:val="24"/>
          <w:szCs w:val="24"/>
          <w:lang w:val="en-US"/>
        </w:rPr>
        <w:t>eagrass</w:t>
      </w:r>
      <w:proofErr w:type="spellEnd"/>
      <w:r w:rsidR="006034D1" w:rsidRPr="00527A82">
        <w:rPr>
          <w:rFonts w:ascii="Garamond" w:eastAsia="Times New Roman" w:hAnsi="Garamond" w:cs="Times New Roman"/>
          <w:color w:val="000000"/>
          <w:sz w:val="24"/>
          <w:szCs w:val="24"/>
          <w:lang w:val="en-US"/>
        </w:rPr>
        <w:t xml:space="preserve">-associated </w:t>
      </w:r>
      <w:proofErr w:type="spellStart"/>
      <w:r w:rsidR="00B9729B" w:rsidRPr="00527A82">
        <w:rPr>
          <w:rFonts w:ascii="Garamond" w:eastAsia="Times New Roman" w:hAnsi="Garamond" w:cs="Times New Roman"/>
          <w:color w:val="000000"/>
          <w:sz w:val="24"/>
          <w:szCs w:val="24"/>
          <w:lang w:val="en-US"/>
        </w:rPr>
        <w:t>epifaunal</w:t>
      </w:r>
      <w:proofErr w:type="spellEnd"/>
      <w:r w:rsidR="00B9729B"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diversity</w:t>
      </w:r>
      <w:r w:rsidR="00B9729B" w:rsidRPr="00527A82">
        <w:rPr>
          <w:rFonts w:ascii="Garamond" w:eastAsia="Times New Roman" w:hAnsi="Garamond" w:cs="Times New Roman"/>
          <w:color w:val="000000"/>
          <w:sz w:val="24"/>
          <w:szCs w:val="24"/>
          <w:lang w:val="en-US"/>
        </w:rPr>
        <w:t xml:space="preserve"> can vary</w:t>
      </w:r>
      <w:r w:rsidR="006034D1" w:rsidRPr="00527A82">
        <w:rPr>
          <w:rFonts w:ascii="Garamond" w:eastAsia="Times New Roman" w:hAnsi="Garamond" w:cs="Times New Roman"/>
          <w:color w:val="000000"/>
          <w:sz w:val="24"/>
          <w:szCs w:val="24"/>
          <w:lang w:val="en-US"/>
        </w:rPr>
        <w:t xml:space="preserve"> substantially over relatively fine spatial and temporal scales (</w:t>
      </w:r>
      <w:proofErr w:type="spellStart"/>
      <w:r w:rsidR="006034D1" w:rsidRPr="00527A82">
        <w:rPr>
          <w:rFonts w:ascii="Garamond" w:eastAsia="Times New Roman" w:hAnsi="Garamond" w:cs="Times New Roman"/>
          <w:color w:val="000000"/>
          <w:sz w:val="24"/>
          <w:szCs w:val="24"/>
          <w:lang w:val="en-US"/>
        </w:rPr>
        <w:t>Bostr</w:t>
      </w:r>
      <w:r w:rsidR="003471CB" w:rsidRPr="00527A82">
        <w:rPr>
          <w:rFonts w:ascii="Garamond" w:eastAsia="Times New Roman" w:hAnsi="Garamond" w:cs="Times New Roman"/>
          <w:color w:val="000000"/>
          <w:sz w:val="24"/>
          <w:szCs w:val="24"/>
          <w:lang w:val="en-US"/>
        </w:rPr>
        <w:t>ö</w:t>
      </w:r>
      <w:r w:rsidR="006034D1" w:rsidRPr="00527A82">
        <w:rPr>
          <w:rFonts w:ascii="Garamond" w:eastAsia="Times New Roman" w:hAnsi="Garamond" w:cs="Times New Roman"/>
          <w:color w:val="000000"/>
          <w:sz w:val="24"/>
          <w:szCs w:val="24"/>
          <w:lang w:val="en-US"/>
        </w:rPr>
        <w:t>m</w:t>
      </w:r>
      <w:proofErr w:type="spellEnd"/>
      <w:r w:rsidR="006034D1" w:rsidRPr="00527A82">
        <w:rPr>
          <w:rFonts w:ascii="Garamond" w:eastAsia="Times New Roman" w:hAnsi="Garamond" w:cs="Times New Roman"/>
          <w:color w:val="000000"/>
          <w:sz w:val="24"/>
          <w:szCs w:val="24"/>
          <w:lang w:val="en-US"/>
        </w:rPr>
        <w:t xml:space="preserve"> et al. 2010, Carr et al. 2011, Robinson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2011</w:t>
      </w:r>
      <w:r w:rsidR="00B9729B" w:rsidRPr="00527A82">
        <w:rPr>
          <w:rFonts w:ascii="Garamond" w:eastAsia="Times New Roman" w:hAnsi="Garamond" w:cs="Times New Roman"/>
          <w:color w:val="000000"/>
          <w:sz w:val="24"/>
          <w:szCs w:val="24"/>
          <w:lang w:val="en-US"/>
        </w:rPr>
        <w:t>, Nelson 1979</w:t>
      </w:r>
      <w:r w:rsidR="006034D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proofErr w:type="spellStart"/>
      <w:r w:rsidR="006034D1" w:rsidRPr="00527A82">
        <w:rPr>
          <w:rFonts w:ascii="Garamond" w:eastAsia="Times New Roman" w:hAnsi="Garamond" w:cs="Times New Roman"/>
          <w:color w:val="000000"/>
          <w:sz w:val="24"/>
          <w:szCs w:val="24"/>
          <w:lang w:val="en-US"/>
        </w:rPr>
        <w:t>Seagrass</w:t>
      </w:r>
      <w:proofErr w:type="spellEnd"/>
      <w:r w:rsidR="006034D1" w:rsidRPr="00527A82">
        <w:rPr>
          <w:rFonts w:ascii="Garamond" w:eastAsia="Times New Roman" w:hAnsi="Garamond" w:cs="Times New Roman"/>
          <w:color w:val="000000"/>
          <w:sz w:val="24"/>
          <w:szCs w:val="24"/>
          <w:lang w:val="en-US"/>
        </w:rPr>
        <w:t xml:space="preserve"> meadows exist in discrete patches</w:t>
      </w:r>
      <w:r w:rsidR="002A5C3C" w:rsidRPr="00527A82">
        <w:rPr>
          <w:rFonts w:ascii="Garamond" w:eastAsia="Times New Roman" w:hAnsi="Garamond" w:cs="Times New Roman"/>
          <w:color w:val="000000"/>
          <w:sz w:val="24"/>
          <w:szCs w:val="24"/>
          <w:lang w:val="en-US"/>
        </w:rPr>
        <w:t xml:space="preserve"> that range over several orders of magnitude in size (Mason et al. 2015)</w:t>
      </w:r>
      <w:r w:rsidR="006034D1" w:rsidRPr="00527A82">
        <w:rPr>
          <w:rFonts w:ascii="Garamond" w:eastAsia="Times New Roman" w:hAnsi="Garamond" w:cs="Times New Roman"/>
          <w:color w:val="000000"/>
          <w:sz w:val="24"/>
          <w:szCs w:val="24"/>
          <w:lang w:val="en-US"/>
        </w:rPr>
        <w:t xml:space="preserve">, and are often separated by physical barriers such as deep water, fast currents, rocky substrates </w:t>
      </w:r>
      <w:r w:rsidR="005B26E5" w:rsidRPr="00527A82">
        <w:rPr>
          <w:rFonts w:ascii="Garamond" w:eastAsia="Times New Roman" w:hAnsi="Garamond" w:cs="Times New Roman"/>
          <w:color w:val="000000"/>
          <w:sz w:val="24"/>
          <w:szCs w:val="24"/>
          <w:lang w:val="en-US"/>
        </w:rPr>
        <w:t xml:space="preserve">and </w:t>
      </w:r>
      <w:r w:rsidR="006034D1" w:rsidRPr="00527A82">
        <w:rPr>
          <w:rFonts w:ascii="Garamond" w:eastAsia="Times New Roman" w:hAnsi="Garamond" w:cs="Times New Roman"/>
          <w:color w:val="000000"/>
          <w:sz w:val="24"/>
          <w:szCs w:val="24"/>
          <w:lang w:val="en-US"/>
        </w:rPr>
        <w:t>human developments. Many factors can drive variation in diversity within meadows, including predation (</w:t>
      </w:r>
      <w:proofErr w:type="spellStart"/>
      <w:r w:rsidR="006034D1" w:rsidRPr="00527A82">
        <w:rPr>
          <w:rFonts w:ascii="Garamond" w:eastAsia="Times New Roman" w:hAnsi="Garamond" w:cs="Times New Roman"/>
          <w:color w:val="000000"/>
          <w:sz w:val="24"/>
          <w:szCs w:val="24"/>
          <w:lang w:val="en-US"/>
        </w:rPr>
        <w:t>Amundrud</w:t>
      </w:r>
      <w:proofErr w:type="spellEnd"/>
      <w:r w:rsidR="006034D1" w:rsidRPr="00527A82">
        <w:rPr>
          <w:rFonts w:ascii="Garamond" w:eastAsia="Times New Roman" w:hAnsi="Garamond" w:cs="Times New Roman"/>
          <w:color w:val="000000"/>
          <w:sz w:val="24"/>
          <w:szCs w:val="24"/>
          <w:lang w:val="en-US"/>
        </w:rPr>
        <w:t xml:space="preserve"> et al. 2015, Huang et al. 2015</w:t>
      </w:r>
      <w:r w:rsidR="00B9729B" w:rsidRPr="00527A82">
        <w:rPr>
          <w:rFonts w:ascii="Garamond" w:eastAsia="Times New Roman" w:hAnsi="Garamond" w:cs="Times New Roman"/>
          <w:color w:val="000000"/>
          <w:sz w:val="24"/>
          <w:szCs w:val="24"/>
          <w:lang w:val="en-US"/>
        </w:rPr>
        <w:t>, Nelson 1979</w:t>
      </w:r>
      <w:commentRangeStart w:id="5"/>
      <w:r w:rsidR="006034D1" w:rsidRPr="00527A82">
        <w:rPr>
          <w:rFonts w:ascii="Garamond" w:eastAsia="Times New Roman" w:hAnsi="Garamond" w:cs="Times New Roman"/>
          <w:color w:val="000000"/>
          <w:sz w:val="24"/>
          <w:szCs w:val="24"/>
          <w:lang w:val="en-US"/>
        </w:rPr>
        <w:t>), productivity (De Troch et al. 2006)</w:t>
      </w:r>
      <w:proofErr w:type="gramStart"/>
      <w:r w:rsidR="006034D1" w:rsidRPr="00527A82">
        <w:rPr>
          <w:rFonts w:ascii="Garamond" w:eastAsia="Times New Roman" w:hAnsi="Garamond" w:cs="Times New Roman"/>
          <w:color w:val="000000"/>
          <w:sz w:val="24"/>
          <w:szCs w:val="24"/>
          <w:lang w:val="en-US"/>
        </w:rPr>
        <w:t>,</w:t>
      </w:r>
      <w:proofErr w:type="gramEnd"/>
      <w:r w:rsidR="006034D1" w:rsidRPr="00527A82">
        <w:rPr>
          <w:rFonts w:ascii="Garamond" w:eastAsia="Times New Roman" w:hAnsi="Garamond" w:cs="Times New Roman"/>
          <w:color w:val="000000"/>
          <w:sz w:val="24"/>
          <w:szCs w:val="24"/>
          <w:lang w:val="en-US"/>
        </w:rPr>
        <w:t xml:space="preserve"> </w:t>
      </w:r>
      <w:proofErr w:type="spellStart"/>
      <w:r w:rsidR="00612BD3" w:rsidRPr="00527A82">
        <w:rPr>
          <w:rFonts w:ascii="Garamond" w:eastAsia="Times New Roman" w:hAnsi="Garamond" w:cs="Times New Roman"/>
          <w:color w:val="000000"/>
          <w:sz w:val="24"/>
          <w:szCs w:val="24"/>
          <w:lang w:val="en-US"/>
        </w:rPr>
        <w:t>seagrass</w:t>
      </w:r>
      <w:proofErr w:type="spellEnd"/>
      <w:r w:rsidR="006034D1" w:rsidRPr="00527A82">
        <w:rPr>
          <w:rFonts w:ascii="Garamond" w:eastAsia="Times New Roman" w:hAnsi="Garamond" w:cs="Times New Roman"/>
          <w:color w:val="000000"/>
          <w:sz w:val="24"/>
          <w:szCs w:val="24"/>
          <w:lang w:val="en-US"/>
        </w:rPr>
        <w:t xml:space="preserve"> shoot dens</w:t>
      </w:r>
      <w:r w:rsidR="0055123D" w:rsidRPr="00527A82">
        <w:rPr>
          <w:rFonts w:ascii="Garamond" w:eastAsia="Times New Roman" w:hAnsi="Garamond" w:cs="Times New Roman"/>
          <w:color w:val="000000"/>
          <w:sz w:val="24"/>
          <w:szCs w:val="24"/>
          <w:lang w:val="en-US"/>
        </w:rPr>
        <w:t>ity and phenotype (McCloskey &amp;</w:t>
      </w:r>
      <w:r w:rsidR="00D8253A" w:rsidRPr="00527A82">
        <w:rPr>
          <w:rFonts w:ascii="Garamond" w:eastAsia="Times New Roman" w:hAnsi="Garamond" w:cs="Times New Roman"/>
          <w:color w:val="000000"/>
          <w:sz w:val="24"/>
          <w:szCs w:val="24"/>
          <w:lang w:val="en-US"/>
        </w:rPr>
        <w:t xml:space="preserve"> </w:t>
      </w:r>
      <w:proofErr w:type="spellStart"/>
      <w:r w:rsidR="00D8253A" w:rsidRPr="00527A82">
        <w:rPr>
          <w:rFonts w:ascii="Garamond" w:eastAsia="Times New Roman" w:hAnsi="Garamond" w:cs="Times New Roman"/>
          <w:color w:val="000000"/>
          <w:sz w:val="24"/>
          <w:szCs w:val="24"/>
          <w:lang w:val="en-US"/>
        </w:rPr>
        <w:t>Unsworth</w:t>
      </w:r>
      <w:proofErr w:type="spellEnd"/>
      <w:r w:rsidR="00D8253A" w:rsidRPr="00527A82">
        <w:rPr>
          <w:rFonts w:ascii="Garamond" w:eastAsia="Times New Roman" w:hAnsi="Garamond" w:cs="Times New Roman"/>
          <w:color w:val="000000"/>
          <w:sz w:val="24"/>
          <w:szCs w:val="24"/>
          <w:lang w:val="en-US"/>
        </w:rPr>
        <w:t xml:space="preserve"> 2015), </w:t>
      </w:r>
      <w:commentRangeEnd w:id="5"/>
      <w:r w:rsidR="006B70BA">
        <w:rPr>
          <w:rStyle w:val="CommentReference"/>
        </w:rPr>
        <w:commentReference w:id="5"/>
      </w:r>
      <w:r w:rsidR="006034D1" w:rsidRPr="00527A82">
        <w:rPr>
          <w:rFonts w:ascii="Garamond" w:eastAsia="Times New Roman" w:hAnsi="Garamond" w:cs="Times New Roman"/>
          <w:color w:val="000000"/>
          <w:sz w:val="24"/>
          <w:szCs w:val="24"/>
          <w:lang w:val="en-US"/>
        </w:rPr>
        <w:t>and the regional species pool (Duffy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2015, France </w:t>
      </w:r>
      <w:r w:rsidRPr="00527A82">
        <w:rPr>
          <w:rFonts w:ascii="Garamond" w:eastAsia="Times New Roman" w:hAnsi="Garamond" w:cs="Times New Roman"/>
          <w:color w:val="000000"/>
          <w:sz w:val="24"/>
          <w:szCs w:val="24"/>
          <w:lang w:val="en-US"/>
        </w:rPr>
        <w:t>&amp;</w:t>
      </w:r>
      <w:r w:rsidR="006034D1" w:rsidRPr="00527A82">
        <w:rPr>
          <w:rFonts w:ascii="Garamond" w:eastAsia="Times New Roman" w:hAnsi="Garamond" w:cs="Times New Roman"/>
          <w:color w:val="000000"/>
          <w:sz w:val="24"/>
          <w:szCs w:val="24"/>
          <w:lang w:val="en-US"/>
        </w:rPr>
        <w:t xml:space="preserve"> Duffy 2006). At the </w:t>
      </w:r>
      <w:r w:rsidR="002A5C3C" w:rsidRPr="00527A82">
        <w:rPr>
          <w:rFonts w:ascii="Garamond" w:eastAsia="Times New Roman" w:hAnsi="Garamond" w:cs="Times New Roman"/>
          <w:color w:val="000000"/>
          <w:sz w:val="24"/>
          <w:szCs w:val="24"/>
          <w:lang w:val="en-US"/>
        </w:rPr>
        <w:t>seascape scale</w:t>
      </w:r>
      <w:r w:rsidR="006034D1" w:rsidRPr="00527A82">
        <w:rPr>
          <w:rFonts w:ascii="Garamond" w:eastAsia="Times New Roman" w:hAnsi="Garamond" w:cs="Times New Roman"/>
          <w:color w:val="000000"/>
          <w:sz w:val="24"/>
          <w:szCs w:val="24"/>
          <w:lang w:val="en-US"/>
        </w:rPr>
        <w:t>, meadow size and abiotic factors including salinity (Yamada et al</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2007, Robinson et al</w:t>
      </w:r>
      <w:r w:rsidR="006E6FE4" w:rsidRPr="00527A82">
        <w:rPr>
          <w:rFonts w:ascii="Garamond" w:eastAsia="Times New Roman" w:hAnsi="Garamond" w:cs="Times New Roman"/>
          <w:color w:val="000000"/>
          <w:sz w:val="24"/>
          <w:szCs w:val="24"/>
          <w:lang w:val="en-US"/>
        </w:rPr>
        <w:t>.</w:t>
      </w:r>
      <w:r w:rsidR="00B9729B" w:rsidRPr="00527A82">
        <w:rPr>
          <w:rFonts w:ascii="Garamond" w:eastAsia="Times New Roman" w:hAnsi="Garamond" w:cs="Times New Roman"/>
          <w:color w:val="000000"/>
          <w:sz w:val="24"/>
          <w:szCs w:val="24"/>
          <w:lang w:val="en-US"/>
        </w:rPr>
        <w:t xml:space="preserve"> 2011),</w:t>
      </w:r>
      <w:r w:rsidRPr="00527A82">
        <w:rPr>
          <w:rFonts w:ascii="Garamond" w:eastAsia="Times New Roman" w:hAnsi="Garamond" w:cs="Times New Roman"/>
          <w:color w:val="000000"/>
          <w:sz w:val="24"/>
          <w:szCs w:val="24"/>
          <w:lang w:val="en-US"/>
        </w:rPr>
        <w:t xml:space="preserve"> temperature (Barnes &amp;</w:t>
      </w:r>
      <w:r w:rsidR="006034D1" w:rsidRPr="00527A82">
        <w:rPr>
          <w:rFonts w:ascii="Garamond" w:eastAsia="Times New Roman" w:hAnsi="Garamond" w:cs="Times New Roman"/>
          <w:color w:val="000000"/>
          <w:sz w:val="24"/>
          <w:szCs w:val="24"/>
          <w:lang w:val="en-US"/>
        </w:rPr>
        <w:t xml:space="preserve"> Ellwood 2012), and connectivity (movement) among meadows (</w:t>
      </w:r>
      <w:proofErr w:type="spellStart"/>
      <w:r w:rsidR="006034D1" w:rsidRPr="00527A82">
        <w:rPr>
          <w:rFonts w:ascii="Garamond" w:eastAsia="Times New Roman" w:hAnsi="Garamond" w:cs="Times New Roman"/>
          <w:color w:val="000000"/>
          <w:sz w:val="24"/>
          <w:szCs w:val="24"/>
          <w:lang w:val="en-US"/>
        </w:rPr>
        <w:t>Bostr</w:t>
      </w:r>
      <w:r w:rsidR="003471CB" w:rsidRPr="00527A82">
        <w:rPr>
          <w:rFonts w:ascii="Garamond" w:eastAsia="Times New Roman" w:hAnsi="Garamond" w:cs="Times New Roman"/>
          <w:color w:val="000000"/>
          <w:sz w:val="24"/>
          <w:szCs w:val="24"/>
          <w:lang w:val="en-US"/>
        </w:rPr>
        <w:t>ö</w:t>
      </w:r>
      <w:r w:rsidR="006034D1" w:rsidRPr="00527A82">
        <w:rPr>
          <w:rFonts w:ascii="Garamond" w:eastAsia="Times New Roman" w:hAnsi="Garamond" w:cs="Times New Roman"/>
          <w:color w:val="000000"/>
          <w:sz w:val="24"/>
          <w:szCs w:val="24"/>
          <w:lang w:val="en-US"/>
        </w:rPr>
        <w:t>m</w:t>
      </w:r>
      <w:proofErr w:type="spellEnd"/>
      <w:r w:rsidR="006034D1" w:rsidRPr="00527A82">
        <w:rPr>
          <w:rFonts w:ascii="Garamond" w:eastAsia="Times New Roman" w:hAnsi="Garamond" w:cs="Times New Roman"/>
          <w:color w:val="000000"/>
          <w:sz w:val="24"/>
          <w:szCs w:val="24"/>
          <w:lang w:val="en-US"/>
        </w:rPr>
        <w:t xml:space="preserve"> et al. 2010, Tanner 2003) also influence biodiversity. </w:t>
      </w:r>
    </w:p>
    <w:p w14:paraId="71245CBC" w14:textId="18C78745" w:rsidR="006034D1" w:rsidRPr="00527A82" w:rsidRDefault="006034D1" w:rsidP="000F7014">
      <w:pPr>
        <w:spacing w:after="0" w:line="480" w:lineRule="auto"/>
        <w:ind w:firstLine="720"/>
        <w:rPr>
          <w:rFonts w:ascii="Garamond" w:eastAsia="Times New Roman" w:hAnsi="Garamond" w:cs="Times New Roman"/>
          <w:color w:val="000000"/>
          <w:sz w:val="24"/>
          <w:szCs w:val="24"/>
          <w:lang w:val="en-US"/>
        </w:rPr>
      </w:pPr>
      <w:commentRangeStart w:id="6"/>
      <w:r w:rsidRPr="00527A82">
        <w:rPr>
          <w:rFonts w:ascii="Garamond" w:eastAsia="Times New Roman" w:hAnsi="Garamond" w:cs="Times New Roman"/>
          <w:color w:val="000000"/>
          <w:sz w:val="24"/>
          <w:szCs w:val="24"/>
          <w:lang w:val="en-US"/>
        </w:rPr>
        <w:t xml:space="preserve">Here, we quantified </w:t>
      </w:r>
      <w:commentRangeEnd w:id="6"/>
      <w:r w:rsidR="00405B52">
        <w:rPr>
          <w:rStyle w:val="CommentReference"/>
        </w:rPr>
        <w:commentReference w:id="6"/>
      </w:r>
      <w:r w:rsidRPr="00527A82">
        <w:rPr>
          <w:rFonts w:ascii="Garamond" w:eastAsia="Times New Roman" w:hAnsi="Garamond" w:cs="Times New Roman"/>
          <w:color w:val="000000"/>
          <w:sz w:val="24"/>
          <w:szCs w:val="24"/>
          <w:lang w:val="en-US"/>
        </w:rPr>
        <w:t xml:space="preserve">eelgrass-associated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to answer the followi</w:t>
      </w:r>
      <w:r w:rsidR="00AD2F24" w:rsidRPr="00527A82">
        <w:rPr>
          <w:rFonts w:ascii="Garamond" w:eastAsia="Times New Roman" w:hAnsi="Garamond" w:cs="Times New Roman"/>
          <w:color w:val="000000"/>
          <w:sz w:val="24"/>
          <w:szCs w:val="24"/>
          <w:lang w:val="en-US"/>
        </w:rPr>
        <w:t>ng questions for a system of discontinuous eel</w:t>
      </w:r>
      <w:r w:rsidRPr="00527A82">
        <w:rPr>
          <w:rFonts w:ascii="Garamond" w:eastAsia="Times New Roman" w:hAnsi="Garamond" w:cs="Times New Roman"/>
          <w:color w:val="000000"/>
          <w:sz w:val="24"/>
          <w:szCs w:val="24"/>
          <w:lang w:val="en-US"/>
        </w:rPr>
        <w:t>grass</w:t>
      </w:r>
      <w:r w:rsidR="00AD2F24" w:rsidRPr="00527A82">
        <w:rPr>
          <w:rFonts w:ascii="Garamond" w:eastAsia="Times New Roman" w:hAnsi="Garamond" w:cs="Times New Roman"/>
          <w:color w:val="000000"/>
          <w:sz w:val="24"/>
          <w:szCs w:val="24"/>
          <w:lang w:val="en-US"/>
        </w:rPr>
        <w:t xml:space="preserve"> (</w:t>
      </w:r>
      <w:proofErr w:type="spellStart"/>
      <w:r w:rsidR="00AD2F24" w:rsidRPr="00527A82">
        <w:rPr>
          <w:rFonts w:ascii="Garamond" w:eastAsia="Times New Roman" w:hAnsi="Garamond" w:cs="Times New Roman"/>
          <w:i/>
          <w:color w:val="000000"/>
          <w:sz w:val="24"/>
          <w:szCs w:val="24"/>
          <w:lang w:val="en-US"/>
        </w:rPr>
        <w:t>Zostera</w:t>
      </w:r>
      <w:proofErr w:type="spellEnd"/>
      <w:r w:rsidR="00AD2F24" w:rsidRPr="00527A82">
        <w:rPr>
          <w:rFonts w:ascii="Garamond" w:eastAsia="Times New Roman" w:hAnsi="Garamond" w:cs="Times New Roman"/>
          <w:i/>
          <w:color w:val="000000"/>
          <w:sz w:val="24"/>
          <w:szCs w:val="24"/>
          <w:lang w:val="en-US"/>
        </w:rPr>
        <w:t xml:space="preserve"> marina</w:t>
      </w:r>
      <w:r w:rsidR="00AD2F2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meadows in British Columbia, Canada: </w:t>
      </w:r>
      <w:r w:rsidRPr="00527A82">
        <w:rPr>
          <w:rFonts w:ascii="Garamond" w:eastAsia="Times New Roman" w:hAnsi="Garamond" w:cs="Times New Roman"/>
          <w:bCs/>
          <w:color w:val="000000"/>
          <w:sz w:val="24"/>
          <w:szCs w:val="24"/>
          <w:lang w:val="en-US"/>
        </w:rPr>
        <w:t xml:space="preserve">1a) How does </w:t>
      </w:r>
      <w:proofErr w:type="spellStart"/>
      <w:r w:rsidRPr="00527A82">
        <w:rPr>
          <w:rFonts w:ascii="Garamond" w:eastAsia="Times New Roman" w:hAnsi="Garamond" w:cs="Times New Roman"/>
          <w:bCs/>
          <w:color w:val="000000"/>
          <w:sz w:val="24"/>
          <w:szCs w:val="24"/>
          <w:lang w:val="en-US"/>
        </w:rPr>
        <w:t>epifaunal</w:t>
      </w:r>
      <w:proofErr w:type="spellEnd"/>
      <w:r w:rsidRPr="00527A82">
        <w:rPr>
          <w:rFonts w:ascii="Garamond" w:eastAsia="Times New Roman" w:hAnsi="Garamond" w:cs="Times New Roman"/>
          <w:bCs/>
          <w:color w:val="000000"/>
          <w:sz w:val="24"/>
          <w:szCs w:val="24"/>
          <w:lang w:val="en-US"/>
        </w:rPr>
        <w:t xml:space="preserve"> biodiversity vary within and among meadows? 1b) </w:t>
      </w:r>
      <w:r w:rsidR="00AD2F24" w:rsidRPr="00527A82">
        <w:rPr>
          <w:rFonts w:ascii="Garamond" w:eastAsia="Times New Roman" w:hAnsi="Garamond" w:cs="Times New Roman"/>
          <w:bCs/>
          <w:color w:val="000000"/>
          <w:sz w:val="24"/>
          <w:szCs w:val="24"/>
          <w:lang w:val="en-US"/>
        </w:rPr>
        <w:t>Do</w:t>
      </w:r>
      <w:r w:rsidRPr="00527A82">
        <w:rPr>
          <w:rFonts w:ascii="Garamond" w:eastAsia="Times New Roman" w:hAnsi="Garamond" w:cs="Times New Roman"/>
          <w:bCs/>
          <w:color w:val="000000"/>
          <w:sz w:val="24"/>
          <w:szCs w:val="24"/>
          <w:lang w:val="en-US"/>
        </w:rPr>
        <w:t xml:space="preserve"> biotic attributes of the meadow</w:t>
      </w:r>
      <w:r w:rsidR="002A5C3C" w:rsidRPr="00527A82">
        <w:rPr>
          <w:rFonts w:ascii="Garamond" w:eastAsia="Times New Roman" w:hAnsi="Garamond" w:cs="Times New Roman"/>
          <w:bCs/>
          <w:color w:val="000000"/>
          <w:sz w:val="24"/>
          <w:szCs w:val="24"/>
          <w:lang w:val="en-US"/>
        </w:rPr>
        <w:t xml:space="preserve"> (e.g., shoot density)</w:t>
      </w:r>
      <w:r w:rsidR="00AD2F24" w:rsidRPr="00527A82">
        <w:rPr>
          <w:rFonts w:ascii="Garamond" w:eastAsia="Times New Roman" w:hAnsi="Garamond" w:cs="Times New Roman"/>
          <w:bCs/>
          <w:color w:val="000000"/>
          <w:sz w:val="24"/>
          <w:szCs w:val="24"/>
          <w:lang w:val="en-US"/>
        </w:rPr>
        <w:t xml:space="preserve"> or</w:t>
      </w:r>
      <w:r w:rsidRPr="00527A82">
        <w:rPr>
          <w:rFonts w:ascii="Garamond" w:eastAsia="Times New Roman" w:hAnsi="Garamond" w:cs="Times New Roman"/>
          <w:bCs/>
          <w:color w:val="000000"/>
          <w:sz w:val="24"/>
          <w:szCs w:val="24"/>
          <w:lang w:val="en-US"/>
        </w:rPr>
        <w:t xml:space="preserve"> abiotic conditions such as temperature, salinity or </w:t>
      </w:r>
      <w:r w:rsidRPr="00527A82">
        <w:rPr>
          <w:rFonts w:ascii="Garamond" w:eastAsia="Times New Roman" w:hAnsi="Garamond" w:cs="Times New Roman"/>
          <w:bCs/>
          <w:color w:val="000000"/>
          <w:sz w:val="24"/>
          <w:szCs w:val="24"/>
          <w:lang w:val="en-US"/>
        </w:rPr>
        <w:lastRenderedPageBreak/>
        <w:t>position in the estuary</w:t>
      </w:r>
      <w:r w:rsidR="00AD2F24" w:rsidRPr="00527A82">
        <w:rPr>
          <w:rFonts w:ascii="Garamond" w:eastAsia="Times New Roman" w:hAnsi="Garamond" w:cs="Times New Roman"/>
          <w:bCs/>
          <w:color w:val="000000"/>
          <w:sz w:val="24"/>
          <w:szCs w:val="24"/>
          <w:lang w:val="en-US"/>
        </w:rPr>
        <w:t xml:space="preserve"> explain variation in biodiversity</w:t>
      </w:r>
      <w:r w:rsidRPr="00527A82">
        <w:rPr>
          <w:rFonts w:ascii="Garamond" w:eastAsia="Times New Roman" w:hAnsi="Garamond" w:cs="Times New Roman"/>
          <w:bCs/>
          <w:color w:val="000000"/>
          <w:sz w:val="24"/>
          <w:szCs w:val="24"/>
          <w:lang w:val="en-US"/>
        </w:rPr>
        <w:t xml:space="preserve">? </w:t>
      </w:r>
      <w:del w:id="7" w:author="Mary O'Connor" w:date="2015-12-21T11:17:00Z">
        <w:r w:rsidRPr="00527A82" w:rsidDel="00405B52">
          <w:rPr>
            <w:rFonts w:ascii="Garamond" w:eastAsia="Times New Roman" w:hAnsi="Garamond" w:cs="Times New Roman"/>
            <w:bCs/>
            <w:color w:val="000000"/>
            <w:sz w:val="24"/>
            <w:szCs w:val="24"/>
            <w:lang w:val="en-US"/>
          </w:rPr>
          <w:delText xml:space="preserve">2) Are spatial patterns </w:delText>
        </w:r>
        <w:r w:rsidR="002A5C3C" w:rsidRPr="00527A82" w:rsidDel="00405B52">
          <w:rPr>
            <w:rFonts w:ascii="Garamond" w:eastAsia="Times New Roman" w:hAnsi="Garamond" w:cs="Times New Roman"/>
            <w:bCs/>
            <w:color w:val="000000"/>
            <w:sz w:val="24"/>
            <w:szCs w:val="24"/>
            <w:lang w:val="en-US"/>
          </w:rPr>
          <w:delText xml:space="preserve">of </w:delText>
        </w:r>
        <w:r w:rsidR="00AD2F24" w:rsidRPr="00527A82" w:rsidDel="00405B52">
          <w:rPr>
            <w:rFonts w:ascii="Garamond" w:eastAsia="Times New Roman" w:hAnsi="Garamond" w:cs="Times New Roman"/>
            <w:bCs/>
            <w:color w:val="000000"/>
            <w:sz w:val="24"/>
            <w:szCs w:val="24"/>
            <w:lang w:val="en-US"/>
          </w:rPr>
          <w:delText>epifaunal</w:delText>
        </w:r>
        <w:r w:rsidR="002A5C3C" w:rsidRPr="00527A82" w:rsidDel="00405B52">
          <w:rPr>
            <w:rFonts w:ascii="Garamond" w:eastAsia="Times New Roman" w:hAnsi="Garamond" w:cs="Times New Roman"/>
            <w:bCs/>
            <w:color w:val="000000"/>
            <w:sz w:val="24"/>
            <w:szCs w:val="24"/>
            <w:lang w:val="en-US"/>
          </w:rPr>
          <w:delText xml:space="preserve"> </w:delText>
        </w:r>
        <w:r w:rsidR="00AD2F24" w:rsidRPr="00527A82" w:rsidDel="00405B52">
          <w:rPr>
            <w:rFonts w:ascii="Garamond" w:eastAsia="Times New Roman" w:hAnsi="Garamond" w:cs="Times New Roman"/>
            <w:bCs/>
            <w:color w:val="000000"/>
            <w:sz w:val="24"/>
            <w:szCs w:val="24"/>
            <w:lang w:val="en-US"/>
          </w:rPr>
          <w:delText>biodiversity</w:delText>
        </w:r>
        <w:r w:rsidR="002A5C3C" w:rsidRPr="00527A82" w:rsidDel="00405B52">
          <w:rPr>
            <w:rFonts w:ascii="Garamond" w:eastAsia="Times New Roman" w:hAnsi="Garamond" w:cs="Times New Roman"/>
            <w:bCs/>
            <w:color w:val="000000"/>
            <w:sz w:val="24"/>
            <w:szCs w:val="24"/>
            <w:lang w:val="en-US"/>
          </w:rPr>
          <w:delText xml:space="preserve"> </w:delText>
        </w:r>
        <w:r w:rsidRPr="00527A82" w:rsidDel="00405B52">
          <w:rPr>
            <w:rFonts w:ascii="Garamond" w:eastAsia="Times New Roman" w:hAnsi="Garamond" w:cs="Times New Roman"/>
            <w:bCs/>
            <w:color w:val="000000"/>
            <w:sz w:val="24"/>
            <w:szCs w:val="24"/>
            <w:lang w:val="en-US"/>
          </w:rPr>
          <w:delText xml:space="preserve">stable throughout the summer season? </w:delText>
        </w:r>
      </w:del>
      <w:r w:rsidRPr="00527A82">
        <w:rPr>
          <w:rFonts w:ascii="Garamond" w:eastAsia="Times New Roman" w:hAnsi="Garamond" w:cs="Times New Roman"/>
          <w:bCs/>
          <w:color w:val="000000"/>
          <w:sz w:val="24"/>
          <w:szCs w:val="24"/>
          <w:lang w:val="en-US"/>
        </w:rPr>
        <w:t xml:space="preserve">3) </w:t>
      </w:r>
      <w:r w:rsidR="002971FA" w:rsidRPr="00527A82">
        <w:rPr>
          <w:rFonts w:ascii="Garamond" w:eastAsia="Times New Roman" w:hAnsi="Garamond" w:cs="Times New Roman"/>
          <w:bCs/>
          <w:color w:val="000000"/>
          <w:sz w:val="24"/>
          <w:szCs w:val="24"/>
          <w:lang w:val="en-US"/>
        </w:rPr>
        <w:t>Do</w:t>
      </w:r>
      <w:ins w:id="8" w:author="Mary O'Connor" w:date="2015-12-21T11:18:00Z">
        <w:r w:rsidR="00405B52">
          <w:rPr>
            <w:rFonts w:ascii="Garamond" w:eastAsia="Times New Roman" w:hAnsi="Garamond" w:cs="Times New Roman"/>
            <w:bCs/>
            <w:color w:val="000000"/>
            <w:sz w:val="24"/>
            <w:szCs w:val="24"/>
            <w:lang w:val="en-US"/>
          </w:rPr>
          <w:t>es functional diversity vary among meadows</w:t>
        </w:r>
      </w:ins>
      <w:del w:id="9" w:author="Mary O'Connor" w:date="2015-12-21T11:18:00Z">
        <w:r w:rsidR="002971FA" w:rsidRPr="00527A82" w:rsidDel="00405B52">
          <w:rPr>
            <w:rFonts w:ascii="Garamond" w:eastAsia="Times New Roman" w:hAnsi="Garamond" w:cs="Times New Roman"/>
            <w:bCs/>
            <w:color w:val="000000"/>
            <w:sz w:val="24"/>
            <w:szCs w:val="24"/>
            <w:lang w:val="en-US"/>
          </w:rPr>
          <w:delText xml:space="preserve"> we observe patterns in grazer diversity</w:delText>
        </w:r>
        <w:r w:rsidRPr="00527A82" w:rsidDel="00405B52">
          <w:rPr>
            <w:rFonts w:ascii="Garamond" w:eastAsia="Times New Roman" w:hAnsi="Garamond" w:cs="Times New Roman"/>
            <w:bCs/>
            <w:color w:val="000000"/>
            <w:sz w:val="24"/>
            <w:szCs w:val="24"/>
            <w:lang w:val="en-US"/>
          </w:rPr>
          <w:delText>, and do some meadows have higher grazer diversity than others</w:delText>
        </w:r>
      </w:del>
      <w:r w:rsidRPr="00527A82">
        <w:rPr>
          <w:rFonts w:ascii="Garamond" w:eastAsia="Times New Roman" w:hAnsi="Garamond" w:cs="Times New Roman"/>
          <w:bCs/>
          <w:color w:val="000000"/>
          <w:sz w:val="24"/>
          <w:szCs w:val="24"/>
          <w:lang w:val="en-US"/>
        </w:rPr>
        <w:t>?</w:t>
      </w:r>
      <w:r w:rsidRPr="00527A82">
        <w:rPr>
          <w:rFonts w:ascii="Garamond" w:eastAsia="Times New Roman" w:hAnsi="Garamond" w:cs="Times New Roman"/>
          <w:color w:val="000000"/>
          <w:sz w:val="24"/>
          <w:szCs w:val="24"/>
          <w:lang w:val="en-US"/>
        </w:rPr>
        <w:t xml:space="preserve"> To answer these questions, we surveyed nine meadows with a spatially structured sampling design to quantify </w:t>
      </w:r>
      <w:r w:rsidR="00E81A8E" w:rsidRPr="00527A82">
        <w:rPr>
          <w:rFonts w:ascii="Garamond" w:eastAsia="Times New Roman" w:hAnsi="Garamond" w:cs="Times New Roman"/>
          <w:color w:val="000000"/>
          <w:sz w:val="24"/>
          <w:szCs w:val="24"/>
          <w:lang w:val="en-US"/>
        </w:rPr>
        <w:t xml:space="preserve">eelgrass associated </w:t>
      </w:r>
      <w:proofErr w:type="spellStart"/>
      <w:r w:rsidR="00E81A8E" w:rsidRPr="00527A82">
        <w:rPr>
          <w:rFonts w:ascii="Garamond" w:eastAsia="Times New Roman" w:hAnsi="Garamond" w:cs="Times New Roman"/>
          <w:color w:val="000000"/>
          <w:sz w:val="24"/>
          <w:szCs w:val="24"/>
          <w:lang w:val="en-US"/>
        </w:rPr>
        <w:t>epifaunal</w:t>
      </w:r>
      <w:proofErr w:type="spellEnd"/>
      <w:r w:rsidR="00E81A8E"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diversity and to explore possible drivers of variation</w:t>
      </w:r>
      <w:r w:rsidR="00E81A8E" w:rsidRPr="00527A82">
        <w:rPr>
          <w:rFonts w:ascii="Garamond" w:eastAsia="Times New Roman" w:hAnsi="Garamond" w:cs="Times New Roman"/>
          <w:color w:val="000000"/>
          <w:sz w:val="24"/>
          <w:szCs w:val="24"/>
          <w:lang w:val="en-US"/>
        </w:rPr>
        <w:t xml:space="preserve"> in biodiversity</w:t>
      </w:r>
      <w:r w:rsidRPr="00527A82">
        <w:rPr>
          <w:rFonts w:ascii="Garamond" w:eastAsia="Times New Roman" w:hAnsi="Garamond" w:cs="Times New Roman"/>
          <w:color w:val="000000"/>
          <w:sz w:val="24"/>
          <w:szCs w:val="24"/>
          <w:lang w:val="en-US"/>
        </w:rPr>
        <w:t xml:space="preserve">. </w:t>
      </w:r>
      <w:r w:rsidR="00527B7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We considered the implications of differences among meadows for the scales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-associated biodiversity, ecosystem function and conservation in this region. </w:t>
      </w:r>
    </w:p>
    <w:p w14:paraId="2BDAC95E" w14:textId="77777777" w:rsidR="000F7014" w:rsidRPr="00527A82" w:rsidRDefault="000F7014" w:rsidP="000F7014">
      <w:pPr>
        <w:spacing w:after="0" w:line="480" w:lineRule="auto"/>
        <w:jc w:val="center"/>
        <w:rPr>
          <w:rFonts w:ascii="Garamond" w:eastAsia="Times New Roman" w:hAnsi="Garamond" w:cs="Times New Roman"/>
          <w:b/>
          <w:bCs/>
          <w:color w:val="000000"/>
          <w:sz w:val="24"/>
          <w:szCs w:val="24"/>
          <w:lang w:val="en-US"/>
        </w:rPr>
      </w:pPr>
    </w:p>
    <w:p w14:paraId="427FC5A2" w14:textId="0727DB82" w:rsidR="009950DF" w:rsidRPr="00527A82" w:rsidRDefault="009950DF" w:rsidP="000F7014">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MATERIALS AND METHODS</w:t>
      </w:r>
    </w:p>
    <w:p w14:paraId="44F46D3A" w14:textId="31105C66" w:rsidR="002B009E" w:rsidRPr="00527A82" w:rsidRDefault="009950DF"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Study system</w:t>
      </w:r>
    </w:p>
    <w:p w14:paraId="42B1639F" w14:textId="7F8DB486" w:rsidR="00121FC2"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surveyed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in meadows of the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in Trevor Channel, </w:t>
      </w:r>
      <w:r w:rsidR="000164B0" w:rsidRPr="00527A82">
        <w:rPr>
          <w:rFonts w:ascii="Garamond" w:eastAsia="Times New Roman" w:hAnsi="Garamond" w:cs="Times New Roman"/>
          <w:color w:val="000000"/>
          <w:sz w:val="24"/>
          <w:szCs w:val="24"/>
          <w:lang w:val="en-US"/>
        </w:rPr>
        <w:t>Barkley Sound, British Columbia, where</w:t>
      </w:r>
      <w:r w:rsidRPr="00527A82">
        <w:rPr>
          <w:rFonts w:ascii="Garamond" w:eastAsia="Times New Roman" w:hAnsi="Garamond" w:cs="Times New Roman"/>
          <w:color w:val="000000"/>
          <w:sz w:val="24"/>
          <w:szCs w:val="24"/>
          <w:lang w:val="en-US"/>
        </w:rPr>
        <w:t xml:space="preserve"> </w:t>
      </w:r>
      <w:proofErr w:type="spellStart"/>
      <w:r w:rsidR="00527B77"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is the only meadow-forming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species (Figure 1).  In this region, </w:t>
      </w:r>
      <w:r w:rsidRPr="00527A82">
        <w:rPr>
          <w:rFonts w:ascii="Garamond" w:eastAsia="Times New Roman" w:hAnsi="Garamond" w:cs="Times New Roman"/>
          <w:i/>
          <w:iCs/>
          <w:color w:val="000000"/>
          <w:sz w:val="24"/>
          <w:szCs w:val="24"/>
          <w:lang w:val="en-US"/>
        </w:rPr>
        <w:t>Z. marina</w:t>
      </w:r>
      <w:r w:rsidRPr="00527A82">
        <w:rPr>
          <w:rFonts w:ascii="Garamond" w:eastAsia="Times New Roman" w:hAnsi="Garamond" w:cs="Times New Roman"/>
          <w:color w:val="000000"/>
          <w:sz w:val="24"/>
          <w:szCs w:val="24"/>
          <w:lang w:val="en-US"/>
        </w:rPr>
        <w:t xml:space="preserve"> forms primarily </w:t>
      </w:r>
      <w:proofErr w:type="spellStart"/>
      <w:r w:rsidRPr="00527A82">
        <w:rPr>
          <w:rFonts w:ascii="Garamond" w:eastAsia="Times New Roman" w:hAnsi="Garamond" w:cs="Times New Roman"/>
          <w:color w:val="000000"/>
          <w:sz w:val="24"/>
          <w:szCs w:val="24"/>
          <w:lang w:val="en-US"/>
        </w:rPr>
        <w:t>subtidal</w:t>
      </w:r>
      <w:proofErr w:type="spellEnd"/>
      <w:r w:rsidRPr="00527A82">
        <w:rPr>
          <w:rFonts w:ascii="Garamond" w:eastAsia="Times New Roman" w:hAnsi="Garamond" w:cs="Times New Roman"/>
          <w:color w:val="000000"/>
          <w:sz w:val="24"/>
          <w:szCs w:val="24"/>
          <w:lang w:val="en-US"/>
        </w:rPr>
        <w:t xml:space="preserve">, perennial meadows </w:t>
      </w:r>
      <w:r w:rsidR="00121FC2" w:rsidRPr="00527A82">
        <w:rPr>
          <w:rFonts w:ascii="Garamond" w:eastAsia="Times New Roman" w:hAnsi="Garamond" w:cs="Times New Roman"/>
          <w:color w:val="000000"/>
          <w:sz w:val="24"/>
          <w:szCs w:val="24"/>
          <w:lang w:val="en-US"/>
        </w:rPr>
        <w:t>that range in size from &lt; 10 m</w:t>
      </w:r>
      <w:r w:rsidR="00121FC2" w:rsidRPr="00527A82">
        <w:rPr>
          <w:rFonts w:ascii="Garamond" w:eastAsia="Times New Roman" w:hAnsi="Garamond" w:cs="Times New Roman"/>
          <w:color w:val="000000"/>
          <w:sz w:val="24"/>
          <w:szCs w:val="24"/>
          <w:vertAlign w:val="superscript"/>
          <w:lang w:val="en-US"/>
        </w:rPr>
        <w:t>2</w:t>
      </w:r>
      <w:r w:rsidR="00121FC2" w:rsidRPr="00527A82">
        <w:rPr>
          <w:rFonts w:ascii="Garamond" w:eastAsia="Times New Roman" w:hAnsi="Garamond" w:cs="Times New Roman"/>
          <w:color w:val="000000"/>
          <w:sz w:val="24"/>
          <w:szCs w:val="24"/>
          <w:lang w:val="en-US"/>
        </w:rPr>
        <w:t xml:space="preserve"> to &gt; 25,000 m</w:t>
      </w:r>
      <w:r w:rsidR="0055123D" w:rsidRPr="00527A82">
        <w:rPr>
          <w:rFonts w:ascii="Garamond" w:eastAsia="Times New Roman" w:hAnsi="Garamond" w:cs="Times New Roman"/>
          <w:color w:val="000000"/>
          <w:sz w:val="24"/>
          <w:szCs w:val="24"/>
          <w:vertAlign w:val="superscript"/>
          <w:lang w:val="en-US"/>
        </w:rPr>
        <w:t>2</w:t>
      </w:r>
      <w:r w:rsidR="0055123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with mean densities ranging </w:t>
      </w:r>
      <w:r w:rsidR="0055123D" w:rsidRPr="00527A82">
        <w:rPr>
          <w:rFonts w:ascii="Garamond" w:eastAsia="Times New Roman" w:hAnsi="Garamond" w:cs="Times New Roman"/>
          <w:color w:val="000000"/>
          <w:sz w:val="24"/>
          <w:szCs w:val="24"/>
          <w:lang w:val="en-US"/>
        </w:rPr>
        <w:t>from 14 -</w:t>
      </w:r>
      <w:r w:rsidR="00121FC2" w:rsidRPr="00527A82">
        <w:rPr>
          <w:rFonts w:ascii="Garamond" w:eastAsia="Times New Roman" w:hAnsi="Garamond" w:cs="Times New Roman"/>
          <w:color w:val="000000"/>
          <w:sz w:val="24"/>
          <w:szCs w:val="24"/>
          <w:lang w:val="en-US"/>
        </w:rPr>
        <w:t xml:space="preserve"> 53 shoots/m</w:t>
      </w:r>
      <w:r w:rsidR="00121FC2" w:rsidRPr="00527A82">
        <w:rPr>
          <w:rFonts w:ascii="Garamond" w:eastAsia="Times New Roman" w:hAnsi="Garamond" w:cs="Times New Roman"/>
          <w:color w:val="000000"/>
          <w:sz w:val="24"/>
          <w:szCs w:val="24"/>
          <w:vertAlign w:val="superscript"/>
          <w:lang w:val="en-US"/>
        </w:rPr>
        <w:t>2</w:t>
      </w:r>
      <w:r w:rsidR="00ED29A3" w:rsidRPr="00527A82">
        <w:rPr>
          <w:rFonts w:ascii="Garamond" w:eastAsia="Times New Roman" w:hAnsi="Garamond" w:cs="Times New Roman"/>
          <w:color w:val="000000"/>
          <w:sz w:val="24"/>
          <w:szCs w:val="24"/>
          <w:lang w:val="en-US"/>
        </w:rPr>
        <w:t xml:space="preserve"> and a mean shoot</w:t>
      </w:r>
      <w:r w:rsidRPr="00527A82">
        <w:rPr>
          <w:rFonts w:ascii="Garamond" w:eastAsia="Times New Roman" w:hAnsi="Garamond" w:cs="Times New Roman"/>
          <w:color w:val="000000"/>
          <w:sz w:val="24"/>
          <w:szCs w:val="24"/>
          <w:lang w:val="en-US"/>
        </w:rPr>
        <w:t xml:space="preserve"> length of 124</w:t>
      </w:r>
      <w:r w:rsidR="00121FC2"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cm</w:t>
      </w:r>
      <w:r w:rsidR="0055123D" w:rsidRPr="00527A82">
        <w:rPr>
          <w:rFonts w:ascii="Garamond" w:eastAsia="Times New Roman" w:hAnsi="Garamond" w:cs="Times New Roman"/>
          <w:color w:val="000000"/>
          <w:sz w:val="24"/>
          <w:szCs w:val="24"/>
          <w:lang w:val="en-US"/>
        </w:rPr>
        <w:t xml:space="preserve"> (Mason et al. 2015).  </w:t>
      </w:r>
      <w:r w:rsidRPr="00527A82">
        <w:rPr>
          <w:rFonts w:ascii="Garamond" w:eastAsia="Times New Roman" w:hAnsi="Garamond" w:cs="Times New Roman"/>
          <w:color w:val="000000"/>
          <w:sz w:val="24"/>
          <w:szCs w:val="24"/>
          <w:lang w:val="en-US"/>
        </w:rPr>
        <w:t xml:space="preserve">Although in many parts of the world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have declined (</w:t>
      </w:r>
      <w:proofErr w:type="spellStart"/>
      <w:r w:rsidRPr="00527A82">
        <w:rPr>
          <w:rFonts w:ascii="Garamond" w:eastAsia="Times New Roman" w:hAnsi="Garamond" w:cs="Times New Roman"/>
          <w:color w:val="000000"/>
          <w:sz w:val="24"/>
          <w:szCs w:val="24"/>
          <w:lang w:val="en-US"/>
        </w:rPr>
        <w:t>Waycott</w:t>
      </w:r>
      <w:proofErr w:type="spellEnd"/>
      <w:r w:rsidRPr="00527A82">
        <w:rPr>
          <w:rFonts w:ascii="Garamond" w:eastAsia="Times New Roman" w:hAnsi="Garamond" w:cs="Times New Roman"/>
          <w:color w:val="000000"/>
          <w:sz w:val="24"/>
          <w:szCs w:val="24"/>
          <w:lang w:val="en-US"/>
        </w:rPr>
        <w:t xml:space="preserve"> et al. 2009), there has been no assessment of historical trends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abundance in British Columbia and the current trajectory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habitat is unknown. Shoreline development is minimal in Trevor Channel, and human impacts occur via sedimentation associated with </w:t>
      </w:r>
      <w:proofErr w:type="spellStart"/>
      <w:r w:rsidRPr="00527A82">
        <w:rPr>
          <w:rFonts w:ascii="Garamond" w:eastAsia="Times New Roman" w:hAnsi="Garamond" w:cs="Times New Roman"/>
          <w:color w:val="000000"/>
          <w:sz w:val="24"/>
          <w:szCs w:val="24"/>
          <w:lang w:val="en-US"/>
        </w:rPr>
        <w:t>clearcutting</w:t>
      </w:r>
      <w:proofErr w:type="spellEnd"/>
      <w:r w:rsidRPr="00527A82">
        <w:rPr>
          <w:rFonts w:ascii="Garamond" w:eastAsia="Times New Roman" w:hAnsi="Garamond" w:cs="Times New Roman"/>
          <w:color w:val="000000"/>
          <w:sz w:val="24"/>
          <w:szCs w:val="24"/>
          <w:lang w:val="en-US"/>
        </w:rPr>
        <w:t xml:space="preserve"> upstream, untreated sewage discharge from communities, and dredging or shoreline modification.</w:t>
      </w:r>
    </w:p>
    <w:p w14:paraId="6277E5D8" w14:textId="17DC7508" w:rsidR="008E7466"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Trevor Channel is one of three channels in Barkley Sound that connect freshwater sources in Alberni Inlet with the</w:t>
      </w:r>
      <w:r w:rsidR="004F4D87" w:rsidRPr="00527A82">
        <w:rPr>
          <w:rFonts w:ascii="Garamond" w:eastAsia="Times New Roman" w:hAnsi="Garamond" w:cs="Times New Roman"/>
          <w:color w:val="000000"/>
          <w:sz w:val="24"/>
          <w:szCs w:val="24"/>
          <w:lang w:val="en-US"/>
        </w:rPr>
        <w:t xml:space="preserve"> open</w:t>
      </w:r>
      <w:r w:rsidRPr="00527A82">
        <w:rPr>
          <w:rFonts w:ascii="Garamond" w:eastAsia="Times New Roman" w:hAnsi="Garamond" w:cs="Times New Roman"/>
          <w:color w:val="000000"/>
          <w:sz w:val="24"/>
          <w:szCs w:val="24"/>
          <w:lang w:val="en-US"/>
        </w:rPr>
        <w:t xml:space="preserve"> Pacific Ocean (Figure 1). </w:t>
      </w:r>
      <w:r w:rsidR="005B26E5" w:rsidRPr="00527A82">
        <w:rPr>
          <w:rFonts w:ascii="Garamond" w:eastAsia="Times New Roman" w:hAnsi="Garamond" w:cs="Times New Roman"/>
          <w:color w:val="000000"/>
          <w:sz w:val="24"/>
          <w:szCs w:val="24"/>
          <w:lang w:val="en-US"/>
        </w:rPr>
        <w:t>Trevor Channel is a</w:t>
      </w:r>
      <w:r w:rsidRPr="00527A82">
        <w:rPr>
          <w:rFonts w:ascii="Garamond" w:eastAsia="Times New Roman" w:hAnsi="Garamond" w:cs="Times New Roman"/>
          <w:color w:val="000000"/>
          <w:sz w:val="24"/>
          <w:szCs w:val="24"/>
          <w:lang w:val="en-US"/>
        </w:rPr>
        <w:t>pproximately 200</w:t>
      </w:r>
      <w:r w:rsidR="00ED29A3"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 deep</w:t>
      </w:r>
      <w:r w:rsidR="005B26E5"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with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at coastal margins</w:t>
      </w:r>
      <w:r w:rsidR="005B26E5" w:rsidRPr="00527A82">
        <w:rPr>
          <w:rFonts w:ascii="Garamond" w:eastAsia="Times New Roman" w:hAnsi="Garamond" w:cs="Times New Roman"/>
          <w:color w:val="000000"/>
          <w:sz w:val="24"/>
          <w:szCs w:val="24"/>
          <w:lang w:val="en-US"/>
        </w:rPr>
        <w:t>. F</w:t>
      </w:r>
      <w:r w:rsidRPr="00527A82">
        <w:rPr>
          <w:rFonts w:ascii="Garamond" w:eastAsia="Times New Roman" w:hAnsi="Garamond" w:cs="Times New Roman"/>
          <w:color w:val="000000"/>
          <w:sz w:val="24"/>
          <w:szCs w:val="24"/>
          <w:lang w:val="en-US"/>
        </w:rPr>
        <w:t>low and circulation through the channel are restricted by a sill at the mouth of the Sound, and a rise to 30</w:t>
      </w:r>
      <w:r w:rsidR="001542E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 de</w:t>
      </w:r>
      <w:r w:rsidR="005B26E5" w:rsidRPr="00527A82">
        <w:rPr>
          <w:rFonts w:ascii="Garamond" w:eastAsia="Times New Roman" w:hAnsi="Garamond" w:cs="Times New Roman"/>
          <w:color w:val="000000"/>
          <w:sz w:val="24"/>
          <w:szCs w:val="24"/>
          <w:lang w:val="en-US"/>
        </w:rPr>
        <w:t>pth</w:t>
      </w:r>
      <w:r w:rsidRPr="00527A82">
        <w:rPr>
          <w:rFonts w:ascii="Garamond" w:eastAsia="Times New Roman" w:hAnsi="Garamond" w:cs="Times New Roman"/>
          <w:color w:val="000000"/>
          <w:sz w:val="24"/>
          <w:szCs w:val="24"/>
          <w:lang w:val="en-US"/>
        </w:rPr>
        <w:t xml:space="preserve"> a</w:t>
      </w:r>
      <w:r w:rsidR="006210A6" w:rsidRPr="00527A82">
        <w:rPr>
          <w:rFonts w:ascii="Garamond" w:eastAsia="Times New Roman" w:hAnsi="Garamond" w:cs="Times New Roman"/>
          <w:color w:val="000000"/>
          <w:sz w:val="24"/>
          <w:szCs w:val="24"/>
          <w:lang w:val="en-US"/>
        </w:rPr>
        <w:t>bout 10</w:t>
      </w:r>
      <w:r w:rsidR="001542E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km west of Alberni Inlet. Temperature and salinity vary</w:t>
      </w:r>
      <w:r w:rsidR="00ED29A3" w:rsidRPr="00527A82">
        <w:rPr>
          <w:rFonts w:ascii="Garamond" w:eastAsia="Times New Roman" w:hAnsi="Garamond" w:cs="Times New Roman"/>
          <w:color w:val="000000"/>
          <w:sz w:val="24"/>
          <w:szCs w:val="24"/>
          <w:lang w:val="en-US"/>
        </w:rPr>
        <w:t xml:space="preserve"> along a gradient</w:t>
      </w:r>
      <w:r w:rsidRPr="00527A82">
        <w:rPr>
          <w:rFonts w:ascii="Garamond" w:eastAsia="Times New Roman" w:hAnsi="Garamond" w:cs="Times New Roman"/>
          <w:color w:val="000000"/>
          <w:sz w:val="24"/>
          <w:szCs w:val="24"/>
          <w:lang w:val="en-US"/>
        </w:rPr>
        <w:t xml:space="preserve"> due to the influence of warm freshwater input from Alberni Inlet in the northeast (~15 PPT), and cold, marine water from the Pacific Ocean in the southwest, about </w:t>
      </w:r>
      <w:r w:rsidRPr="00527A82">
        <w:rPr>
          <w:rFonts w:ascii="Garamond" w:eastAsia="Times New Roman" w:hAnsi="Garamond" w:cs="Times New Roman"/>
          <w:color w:val="000000"/>
          <w:sz w:val="24"/>
          <w:szCs w:val="24"/>
          <w:lang w:val="en-US"/>
        </w:rPr>
        <w:lastRenderedPageBreak/>
        <w:t>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1997</w:t>
      </w:r>
      <w:r w:rsidR="006F161E" w:rsidRPr="00527A82">
        <w:rPr>
          <w:rFonts w:ascii="Garamond" w:eastAsia="Times New Roman" w:hAnsi="Garamond" w:cs="Times New Roman"/>
          <w:color w:val="000000"/>
          <w:sz w:val="24"/>
          <w:szCs w:val="24"/>
          <w:lang w:val="en-US"/>
        </w:rPr>
        <w:t>, Thomson 1981</w:t>
      </w:r>
      <w:r w:rsidRPr="00527A82">
        <w:rPr>
          <w:rFonts w:ascii="Garamond" w:eastAsia="Times New Roman" w:hAnsi="Garamond" w:cs="Times New Roman"/>
          <w:color w:val="000000"/>
          <w:sz w:val="24"/>
          <w:szCs w:val="24"/>
          <w:lang w:val="en-US"/>
        </w:rPr>
        <w:t>).  </w:t>
      </w:r>
      <w:r w:rsidR="00527B77" w:rsidRPr="00527A82">
        <w:rPr>
          <w:rFonts w:ascii="Garamond" w:eastAsia="Times New Roman" w:hAnsi="Garamond" w:cs="Times New Roman"/>
          <w:color w:val="000000"/>
          <w:sz w:val="24"/>
          <w:szCs w:val="24"/>
          <w:lang w:val="en-US"/>
        </w:rPr>
        <w:t>Evidence suggests that s</w:t>
      </w:r>
      <w:r w:rsidRPr="00527A82">
        <w:rPr>
          <w:rFonts w:ascii="Garamond" w:eastAsia="Times New Roman" w:hAnsi="Garamond" w:cs="Times New Roman"/>
          <w:color w:val="000000"/>
          <w:sz w:val="24"/>
          <w:szCs w:val="24"/>
          <w:lang w:val="en-US"/>
        </w:rPr>
        <w:t>alinity gradients structure persistent spatial variation in eelgrass-associated fish assemblages in this region (Robinson et al</w:t>
      </w:r>
      <w:r w:rsidR="006E6FE4"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w:t>
      </w:r>
      <w:proofErr w:type="spellStart"/>
      <w:r w:rsidRPr="00527A82">
        <w:rPr>
          <w:rFonts w:ascii="Garamond" w:eastAsia="Times New Roman" w:hAnsi="Garamond" w:cs="Times New Roman"/>
          <w:color w:val="000000"/>
          <w:sz w:val="24"/>
          <w:szCs w:val="24"/>
          <w:lang w:val="en-US"/>
        </w:rPr>
        <w:t>Normals</w:t>
      </w:r>
      <w:proofErr w:type="spellEnd"/>
      <w:r w:rsidRPr="00527A82">
        <w:rPr>
          <w:rFonts w:ascii="Garamond" w:eastAsia="Times New Roman" w:hAnsi="Garamond" w:cs="Times New Roman"/>
          <w:color w:val="000000"/>
          <w:sz w:val="24"/>
          <w:szCs w:val="24"/>
          <w:lang w:val="en-US"/>
        </w:rPr>
        <w:t xml:space="preserve"> 2010).  During the same time period, average air temperatures ranged from 4.6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December to 15.2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August (Canadian Climate </w:t>
      </w:r>
      <w:proofErr w:type="spellStart"/>
      <w:r w:rsidRPr="00527A82">
        <w:rPr>
          <w:rFonts w:ascii="Garamond" w:eastAsia="Times New Roman" w:hAnsi="Garamond" w:cs="Times New Roman"/>
          <w:color w:val="000000"/>
          <w:sz w:val="24"/>
          <w:szCs w:val="24"/>
          <w:lang w:val="en-US"/>
        </w:rPr>
        <w:t>Normals</w:t>
      </w:r>
      <w:proofErr w:type="spellEnd"/>
      <w:r w:rsidRPr="00527A82">
        <w:rPr>
          <w:rFonts w:ascii="Garamond" w:eastAsia="Times New Roman" w:hAnsi="Garamond" w:cs="Times New Roman"/>
          <w:color w:val="000000"/>
          <w:sz w:val="24"/>
          <w:szCs w:val="24"/>
          <w:lang w:val="en-US"/>
        </w:rPr>
        <w:t xml:space="preserve"> 2010).  D</w:t>
      </w:r>
      <w:r w:rsidR="00ED29A3" w:rsidRPr="00527A82">
        <w:rPr>
          <w:rFonts w:ascii="Garamond" w:eastAsia="Times New Roman" w:hAnsi="Garamond" w:cs="Times New Roman"/>
          <w:color w:val="000000"/>
          <w:sz w:val="24"/>
          <w:szCs w:val="24"/>
          <w:lang w:val="en-US"/>
        </w:rPr>
        <w:t>ata from a sampling station at</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Sarita</w:t>
      </w:r>
      <w:proofErr w:type="spellEnd"/>
      <w:r w:rsidRPr="00527A82">
        <w:rPr>
          <w:rFonts w:ascii="Garamond" w:eastAsia="Times New Roman" w:hAnsi="Garamond" w:cs="Times New Roman"/>
          <w:color w:val="000000"/>
          <w:sz w:val="24"/>
          <w:szCs w:val="24"/>
          <w:lang w:val="en-US"/>
        </w:rPr>
        <w:t xml:space="preserve"> Hole in Trevor Channel (near the middle of th</w:t>
      </w:r>
      <w:r w:rsidR="00ED29A3" w:rsidRPr="00527A82">
        <w:rPr>
          <w:rFonts w:ascii="Garamond" w:eastAsia="Times New Roman" w:hAnsi="Garamond" w:cs="Times New Roman"/>
          <w:color w:val="000000"/>
          <w:sz w:val="24"/>
          <w:szCs w:val="24"/>
          <w:lang w:val="en-US"/>
        </w:rPr>
        <w:t>e estuary; data were recorded</w:t>
      </w:r>
      <w:r w:rsidRPr="00527A82">
        <w:rPr>
          <w:rFonts w:ascii="Garamond" w:eastAsia="Times New Roman" w:hAnsi="Garamond" w:cs="Times New Roman"/>
          <w:color w:val="000000"/>
          <w:sz w:val="24"/>
          <w:szCs w:val="24"/>
          <w:lang w:val="en-US"/>
        </w:rPr>
        <w:t xml:space="preserve"> over nine years) show that sea surface temperatures </w:t>
      </w:r>
      <w:r w:rsidR="00ED29A3" w:rsidRPr="00527A82">
        <w:rPr>
          <w:rFonts w:ascii="Garamond" w:eastAsia="Times New Roman" w:hAnsi="Garamond" w:cs="Times New Roman"/>
          <w:color w:val="000000"/>
          <w:sz w:val="24"/>
          <w:szCs w:val="24"/>
          <w:lang w:val="en-US"/>
        </w:rPr>
        <w:t>at this one station</w:t>
      </w:r>
      <w:r w:rsidRPr="00527A82">
        <w:rPr>
          <w:rFonts w:ascii="Garamond" w:eastAsia="Times New Roman" w:hAnsi="Garamond" w:cs="Times New Roman"/>
          <w:color w:val="000000"/>
          <w:sz w:val="24"/>
          <w:szCs w:val="24"/>
          <w:lang w:val="en-US"/>
        </w:rPr>
        <w:t xml:space="preserve"> range</w:t>
      </w:r>
      <w:r w:rsidR="00ED29A3" w:rsidRPr="00527A82">
        <w:rPr>
          <w:rFonts w:ascii="Garamond" w:eastAsia="Times New Roman" w:hAnsi="Garamond" w:cs="Times New Roman"/>
          <w:color w:val="000000"/>
          <w:sz w:val="24"/>
          <w:szCs w:val="24"/>
          <w:lang w:val="en-US"/>
        </w:rPr>
        <w:t>d</w:t>
      </w:r>
      <w:r w:rsidRPr="00527A82">
        <w:rPr>
          <w:rFonts w:ascii="Garamond" w:eastAsia="Times New Roman" w:hAnsi="Garamond" w:cs="Times New Roman"/>
          <w:color w:val="000000"/>
          <w:sz w:val="24"/>
          <w:szCs w:val="24"/>
          <w:lang w:val="en-US"/>
        </w:rPr>
        <w:t xml:space="preserve"> from approximately 5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C in the winter to 20 </w:t>
      </w:r>
      <w:r w:rsidR="00ED29A3"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C in the summer, and that surface</w:t>
      </w:r>
      <w:r w:rsidR="00ED29A3" w:rsidRPr="00527A82">
        <w:rPr>
          <w:rFonts w:ascii="Garamond" w:eastAsia="Times New Roman" w:hAnsi="Garamond" w:cs="Times New Roman"/>
          <w:color w:val="000000"/>
          <w:sz w:val="24"/>
          <w:szCs w:val="24"/>
          <w:lang w:val="en-US"/>
        </w:rPr>
        <w:t xml:space="preserve"> chlorophyll concentrations varied</w:t>
      </w:r>
      <w:r w:rsidRPr="00527A82">
        <w:rPr>
          <w:rFonts w:ascii="Garamond" w:eastAsia="Times New Roman" w:hAnsi="Garamond" w:cs="Times New Roman"/>
          <w:color w:val="000000"/>
          <w:sz w:val="24"/>
          <w:szCs w:val="24"/>
          <w:lang w:val="en-US"/>
        </w:rPr>
        <w:t xml:space="preserve"> between lows of approximately 1 </w:t>
      </w:r>
      <w:proofErr w:type="spellStart"/>
      <w:r w:rsidRPr="00527A82">
        <w:rPr>
          <w:rFonts w:ascii="Garamond" w:eastAsia="Times New Roman" w:hAnsi="Garamond" w:cs="Times New Roman"/>
          <w:color w:val="000000"/>
          <w:sz w:val="24"/>
          <w:szCs w:val="24"/>
          <w:lang w:val="en-US"/>
        </w:rPr>
        <w:t>ug</w:t>
      </w:r>
      <w:proofErr w:type="spellEnd"/>
      <w:r w:rsidRPr="00527A82">
        <w:rPr>
          <w:rFonts w:ascii="Garamond" w:eastAsia="Times New Roman" w:hAnsi="Garamond" w:cs="Times New Roman"/>
          <w:color w:val="000000"/>
          <w:sz w:val="24"/>
          <w:szCs w:val="24"/>
          <w:lang w:val="en-US"/>
        </w:rPr>
        <w:t xml:space="preserve">/L in the winter to highs of 10 </w:t>
      </w:r>
      <w:proofErr w:type="spellStart"/>
      <w:r w:rsidRPr="00527A82">
        <w:rPr>
          <w:rFonts w:ascii="Garamond" w:eastAsia="Times New Roman" w:hAnsi="Garamond" w:cs="Times New Roman"/>
          <w:color w:val="000000"/>
          <w:sz w:val="24"/>
          <w:szCs w:val="24"/>
          <w:lang w:val="en-US"/>
        </w:rPr>
        <w:t>ug</w:t>
      </w:r>
      <w:proofErr w:type="spellEnd"/>
      <w:r w:rsidRPr="00527A82">
        <w:rPr>
          <w:rFonts w:ascii="Garamond" w:eastAsia="Times New Roman" w:hAnsi="Garamond" w:cs="Times New Roman"/>
          <w:color w:val="000000"/>
          <w:sz w:val="24"/>
          <w:szCs w:val="24"/>
          <w:lang w:val="en-US"/>
        </w:rPr>
        <w:t>/L</w:t>
      </w:r>
      <w:r w:rsidR="008E7466" w:rsidRPr="00527A82">
        <w:rPr>
          <w:rFonts w:ascii="Garamond" w:eastAsia="Times New Roman" w:hAnsi="Garamond" w:cs="Times New Roman"/>
          <w:color w:val="000000"/>
          <w:sz w:val="24"/>
          <w:szCs w:val="24"/>
          <w:lang w:val="en-US"/>
        </w:rPr>
        <w:t xml:space="preserve"> in the summer (</w:t>
      </w:r>
      <w:proofErr w:type="spellStart"/>
      <w:r w:rsidR="008E7466" w:rsidRPr="00527A82">
        <w:rPr>
          <w:rFonts w:ascii="Garamond" w:eastAsia="Times New Roman" w:hAnsi="Garamond" w:cs="Times New Roman"/>
          <w:color w:val="000000"/>
          <w:sz w:val="24"/>
          <w:szCs w:val="24"/>
          <w:lang w:val="en-US"/>
        </w:rPr>
        <w:t>Pawlowicz</w:t>
      </w:r>
      <w:proofErr w:type="spellEnd"/>
      <w:r w:rsidR="008E7466" w:rsidRPr="00527A82">
        <w:rPr>
          <w:rFonts w:ascii="Garamond" w:eastAsia="Times New Roman" w:hAnsi="Garamond" w:cs="Times New Roman"/>
          <w:color w:val="000000"/>
          <w:sz w:val="24"/>
          <w:szCs w:val="24"/>
          <w:lang w:val="en-US"/>
        </w:rPr>
        <w:t xml:space="preserve"> 2013).</w:t>
      </w:r>
    </w:p>
    <w:p w14:paraId="1F58EC42"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07AC2AF5" w14:textId="35959BAD"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Site characterization</w:t>
      </w:r>
      <w:r w:rsidR="000F7014" w:rsidRPr="00527A82">
        <w:rPr>
          <w:rFonts w:ascii="Garamond" w:eastAsia="Times New Roman" w:hAnsi="Garamond" w:cs="Times New Roman"/>
          <w:b/>
          <w:bCs/>
          <w:iCs/>
          <w:color w:val="000000"/>
          <w:sz w:val="24"/>
          <w:szCs w:val="24"/>
          <w:lang w:val="en-US"/>
        </w:rPr>
        <w:t>: abiotic and biotic properties</w:t>
      </w:r>
    </w:p>
    <w:p w14:paraId="785F4688" w14:textId="7C230378" w:rsidR="004E178D"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We sampled eelgrass and associated</w:t>
      </w:r>
      <w:r w:rsidR="004F4D87" w:rsidRPr="00527A82">
        <w:rPr>
          <w:rFonts w:ascii="Garamond" w:eastAsia="Times New Roman" w:hAnsi="Garamond" w:cs="Times New Roman"/>
          <w:color w:val="000000"/>
          <w:sz w:val="24"/>
          <w:szCs w:val="24"/>
          <w:lang w:val="en-US"/>
        </w:rPr>
        <w:t xml:space="preserve"> fauna and abiotic features at nine</w:t>
      </w:r>
      <w:r w:rsidR="00100F9E"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meadows during</w:t>
      </w:r>
      <w:r w:rsidR="00ED29A3"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the </w:t>
      </w:r>
      <w:r w:rsidR="006F161E" w:rsidRPr="00527A82">
        <w:rPr>
          <w:rFonts w:ascii="Garamond" w:eastAsia="Times New Roman" w:hAnsi="Garamond" w:cs="Times New Roman"/>
          <w:color w:val="000000"/>
          <w:sz w:val="24"/>
          <w:szCs w:val="24"/>
          <w:lang w:val="en-US"/>
        </w:rPr>
        <w:t>summer</w:t>
      </w:r>
      <w:r w:rsidR="00737467" w:rsidRPr="00527A82">
        <w:rPr>
          <w:rFonts w:ascii="Garamond" w:eastAsia="Times New Roman" w:hAnsi="Garamond" w:cs="Times New Roman"/>
          <w:color w:val="000000"/>
          <w:sz w:val="24"/>
          <w:szCs w:val="24"/>
          <w:lang w:val="en-US"/>
        </w:rPr>
        <w:t xml:space="preserve"> of</w:t>
      </w:r>
      <w:r w:rsidRPr="00527A82">
        <w:rPr>
          <w:rFonts w:ascii="Garamond" w:eastAsia="Times New Roman" w:hAnsi="Garamond" w:cs="Times New Roman"/>
          <w:color w:val="000000"/>
          <w:sz w:val="24"/>
          <w:szCs w:val="24"/>
          <w:lang w:val="en-US"/>
        </w:rPr>
        <w:t xml:space="preserve"> 2012. </w:t>
      </w:r>
      <w:r w:rsidR="006F161E" w:rsidRPr="00527A82">
        <w:rPr>
          <w:rFonts w:ascii="Garamond" w:eastAsia="Times New Roman" w:hAnsi="Garamond" w:cs="Times New Roman"/>
          <w:color w:val="000000"/>
          <w:sz w:val="24"/>
          <w:szCs w:val="24"/>
          <w:lang w:val="en-US"/>
        </w:rPr>
        <w:t xml:space="preserve"> </w:t>
      </w:r>
      <w:r w:rsidR="000F7014" w:rsidRPr="00527A82">
        <w:rPr>
          <w:rFonts w:ascii="Garamond" w:eastAsia="Times New Roman" w:hAnsi="Garamond" w:cs="Times New Roman"/>
          <w:color w:val="000000"/>
          <w:sz w:val="24"/>
          <w:szCs w:val="24"/>
          <w:lang w:val="en-US"/>
        </w:rPr>
        <w:t>To quantify site-scale abiotic conditions a</w:t>
      </w:r>
      <w:r w:rsidRPr="00527A82">
        <w:rPr>
          <w:rFonts w:ascii="Garamond" w:eastAsia="Times New Roman" w:hAnsi="Garamond" w:cs="Times New Roman"/>
          <w:color w:val="000000"/>
          <w:sz w:val="24"/>
          <w:szCs w:val="24"/>
          <w:lang w:val="en-US"/>
        </w:rPr>
        <w:t xml:space="preserve">t each site, we monitored temperature and salinity using a hand held temperature/salinity probe (YSI Inc., OH USA). Measurements were taken at various times of day </w:t>
      </w:r>
      <w:r w:rsidR="000F7014" w:rsidRPr="00527A82">
        <w:rPr>
          <w:rFonts w:ascii="Garamond" w:eastAsia="Times New Roman" w:hAnsi="Garamond" w:cs="Times New Roman"/>
          <w:color w:val="000000"/>
          <w:sz w:val="24"/>
          <w:szCs w:val="24"/>
          <w:lang w:val="en-US"/>
        </w:rPr>
        <w:t xml:space="preserve">to characterize site conditions throughout the tidal cycle </w:t>
      </w:r>
      <w:r w:rsidR="004548F1" w:rsidRPr="00527A82">
        <w:rPr>
          <w:rFonts w:ascii="Garamond" w:eastAsia="Times New Roman" w:hAnsi="Garamond" w:cs="Times New Roman"/>
          <w:color w:val="000000"/>
          <w:sz w:val="24"/>
          <w:szCs w:val="24"/>
          <w:lang w:val="en-US"/>
        </w:rPr>
        <w:t>on</w:t>
      </w:r>
      <w:r w:rsidR="000F7014" w:rsidRPr="00527A82">
        <w:rPr>
          <w:rFonts w:ascii="Garamond" w:eastAsia="Times New Roman" w:hAnsi="Garamond" w:cs="Times New Roman"/>
          <w:color w:val="000000"/>
          <w:sz w:val="24"/>
          <w:szCs w:val="24"/>
          <w:lang w:val="en-US"/>
        </w:rPr>
        <w:t xml:space="preserve"> biodiversity</w:t>
      </w:r>
      <w:r w:rsidR="004548F1" w:rsidRPr="00527A82">
        <w:rPr>
          <w:rFonts w:ascii="Garamond" w:eastAsia="Times New Roman" w:hAnsi="Garamond" w:cs="Times New Roman"/>
          <w:color w:val="000000"/>
          <w:sz w:val="24"/>
          <w:szCs w:val="24"/>
          <w:lang w:val="en-US"/>
        </w:rPr>
        <w:t xml:space="preserve"> sampling days, and </w:t>
      </w:r>
      <w:r w:rsidR="000F7014" w:rsidRPr="00527A82">
        <w:rPr>
          <w:rFonts w:ascii="Garamond" w:eastAsia="Times New Roman" w:hAnsi="Garamond" w:cs="Times New Roman"/>
          <w:color w:val="000000"/>
          <w:sz w:val="24"/>
          <w:szCs w:val="24"/>
          <w:lang w:val="en-US"/>
        </w:rPr>
        <w:t>opportunistically on other days</w:t>
      </w:r>
      <w:r w:rsidR="004548F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6F161E"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Three stations were established at each site representing appr</w:t>
      </w:r>
      <w:r w:rsidR="004F4D87" w:rsidRPr="00527A82">
        <w:rPr>
          <w:rFonts w:ascii="Garamond" w:eastAsia="Times New Roman" w:hAnsi="Garamond" w:cs="Times New Roman"/>
          <w:color w:val="000000"/>
          <w:sz w:val="24"/>
          <w:szCs w:val="24"/>
          <w:lang w:val="en-US"/>
        </w:rPr>
        <w:t>oximately the center</w:t>
      </w:r>
      <w:r w:rsidRPr="00527A82">
        <w:rPr>
          <w:rFonts w:ascii="Garamond" w:eastAsia="Times New Roman" w:hAnsi="Garamond" w:cs="Times New Roman"/>
          <w:color w:val="000000"/>
          <w:sz w:val="24"/>
          <w:szCs w:val="24"/>
          <w:lang w:val="en-US"/>
        </w:rPr>
        <w:t xml:space="preserve"> and furthest edges of the largest contiguous meadow. At each station </w:t>
      </w:r>
      <w:r w:rsidR="004E178D" w:rsidRPr="00527A82">
        <w:rPr>
          <w:rFonts w:ascii="Garamond" w:eastAsia="Times New Roman" w:hAnsi="Garamond" w:cs="Times New Roman"/>
          <w:color w:val="000000"/>
          <w:sz w:val="24"/>
          <w:szCs w:val="24"/>
          <w:lang w:val="en-US"/>
        </w:rPr>
        <w:t xml:space="preserve">we recorded </w:t>
      </w:r>
      <w:r w:rsidRPr="00527A82">
        <w:rPr>
          <w:rFonts w:ascii="Garamond" w:eastAsia="Times New Roman" w:hAnsi="Garamond" w:cs="Times New Roman"/>
          <w:color w:val="000000"/>
          <w:sz w:val="24"/>
          <w:szCs w:val="24"/>
          <w:lang w:val="en-US"/>
        </w:rPr>
        <w:t xml:space="preserve">temperature and </w:t>
      </w:r>
      <w:r w:rsidR="004E178D" w:rsidRPr="00527A82">
        <w:rPr>
          <w:rFonts w:ascii="Garamond" w:eastAsia="Times New Roman" w:hAnsi="Garamond" w:cs="Times New Roman"/>
          <w:color w:val="000000"/>
          <w:sz w:val="24"/>
          <w:szCs w:val="24"/>
          <w:lang w:val="en-US"/>
        </w:rPr>
        <w:t>salinity</w:t>
      </w:r>
      <w:r w:rsidRPr="00527A82">
        <w:rPr>
          <w:rFonts w:ascii="Garamond" w:eastAsia="Times New Roman" w:hAnsi="Garamond" w:cs="Times New Roman"/>
          <w:color w:val="000000"/>
          <w:sz w:val="24"/>
          <w:szCs w:val="24"/>
          <w:lang w:val="en-US"/>
        </w:rPr>
        <w:t xml:space="preserve"> at the surface, 2 m below the surface, and directly above the bottom. If the bottom was at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 xml:space="preserve">we </w:t>
      </w:r>
      <w:r w:rsidRPr="00527A82">
        <w:rPr>
          <w:rFonts w:ascii="Garamond" w:eastAsia="Times New Roman" w:hAnsi="Garamond" w:cs="Times New Roman"/>
          <w:color w:val="000000"/>
          <w:sz w:val="24"/>
          <w:szCs w:val="24"/>
          <w:lang w:val="en-US"/>
        </w:rPr>
        <w:t xml:space="preserve">only </w:t>
      </w:r>
      <w:r w:rsidR="004E178D" w:rsidRPr="00527A82">
        <w:rPr>
          <w:rFonts w:ascii="Garamond" w:eastAsia="Times New Roman" w:hAnsi="Garamond" w:cs="Times New Roman"/>
          <w:color w:val="000000"/>
          <w:sz w:val="24"/>
          <w:szCs w:val="24"/>
          <w:lang w:val="en-US"/>
        </w:rPr>
        <w:t xml:space="preserve">recorded </w:t>
      </w:r>
      <w:r w:rsidRPr="00527A82">
        <w:rPr>
          <w:rFonts w:ascii="Garamond" w:eastAsia="Times New Roman" w:hAnsi="Garamond" w:cs="Times New Roman"/>
          <w:color w:val="000000"/>
          <w:sz w:val="24"/>
          <w:szCs w:val="24"/>
          <w:lang w:val="en-US"/>
        </w:rPr>
        <w:t>surface and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depth</w:t>
      </w:r>
      <w:r w:rsidRPr="00527A82">
        <w:rPr>
          <w:rFonts w:ascii="Garamond" w:eastAsia="Times New Roman" w:hAnsi="Garamond" w:cs="Times New Roman"/>
          <w:color w:val="000000"/>
          <w:sz w:val="24"/>
          <w:szCs w:val="24"/>
          <w:lang w:val="en-US"/>
        </w:rPr>
        <w:t xml:space="preserve">. If </w:t>
      </w:r>
      <w:r w:rsidRPr="00527A82">
        <w:rPr>
          <w:rFonts w:ascii="Garamond" w:eastAsia="Times New Roman" w:hAnsi="Garamond" w:cs="Times New Roman"/>
          <w:color w:val="000000"/>
          <w:sz w:val="24"/>
          <w:szCs w:val="24"/>
          <w:lang w:val="en-US"/>
        </w:rPr>
        <w:lastRenderedPageBreak/>
        <w:t>the bottom was shallower than 2</w:t>
      </w:r>
      <w:r w:rsidR="004E178D"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 </w:t>
      </w:r>
      <w:r w:rsidR="004E178D" w:rsidRPr="00527A82">
        <w:rPr>
          <w:rFonts w:ascii="Garamond" w:eastAsia="Times New Roman" w:hAnsi="Garamond" w:cs="Times New Roman"/>
          <w:color w:val="000000"/>
          <w:sz w:val="24"/>
          <w:szCs w:val="24"/>
          <w:lang w:val="en-US"/>
        </w:rPr>
        <w:t xml:space="preserve">we recorded the </w:t>
      </w:r>
      <w:r w:rsidRPr="00527A82">
        <w:rPr>
          <w:rFonts w:ascii="Garamond" w:eastAsia="Times New Roman" w:hAnsi="Garamond" w:cs="Times New Roman"/>
          <w:color w:val="000000"/>
          <w:sz w:val="24"/>
          <w:szCs w:val="24"/>
          <w:lang w:val="en-US"/>
        </w:rPr>
        <w:t xml:space="preserve">bottom depth and </w:t>
      </w:r>
      <w:r w:rsidR="004E178D" w:rsidRPr="00527A82">
        <w:rPr>
          <w:rFonts w:ascii="Garamond" w:eastAsia="Times New Roman" w:hAnsi="Garamond" w:cs="Times New Roman"/>
          <w:color w:val="000000"/>
          <w:sz w:val="24"/>
          <w:szCs w:val="24"/>
          <w:lang w:val="en-US"/>
        </w:rPr>
        <w:t xml:space="preserve">took </w:t>
      </w:r>
      <w:r w:rsidRPr="00527A82">
        <w:rPr>
          <w:rFonts w:ascii="Garamond" w:eastAsia="Times New Roman" w:hAnsi="Garamond" w:cs="Times New Roman"/>
          <w:color w:val="000000"/>
          <w:sz w:val="24"/>
          <w:szCs w:val="24"/>
          <w:lang w:val="en-US"/>
        </w:rPr>
        <w:t>surface a</w:t>
      </w:r>
      <w:r w:rsidR="004E178D" w:rsidRPr="00527A82">
        <w:rPr>
          <w:rFonts w:ascii="Garamond" w:eastAsia="Times New Roman" w:hAnsi="Garamond" w:cs="Times New Roman"/>
          <w:color w:val="000000"/>
          <w:sz w:val="24"/>
          <w:szCs w:val="24"/>
          <w:lang w:val="en-US"/>
        </w:rPr>
        <w:t>nd bottom measurements</w:t>
      </w:r>
      <w:r w:rsidRPr="00527A82">
        <w:rPr>
          <w:rFonts w:ascii="Garamond" w:eastAsia="Times New Roman" w:hAnsi="Garamond" w:cs="Times New Roman"/>
          <w:color w:val="000000"/>
          <w:sz w:val="24"/>
          <w:szCs w:val="24"/>
          <w:lang w:val="en-US"/>
        </w:rPr>
        <w:t>. No measurements were taken below 5 m</w:t>
      </w:r>
      <w:r w:rsidR="004F4D87" w:rsidRPr="00527A82">
        <w:rPr>
          <w:rFonts w:ascii="Garamond" w:eastAsia="Times New Roman" w:hAnsi="Garamond" w:cs="Times New Roman"/>
          <w:color w:val="000000"/>
          <w:sz w:val="24"/>
          <w:szCs w:val="24"/>
          <w:lang w:val="en-US"/>
        </w:rPr>
        <w:t xml:space="preserve"> or</w:t>
      </w:r>
      <w:r w:rsidRPr="00527A82">
        <w:rPr>
          <w:rFonts w:ascii="Garamond" w:eastAsia="Times New Roman" w:hAnsi="Garamond" w:cs="Times New Roman"/>
          <w:color w:val="000000"/>
          <w:sz w:val="24"/>
          <w:szCs w:val="24"/>
          <w:lang w:val="en-US"/>
        </w:rPr>
        <w:t xml:space="preserve"> taken in</w:t>
      </w:r>
      <w:r w:rsidR="004E178D" w:rsidRPr="00527A82">
        <w:rPr>
          <w:rFonts w:ascii="Garamond" w:eastAsia="Times New Roman" w:hAnsi="Garamond" w:cs="Times New Roman"/>
          <w:color w:val="000000"/>
          <w:sz w:val="24"/>
          <w:szCs w:val="24"/>
          <w:lang w:val="en-US"/>
        </w:rPr>
        <w:t xml:space="preserve"> the intertidal zone</w:t>
      </w:r>
      <w:r w:rsidR="009950DF" w:rsidRPr="00527A82">
        <w:rPr>
          <w:rFonts w:ascii="Garamond" w:eastAsia="Times New Roman" w:hAnsi="Garamond" w:cs="Times New Roman"/>
          <w:color w:val="000000"/>
          <w:sz w:val="24"/>
          <w:szCs w:val="24"/>
          <w:lang w:val="en-US"/>
        </w:rPr>
        <w:t>.</w:t>
      </w:r>
    </w:p>
    <w:p w14:paraId="7DD5E909" w14:textId="3588443F" w:rsidR="00EF23B6"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quantify </w:t>
      </w:r>
      <w:r w:rsidR="000F7014" w:rsidRPr="00527A82">
        <w:rPr>
          <w:rFonts w:ascii="Garamond" w:eastAsia="Times New Roman" w:hAnsi="Garamond" w:cs="Times New Roman"/>
          <w:color w:val="000000"/>
          <w:sz w:val="24"/>
          <w:szCs w:val="24"/>
          <w:lang w:val="en-US"/>
        </w:rPr>
        <w:t>biotic attributes of eelgrass meadows, we collected eel</w:t>
      </w:r>
      <w:r w:rsidR="003E1291" w:rsidRPr="00527A82">
        <w:rPr>
          <w:rFonts w:ascii="Garamond" w:eastAsia="Times New Roman" w:hAnsi="Garamond" w:cs="Times New Roman"/>
          <w:color w:val="000000"/>
          <w:sz w:val="24"/>
          <w:szCs w:val="24"/>
          <w:lang w:val="en-US"/>
        </w:rPr>
        <w:t>grass from</w:t>
      </w:r>
      <w:r w:rsidRPr="00527A82">
        <w:rPr>
          <w:rFonts w:ascii="Garamond" w:eastAsia="Times New Roman" w:hAnsi="Garamond" w:cs="Times New Roman"/>
          <w:color w:val="000000"/>
          <w:sz w:val="24"/>
          <w:szCs w:val="24"/>
          <w:lang w:val="en-US"/>
        </w:rPr>
        <w:t xml:space="preserve"> four </w:t>
      </w:r>
      <w:r w:rsidR="004548F1" w:rsidRPr="00527A82">
        <w:rPr>
          <w:rFonts w:ascii="Garamond" w:eastAsia="Times New Roman" w:hAnsi="Garamond" w:cs="Times New Roman"/>
          <w:color w:val="000000"/>
          <w:sz w:val="24"/>
          <w:szCs w:val="24"/>
          <w:lang w:val="en-US"/>
        </w:rPr>
        <w:t>0.28 m</w:t>
      </w:r>
      <w:r w:rsidR="004548F1" w:rsidRPr="00527A82">
        <w:rPr>
          <w:rFonts w:ascii="Garamond" w:eastAsia="Times New Roman" w:hAnsi="Garamond" w:cs="Times New Roman"/>
          <w:color w:val="000000"/>
          <w:sz w:val="24"/>
          <w:szCs w:val="24"/>
          <w:vertAlign w:val="superscript"/>
          <w:lang w:val="en-US"/>
        </w:rPr>
        <w:t>2</w:t>
      </w:r>
      <w:r w:rsidR="004548F1" w:rsidRPr="00527A82">
        <w:rPr>
          <w:rFonts w:ascii="Garamond" w:eastAsia="Times New Roman" w:hAnsi="Garamond" w:cs="Times New Roman"/>
          <w:color w:val="000000"/>
          <w:sz w:val="24"/>
          <w:szCs w:val="24"/>
          <w:lang w:val="en-US"/>
        </w:rPr>
        <w:t xml:space="preserve"> </w:t>
      </w:r>
      <w:r w:rsidR="006F161E" w:rsidRPr="00527A82">
        <w:rPr>
          <w:rFonts w:ascii="Garamond" w:eastAsia="Times New Roman" w:hAnsi="Garamond" w:cs="Times New Roman"/>
          <w:color w:val="000000"/>
          <w:sz w:val="24"/>
          <w:szCs w:val="24"/>
          <w:lang w:val="en-US"/>
        </w:rPr>
        <w:t>quadrats</w:t>
      </w:r>
      <w:r w:rsidR="004548F1" w:rsidRPr="00527A82">
        <w:rPr>
          <w:rFonts w:ascii="Garamond" w:eastAsia="Times New Roman" w:hAnsi="Garamond" w:cs="Times New Roman"/>
          <w:color w:val="000000"/>
          <w:sz w:val="24"/>
          <w:szCs w:val="24"/>
          <w:lang w:val="en-US"/>
        </w:rPr>
        <w:t xml:space="preserve"> o</w:t>
      </w:r>
      <w:r w:rsidRPr="00527A82">
        <w:rPr>
          <w:rFonts w:ascii="Garamond" w:eastAsia="Times New Roman" w:hAnsi="Garamond" w:cs="Times New Roman"/>
          <w:color w:val="000000"/>
          <w:sz w:val="24"/>
          <w:szCs w:val="24"/>
          <w:lang w:val="en-US"/>
        </w:rPr>
        <w:t xml:space="preserve">utside each corner of </w:t>
      </w:r>
      <w:r w:rsidR="00100F9E" w:rsidRPr="00527A82">
        <w:rPr>
          <w:rFonts w:ascii="Garamond" w:eastAsia="Times New Roman" w:hAnsi="Garamond" w:cs="Times New Roman"/>
          <w:color w:val="000000"/>
          <w:sz w:val="24"/>
          <w:szCs w:val="24"/>
          <w:lang w:val="en-US"/>
        </w:rPr>
        <w:t xml:space="preserve">a </w:t>
      </w:r>
      <w:r w:rsidRPr="00527A82">
        <w:rPr>
          <w:rFonts w:ascii="Garamond" w:eastAsia="Times New Roman" w:hAnsi="Garamond" w:cs="Times New Roman"/>
          <w:color w:val="000000"/>
          <w:sz w:val="24"/>
          <w:szCs w:val="24"/>
          <w:lang w:val="en-US"/>
        </w:rPr>
        <w:t>4 x 4 m grid demarcated for community sampling</w:t>
      </w:r>
      <w:r w:rsidR="003E1291" w:rsidRPr="00527A82">
        <w:rPr>
          <w:rFonts w:ascii="Garamond" w:eastAsia="Times New Roman" w:hAnsi="Garamond" w:cs="Times New Roman"/>
          <w:color w:val="000000"/>
          <w:sz w:val="24"/>
          <w:szCs w:val="24"/>
          <w:lang w:val="en-US"/>
        </w:rPr>
        <w:t xml:space="preserve"> (described below) in May and August</w:t>
      </w:r>
      <w:r w:rsidR="00D3019A" w:rsidRPr="00527A82">
        <w:rPr>
          <w:rFonts w:ascii="Garamond" w:eastAsia="Times New Roman" w:hAnsi="Garamond" w:cs="Times New Roman"/>
          <w:color w:val="000000"/>
          <w:sz w:val="24"/>
          <w:szCs w:val="24"/>
          <w:lang w:val="en-US"/>
        </w:rPr>
        <w:t xml:space="preserve"> at each of our main sites (i.e., the</w:t>
      </w:r>
      <w:r w:rsidR="004548F1" w:rsidRPr="00527A82">
        <w:rPr>
          <w:rFonts w:ascii="Garamond" w:eastAsia="Times New Roman" w:hAnsi="Garamond" w:cs="Times New Roman"/>
          <w:color w:val="000000"/>
          <w:sz w:val="24"/>
          <w:szCs w:val="24"/>
          <w:lang w:val="en-US"/>
        </w:rPr>
        <w:t xml:space="preserve"> five</w:t>
      </w:r>
      <w:r w:rsidR="00D3019A" w:rsidRPr="00527A82">
        <w:rPr>
          <w:rFonts w:ascii="Garamond" w:eastAsia="Times New Roman" w:hAnsi="Garamond" w:cs="Times New Roman"/>
          <w:color w:val="000000"/>
          <w:sz w:val="24"/>
          <w:szCs w:val="24"/>
          <w:lang w:val="en-US"/>
        </w:rPr>
        <w:t xml:space="preserve"> sites tha</w:t>
      </w:r>
      <w:r w:rsidR="004548F1" w:rsidRPr="00527A82">
        <w:rPr>
          <w:rFonts w:ascii="Garamond" w:eastAsia="Times New Roman" w:hAnsi="Garamond" w:cs="Times New Roman"/>
          <w:color w:val="000000"/>
          <w:sz w:val="24"/>
          <w:szCs w:val="24"/>
          <w:lang w:val="en-US"/>
        </w:rPr>
        <w:t xml:space="preserve">t we sampled three times; Figure 1, </w:t>
      </w:r>
      <w:r w:rsidR="006F161E" w:rsidRPr="00527A82">
        <w:rPr>
          <w:rFonts w:ascii="Garamond" w:eastAsia="Times New Roman" w:hAnsi="Garamond" w:cs="Times New Roman"/>
          <w:color w:val="000000"/>
          <w:sz w:val="24"/>
          <w:szCs w:val="24"/>
          <w:lang w:val="en-US"/>
        </w:rPr>
        <w:t>Table 1)</w:t>
      </w:r>
      <w:r w:rsidR="003E1291" w:rsidRPr="00527A82">
        <w:rPr>
          <w:rFonts w:ascii="Garamond" w:eastAsia="Times New Roman" w:hAnsi="Garamond" w:cs="Times New Roman"/>
          <w:color w:val="000000"/>
          <w:sz w:val="24"/>
          <w:szCs w:val="24"/>
          <w:lang w:val="en-US"/>
        </w:rPr>
        <w:t xml:space="preserve">.  We estimated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shoot density, epiphyte load, and </w:t>
      </w:r>
      <w:r w:rsidR="002971FA" w:rsidRPr="00527A82">
        <w:rPr>
          <w:rFonts w:ascii="Garamond" w:eastAsia="Times New Roman" w:hAnsi="Garamond" w:cs="Times New Roman"/>
          <w:color w:val="000000"/>
          <w:sz w:val="24"/>
          <w:szCs w:val="24"/>
          <w:lang w:val="en-US"/>
        </w:rPr>
        <w:t>leaf area index (</w:t>
      </w:r>
      <w:r w:rsidR="003E1291" w:rsidRPr="00527A82">
        <w:rPr>
          <w:rFonts w:ascii="Garamond" w:eastAsia="Times New Roman" w:hAnsi="Garamond" w:cs="Times New Roman"/>
          <w:color w:val="000000"/>
          <w:sz w:val="24"/>
          <w:szCs w:val="24"/>
          <w:lang w:val="en-US"/>
        </w:rPr>
        <w:t>LAI)</w:t>
      </w:r>
      <w:r w:rsidRPr="00527A82">
        <w:rPr>
          <w:rFonts w:ascii="Garamond" w:eastAsia="Times New Roman" w:hAnsi="Garamond" w:cs="Times New Roman"/>
          <w:color w:val="000000"/>
          <w:sz w:val="24"/>
          <w:szCs w:val="24"/>
          <w:lang w:val="en-US"/>
        </w:rPr>
        <w:t xml:space="preserve"> concurrentl</w:t>
      </w:r>
      <w:r w:rsidR="003E1291" w:rsidRPr="00527A82">
        <w:rPr>
          <w:rFonts w:ascii="Garamond" w:eastAsia="Times New Roman" w:hAnsi="Garamond" w:cs="Times New Roman"/>
          <w:color w:val="000000"/>
          <w:sz w:val="24"/>
          <w:szCs w:val="24"/>
          <w:lang w:val="en-US"/>
        </w:rPr>
        <w:t xml:space="preserve">y with </w:t>
      </w:r>
      <w:proofErr w:type="spellStart"/>
      <w:r w:rsidR="003E1291" w:rsidRPr="00527A82">
        <w:rPr>
          <w:rFonts w:ascii="Garamond" w:eastAsia="Times New Roman" w:hAnsi="Garamond" w:cs="Times New Roman"/>
          <w:color w:val="000000"/>
          <w:sz w:val="24"/>
          <w:szCs w:val="24"/>
          <w:lang w:val="en-US"/>
        </w:rPr>
        <w:t>epifaunal</w:t>
      </w:r>
      <w:proofErr w:type="spellEnd"/>
      <w:r w:rsidR="003E1291" w:rsidRPr="00527A82">
        <w:rPr>
          <w:rFonts w:ascii="Garamond" w:eastAsia="Times New Roman" w:hAnsi="Garamond" w:cs="Times New Roman"/>
          <w:color w:val="000000"/>
          <w:sz w:val="24"/>
          <w:szCs w:val="24"/>
          <w:lang w:val="en-US"/>
        </w:rPr>
        <w:t xml:space="preserve"> sampling.  To estimate shoot density, w</w:t>
      </w:r>
      <w:r w:rsidR="004E178D" w:rsidRPr="00527A82">
        <w:rPr>
          <w:rFonts w:ascii="Garamond" w:eastAsia="Times New Roman" w:hAnsi="Garamond" w:cs="Times New Roman"/>
          <w:color w:val="000000"/>
          <w:sz w:val="24"/>
          <w:szCs w:val="24"/>
          <w:lang w:val="en-US"/>
        </w:rPr>
        <w:t>e counted a</w:t>
      </w:r>
      <w:r w:rsidR="006F161E" w:rsidRPr="00527A82">
        <w:rPr>
          <w:rFonts w:ascii="Garamond" w:eastAsia="Times New Roman" w:hAnsi="Garamond" w:cs="Times New Roman"/>
          <w:color w:val="000000"/>
          <w:sz w:val="24"/>
          <w:szCs w:val="24"/>
          <w:lang w:val="en-US"/>
        </w:rPr>
        <w:t>ll</w:t>
      </w:r>
      <w:r w:rsidR="003E1291" w:rsidRPr="00527A82">
        <w:rPr>
          <w:rFonts w:ascii="Garamond" w:eastAsia="Times New Roman" w:hAnsi="Garamond" w:cs="Times New Roman"/>
          <w:color w:val="000000"/>
          <w:sz w:val="24"/>
          <w:szCs w:val="24"/>
          <w:lang w:val="en-US"/>
        </w:rPr>
        <w:t xml:space="preserve"> shoots within each</w:t>
      </w:r>
      <w:r w:rsidR="004E178D" w:rsidRPr="00527A82">
        <w:rPr>
          <w:rFonts w:ascii="Garamond" w:eastAsia="Times New Roman" w:hAnsi="Garamond" w:cs="Times New Roman"/>
          <w:color w:val="000000"/>
          <w:sz w:val="24"/>
          <w:szCs w:val="24"/>
          <w:lang w:val="en-US"/>
        </w:rPr>
        <w:t xml:space="preserve"> quadrat</w:t>
      </w:r>
      <w:r w:rsidR="004548F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We removed, dried and weighed eelgrass and its associated epiphytes, and standardized epiphyte mass to eelgrass mass.  </w:t>
      </w:r>
      <w:r w:rsidR="003E1291" w:rsidRPr="00527A82">
        <w:rPr>
          <w:rFonts w:ascii="Garamond" w:eastAsia="Times New Roman" w:hAnsi="Garamond" w:cs="Times New Roman"/>
          <w:color w:val="000000"/>
          <w:sz w:val="24"/>
          <w:szCs w:val="24"/>
          <w:lang w:val="en-US"/>
        </w:rPr>
        <w:t>To estimate LAI, w</w:t>
      </w:r>
      <w:r w:rsidR="004E178D" w:rsidRPr="00527A82">
        <w:rPr>
          <w:rFonts w:ascii="Garamond" w:eastAsia="Times New Roman" w:hAnsi="Garamond" w:cs="Times New Roman"/>
          <w:color w:val="000000"/>
          <w:sz w:val="24"/>
          <w:szCs w:val="24"/>
          <w:lang w:val="en-US"/>
        </w:rPr>
        <w:t xml:space="preserve">e counted the number of blades </w:t>
      </w:r>
      <w:r w:rsidR="003E1291" w:rsidRPr="00527A82">
        <w:rPr>
          <w:rFonts w:ascii="Garamond" w:eastAsia="Times New Roman" w:hAnsi="Garamond" w:cs="Times New Roman"/>
          <w:color w:val="000000"/>
          <w:sz w:val="24"/>
          <w:szCs w:val="24"/>
          <w:lang w:val="en-US"/>
        </w:rPr>
        <w:t>per</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shoot and </w:t>
      </w:r>
      <w:r w:rsidR="00EF23B6" w:rsidRPr="00527A82">
        <w:rPr>
          <w:rFonts w:ascii="Garamond" w:eastAsia="Times New Roman" w:hAnsi="Garamond" w:cs="Times New Roman"/>
          <w:color w:val="000000"/>
          <w:sz w:val="24"/>
          <w:szCs w:val="24"/>
          <w:lang w:val="en-US"/>
        </w:rPr>
        <w:t xml:space="preserve">measured </w:t>
      </w:r>
      <w:r w:rsidRPr="00527A82">
        <w:rPr>
          <w:rFonts w:ascii="Garamond" w:eastAsia="Times New Roman" w:hAnsi="Garamond" w:cs="Times New Roman"/>
          <w:color w:val="000000"/>
          <w:sz w:val="24"/>
          <w:szCs w:val="24"/>
          <w:lang w:val="en-US"/>
        </w:rPr>
        <w:t xml:space="preserve">the longest blade for length (from top of sheath to tip of blade) and width (at the midpoint). </w:t>
      </w:r>
      <w:r w:rsidR="003E1291" w:rsidRPr="00527A82">
        <w:rPr>
          <w:rFonts w:ascii="Garamond" w:eastAsia="Times New Roman" w:hAnsi="Garamond" w:cs="Times New Roman"/>
          <w:color w:val="000000"/>
          <w:sz w:val="24"/>
          <w:szCs w:val="24"/>
          <w:lang w:val="en-US"/>
        </w:rPr>
        <w:t xml:space="preserve">We then multiplied </w:t>
      </w:r>
      <w:r w:rsidRPr="00527A82">
        <w:rPr>
          <w:rFonts w:ascii="Garamond" w:eastAsia="Times New Roman" w:hAnsi="Garamond"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527A82">
        <w:rPr>
          <w:rFonts w:ascii="Garamond" w:eastAsia="Times New Roman" w:hAnsi="Garamond" w:cs="Times New Roman"/>
          <w:color w:val="000000"/>
          <w:sz w:val="24"/>
          <w:szCs w:val="24"/>
          <w:lang w:val="en-US"/>
        </w:rPr>
        <w:t>cross sites and sampling times.</w:t>
      </w:r>
    </w:p>
    <w:p w14:paraId="6062DD89" w14:textId="338E523A" w:rsidR="00100F9E" w:rsidRPr="00527A82" w:rsidRDefault="000F7014"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estimate epiphyte load at the meadow-scale, w</w:t>
      </w:r>
      <w:r w:rsidR="00EF23B6" w:rsidRPr="00527A82">
        <w:rPr>
          <w:rFonts w:ascii="Garamond" w:eastAsia="Times New Roman" w:hAnsi="Garamond" w:cs="Times New Roman"/>
          <w:color w:val="000000"/>
          <w:sz w:val="24"/>
          <w:szCs w:val="24"/>
          <w:lang w:val="en-US"/>
        </w:rPr>
        <w:t xml:space="preserve">e </w:t>
      </w:r>
      <w:r w:rsidR="006034D1" w:rsidRPr="00527A82">
        <w:rPr>
          <w:rFonts w:ascii="Garamond" w:eastAsia="Times New Roman" w:hAnsi="Garamond" w:cs="Times New Roman"/>
          <w:color w:val="000000"/>
          <w:sz w:val="24"/>
          <w:szCs w:val="24"/>
          <w:lang w:val="en-US"/>
        </w:rPr>
        <w:t>sampled epiphytes more thoroughly at three meadows (</w:t>
      </w:r>
      <w:r w:rsidR="006F5788" w:rsidRPr="00527A82">
        <w:rPr>
          <w:rFonts w:ascii="Garamond" w:eastAsia="Times New Roman" w:hAnsi="Garamond" w:cs="Times New Roman"/>
          <w:color w:val="000000"/>
          <w:sz w:val="24"/>
          <w:szCs w:val="24"/>
          <w:lang w:val="en-US"/>
        </w:rPr>
        <w:t>DC</w:t>
      </w:r>
      <w:r w:rsidR="006034D1" w:rsidRPr="00527A82">
        <w:rPr>
          <w:rFonts w:ascii="Garamond" w:eastAsia="Times New Roman" w:hAnsi="Garamond" w:cs="Times New Roman"/>
          <w:color w:val="000000"/>
          <w:sz w:val="24"/>
          <w:szCs w:val="24"/>
          <w:lang w:val="en-US"/>
        </w:rPr>
        <w:t xml:space="preserve">, </w:t>
      </w:r>
      <w:r w:rsidR="006F5788" w:rsidRPr="00527A82">
        <w:rPr>
          <w:rFonts w:ascii="Garamond" w:eastAsia="Times New Roman" w:hAnsi="Garamond" w:cs="Times New Roman"/>
          <w:color w:val="000000"/>
          <w:sz w:val="24"/>
          <w:szCs w:val="24"/>
          <w:lang w:val="en-US"/>
        </w:rPr>
        <w:t>WI</w:t>
      </w:r>
      <w:r w:rsidR="006034D1" w:rsidRPr="00527A82">
        <w:rPr>
          <w:rFonts w:ascii="Garamond" w:eastAsia="Times New Roman" w:hAnsi="Garamond" w:cs="Times New Roman"/>
          <w:color w:val="000000"/>
          <w:sz w:val="24"/>
          <w:szCs w:val="24"/>
          <w:lang w:val="en-US"/>
        </w:rPr>
        <w:t xml:space="preserve"> and N</w:t>
      </w:r>
      <w:r w:rsidR="006F5788" w:rsidRPr="00527A82">
        <w:rPr>
          <w:rFonts w:ascii="Garamond" w:eastAsia="Times New Roman" w:hAnsi="Garamond" w:cs="Times New Roman"/>
          <w:color w:val="000000"/>
          <w:sz w:val="24"/>
          <w:szCs w:val="24"/>
          <w:lang w:val="en-US"/>
        </w:rPr>
        <w:t>B</w:t>
      </w:r>
      <w:r w:rsidR="006034D1" w:rsidRPr="00527A82">
        <w:rPr>
          <w:rFonts w:ascii="Garamond" w:eastAsia="Times New Roman" w:hAnsi="Garamond" w:cs="Times New Roman"/>
          <w:color w:val="000000"/>
          <w:sz w:val="24"/>
          <w:szCs w:val="24"/>
          <w:lang w:val="en-US"/>
        </w:rPr>
        <w:t>) once in mid and once in late summer during low tide events</w:t>
      </w:r>
      <w:r w:rsidR="00EB52B4" w:rsidRPr="00527A82">
        <w:rPr>
          <w:rFonts w:ascii="Garamond" w:eastAsia="Times New Roman" w:hAnsi="Garamond" w:cs="Times New Roman"/>
          <w:color w:val="000000"/>
          <w:sz w:val="24"/>
          <w:szCs w:val="24"/>
          <w:lang w:val="en-US"/>
        </w:rPr>
        <w:t xml:space="preserve"> (&lt; 0.5 m)</w:t>
      </w:r>
      <w:r w:rsidR="006034D1" w:rsidRPr="00527A82">
        <w:rPr>
          <w:rFonts w:ascii="Garamond" w:eastAsia="Times New Roman" w:hAnsi="Garamond" w:cs="Times New Roman"/>
          <w:color w:val="000000"/>
          <w:sz w:val="24"/>
          <w:szCs w:val="24"/>
          <w:lang w:val="en-US"/>
        </w:rPr>
        <w:t>. We laid three 30</w:t>
      </w:r>
      <w:r w:rsidR="00366D6B"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m transects parallel to shore (above, at, and below the low ti</w:t>
      </w:r>
      <w:r w:rsidR="00EF23B6" w:rsidRPr="00527A82">
        <w:rPr>
          <w:rFonts w:ascii="Garamond" w:eastAsia="Times New Roman" w:hAnsi="Garamond" w:cs="Times New Roman"/>
          <w:color w:val="000000"/>
          <w:sz w:val="24"/>
          <w:szCs w:val="24"/>
          <w:lang w:val="en-US"/>
        </w:rPr>
        <w:t>de line) and from each transect</w:t>
      </w:r>
      <w:r w:rsidR="006034D1" w:rsidRPr="00527A82">
        <w:rPr>
          <w:rFonts w:ascii="Garamond" w:eastAsia="Times New Roman" w:hAnsi="Garamond" w:cs="Times New Roman"/>
          <w:color w:val="000000"/>
          <w:sz w:val="24"/>
          <w:szCs w:val="24"/>
          <w:lang w:val="en-US"/>
        </w:rPr>
        <w:t xml:space="preserve"> we randomly picked five 1</w:t>
      </w:r>
      <w:r w:rsidR="00D3019A"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m intervals </w:t>
      </w:r>
      <w:r w:rsidR="00EF23B6" w:rsidRPr="00527A82">
        <w:rPr>
          <w:rFonts w:ascii="Garamond" w:eastAsia="Times New Roman" w:hAnsi="Garamond" w:cs="Times New Roman"/>
          <w:color w:val="000000"/>
          <w:sz w:val="24"/>
          <w:szCs w:val="24"/>
          <w:lang w:val="en-US"/>
        </w:rPr>
        <w:t>from which</w:t>
      </w:r>
      <w:r w:rsidR="006034D1" w:rsidRPr="00527A82">
        <w:rPr>
          <w:rFonts w:ascii="Garamond" w:eastAsia="Times New Roman" w:hAnsi="Garamond" w:cs="Times New Roman"/>
          <w:color w:val="000000"/>
          <w:sz w:val="24"/>
          <w:szCs w:val="24"/>
          <w:lang w:val="en-US"/>
        </w:rPr>
        <w:t xml:space="preserve"> we collected one eelgrass shoot, for a total </w:t>
      </w:r>
      <w:r w:rsidR="00D3019A" w:rsidRPr="00527A82">
        <w:rPr>
          <w:rFonts w:ascii="Garamond" w:eastAsia="Times New Roman" w:hAnsi="Garamond" w:cs="Times New Roman"/>
          <w:color w:val="000000"/>
          <w:sz w:val="24"/>
          <w:szCs w:val="24"/>
          <w:lang w:val="en-US"/>
        </w:rPr>
        <w:t>of fifteen shoots per meadow at each</w:t>
      </w:r>
      <w:r w:rsidR="006034D1" w:rsidRPr="00527A82">
        <w:rPr>
          <w:rFonts w:ascii="Garamond" w:eastAsia="Times New Roman" w:hAnsi="Garamond" w:cs="Times New Roman"/>
          <w:color w:val="000000"/>
          <w:sz w:val="24"/>
          <w:szCs w:val="24"/>
          <w:lang w:val="en-US"/>
        </w:rPr>
        <w:t xml:space="preserve"> time period. In the lab, we scraped all epiphytes from each shoot and separated bladed and diatom species. We dried and weighed epiphytes and each associated eelgrass shoot to estimate epi</w:t>
      </w:r>
      <w:r w:rsidR="009950DF" w:rsidRPr="00527A82">
        <w:rPr>
          <w:rFonts w:ascii="Garamond" w:eastAsia="Times New Roman" w:hAnsi="Garamond" w:cs="Times New Roman"/>
          <w:color w:val="000000"/>
          <w:sz w:val="24"/>
          <w:szCs w:val="24"/>
          <w:lang w:val="en-US"/>
        </w:rPr>
        <w:t>phyte weight per gram eelgrass.</w:t>
      </w:r>
    </w:p>
    <w:p w14:paraId="0800D4D7" w14:textId="77777777" w:rsidR="000F7014" w:rsidRPr="00527A82" w:rsidRDefault="00100F9E" w:rsidP="000F7014">
      <w:pPr>
        <w:spacing w:after="0" w:line="480" w:lineRule="auto"/>
        <w:ind w:firstLine="720"/>
        <w:rPr>
          <w:rFonts w:ascii="Garamond" w:hAnsi="Garamond" w:cs="Times New Roman"/>
          <w:color w:val="000000"/>
          <w:sz w:val="24"/>
          <w:szCs w:val="24"/>
        </w:rPr>
      </w:pPr>
      <w:r w:rsidRPr="00527A82">
        <w:rPr>
          <w:rFonts w:ascii="Garamond" w:eastAsia="Times New Roman" w:hAnsi="Garamond" w:cs="Times New Roman"/>
          <w:color w:val="000000"/>
          <w:sz w:val="24"/>
          <w:szCs w:val="24"/>
          <w:lang w:val="en-US"/>
        </w:rPr>
        <w:t xml:space="preserve">We opportunistically sampled the fish community from six sites </w:t>
      </w:r>
      <w:r w:rsidR="00854232" w:rsidRPr="00527A82">
        <w:rPr>
          <w:rFonts w:ascii="Garamond" w:eastAsia="Times New Roman" w:hAnsi="Garamond" w:cs="Times New Roman"/>
          <w:color w:val="000000"/>
          <w:sz w:val="24"/>
          <w:szCs w:val="24"/>
          <w:lang w:val="en-US"/>
        </w:rPr>
        <w:t>during the midsummer sampling</w:t>
      </w:r>
      <w:r w:rsidR="00D3019A" w:rsidRPr="00527A82">
        <w:rPr>
          <w:rFonts w:ascii="Garamond" w:eastAsia="Times New Roman" w:hAnsi="Garamond" w:cs="Times New Roman"/>
          <w:color w:val="000000"/>
          <w:sz w:val="24"/>
          <w:szCs w:val="24"/>
          <w:lang w:val="en-US"/>
        </w:rPr>
        <w:t xml:space="preserve"> period</w:t>
      </w:r>
      <w:r w:rsidR="00854232" w:rsidRPr="00527A82">
        <w:rPr>
          <w:rFonts w:ascii="Garamond" w:eastAsia="Times New Roman" w:hAnsi="Garamond" w:cs="Times New Roman"/>
          <w:color w:val="000000"/>
          <w:sz w:val="24"/>
          <w:szCs w:val="24"/>
          <w:lang w:val="en-US"/>
        </w:rPr>
        <w:t xml:space="preserve"> at the morning low tide (&lt; 0.6 m) via beach seining</w:t>
      </w:r>
      <w:r w:rsidRPr="00527A82">
        <w:rPr>
          <w:rFonts w:ascii="Garamond" w:eastAsia="Times New Roman" w:hAnsi="Garamond" w:cs="Times New Roman"/>
          <w:color w:val="000000"/>
          <w:sz w:val="24"/>
          <w:szCs w:val="24"/>
          <w:lang w:val="en-US"/>
        </w:rPr>
        <w:t xml:space="preserve"> (</w:t>
      </w:r>
      <w:r w:rsidRPr="00527A82">
        <w:rPr>
          <w:rFonts w:ascii="Garamond" w:hAnsi="Garamond" w:cs="Times New Roman"/>
          <w:color w:val="000000"/>
          <w:sz w:val="24"/>
          <w:szCs w:val="24"/>
        </w:rPr>
        <w:t>seine net dimensions: 4.5</w:t>
      </w:r>
      <w:r w:rsidR="00854232" w:rsidRPr="00527A82">
        <w:rPr>
          <w:rFonts w:ascii="Garamond" w:hAnsi="Garamond" w:cs="Times New Roman"/>
          <w:color w:val="000000"/>
          <w:sz w:val="24"/>
          <w:szCs w:val="24"/>
        </w:rPr>
        <w:t xml:space="preserve"> </w:t>
      </w:r>
      <w:r w:rsidR="00D3019A" w:rsidRPr="00527A82">
        <w:rPr>
          <w:rFonts w:ascii="Garamond" w:hAnsi="Garamond" w:cs="Times New Roman"/>
          <w:color w:val="000000"/>
          <w:sz w:val="24"/>
          <w:szCs w:val="24"/>
        </w:rPr>
        <w:t>m by</w:t>
      </w:r>
      <w:r w:rsidRPr="00527A82">
        <w:rPr>
          <w:rFonts w:ascii="Garamond" w:hAnsi="Garamond" w:cs="Times New Roman"/>
          <w:color w:val="000000"/>
          <w:sz w:val="24"/>
          <w:szCs w:val="24"/>
        </w:rPr>
        <w:t xml:space="preserve"> 1.2</w:t>
      </w:r>
      <w:r w:rsidR="00854232" w:rsidRPr="00527A82">
        <w:rPr>
          <w:rFonts w:ascii="Garamond" w:hAnsi="Garamond" w:cs="Times New Roman"/>
          <w:color w:val="000000"/>
          <w:sz w:val="24"/>
          <w:szCs w:val="24"/>
        </w:rPr>
        <w:t xml:space="preserve"> </w:t>
      </w:r>
      <w:r w:rsidRPr="00527A82">
        <w:rPr>
          <w:rFonts w:ascii="Garamond" w:hAnsi="Garamond" w:cs="Times New Roman"/>
          <w:color w:val="000000"/>
          <w:sz w:val="24"/>
          <w:szCs w:val="24"/>
        </w:rPr>
        <w:t>m; mesh size: 0.32</w:t>
      </w:r>
      <w:r w:rsidR="00854232" w:rsidRPr="00527A82">
        <w:rPr>
          <w:rFonts w:ascii="Garamond" w:hAnsi="Garamond" w:cs="Times New Roman"/>
          <w:color w:val="000000"/>
          <w:sz w:val="24"/>
          <w:szCs w:val="24"/>
        </w:rPr>
        <w:t xml:space="preserve"> </w:t>
      </w:r>
      <w:r w:rsidRPr="00527A82">
        <w:rPr>
          <w:rFonts w:ascii="Garamond" w:hAnsi="Garamond" w:cs="Times New Roman"/>
          <w:color w:val="000000"/>
          <w:sz w:val="24"/>
          <w:szCs w:val="24"/>
        </w:rPr>
        <w:t>cm</w:t>
      </w:r>
      <w:r w:rsidR="00854232" w:rsidRPr="00527A82">
        <w:rPr>
          <w:rFonts w:ascii="Garamond" w:hAnsi="Garamond" w:cs="Times New Roman"/>
          <w:color w:val="000000"/>
          <w:sz w:val="24"/>
          <w:szCs w:val="24"/>
        </w:rPr>
        <w:t xml:space="preserve">). </w:t>
      </w:r>
    </w:p>
    <w:p w14:paraId="66AEF6A8" w14:textId="77777777" w:rsidR="000F7014" w:rsidRPr="00527A82" w:rsidRDefault="000F7014" w:rsidP="000F7014">
      <w:pPr>
        <w:spacing w:after="0" w:line="480" w:lineRule="auto"/>
        <w:ind w:firstLine="720"/>
        <w:rPr>
          <w:rFonts w:ascii="Garamond" w:hAnsi="Garamond" w:cs="Times New Roman"/>
          <w:color w:val="000000"/>
          <w:sz w:val="24"/>
          <w:szCs w:val="24"/>
        </w:rPr>
      </w:pPr>
    </w:p>
    <w:p w14:paraId="31A097EF" w14:textId="3551082F" w:rsidR="002B009E" w:rsidRPr="00527A82" w:rsidRDefault="006034D1" w:rsidP="00AC3452">
      <w:pPr>
        <w:spacing w:after="0" w:line="480" w:lineRule="auto"/>
        <w:rPr>
          <w:rFonts w:ascii="Garamond" w:hAnsi="Garamond" w:cs="Times New Roman"/>
          <w:color w:val="000000"/>
          <w:sz w:val="24"/>
          <w:szCs w:val="24"/>
        </w:rPr>
      </w:pPr>
      <w:r w:rsidRPr="00527A82">
        <w:rPr>
          <w:rFonts w:ascii="Garamond" w:eastAsia="Times New Roman" w:hAnsi="Garamond" w:cs="Times New Roman"/>
          <w:b/>
          <w:bCs/>
          <w:iCs/>
          <w:color w:val="000000"/>
          <w:sz w:val="24"/>
          <w:szCs w:val="24"/>
          <w:lang w:val="en-US"/>
        </w:rPr>
        <w:t>Biodiversity sampling</w:t>
      </w:r>
    </w:p>
    <w:p w14:paraId="2C2C49CA" w14:textId="302B259E" w:rsidR="006034D1"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To </w:t>
      </w:r>
      <w:r w:rsidR="000F7014" w:rsidRPr="00527A82">
        <w:rPr>
          <w:rFonts w:ascii="Garamond" w:eastAsia="Times New Roman" w:hAnsi="Garamond" w:cs="Times New Roman"/>
          <w:color w:val="000000"/>
          <w:sz w:val="24"/>
          <w:szCs w:val="24"/>
          <w:lang w:val="en-US"/>
        </w:rPr>
        <w:t xml:space="preserve">estimate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and characterize variation with</w:t>
      </w:r>
      <w:r w:rsidR="004548F1" w:rsidRPr="00527A82">
        <w:rPr>
          <w:rFonts w:ascii="Garamond" w:eastAsia="Times New Roman" w:hAnsi="Garamond" w:cs="Times New Roman"/>
          <w:color w:val="000000"/>
          <w:sz w:val="24"/>
          <w:szCs w:val="24"/>
          <w:lang w:val="en-US"/>
        </w:rPr>
        <w:t xml:space="preserve">in meadows, we used a spatially </w:t>
      </w:r>
      <w:r w:rsidRPr="00527A82">
        <w:rPr>
          <w:rFonts w:ascii="Garamond" w:eastAsia="Times New Roman" w:hAnsi="Garamond" w:cs="Times New Roman"/>
          <w:color w:val="000000"/>
          <w:sz w:val="24"/>
          <w:szCs w:val="24"/>
          <w:lang w:val="en-US"/>
        </w:rPr>
        <w:t>structured se</w:t>
      </w:r>
      <w:r w:rsidR="00EF23B6" w:rsidRPr="00527A82">
        <w:rPr>
          <w:rFonts w:ascii="Garamond" w:eastAsia="Times New Roman" w:hAnsi="Garamond" w:cs="Times New Roman"/>
          <w:color w:val="000000"/>
          <w:sz w:val="24"/>
          <w:szCs w:val="24"/>
          <w:lang w:val="en-US"/>
        </w:rPr>
        <w:t>t of 16 standard plots (0.28 m</w:t>
      </w:r>
      <w:r w:rsidR="00EF23B6" w:rsidRPr="00527A82">
        <w:rPr>
          <w:rFonts w:ascii="Garamond" w:eastAsia="Times New Roman" w:hAnsi="Garamond" w:cs="Times New Roman"/>
          <w:color w:val="000000"/>
          <w:sz w:val="24"/>
          <w:szCs w:val="24"/>
          <w:vertAlign w:val="superscript"/>
          <w:lang w:val="en-US"/>
        </w:rPr>
        <w:t>2</w:t>
      </w:r>
      <w:r w:rsidRPr="00527A82">
        <w:rPr>
          <w:rFonts w:ascii="Garamond" w:eastAsia="Times New Roman" w:hAnsi="Garamond" w:cs="Times New Roman"/>
          <w:color w:val="000000"/>
          <w:sz w:val="24"/>
          <w:szCs w:val="24"/>
          <w:lang w:val="en-US"/>
        </w:rPr>
        <w:t xml:space="preserve">) in each meadow (after Sanders 2007).  Plots were </w:t>
      </w:r>
      <w:r w:rsidR="00787DCE" w:rsidRPr="00527A82">
        <w:rPr>
          <w:rFonts w:ascii="Garamond" w:eastAsia="Times New Roman" w:hAnsi="Garamond" w:cs="Times New Roman"/>
          <w:color w:val="000000"/>
          <w:sz w:val="24"/>
          <w:szCs w:val="24"/>
          <w:lang w:val="en-US"/>
        </w:rPr>
        <w:t xml:space="preserve">placed </w:t>
      </w:r>
      <w:r w:rsidRPr="00527A82">
        <w:rPr>
          <w:rFonts w:ascii="Garamond" w:eastAsia="Times New Roman" w:hAnsi="Garamond" w:cs="Times New Roman"/>
          <w:color w:val="000000"/>
          <w:sz w:val="24"/>
          <w:szCs w:val="24"/>
          <w:lang w:val="en-US"/>
        </w:rPr>
        <w:t>one meter apart</w:t>
      </w:r>
      <w:r w:rsidR="006E6FE4" w:rsidRPr="00527A82">
        <w:rPr>
          <w:rFonts w:ascii="Garamond" w:eastAsia="Times New Roman" w:hAnsi="Garamond" w:cs="Times New Roman"/>
          <w:color w:val="000000"/>
          <w:sz w:val="24"/>
          <w:szCs w:val="24"/>
          <w:lang w:val="en-US"/>
        </w:rPr>
        <w:t xml:space="preserve"> and</w:t>
      </w:r>
      <w:r w:rsidRPr="00527A82">
        <w:rPr>
          <w:rFonts w:ascii="Garamond" w:eastAsia="Times New Roman" w:hAnsi="Garamond"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In each plot, we cut away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within each sampled quadrat at the sediment-water interface and placed it into a 250 µm mesh bag, collecting all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and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All samples were collected using SCUBA. We transported the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back to the lab in seawater</w:t>
      </w:r>
      <w:r w:rsidR="00D3019A" w:rsidRPr="00527A82">
        <w:rPr>
          <w:rFonts w:ascii="Garamond" w:eastAsia="Times New Roman" w:hAnsi="Garamond" w:cs="Times New Roman"/>
          <w:color w:val="000000"/>
          <w:sz w:val="24"/>
          <w:szCs w:val="24"/>
          <w:lang w:val="en-US"/>
        </w:rPr>
        <w:t xml:space="preserve"> and removed all of the invertebrates; we then preser</w:t>
      </w:r>
      <w:r w:rsidRPr="00527A82">
        <w:rPr>
          <w:rFonts w:ascii="Garamond" w:eastAsia="Times New Roman" w:hAnsi="Garamond" w:cs="Times New Roman"/>
          <w:color w:val="000000"/>
          <w:sz w:val="24"/>
          <w:szCs w:val="24"/>
          <w:lang w:val="en-US"/>
        </w:rPr>
        <w:t xml:space="preserve">ved </w:t>
      </w:r>
      <w:r w:rsidR="00D3019A" w:rsidRPr="00527A82">
        <w:rPr>
          <w:rFonts w:ascii="Garamond" w:eastAsia="Times New Roman" w:hAnsi="Garamond" w:cs="Times New Roman"/>
          <w:color w:val="000000"/>
          <w:sz w:val="24"/>
          <w:szCs w:val="24"/>
          <w:lang w:val="en-US"/>
        </w:rPr>
        <w:t xml:space="preserve">the invertebrates </w:t>
      </w:r>
      <w:r w:rsidRPr="00527A82">
        <w:rPr>
          <w:rFonts w:ascii="Garamond" w:eastAsia="Times New Roman" w:hAnsi="Garamond" w:cs="Times New Roman"/>
          <w:color w:val="000000"/>
          <w:sz w:val="24"/>
          <w:szCs w:val="24"/>
          <w:lang w:val="en-US"/>
        </w:rPr>
        <w:t xml:space="preserve">in 70% </w:t>
      </w:r>
      <w:proofErr w:type="spellStart"/>
      <w:r w:rsidRPr="00527A82">
        <w:rPr>
          <w:rFonts w:ascii="Garamond" w:eastAsia="Times New Roman" w:hAnsi="Garamond" w:cs="Times New Roman"/>
          <w:color w:val="000000"/>
          <w:sz w:val="24"/>
          <w:szCs w:val="24"/>
          <w:lang w:val="en-US"/>
        </w:rPr>
        <w:t>EtOH</w:t>
      </w:r>
      <w:proofErr w:type="spellEnd"/>
      <w:r w:rsidRPr="00527A82">
        <w:rPr>
          <w:rFonts w:ascii="Garamond" w:eastAsia="Times New Roman" w:hAnsi="Garamond"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w:t>
      </w:r>
      <w:r w:rsidR="000F7014" w:rsidRPr="00527A82">
        <w:rPr>
          <w:rFonts w:ascii="Garamond" w:eastAsia="Times New Roman" w:hAnsi="Garamond" w:cs="Times New Roman"/>
          <w:color w:val="000000"/>
          <w:sz w:val="24"/>
          <w:szCs w:val="24"/>
          <w:lang w:val="en-US"/>
        </w:rPr>
        <w:t>estimate</w:t>
      </w:r>
      <w:r w:rsidRPr="00527A82">
        <w:rPr>
          <w:rFonts w:ascii="Garamond" w:eastAsia="Times New Roman" w:hAnsi="Garamond" w:cs="Times New Roman"/>
          <w:color w:val="000000"/>
          <w:sz w:val="24"/>
          <w:szCs w:val="24"/>
          <w:lang w:val="en-US"/>
        </w:rPr>
        <w:t xml:space="preserve"> variation in diversity among meadows, we sampled nine </w:t>
      </w:r>
      <w:proofErr w:type="spellStart"/>
      <w:r w:rsidRPr="00527A82">
        <w:rPr>
          <w:rFonts w:ascii="Garamond" w:eastAsia="Times New Roman" w:hAnsi="Garamond" w:cs="Times New Roman"/>
          <w:color w:val="000000"/>
          <w:sz w:val="24"/>
          <w:szCs w:val="24"/>
          <w:lang w:val="en-US"/>
        </w:rPr>
        <w:t>subtidal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spanning the gradient of salinity </w:t>
      </w:r>
      <w:r w:rsidR="00775CF3" w:rsidRPr="00527A82">
        <w:rPr>
          <w:rFonts w:ascii="Garamond" w:eastAsia="Times New Roman" w:hAnsi="Garamond" w:cs="Times New Roman"/>
          <w:color w:val="000000"/>
          <w:sz w:val="24"/>
          <w:szCs w:val="24"/>
          <w:lang w:val="en-US"/>
        </w:rPr>
        <w:t xml:space="preserve">beginning near the open coast and moving inland towards </w:t>
      </w:r>
      <w:r w:rsidRPr="00527A82">
        <w:rPr>
          <w:rFonts w:ascii="Garamond" w:eastAsia="Times New Roman" w:hAnsi="Garamond" w:cs="Times New Roman"/>
          <w:color w:val="000000"/>
          <w:sz w:val="24"/>
          <w:szCs w:val="24"/>
          <w:lang w:val="en-US"/>
        </w:rPr>
        <w:t>Alberni Inlet (Figure 1; Table 1).</w:t>
      </w:r>
      <w:r w:rsidR="000F7014" w:rsidRPr="00527A82">
        <w:rPr>
          <w:rFonts w:ascii="Garamond" w:eastAsia="Times New Roman" w:hAnsi="Garamond" w:cs="Times New Roman"/>
          <w:color w:val="000000"/>
          <w:sz w:val="24"/>
          <w:szCs w:val="24"/>
          <w:lang w:val="en-US"/>
        </w:rPr>
        <w:t xml:space="preserve">  We chose to sample these meadows</w:t>
      </w:r>
      <w:r w:rsidRPr="00527A82">
        <w:rPr>
          <w:rFonts w:ascii="Garamond" w:eastAsia="Times New Roman" w:hAnsi="Garamond" w:cs="Times New Roman"/>
          <w:color w:val="000000"/>
          <w:sz w:val="24"/>
          <w:szCs w:val="24"/>
          <w:lang w:val="en-US"/>
        </w:rPr>
        <w:t xml:space="preserve"> because they are evenly distributed along Trevor Channel</w:t>
      </w:r>
      <w:r w:rsidR="000F7014" w:rsidRPr="00527A82">
        <w:rPr>
          <w:rFonts w:ascii="Garamond" w:eastAsia="Times New Roman" w:hAnsi="Garamond" w:cs="Times New Roman"/>
          <w:color w:val="000000"/>
          <w:sz w:val="24"/>
          <w:szCs w:val="24"/>
          <w:lang w:val="en-US"/>
        </w:rPr>
        <w:t xml:space="preserve"> (Figure 1)</w:t>
      </w:r>
      <w:r w:rsidR="005B26E5" w:rsidRPr="00527A82">
        <w:rPr>
          <w:rFonts w:ascii="Garamond" w:eastAsia="Times New Roman" w:hAnsi="Garamond" w:cs="Times New Roman"/>
          <w:color w:val="000000"/>
          <w:sz w:val="24"/>
          <w:szCs w:val="24"/>
          <w:lang w:val="en-US"/>
        </w:rPr>
        <w:t>, they are large</w:t>
      </w:r>
      <w:r w:rsidR="00D3019A" w:rsidRPr="00527A82">
        <w:rPr>
          <w:rFonts w:ascii="Garamond" w:eastAsia="Times New Roman" w:hAnsi="Garamond" w:cs="Times New Roman"/>
          <w:color w:val="000000"/>
          <w:sz w:val="24"/>
          <w:szCs w:val="24"/>
          <w:lang w:val="en-US"/>
        </w:rPr>
        <w:t xml:space="preserve"> meadows</w:t>
      </w:r>
      <w:r w:rsidR="005B26E5" w:rsidRPr="00527A82">
        <w:rPr>
          <w:rFonts w:ascii="Garamond" w:eastAsia="Times New Roman" w:hAnsi="Garamond" w:cs="Times New Roman"/>
          <w:color w:val="000000"/>
          <w:sz w:val="24"/>
          <w:szCs w:val="24"/>
          <w:lang w:val="en-US"/>
        </w:rPr>
        <w:t xml:space="preserve"> (i.e.</w:t>
      </w:r>
      <w:r w:rsidRPr="00527A82">
        <w:rPr>
          <w:rFonts w:ascii="Garamond" w:eastAsia="Times New Roman" w:hAnsi="Garamond" w:cs="Times New Roman"/>
          <w:color w:val="000000"/>
          <w:sz w:val="24"/>
          <w:szCs w:val="24"/>
          <w:lang w:val="en-US"/>
        </w:rPr>
        <w:t xml:space="preserve">, not fringing), and they capture many of the shallow areas where eelgrass might occur. To </w:t>
      </w:r>
      <w:r w:rsidR="000F7014" w:rsidRPr="00527A82">
        <w:rPr>
          <w:rFonts w:ascii="Garamond" w:eastAsia="Times New Roman" w:hAnsi="Garamond" w:cs="Times New Roman"/>
          <w:color w:val="000000"/>
          <w:sz w:val="24"/>
          <w:szCs w:val="24"/>
          <w:lang w:val="en-US"/>
        </w:rPr>
        <w:t>determine whether spatial biodiversity patterns varied through time</w:t>
      </w:r>
      <w:r w:rsidRPr="00527A82">
        <w:rPr>
          <w:rFonts w:ascii="Garamond" w:eastAsia="Times New Roman" w:hAnsi="Garamond" w:cs="Times New Roman"/>
          <w:color w:val="000000"/>
          <w:sz w:val="24"/>
          <w:szCs w:val="24"/>
          <w:lang w:val="en-US"/>
        </w:rPr>
        <w:t>, we sampled five of these meadows three times, in May</w:t>
      </w:r>
      <w:r w:rsidR="00775CF3" w:rsidRPr="00527A82">
        <w:rPr>
          <w:rFonts w:ascii="Garamond" w:eastAsia="Times New Roman" w:hAnsi="Garamond" w:cs="Times New Roman"/>
          <w:color w:val="000000"/>
          <w:sz w:val="24"/>
          <w:szCs w:val="24"/>
          <w:lang w:val="en-US"/>
        </w:rPr>
        <w:t xml:space="preserve"> (early summer, E)</w:t>
      </w:r>
      <w:r w:rsidRPr="00527A82">
        <w:rPr>
          <w:rFonts w:ascii="Garamond" w:eastAsia="Times New Roman" w:hAnsi="Garamond" w:cs="Times New Roman"/>
          <w:color w:val="000000"/>
          <w:sz w:val="24"/>
          <w:szCs w:val="24"/>
          <w:lang w:val="en-US"/>
        </w:rPr>
        <w:t>, June/July</w:t>
      </w:r>
      <w:r w:rsidR="00775CF3" w:rsidRPr="00527A82">
        <w:rPr>
          <w:rFonts w:ascii="Garamond" w:eastAsia="Times New Roman" w:hAnsi="Garamond" w:cs="Times New Roman"/>
          <w:color w:val="000000"/>
          <w:sz w:val="24"/>
          <w:szCs w:val="24"/>
          <w:lang w:val="en-US"/>
        </w:rPr>
        <w:t xml:space="preserve"> (midsummer, M)</w:t>
      </w:r>
      <w:r w:rsidRPr="00527A82">
        <w:rPr>
          <w:rFonts w:ascii="Garamond" w:eastAsia="Times New Roman" w:hAnsi="Garamond" w:cs="Times New Roman"/>
          <w:color w:val="000000"/>
          <w:sz w:val="24"/>
          <w:szCs w:val="24"/>
          <w:lang w:val="en-US"/>
        </w:rPr>
        <w:t xml:space="preserve"> and August</w:t>
      </w:r>
      <w:r w:rsidR="00775CF3" w:rsidRPr="00527A82">
        <w:rPr>
          <w:rFonts w:ascii="Garamond" w:eastAsia="Times New Roman" w:hAnsi="Garamond" w:cs="Times New Roman"/>
          <w:color w:val="000000"/>
          <w:sz w:val="24"/>
          <w:szCs w:val="24"/>
          <w:lang w:val="en-US"/>
        </w:rPr>
        <w:t xml:space="preserve"> (late summer, L)</w:t>
      </w:r>
      <w:r w:rsidR="000B4A8E" w:rsidRPr="00527A82">
        <w:rPr>
          <w:rFonts w:ascii="Garamond" w:eastAsia="Times New Roman" w:hAnsi="Garamond" w:cs="Times New Roman"/>
          <w:color w:val="000000"/>
          <w:sz w:val="24"/>
          <w:szCs w:val="24"/>
          <w:lang w:val="en-US"/>
        </w:rPr>
        <w:t xml:space="preserve"> of</w:t>
      </w:r>
      <w:r w:rsidRPr="00527A82">
        <w:rPr>
          <w:rFonts w:ascii="Garamond" w:eastAsia="Times New Roman" w:hAnsi="Garamond" w:cs="Times New Roman"/>
          <w:color w:val="000000"/>
          <w:sz w:val="24"/>
          <w:szCs w:val="24"/>
          <w:lang w:val="en-US"/>
        </w:rPr>
        <w:t xml:space="preserve"> 2012 (Table 1). </w:t>
      </w:r>
    </w:p>
    <w:p w14:paraId="4C87D02C" w14:textId="258833DB" w:rsidR="009B1DE7"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In the lab, we sorted </w:t>
      </w:r>
      <w:r w:rsidR="00012931" w:rsidRPr="00527A82">
        <w:rPr>
          <w:rFonts w:ascii="Garamond" w:eastAsia="Times New Roman" w:hAnsi="Garamond" w:cs="Times New Roman"/>
          <w:color w:val="000000"/>
          <w:sz w:val="24"/>
          <w:szCs w:val="24"/>
          <w:lang w:val="en-US"/>
        </w:rPr>
        <w:t xml:space="preserve">invertebrate </w:t>
      </w:r>
      <w:r w:rsidRPr="00527A82">
        <w:rPr>
          <w:rFonts w:ascii="Garamond" w:eastAsia="Times New Roman" w:hAnsi="Garamond" w:cs="Times New Roman"/>
          <w:color w:val="000000"/>
          <w:sz w:val="24"/>
          <w:szCs w:val="24"/>
          <w:lang w:val="en-US"/>
        </w:rPr>
        <w:t>collections by size into the following fractions: 1-2</w:t>
      </w:r>
      <w:r w:rsidR="009B1DE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mm, 2-4 mm, 4-8</w:t>
      </w:r>
      <w:r w:rsidR="009B1DE7"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mm, and &gt; 8 mm. It is likely that </w:t>
      </w:r>
      <w:r w:rsidR="00D3019A" w:rsidRPr="00527A82">
        <w:rPr>
          <w:rFonts w:ascii="Garamond" w:eastAsia="Times New Roman" w:hAnsi="Garamond" w:cs="Times New Roman"/>
          <w:color w:val="000000"/>
          <w:sz w:val="24"/>
          <w:szCs w:val="24"/>
          <w:lang w:val="en-US"/>
        </w:rPr>
        <w:t>some</w:t>
      </w:r>
      <w:r w:rsidRPr="00527A82">
        <w:rPr>
          <w:rFonts w:ascii="Garamond" w:eastAsia="Times New Roman" w:hAnsi="Garamond" w:cs="Times New Roman"/>
          <w:color w:val="000000"/>
          <w:sz w:val="24"/>
          <w:szCs w:val="24"/>
          <w:lang w:val="en-US"/>
        </w:rPr>
        <w:t xml:space="preserve"> organism</w:t>
      </w:r>
      <w:r w:rsidR="009B1DE7"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in the largest size class could swim and escape our field collection methods. We identified every invertebrate in each sample to the lowest </w:t>
      </w:r>
      <w:r w:rsidRPr="00527A82">
        <w:rPr>
          <w:rFonts w:ascii="Garamond" w:eastAsia="Times New Roman" w:hAnsi="Garamond" w:cs="Times New Roman"/>
          <w:color w:val="000000"/>
          <w:sz w:val="24"/>
          <w:szCs w:val="24"/>
          <w:lang w:val="en-US"/>
        </w:rPr>
        <w:lastRenderedPageBreak/>
        <w:t xml:space="preserve">taxonomic resolution possible using light microscopy.  The morphological appearance of some </w:t>
      </w:r>
      <w:r w:rsidR="000B4A8E" w:rsidRPr="00527A82">
        <w:rPr>
          <w:rFonts w:ascii="Garamond" w:eastAsia="Times New Roman" w:hAnsi="Garamond" w:cs="Times New Roman"/>
          <w:color w:val="000000"/>
          <w:sz w:val="24"/>
          <w:szCs w:val="24"/>
          <w:lang w:val="en-US"/>
        </w:rPr>
        <w:t>invertebrate</w:t>
      </w:r>
      <w:r w:rsidRPr="00527A82">
        <w:rPr>
          <w:rFonts w:ascii="Garamond" w:eastAsia="Times New Roman" w:hAnsi="Garamond"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invertebrate species in this region about which very little is known. Though many of our identifications are to species level (gastropods, most amphipods and isopods), for many other taxa we have only identified them to family or even order. Each of these groups </w:t>
      </w:r>
      <w:r w:rsidR="006E6FE4" w:rsidRPr="00527A82">
        <w:rPr>
          <w:rFonts w:ascii="Garamond" w:eastAsia="Times New Roman" w:hAnsi="Garamond" w:cs="Times New Roman"/>
          <w:color w:val="000000"/>
          <w:sz w:val="24"/>
          <w:szCs w:val="24"/>
          <w:lang w:val="en-US"/>
        </w:rPr>
        <w:t>possibly</w:t>
      </w:r>
      <w:r w:rsidRPr="00527A82">
        <w:rPr>
          <w:rFonts w:ascii="Garamond" w:eastAsia="Times New Roman" w:hAnsi="Garamond"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527A82">
        <w:rPr>
          <w:rFonts w:ascii="Garamond" w:eastAsia="Times New Roman" w:hAnsi="Garamond" w:cs="Times New Roman"/>
          <w:color w:val="000000"/>
          <w:sz w:val="24"/>
          <w:szCs w:val="24"/>
          <w:lang w:val="en-US"/>
        </w:rPr>
        <w:t xml:space="preserve">egg masses </w:t>
      </w:r>
      <w:r w:rsidRPr="00527A82">
        <w:rPr>
          <w:rFonts w:ascii="Garamond" w:eastAsia="Times New Roman" w:hAnsi="Garamond" w:cs="Times New Roman"/>
          <w:color w:val="000000"/>
          <w:sz w:val="24"/>
          <w:szCs w:val="24"/>
          <w:lang w:val="en-US"/>
        </w:rPr>
        <w:t>or colony-forming species (e.g., br</w:t>
      </w:r>
      <w:r w:rsidR="009950DF" w:rsidRPr="00527A82">
        <w:rPr>
          <w:rFonts w:ascii="Garamond" w:eastAsia="Times New Roman" w:hAnsi="Garamond" w:cs="Times New Roman"/>
          <w:color w:val="000000"/>
          <w:sz w:val="24"/>
          <w:szCs w:val="24"/>
          <w:lang w:val="en-US"/>
        </w:rPr>
        <w:t>yozoans) in our analyses.  </w:t>
      </w:r>
      <w:r w:rsidR="006E6FE4" w:rsidRPr="00527A82">
        <w:rPr>
          <w:rFonts w:ascii="Garamond" w:eastAsia="Times New Roman" w:hAnsi="Garamond" w:cs="Times New Roman"/>
          <w:color w:val="000000"/>
          <w:sz w:val="24"/>
          <w:szCs w:val="24"/>
          <w:lang w:val="en-US"/>
        </w:rPr>
        <w:t>Vertebrates (in this case, fish</w:t>
      </w:r>
      <w:r w:rsidR="00F71ABF">
        <w:rPr>
          <w:rFonts w:ascii="Garamond" w:eastAsia="Times New Roman" w:hAnsi="Garamond" w:cs="Times New Roman"/>
          <w:color w:val="000000"/>
          <w:sz w:val="24"/>
          <w:szCs w:val="24"/>
          <w:lang w:val="en-US"/>
        </w:rPr>
        <w:t>es</w:t>
      </w:r>
      <w:r w:rsidR="006E6FE4" w:rsidRPr="00527A82">
        <w:rPr>
          <w:rFonts w:ascii="Garamond" w:eastAsia="Times New Roman" w:hAnsi="Garamond" w:cs="Times New Roman"/>
          <w:color w:val="000000"/>
          <w:sz w:val="24"/>
          <w:szCs w:val="24"/>
          <w:lang w:val="en-US"/>
        </w:rPr>
        <w:t>) were collected and analyzed separately.</w:t>
      </w:r>
    </w:p>
    <w:p w14:paraId="1E953486" w14:textId="77777777" w:rsidR="000F7014"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We classified </w:t>
      </w:r>
      <w:r w:rsidR="00AC14F4" w:rsidRPr="00527A82">
        <w:rPr>
          <w:rFonts w:ascii="Garamond" w:eastAsia="Times New Roman" w:hAnsi="Garamond" w:cs="Times New Roman"/>
          <w:color w:val="000000"/>
          <w:sz w:val="24"/>
          <w:szCs w:val="24"/>
          <w:lang w:val="en-US"/>
        </w:rPr>
        <w:t xml:space="preserve">invertebrate </w:t>
      </w:r>
      <w:r w:rsidRPr="00527A82">
        <w:rPr>
          <w:rFonts w:ascii="Garamond" w:eastAsia="Times New Roman" w:hAnsi="Garamond" w:cs="Times New Roman"/>
          <w:color w:val="000000"/>
          <w:sz w:val="24"/>
          <w:szCs w:val="24"/>
          <w:lang w:val="en-US"/>
        </w:rPr>
        <w:t xml:space="preserve">species to </w:t>
      </w:r>
      <w:r w:rsidR="00366D6B" w:rsidRPr="00527A82">
        <w:rPr>
          <w:rFonts w:ascii="Garamond" w:eastAsia="Times New Roman" w:hAnsi="Garamond" w:cs="Times New Roman"/>
          <w:color w:val="000000"/>
          <w:sz w:val="24"/>
          <w:szCs w:val="24"/>
          <w:lang w:val="en-US"/>
        </w:rPr>
        <w:t xml:space="preserve">broad </w:t>
      </w:r>
      <w:r w:rsidR="004F4D87" w:rsidRPr="00527A82">
        <w:rPr>
          <w:rFonts w:ascii="Garamond" w:eastAsia="Times New Roman" w:hAnsi="Garamond" w:cs="Times New Roman"/>
          <w:color w:val="000000"/>
          <w:sz w:val="24"/>
          <w:szCs w:val="24"/>
          <w:lang w:val="en-US"/>
        </w:rPr>
        <w:t>trophic</w:t>
      </w:r>
      <w:r w:rsidRPr="00527A82">
        <w:rPr>
          <w:rFonts w:ascii="Garamond" w:eastAsia="Times New Roman" w:hAnsi="Garamond" w:cs="Times New Roman"/>
          <w:color w:val="000000"/>
          <w:sz w:val="24"/>
          <w:szCs w:val="24"/>
          <w:lang w:val="en-US"/>
        </w:rPr>
        <w:t xml:space="preserve"> groups (grazer, predator, </w:t>
      </w:r>
      <w:r w:rsidR="004F4D87" w:rsidRPr="00527A82">
        <w:rPr>
          <w:rFonts w:ascii="Garamond" w:eastAsia="Times New Roman" w:hAnsi="Garamond" w:cs="Times New Roman"/>
          <w:color w:val="000000"/>
          <w:sz w:val="24"/>
          <w:szCs w:val="24"/>
          <w:lang w:val="en-US"/>
        </w:rPr>
        <w:t xml:space="preserve">filter </w:t>
      </w:r>
      <w:r w:rsidRPr="00527A82">
        <w:rPr>
          <w:rFonts w:ascii="Garamond" w:eastAsia="Times New Roman" w:hAnsi="Garamond" w:cs="Times New Roman"/>
          <w:color w:val="000000"/>
          <w:sz w:val="24"/>
          <w:szCs w:val="24"/>
          <w:lang w:val="en-US"/>
        </w:rPr>
        <w:t xml:space="preserve">feeder, </w:t>
      </w:r>
      <w:proofErr w:type="spellStart"/>
      <w:r w:rsidRPr="00527A82">
        <w:rPr>
          <w:rFonts w:ascii="Garamond" w:eastAsia="Times New Roman" w:hAnsi="Garamond" w:cs="Times New Roman"/>
          <w:color w:val="000000"/>
          <w:sz w:val="24"/>
          <w:szCs w:val="24"/>
          <w:lang w:val="en-US"/>
        </w:rPr>
        <w:t>detritivore</w:t>
      </w:r>
      <w:proofErr w:type="spellEnd"/>
      <w:r w:rsidRPr="00527A82">
        <w:rPr>
          <w:rFonts w:ascii="Garamond" w:eastAsia="Times New Roman" w:hAnsi="Garamond" w:cs="Times New Roman"/>
          <w:color w:val="000000"/>
          <w:sz w:val="24"/>
          <w:szCs w:val="24"/>
          <w:lang w:val="en-US"/>
        </w:rPr>
        <w:t>) based on published diet</w:t>
      </w:r>
      <w:r w:rsidR="004F4D87" w:rsidRPr="00527A82">
        <w:rPr>
          <w:rFonts w:ascii="Garamond" w:eastAsia="Times New Roman" w:hAnsi="Garamond" w:cs="Times New Roman"/>
          <w:color w:val="000000"/>
          <w:sz w:val="24"/>
          <w:szCs w:val="24"/>
          <w:lang w:val="en-US"/>
        </w:rPr>
        <w:t>ary data</w:t>
      </w:r>
      <w:r w:rsidR="009B1DE7" w:rsidRPr="00527A82">
        <w:rPr>
          <w:rFonts w:ascii="Garamond" w:eastAsia="Times New Roman" w:hAnsi="Garamond" w:cs="Times New Roman"/>
          <w:color w:val="000000"/>
          <w:sz w:val="24"/>
          <w:szCs w:val="24"/>
          <w:lang w:val="en-US"/>
        </w:rPr>
        <w:t xml:space="preserve"> and personal experience</w:t>
      </w:r>
      <w:r w:rsidRPr="00527A82">
        <w:rPr>
          <w:rFonts w:ascii="Garamond" w:eastAsia="Times New Roman" w:hAnsi="Garamond" w:cs="Times New Roman"/>
          <w:color w:val="000000"/>
          <w:sz w:val="24"/>
          <w:szCs w:val="24"/>
          <w:lang w:val="en-US"/>
        </w:rPr>
        <w:t xml:space="preserve">. The grazer functional group includes organisms that consume micro- or macro-algae, including biofilms, growing on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Very few invertebrates directly consume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in this region</w:t>
      </w:r>
      <w:r w:rsidR="009B1DE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and these animals also consume algae, and are therefore included as grazers.</w:t>
      </w:r>
    </w:p>
    <w:p w14:paraId="4D36E81D" w14:textId="77777777" w:rsidR="000F7014" w:rsidRPr="00527A82" w:rsidRDefault="000F7014" w:rsidP="000F7014">
      <w:pPr>
        <w:spacing w:after="0" w:line="480" w:lineRule="auto"/>
        <w:ind w:firstLine="720"/>
        <w:rPr>
          <w:rFonts w:ascii="Garamond" w:eastAsia="Times New Roman" w:hAnsi="Garamond" w:cs="Times New Roman"/>
          <w:sz w:val="24"/>
          <w:szCs w:val="24"/>
          <w:lang w:val="en-US"/>
        </w:rPr>
      </w:pPr>
    </w:p>
    <w:p w14:paraId="298A3090" w14:textId="2502D27A" w:rsidR="002B009E"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iCs/>
          <w:color w:val="000000"/>
          <w:sz w:val="24"/>
          <w:szCs w:val="24"/>
          <w:lang w:val="en-US"/>
        </w:rPr>
        <w:t>Biodiversity estimation</w:t>
      </w:r>
    </w:p>
    <w:p w14:paraId="6C893B70" w14:textId="6623DA23" w:rsidR="007C31A3" w:rsidRPr="00527A82" w:rsidRDefault="000F7014"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estimate diversity within and among meadows, w</w:t>
      </w:r>
      <w:r w:rsidR="006034D1" w:rsidRPr="00527A82">
        <w:rPr>
          <w:rFonts w:ascii="Garamond" w:eastAsia="Times New Roman" w:hAnsi="Garamond"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527A82">
        <w:rPr>
          <w:rFonts w:ascii="Garamond" w:eastAsia="Times New Roman" w:hAnsi="Garamond" w:cs="Times New Roman"/>
          <w:color w:val="000000"/>
          <w:sz w:val="24"/>
          <w:szCs w:val="24"/>
          <w:lang w:val="en-US"/>
        </w:rPr>
        <w:t>Gotelli</w:t>
      </w:r>
      <w:proofErr w:type="spellEnd"/>
      <w:r w:rsidR="007C31A3" w:rsidRPr="00527A82">
        <w:rPr>
          <w:rFonts w:ascii="Garamond" w:eastAsia="Times New Roman" w:hAnsi="Garamond" w:cs="Times New Roman"/>
          <w:color w:val="000000"/>
          <w:sz w:val="24"/>
          <w:szCs w:val="24"/>
          <w:lang w:val="en-US"/>
        </w:rPr>
        <w:t xml:space="preserve"> and Colwell 2010</w:t>
      </w:r>
      <w:r w:rsidR="006034D1" w:rsidRPr="00527A82">
        <w:rPr>
          <w:rFonts w:ascii="Garamond" w:eastAsia="Times New Roman" w:hAnsi="Garamond" w:cs="Times New Roman"/>
          <w:color w:val="000000"/>
          <w:sz w:val="24"/>
          <w:szCs w:val="24"/>
          <w:lang w:val="en-US"/>
        </w:rPr>
        <w:t xml:space="preserve">). </w:t>
      </w:r>
      <w:r w:rsidR="00787DCE" w:rsidRPr="00527A82">
        <w:rPr>
          <w:rFonts w:ascii="Garamond" w:eastAsia="Times New Roman" w:hAnsi="Garamond" w:cs="Times New Roman"/>
          <w:color w:val="000000"/>
          <w:sz w:val="24"/>
          <w:szCs w:val="24"/>
          <w:lang w:val="en-US"/>
        </w:rPr>
        <w:t>We used this matrix for</w:t>
      </w:r>
      <w:r w:rsidR="007C31A3" w:rsidRPr="00527A82">
        <w:rPr>
          <w:rFonts w:ascii="Garamond" w:eastAsia="Times New Roman" w:hAnsi="Garamond" w:cs="Times New Roman"/>
          <w:color w:val="000000"/>
          <w:sz w:val="24"/>
          <w:szCs w:val="24"/>
          <w:lang w:val="en-US"/>
        </w:rPr>
        <w:t xml:space="preserve"> biodiversity analyses</w:t>
      </w:r>
      <w:r w:rsidR="006034D1" w:rsidRPr="00527A82">
        <w:rPr>
          <w:rFonts w:ascii="Garamond" w:eastAsia="Times New Roman" w:hAnsi="Garamond"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527A82">
        <w:rPr>
          <w:rFonts w:ascii="Garamond" w:eastAsia="Times New Roman" w:hAnsi="Garamond" w:cs="Times New Roman"/>
          <w:color w:val="000000"/>
          <w:sz w:val="24"/>
          <w:szCs w:val="24"/>
          <w:lang w:val="en-US"/>
        </w:rPr>
        <w:t xml:space="preserve">rarefied species richness, </w:t>
      </w:r>
      <w:r w:rsidR="006034D1" w:rsidRPr="00527A82">
        <w:rPr>
          <w:rFonts w:ascii="Garamond" w:eastAsia="Times New Roman" w:hAnsi="Garamond" w:cs="Times New Roman"/>
          <w:color w:val="000000"/>
          <w:sz w:val="24"/>
          <w:szCs w:val="24"/>
          <w:lang w:val="en-US"/>
        </w:rPr>
        <w:t xml:space="preserve">and the effective </w:t>
      </w:r>
      <w:r w:rsidR="006034D1" w:rsidRPr="00527A82">
        <w:rPr>
          <w:rFonts w:ascii="Garamond" w:eastAsia="Times New Roman" w:hAnsi="Garamond" w:cs="Times New Roman"/>
          <w:color w:val="000000"/>
          <w:sz w:val="24"/>
          <w:szCs w:val="24"/>
          <w:lang w:val="en-US"/>
        </w:rPr>
        <w:lastRenderedPageBreak/>
        <w:t xml:space="preserve">number of species (ENS), </w:t>
      </w:r>
      <w:r w:rsidR="004F4D87" w:rsidRPr="00527A82">
        <w:rPr>
          <w:rFonts w:ascii="Garamond" w:eastAsia="Times New Roman" w:hAnsi="Garamond" w:cs="Times New Roman"/>
          <w:color w:val="000000"/>
          <w:sz w:val="24"/>
          <w:szCs w:val="24"/>
          <w:lang w:val="en-US"/>
        </w:rPr>
        <w:t xml:space="preserve">which is </w:t>
      </w:r>
      <w:r w:rsidR="006034D1" w:rsidRPr="00527A82">
        <w:rPr>
          <w:rFonts w:ascii="Garamond" w:eastAsia="Times New Roman" w:hAnsi="Garamond" w:cs="Times New Roman"/>
          <w:color w:val="000000"/>
          <w:sz w:val="24"/>
          <w:szCs w:val="24"/>
          <w:lang w:val="en-US"/>
        </w:rPr>
        <w:t>derived from the probability of an interspecific encounter (PIE), to characterize diver</w:t>
      </w:r>
      <w:r w:rsidR="004F4D87" w:rsidRPr="00527A82">
        <w:rPr>
          <w:rFonts w:ascii="Garamond" w:eastAsia="Times New Roman" w:hAnsi="Garamond" w:cs="Times New Roman"/>
          <w:color w:val="000000"/>
          <w:sz w:val="24"/>
          <w:szCs w:val="24"/>
          <w:lang w:val="en-US"/>
        </w:rPr>
        <w:t>sity at the plot scale (</w:t>
      </w:r>
      <w:proofErr w:type="spellStart"/>
      <w:r w:rsidR="004F4D87" w:rsidRPr="00527A82">
        <w:rPr>
          <w:rFonts w:ascii="Garamond" w:eastAsia="Times New Roman" w:hAnsi="Garamond" w:cs="Times New Roman"/>
          <w:color w:val="000000"/>
          <w:sz w:val="24"/>
          <w:szCs w:val="24"/>
          <w:lang w:val="en-US"/>
        </w:rPr>
        <w:t>Dauby</w:t>
      </w:r>
      <w:proofErr w:type="spellEnd"/>
      <w:r w:rsidR="004F4D87" w:rsidRPr="00527A82">
        <w:rPr>
          <w:rFonts w:ascii="Garamond" w:eastAsia="Times New Roman" w:hAnsi="Garamond" w:cs="Times New Roman"/>
          <w:color w:val="000000"/>
          <w:sz w:val="24"/>
          <w:szCs w:val="24"/>
          <w:lang w:val="en-US"/>
        </w:rPr>
        <w:t xml:space="preserve"> &amp; Hardy</w:t>
      </w:r>
      <w:r w:rsidR="006034D1" w:rsidRPr="00527A82">
        <w:rPr>
          <w:rFonts w:ascii="Garamond" w:eastAsia="Times New Roman" w:hAnsi="Garamond" w:cs="Times New Roman"/>
          <w:color w:val="000000"/>
          <w:sz w:val="24"/>
          <w:szCs w:val="24"/>
          <w:lang w:val="en-US"/>
        </w:rPr>
        <w:t xml:space="preserve"> 2012). ENS can be interpreted as the number of equally-abundant species that would exist in a sample of a give</w:t>
      </w:r>
      <w:r w:rsidR="00D70A20" w:rsidRPr="00527A82">
        <w:rPr>
          <w:rFonts w:ascii="Garamond" w:eastAsia="Times New Roman" w:hAnsi="Garamond" w:cs="Times New Roman"/>
          <w:color w:val="000000"/>
          <w:sz w:val="24"/>
          <w:szCs w:val="24"/>
          <w:lang w:val="en-US"/>
        </w:rPr>
        <w:t>n diversity value (</w:t>
      </w:r>
      <w:proofErr w:type="spellStart"/>
      <w:r w:rsidR="00D70A20" w:rsidRPr="00527A82">
        <w:rPr>
          <w:rFonts w:ascii="Garamond" w:eastAsia="Times New Roman" w:hAnsi="Garamond" w:cs="Times New Roman"/>
          <w:color w:val="000000"/>
          <w:sz w:val="24"/>
          <w:szCs w:val="24"/>
          <w:lang w:val="en-US"/>
        </w:rPr>
        <w:t>Jost</w:t>
      </w:r>
      <w:proofErr w:type="spellEnd"/>
      <w:r w:rsidR="00D70A20" w:rsidRPr="00527A82">
        <w:rPr>
          <w:rFonts w:ascii="Garamond" w:eastAsia="Times New Roman" w:hAnsi="Garamond" w:cs="Times New Roman"/>
          <w:color w:val="000000"/>
          <w:sz w:val="24"/>
          <w:szCs w:val="24"/>
          <w:lang w:val="en-US"/>
        </w:rPr>
        <w:t xml:space="preserve"> 2006). </w:t>
      </w:r>
      <w:r w:rsidR="006034D1" w:rsidRPr="00527A82">
        <w:rPr>
          <w:rFonts w:ascii="Garamond" w:eastAsia="Times New Roman" w:hAnsi="Garamond" w:cs="Times New Roman"/>
          <w:color w:val="000000"/>
          <w:sz w:val="24"/>
          <w:szCs w:val="24"/>
          <w:lang w:val="en-US"/>
        </w:rPr>
        <w:t>We used the R package vegan (</w:t>
      </w:r>
      <w:proofErr w:type="spellStart"/>
      <w:r w:rsidR="006034D1" w:rsidRPr="00527A82">
        <w:rPr>
          <w:rFonts w:ascii="Garamond" w:eastAsia="Times New Roman" w:hAnsi="Garamond" w:cs="Times New Roman"/>
          <w:color w:val="000000"/>
          <w:sz w:val="24"/>
          <w:szCs w:val="24"/>
          <w:lang w:val="en-US"/>
        </w:rPr>
        <w:t>Oksanen</w:t>
      </w:r>
      <w:proofErr w:type="spellEnd"/>
      <w:r w:rsidR="006034D1" w:rsidRPr="00527A82">
        <w:rPr>
          <w:rFonts w:ascii="Garamond" w:eastAsia="Times New Roman" w:hAnsi="Garamond" w:cs="Times New Roman"/>
          <w:color w:val="000000"/>
          <w:sz w:val="24"/>
          <w:szCs w:val="24"/>
          <w:lang w:val="en-US"/>
        </w:rPr>
        <w:t xml:space="preserve"> et al. 201</w:t>
      </w:r>
      <w:r w:rsidR="009950DF" w:rsidRPr="00527A82">
        <w:rPr>
          <w:rFonts w:ascii="Garamond" w:eastAsia="Times New Roman" w:hAnsi="Garamond" w:cs="Times New Roman"/>
          <w:color w:val="000000"/>
          <w:sz w:val="24"/>
          <w:szCs w:val="24"/>
          <w:lang w:val="en-US"/>
        </w:rPr>
        <w:t>3) for biodiversity analyses.  </w:t>
      </w:r>
    </w:p>
    <w:p w14:paraId="4FEC9435" w14:textId="10C36A8C" w:rsidR="00787DCE" w:rsidRPr="00527A82" w:rsidRDefault="00787DCE"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examine trends in grazers only, we assigned each taxon to a trophic functional group. Tax</w:t>
      </w:r>
      <w:r w:rsidR="00737467" w:rsidRPr="00527A82">
        <w:rPr>
          <w:rFonts w:ascii="Garamond" w:eastAsia="Times New Roman" w:hAnsi="Garamond" w:cs="Times New Roman"/>
          <w:color w:val="000000"/>
          <w:sz w:val="24"/>
          <w:szCs w:val="24"/>
          <w:lang w:val="en-US"/>
        </w:rPr>
        <w:t>a were classified as grazers, (i.e.,</w:t>
      </w:r>
      <w:r w:rsidRPr="00527A82">
        <w:rPr>
          <w:rFonts w:ascii="Garamond" w:eastAsia="Times New Roman" w:hAnsi="Garamond" w:cs="Times New Roman"/>
          <w:color w:val="000000"/>
          <w:sz w:val="24"/>
          <w:szCs w:val="24"/>
          <w:lang w:val="en-US"/>
        </w:rPr>
        <w:t xml:space="preserve"> consumers of epiphytic algae, biofilm</w:t>
      </w:r>
      <w:r w:rsidR="004A6CCF" w:rsidRPr="00527A82">
        <w:rPr>
          <w:rFonts w:ascii="Garamond" w:eastAsia="Times New Roman" w:hAnsi="Garamond" w:cs="Times New Roman"/>
          <w:color w:val="000000"/>
          <w:sz w:val="24"/>
          <w:szCs w:val="24"/>
          <w:lang w:val="en-US"/>
        </w:rPr>
        <w:t xml:space="preserve"> or </w:t>
      </w:r>
      <w:proofErr w:type="spellStart"/>
      <w:r w:rsidR="004A6CCF" w:rsidRPr="00527A82">
        <w:rPr>
          <w:rFonts w:ascii="Garamond" w:eastAsia="Times New Roman" w:hAnsi="Garamond" w:cs="Times New Roman"/>
          <w:color w:val="000000"/>
          <w:sz w:val="24"/>
          <w:szCs w:val="24"/>
          <w:lang w:val="en-US"/>
        </w:rPr>
        <w:t>seagrass</w:t>
      </w:r>
      <w:proofErr w:type="spellEnd"/>
      <w:r w:rsidR="00737467"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based on our own data, observations and published trait information</w:t>
      </w:r>
      <w:r w:rsidR="000F7014"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MacDonald et al.</w:t>
      </w:r>
      <w:r w:rsidR="00F047CC" w:rsidRPr="00527A82">
        <w:rPr>
          <w:rFonts w:ascii="Garamond" w:eastAsia="Times New Roman" w:hAnsi="Garamond" w:cs="Times New Roman"/>
          <w:color w:val="000000"/>
          <w:sz w:val="24"/>
          <w:szCs w:val="24"/>
          <w:lang w:val="en-US"/>
        </w:rPr>
        <w:t xml:space="preserve"> 2010</w:t>
      </w:r>
      <w:r w:rsidR="000F7014"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If not grazers, taxa were </w:t>
      </w:r>
      <w:r w:rsidR="000B4A8E" w:rsidRPr="00527A82">
        <w:rPr>
          <w:rFonts w:ascii="Garamond" w:eastAsia="Times New Roman" w:hAnsi="Garamond" w:cs="Times New Roman"/>
          <w:color w:val="000000"/>
          <w:sz w:val="24"/>
          <w:szCs w:val="24"/>
          <w:lang w:val="en-US"/>
        </w:rPr>
        <w:t xml:space="preserve">classified as predators, </w:t>
      </w:r>
      <w:proofErr w:type="spellStart"/>
      <w:r w:rsidR="000B4A8E" w:rsidRPr="00527A82">
        <w:rPr>
          <w:rFonts w:ascii="Garamond" w:eastAsia="Times New Roman" w:hAnsi="Garamond" w:cs="Times New Roman"/>
          <w:color w:val="000000"/>
          <w:sz w:val="24"/>
          <w:szCs w:val="24"/>
          <w:lang w:val="en-US"/>
        </w:rPr>
        <w:t>detriti</w:t>
      </w:r>
      <w:r w:rsidR="004A6CCF" w:rsidRPr="00527A82">
        <w:rPr>
          <w:rFonts w:ascii="Garamond" w:eastAsia="Times New Roman" w:hAnsi="Garamond" w:cs="Times New Roman"/>
          <w:color w:val="000000"/>
          <w:sz w:val="24"/>
          <w:szCs w:val="24"/>
          <w:lang w:val="en-US"/>
        </w:rPr>
        <w:t>vores</w:t>
      </w:r>
      <w:proofErr w:type="spellEnd"/>
      <w:r w:rsidR="004A6CCF" w:rsidRPr="00527A82">
        <w:rPr>
          <w:rFonts w:ascii="Garamond" w:eastAsia="Times New Roman" w:hAnsi="Garamond" w:cs="Times New Roman"/>
          <w:color w:val="000000"/>
          <w:sz w:val="24"/>
          <w:szCs w:val="24"/>
          <w:lang w:val="en-US"/>
        </w:rPr>
        <w:t xml:space="preserve"> or filter feeders</w:t>
      </w:r>
      <w:r w:rsidR="00047D2E"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1</w:t>
      </w:r>
      <w:r w:rsidR="00047D2E" w:rsidRPr="00527A82">
        <w:rPr>
          <w:rFonts w:ascii="Garamond" w:eastAsia="Times New Roman" w:hAnsi="Garamond" w:cs="Times New Roman"/>
          <w:color w:val="000000"/>
          <w:sz w:val="24"/>
          <w:szCs w:val="24"/>
          <w:lang w:val="en-US"/>
        </w:rPr>
        <w:t>)</w:t>
      </w:r>
      <w:r w:rsidR="004A6CCF" w:rsidRPr="00527A82">
        <w:rPr>
          <w:rFonts w:ascii="Garamond" w:eastAsia="Times New Roman" w:hAnsi="Garamond" w:cs="Times New Roman"/>
          <w:color w:val="000000"/>
          <w:sz w:val="24"/>
          <w:szCs w:val="24"/>
          <w:lang w:val="en-US"/>
        </w:rPr>
        <w:t xml:space="preserve">. </w:t>
      </w:r>
    </w:p>
    <w:p w14:paraId="3281FE72" w14:textId="3E953BBD" w:rsidR="00705035" w:rsidRPr="00527A82" w:rsidRDefault="006034D1" w:rsidP="007050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To determine whether biodiversity varied more among meadows than within, and to compare within</w:t>
      </w:r>
      <w:r w:rsidR="005B26E5" w:rsidRPr="00527A82">
        <w:rPr>
          <w:rFonts w:ascii="Garamond" w:eastAsia="Times New Roman" w:hAnsi="Garamond" w:cs="Times New Roman"/>
          <w:color w:val="000000"/>
          <w:sz w:val="24"/>
          <w:szCs w:val="24"/>
          <w:lang w:val="en-US"/>
        </w:rPr>
        <w:t>-</w:t>
      </w:r>
      <w:r w:rsidR="008B0520" w:rsidRPr="00527A82">
        <w:rPr>
          <w:rFonts w:ascii="Garamond" w:eastAsia="Times New Roman" w:hAnsi="Garamond" w:cs="Times New Roman"/>
          <w:color w:val="000000"/>
          <w:sz w:val="24"/>
          <w:szCs w:val="24"/>
          <w:lang w:val="en-US"/>
        </w:rPr>
        <w:t xml:space="preserve"> and among-</w:t>
      </w:r>
      <w:r w:rsidR="005B26E5" w:rsidRPr="00527A82">
        <w:rPr>
          <w:rFonts w:ascii="Garamond" w:eastAsia="Times New Roman" w:hAnsi="Garamond" w:cs="Times New Roman"/>
          <w:color w:val="000000"/>
          <w:sz w:val="24"/>
          <w:szCs w:val="24"/>
          <w:lang w:val="en-US"/>
        </w:rPr>
        <w:t>meadow variation</w:t>
      </w:r>
      <w:r w:rsidRPr="00527A82">
        <w:rPr>
          <w:rFonts w:ascii="Garamond" w:eastAsia="Times New Roman" w:hAnsi="Garamond"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527A82">
        <w:rPr>
          <w:rFonts w:ascii="Garamond" w:eastAsia="Times New Roman" w:hAnsi="Garamond" w:cs="Times New Roman"/>
          <w:color w:val="000000"/>
          <w:sz w:val="24"/>
          <w:szCs w:val="24"/>
          <w:lang w:val="en-US"/>
        </w:rPr>
        <w:t xml:space="preserve">ersions (Anderson et al. 2006, </w:t>
      </w:r>
      <w:r w:rsidRPr="00527A82">
        <w:rPr>
          <w:rFonts w:ascii="Garamond" w:eastAsia="Times New Roman" w:hAnsi="Garamond" w:cs="Times New Roman"/>
          <w:color w:val="000000"/>
          <w:sz w:val="24"/>
          <w:szCs w:val="24"/>
          <w:lang w:val="en-US"/>
        </w:rPr>
        <w:t xml:space="preserve">2010). </w:t>
      </w:r>
      <w:r w:rsidR="00BB0807" w:rsidRPr="00527A82">
        <w:rPr>
          <w:rFonts w:ascii="Garamond" w:eastAsia="Times New Roman" w:hAnsi="Garamond" w:cs="Times New Roman"/>
          <w:color w:val="000000"/>
          <w:sz w:val="24"/>
          <w:szCs w:val="24"/>
          <w:lang w:val="en-US"/>
        </w:rPr>
        <w:t>Sites were grouped within sampling periods, and d</w:t>
      </w:r>
      <w:r w:rsidRPr="00527A82">
        <w:rPr>
          <w:rFonts w:ascii="Garamond" w:eastAsia="Times New Roman" w:hAnsi="Garamond" w:cs="Times New Roman"/>
          <w:color w:val="000000"/>
          <w:sz w:val="24"/>
          <w:szCs w:val="24"/>
          <w:lang w:val="en-US"/>
        </w:rPr>
        <w:t xml:space="preserve">ifferences among meadows at each sampling period were detected with a </w:t>
      </w:r>
      <w:proofErr w:type="spellStart"/>
      <w:r w:rsidRPr="00527A82">
        <w:rPr>
          <w:rFonts w:ascii="Garamond" w:eastAsia="Times New Roman" w:hAnsi="Garamond" w:cs="Times New Roman"/>
          <w:color w:val="000000"/>
          <w:sz w:val="24"/>
          <w:szCs w:val="24"/>
          <w:lang w:val="en-US"/>
        </w:rPr>
        <w:t>permutational</w:t>
      </w:r>
      <w:proofErr w:type="spellEnd"/>
      <w:r w:rsidRPr="00527A82">
        <w:rPr>
          <w:rFonts w:ascii="Garamond" w:eastAsia="Times New Roman" w:hAnsi="Garamond" w:cs="Times New Roman"/>
          <w:color w:val="000000"/>
          <w:sz w:val="24"/>
          <w:szCs w:val="24"/>
          <w:lang w:val="en-US"/>
        </w:rPr>
        <w:t xml:space="preserve"> test for homogeneity of mu</w:t>
      </w:r>
      <w:r w:rsidR="007C31A3" w:rsidRPr="00527A82">
        <w:rPr>
          <w:rFonts w:ascii="Garamond" w:eastAsia="Times New Roman" w:hAnsi="Garamond" w:cs="Times New Roman"/>
          <w:color w:val="000000"/>
          <w:sz w:val="24"/>
          <w:szCs w:val="24"/>
          <w:lang w:val="en-US"/>
        </w:rPr>
        <w:t>l</w:t>
      </w:r>
      <w:r w:rsidRPr="00527A82">
        <w:rPr>
          <w:rFonts w:ascii="Garamond" w:eastAsia="Times New Roman" w:hAnsi="Garamond"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Pr>
          <w:rFonts w:ascii="Garamond" w:eastAsia="Times New Roman" w:hAnsi="Garamond" w:cs="Times New Roman"/>
          <w:color w:val="000000"/>
          <w:sz w:val="24"/>
          <w:szCs w:val="24"/>
          <w:lang w:val="en-US"/>
        </w:rPr>
        <w:t xml:space="preserve">ty data.  </w:t>
      </w:r>
    </w:p>
    <w:p w14:paraId="7E6CD58E" w14:textId="346B9786" w:rsidR="006034D1" w:rsidRPr="00527A82" w:rsidRDefault="006034D1" w:rsidP="007050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tested whether observed patterns of </w:t>
      </w:r>
      <w:r w:rsidR="007C31A3" w:rsidRPr="00527A82">
        <w:rPr>
          <w:rFonts w:ascii="Garamond" w:eastAsia="Times New Roman" w:hAnsi="Garamond" w:cs="Times New Roman"/>
          <w:color w:val="000000"/>
          <w:sz w:val="24"/>
          <w:szCs w:val="24"/>
          <w:lang w:val="en-US"/>
        </w:rPr>
        <w:t>species turnover were likely a result of</w:t>
      </w:r>
      <w:r w:rsidRPr="00527A82">
        <w:rPr>
          <w:rFonts w:ascii="Garamond" w:eastAsia="Times New Roman" w:hAnsi="Garamond" w:cs="Times New Roman"/>
          <w:color w:val="000000"/>
          <w:sz w:val="24"/>
          <w:szCs w:val="24"/>
          <w:lang w:val="en-US"/>
        </w:rPr>
        <w:t xml:space="preserve"> random distributions in space, or due to clumping or aggregation that might reflect biological processes</w:t>
      </w:r>
      <w:r w:rsidR="00705035" w:rsidRPr="00527A82">
        <w:rPr>
          <w:rFonts w:ascii="Garamond" w:eastAsia="Times New Roman" w:hAnsi="Garamond" w:cs="Times New Roman"/>
          <w:color w:val="000000"/>
          <w:sz w:val="24"/>
          <w:szCs w:val="24"/>
          <w:lang w:val="en-US"/>
        </w:rPr>
        <w:t xml:space="preserve"> such as species interactions or priority effects</w:t>
      </w:r>
      <w:r w:rsidRPr="00527A82">
        <w:rPr>
          <w:rFonts w:ascii="Garamond" w:eastAsia="Times New Roman" w:hAnsi="Garamond" w:cs="Times New Roman"/>
          <w:color w:val="000000"/>
          <w:sz w:val="24"/>
          <w:szCs w:val="24"/>
          <w:lang w:val="en-US"/>
        </w:rPr>
        <w:t xml:space="preserve">. To generate null models of beta diversity for each meadow, we created a statistical function in the program R (R Core Team 2013) that permutes observed community composition using the </w:t>
      </w:r>
      <w:proofErr w:type="spellStart"/>
      <w:r w:rsidRPr="00527A82">
        <w:rPr>
          <w:rFonts w:ascii="Garamond" w:eastAsia="Times New Roman" w:hAnsi="Garamond" w:cs="Times New Roman"/>
          <w:color w:val="000000"/>
          <w:sz w:val="24"/>
          <w:szCs w:val="24"/>
          <w:lang w:val="en-US"/>
        </w:rPr>
        <w:t>p</w:t>
      </w:r>
      <w:r w:rsidR="00790642" w:rsidRPr="00527A82">
        <w:rPr>
          <w:rFonts w:ascii="Garamond" w:eastAsia="Times New Roman" w:hAnsi="Garamond" w:cs="Times New Roman"/>
          <w:color w:val="000000"/>
          <w:sz w:val="24"/>
          <w:szCs w:val="24"/>
          <w:lang w:val="en-US"/>
        </w:rPr>
        <w:t>ermat</w:t>
      </w:r>
      <w:proofErr w:type="spellEnd"/>
      <w:r w:rsidRPr="00527A82">
        <w:rPr>
          <w:rFonts w:ascii="Garamond" w:eastAsia="Times New Roman" w:hAnsi="Garamond" w:cs="Times New Roman"/>
          <w:color w:val="000000"/>
          <w:sz w:val="24"/>
          <w:szCs w:val="24"/>
          <w:lang w:val="en-US"/>
        </w:rPr>
        <w:t xml:space="preserve"> function from the vegan package (</w:t>
      </w:r>
      <w:proofErr w:type="spellStart"/>
      <w:r w:rsidRPr="00527A82">
        <w:rPr>
          <w:rFonts w:ascii="Garamond" w:eastAsia="Times New Roman" w:hAnsi="Garamond" w:cs="Times New Roman"/>
          <w:color w:val="000000"/>
          <w:sz w:val="24"/>
          <w:szCs w:val="24"/>
          <w:lang w:val="en-US"/>
        </w:rPr>
        <w:t>Oksanen</w:t>
      </w:r>
      <w:proofErr w:type="spellEnd"/>
      <w:r w:rsidRPr="00527A82">
        <w:rPr>
          <w:rFonts w:ascii="Garamond" w:eastAsia="Times New Roman" w:hAnsi="Garamond" w:cs="Times New Roman"/>
          <w:color w:val="000000"/>
          <w:sz w:val="24"/>
          <w:szCs w:val="24"/>
          <w:lang w:val="en-US"/>
        </w:rPr>
        <w:t xml:space="preserve"> 2013).  Beta diversity was calculated </w:t>
      </w:r>
      <w:r w:rsidR="00790642" w:rsidRPr="00527A82">
        <w:rPr>
          <w:rFonts w:ascii="Garamond" w:eastAsia="Times New Roman" w:hAnsi="Garamond" w:cs="Times New Roman"/>
          <w:color w:val="000000"/>
          <w:sz w:val="24"/>
          <w:szCs w:val="24"/>
          <w:lang w:val="en-US"/>
        </w:rPr>
        <w:t>within</w:t>
      </w:r>
      <w:r w:rsidRPr="00527A82">
        <w:rPr>
          <w:rFonts w:ascii="Garamond" w:eastAsia="Times New Roman" w:hAnsi="Garamond"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527A82">
        <w:rPr>
          <w:rFonts w:ascii="Garamond" w:eastAsia="Times New Roman" w:hAnsi="Garamond" w:cs="Times New Roman"/>
          <w:color w:val="000000"/>
          <w:sz w:val="24"/>
          <w:szCs w:val="24"/>
          <w:lang w:val="en-US"/>
        </w:rPr>
        <w:t xml:space="preserve">, correcting </w:t>
      </w:r>
      <w:r w:rsidR="00540340" w:rsidRPr="00527A82">
        <w:rPr>
          <w:rFonts w:ascii="Garamond" w:eastAsia="Times New Roman" w:hAnsi="Garamond" w:cs="Times New Roman"/>
          <w:color w:val="000000"/>
          <w:sz w:val="24"/>
          <w:szCs w:val="24"/>
          <w:lang w:val="en-US"/>
        </w:rPr>
        <w:lastRenderedPageBreak/>
        <w:t>for underestimation bias</w:t>
      </w:r>
      <w:r w:rsidRPr="00527A82">
        <w:rPr>
          <w:rFonts w:ascii="Garamond" w:eastAsia="Times New Roman" w:hAnsi="Garamond" w:cs="Times New Roman"/>
          <w:color w:val="000000"/>
          <w:sz w:val="24"/>
          <w:szCs w:val="24"/>
          <w:lang w:val="en-US"/>
        </w:rPr>
        <w:t xml:space="preserve"> </w:t>
      </w:r>
      <w:r w:rsidR="00540340" w:rsidRPr="00527A82">
        <w:rPr>
          <w:rFonts w:ascii="Garamond" w:eastAsia="Times New Roman" w:hAnsi="Garamond" w:cs="Times New Roman"/>
          <w:color w:val="000000"/>
          <w:sz w:val="24"/>
          <w:szCs w:val="24"/>
          <w:lang w:val="en-US"/>
        </w:rPr>
        <w:t>(</w:t>
      </w:r>
      <w:proofErr w:type="spellStart"/>
      <w:r w:rsidR="00540340" w:rsidRPr="00527A82">
        <w:rPr>
          <w:rFonts w:ascii="Garamond" w:eastAsia="Times New Roman" w:hAnsi="Garamond" w:cs="Times New Roman"/>
          <w:color w:val="000000"/>
          <w:sz w:val="24"/>
          <w:szCs w:val="24"/>
          <w:lang w:val="en-US"/>
        </w:rPr>
        <w:t>Stier</w:t>
      </w:r>
      <w:proofErr w:type="spellEnd"/>
      <w:r w:rsidR="00540340" w:rsidRPr="00527A82">
        <w:rPr>
          <w:rFonts w:ascii="Garamond" w:eastAsia="Times New Roman" w:hAnsi="Garamond" w:cs="Times New Roman"/>
          <w:color w:val="000000"/>
          <w:sz w:val="24"/>
          <w:szCs w:val="24"/>
          <w:lang w:val="en-US"/>
        </w:rPr>
        <w:t xml:space="preserve"> et al. 2013). </w:t>
      </w:r>
      <w:r w:rsidR="00705035" w:rsidRPr="00527A82">
        <w:rPr>
          <w:rFonts w:ascii="Garamond" w:eastAsia="Times New Roman" w:hAnsi="Garamond" w:cs="Times New Roman"/>
          <w:color w:val="000000"/>
          <w:sz w:val="24"/>
          <w:szCs w:val="24"/>
          <w:lang w:val="en-US"/>
        </w:rPr>
        <w:t>We also used the 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527A82">
        <w:rPr>
          <w:rFonts w:ascii="Garamond" w:eastAsia="Times New Roman" w:hAnsi="Garamond" w:cs="Times New Roman"/>
          <w:color w:val="000000"/>
          <w:sz w:val="24"/>
          <w:szCs w:val="24"/>
          <w:lang w:val="en-US"/>
        </w:rPr>
        <w:t>ique species in them. T</w:t>
      </w:r>
      <w:r w:rsidR="00705035" w:rsidRPr="00527A82">
        <w:rPr>
          <w:rFonts w:ascii="Garamond" w:eastAsia="Times New Roman" w:hAnsi="Garamond" w:cs="Times New Roman"/>
          <w:color w:val="000000"/>
          <w:sz w:val="24"/>
          <w:szCs w:val="24"/>
          <w:lang w:val="en-US"/>
        </w:rPr>
        <w:t xml:space="preserve">he </w:t>
      </w:r>
      <w:r w:rsidR="00737467" w:rsidRPr="00527A82">
        <w:rPr>
          <w:rFonts w:ascii="Garamond" w:eastAsia="Times New Roman" w:hAnsi="Garamond" w:cs="Times New Roman"/>
          <w:color w:val="000000"/>
          <w:sz w:val="24"/>
          <w:szCs w:val="24"/>
          <w:lang w:val="en-US"/>
        </w:rPr>
        <w:t>C</w:t>
      </w:r>
      <w:r w:rsidR="00705035" w:rsidRPr="00527A82">
        <w:rPr>
          <w:rFonts w:ascii="Garamond" w:eastAsia="Times New Roman" w:hAnsi="Garamond" w:cs="Times New Roman"/>
          <w:color w:val="000000"/>
          <w:sz w:val="24"/>
          <w:szCs w:val="24"/>
          <w:lang w:val="en-US"/>
        </w:rPr>
        <w:t xml:space="preserve">hao2 index is appropriate for estimating diversity with fewer than 50 samples (Chao &amp; Bunge 2002, Colwell &amp; </w:t>
      </w:r>
      <w:proofErr w:type="spellStart"/>
      <w:r w:rsidR="00705035" w:rsidRPr="00527A82">
        <w:rPr>
          <w:rFonts w:ascii="Garamond" w:eastAsia="Times New Roman" w:hAnsi="Garamond" w:cs="Times New Roman"/>
          <w:color w:val="000000"/>
          <w:sz w:val="24"/>
          <w:szCs w:val="24"/>
          <w:lang w:val="en-US"/>
        </w:rPr>
        <w:t>Coddington</w:t>
      </w:r>
      <w:proofErr w:type="spellEnd"/>
      <w:r w:rsidR="00705035" w:rsidRPr="00527A82">
        <w:rPr>
          <w:rFonts w:ascii="Garamond" w:eastAsia="Times New Roman" w:hAnsi="Garamond" w:cs="Times New Roman"/>
          <w:color w:val="000000"/>
          <w:sz w:val="24"/>
          <w:szCs w:val="24"/>
          <w:lang w:val="en-US"/>
        </w:rPr>
        <w:t xml:space="preserve"> 1994).</w:t>
      </w:r>
    </w:p>
    <w:p w14:paraId="2BBDDC85"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1A2E2C15" w14:textId="39F5701B"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t>Statistical analyses</w:t>
      </w:r>
    </w:p>
    <w:p w14:paraId="0A58AC64" w14:textId="754E25EA" w:rsidR="007C31A3"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Our goals for analysis were to determine whether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biodiversity varie</w:t>
      </w:r>
      <w:r w:rsidR="00737467" w:rsidRPr="00527A82">
        <w:rPr>
          <w:rFonts w:ascii="Garamond" w:eastAsia="Times New Roman" w:hAnsi="Garamond" w:cs="Times New Roman"/>
          <w:color w:val="000000"/>
          <w:sz w:val="24"/>
          <w:szCs w:val="24"/>
          <w:lang w:val="en-US"/>
        </w:rPr>
        <w:t xml:space="preserve">d within and among meadows, and/or </w:t>
      </w:r>
      <w:r w:rsidRPr="00527A82">
        <w:rPr>
          <w:rFonts w:ascii="Garamond" w:eastAsia="Times New Roman" w:hAnsi="Garamond" w:cs="Times New Roman"/>
          <w:color w:val="000000"/>
          <w:sz w:val="24"/>
          <w:szCs w:val="24"/>
          <w:lang w:val="en-US"/>
        </w:rPr>
        <w:t>over time, and whether this variation could be attributed to biotic or abiotic factors</w:t>
      </w:r>
      <w:r w:rsidR="00705035" w:rsidRPr="00527A82">
        <w:rPr>
          <w:rFonts w:ascii="Garamond" w:eastAsia="Times New Roman" w:hAnsi="Garamond" w:cs="Times New Roman"/>
          <w:color w:val="000000"/>
          <w:sz w:val="24"/>
          <w:szCs w:val="24"/>
          <w:lang w:val="en-US"/>
        </w:rPr>
        <w:t xml:space="preserve"> and/or position within the watershed</w:t>
      </w:r>
      <w:r w:rsidRPr="00527A82">
        <w:rPr>
          <w:rFonts w:ascii="Garamond" w:eastAsia="Times New Roman" w:hAnsi="Garamond" w:cs="Times New Roman"/>
          <w:color w:val="000000"/>
          <w:sz w:val="24"/>
          <w:szCs w:val="24"/>
          <w:lang w:val="en-US"/>
        </w:rPr>
        <w:t>. Given the low number of meadows sampled</w:t>
      </w:r>
      <w:r w:rsidR="00705035"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 xml:space="preserve">n = </w:t>
      </w:r>
      <w:r w:rsidR="00705035" w:rsidRPr="00527A82">
        <w:rPr>
          <w:rFonts w:ascii="Garamond" w:eastAsia="Times New Roman" w:hAnsi="Garamond" w:cs="Times New Roman"/>
          <w:color w:val="000000"/>
          <w:sz w:val="24"/>
          <w:szCs w:val="24"/>
          <w:lang w:val="en-US"/>
        </w:rPr>
        <w:t>9)</w:t>
      </w:r>
      <w:r w:rsidRPr="00527A82">
        <w:rPr>
          <w:rFonts w:ascii="Garamond" w:eastAsia="Times New Roman" w:hAnsi="Garamond" w:cs="Times New Roman"/>
          <w:color w:val="000000"/>
          <w:sz w:val="24"/>
          <w:szCs w:val="24"/>
          <w:lang w:val="en-US"/>
        </w:rPr>
        <w:t>, robust tests of multiple possible predictors were impossible due to low statistical power. We</w:t>
      </w:r>
      <w:r w:rsidR="00737467" w:rsidRPr="00527A82">
        <w:rPr>
          <w:rFonts w:ascii="Garamond" w:eastAsia="Times New Roman" w:hAnsi="Garamond" w:cs="Times New Roman"/>
          <w:color w:val="000000"/>
          <w:sz w:val="24"/>
          <w:szCs w:val="24"/>
          <w:lang w:val="en-US"/>
        </w:rPr>
        <w:t xml:space="preserve"> therefore</w:t>
      </w:r>
      <w:r w:rsidRPr="00527A82">
        <w:rPr>
          <w:rFonts w:ascii="Garamond" w:eastAsia="Times New Roman" w:hAnsi="Garamond" w:cs="Times New Roman"/>
          <w:color w:val="000000"/>
          <w:sz w:val="24"/>
          <w:szCs w:val="24"/>
          <w:lang w:val="en-US"/>
        </w:rPr>
        <w:t xml:space="preserve"> chose to explore the aggregated effects of biotic and abiotic factors by using position within the waters</w:t>
      </w:r>
      <w:r w:rsidR="007C31A3" w:rsidRPr="00527A82">
        <w:rPr>
          <w:rFonts w:ascii="Garamond" w:eastAsia="Times New Roman" w:hAnsi="Garamond" w:cs="Times New Roman"/>
          <w:color w:val="000000"/>
          <w:sz w:val="24"/>
          <w:szCs w:val="24"/>
          <w:lang w:val="en-US"/>
        </w:rPr>
        <w:t>hed as a fixed effect, which reflected</w:t>
      </w:r>
      <w:r w:rsidRPr="00527A82">
        <w:rPr>
          <w:rFonts w:ascii="Garamond" w:eastAsia="Times New Roman" w:hAnsi="Garamond" w:cs="Times New Roman"/>
          <w:color w:val="000000"/>
          <w:sz w:val="24"/>
          <w:szCs w:val="24"/>
          <w:lang w:val="en-US"/>
        </w:rPr>
        <w:t xml:space="preserve"> the variation in </w:t>
      </w:r>
      <w:r w:rsidR="00737467" w:rsidRPr="00527A82">
        <w:rPr>
          <w:rFonts w:ascii="Garamond" w:eastAsia="Times New Roman" w:hAnsi="Garamond" w:cs="Times New Roman"/>
          <w:color w:val="000000"/>
          <w:sz w:val="24"/>
          <w:szCs w:val="24"/>
          <w:lang w:val="en-US"/>
        </w:rPr>
        <w:t xml:space="preserve">temperature, </w:t>
      </w:r>
      <w:r w:rsidRPr="00527A82">
        <w:rPr>
          <w:rFonts w:ascii="Garamond" w:eastAsia="Times New Roman" w:hAnsi="Garamond" w:cs="Times New Roman"/>
          <w:color w:val="000000"/>
          <w:sz w:val="24"/>
          <w:szCs w:val="24"/>
          <w:lang w:val="en-US"/>
        </w:rPr>
        <w:t xml:space="preserve">salinity and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biotic attributes (density, LAI) along this gradient. </w:t>
      </w:r>
      <w:r w:rsidR="005C0EC6" w:rsidRPr="00527A82">
        <w:rPr>
          <w:rFonts w:ascii="Garamond" w:eastAsia="Times New Roman" w:hAnsi="Garamond" w:cs="Times New Roman"/>
          <w:color w:val="000000"/>
          <w:sz w:val="24"/>
          <w:szCs w:val="24"/>
          <w:lang w:val="en-US"/>
        </w:rPr>
        <w:t>We assigned each meadow a ‘position’, estimated in kilometers from Alberni Inlet (the freshwater source</w:t>
      </w:r>
      <w:r w:rsidR="004F4D87" w:rsidRPr="00527A82">
        <w:rPr>
          <w:rFonts w:ascii="Garamond" w:eastAsia="Times New Roman" w:hAnsi="Garamond" w:cs="Times New Roman"/>
          <w:color w:val="000000"/>
          <w:sz w:val="24"/>
          <w:szCs w:val="24"/>
          <w:lang w:val="en-US"/>
        </w:rPr>
        <w:t>).</w:t>
      </w:r>
      <w:r w:rsidR="005C0EC6"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We tested the relationship between biotic and abiotic predictors (temperature, salinity, shoot density, leaf area index, </w:t>
      </w:r>
      <w:r w:rsidR="007C31A3" w:rsidRPr="00527A82">
        <w:rPr>
          <w:rFonts w:ascii="Garamond" w:eastAsia="Times New Roman" w:hAnsi="Garamond" w:cs="Times New Roman"/>
          <w:color w:val="000000"/>
          <w:sz w:val="24"/>
          <w:szCs w:val="24"/>
          <w:lang w:val="en-US"/>
        </w:rPr>
        <w:t xml:space="preserve">and </w:t>
      </w:r>
      <w:r w:rsidRPr="00527A82">
        <w:rPr>
          <w:rFonts w:ascii="Garamond" w:eastAsia="Times New Roman" w:hAnsi="Garamond" w:cs="Times New Roman"/>
          <w:color w:val="000000"/>
          <w:sz w:val="24"/>
          <w:szCs w:val="24"/>
          <w:lang w:val="en-US"/>
        </w:rPr>
        <w:t>fish diversity) and position along the estuarine gradient using linear regression. Although this approach accounts for the non-independence of our predictor variables, it precludes us from attributing variation in invertebrate community characteristics to any p</w:t>
      </w:r>
      <w:r w:rsidR="009950DF" w:rsidRPr="00527A82">
        <w:rPr>
          <w:rFonts w:ascii="Garamond" w:eastAsia="Times New Roman" w:hAnsi="Garamond" w:cs="Times New Roman"/>
          <w:color w:val="000000"/>
          <w:sz w:val="24"/>
          <w:szCs w:val="24"/>
          <w:lang w:val="en-US"/>
        </w:rPr>
        <w:t>articular environmental driver.</w:t>
      </w:r>
    </w:p>
    <w:p w14:paraId="79008453" w14:textId="38CCCB74" w:rsidR="007C31A3"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used mixed effects models with meadow (site) as a random factor to test whether </w:t>
      </w:r>
      <w:r w:rsidR="00D70A20" w:rsidRPr="00527A82">
        <w:rPr>
          <w:rFonts w:ascii="Garamond" w:eastAsia="Times New Roman" w:hAnsi="Garamond" w:cs="Times New Roman"/>
          <w:color w:val="000000"/>
          <w:sz w:val="24"/>
          <w:szCs w:val="24"/>
          <w:lang w:val="en-US"/>
        </w:rPr>
        <w:t>invertebrate assemblages varied predictably</w:t>
      </w:r>
      <w:r w:rsidRPr="00527A82">
        <w:rPr>
          <w:rFonts w:ascii="Garamond" w:eastAsia="Times New Roman" w:hAnsi="Garamond" w:cs="Times New Roman"/>
          <w:color w:val="000000"/>
          <w:sz w:val="24"/>
          <w:szCs w:val="24"/>
          <w:lang w:val="en-US"/>
        </w:rPr>
        <w:t xml:space="preserve"> among meadows and sampling times </w:t>
      </w:r>
      <w:r w:rsidR="00D70A20" w:rsidRPr="00527A82">
        <w:rPr>
          <w:rFonts w:ascii="Garamond" w:eastAsia="Times New Roman" w:hAnsi="Garamond" w:cs="Times New Roman"/>
          <w:color w:val="000000"/>
          <w:sz w:val="24"/>
          <w:szCs w:val="24"/>
          <w:lang w:val="en-US"/>
        </w:rPr>
        <w:t xml:space="preserve">using the </w:t>
      </w:r>
      <w:proofErr w:type="spellStart"/>
      <w:r w:rsidR="00D70A20" w:rsidRPr="00527A82">
        <w:rPr>
          <w:rFonts w:ascii="Garamond" w:eastAsia="Times New Roman" w:hAnsi="Garamond" w:cs="Times New Roman"/>
          <w:color w:val="000000"/>
          <w:sz w:val="24"/>
          <w:szCs w:val="24"/>
          <w:lang w:val="en-US"/>
        </w:rPr>
        <w:t>nlme</w:t>
      </w:r>
      <w:proofErr w:type="spellEnd"/>
      <w:r w:rsidR="00D70A20" w:rsidRPr="00527A82">
        <w:rPr>
          <w:rFonts w:ascii="Garamond" w:eastAsia="Times New Roman" w:hAnsi="Garamond" w:cs="Times New Roman"/>
          <w:color w:val="000000"/>
          <w:sz w:val="24"/>
          <w:szCs w:val="24"/>
          <w:lang w:val="en-US"/>
        </w:rPr>
        <w:t xml:space="preserve"> package in R (</w:t>
      </w:r>
      <w:proofErr w:type="spellStart"/>
      <w:r w:rsidR="00D70A20" w:rsidRPr="00527A82">
        <w:rPr>
          <w:rFonts w:ascii="Garamond" w:eastAsia="Times New Roman" w:hAnsi="Garamond" w:cs="Times New Roman"/>
          <w:color w:val="000000"/>
          <w:sz w:val="24"/>
          <w:szCs w:val="24"/>
          <w:lang w:val="en-US"/>
        </w:rPr>
        <w:t>Pinheiro</w:t>
      </w:r>
      <w:proofErr w:type="spellEnd"/>
      <w:r w:rsidR="00D70A20" w:rsidRPr="00527A82">
        <w:rPr>
          <w:rFonts w:ascii="Garamond" w:eastAsia="Times New Roman" w:hAnsi="Garamond" w:cs="Times New Roman"/>
          <w:color w:val="000000"/>
          <w:sz w:val="24"/>
          <w:szCs w:val="24"/>
          <w:lang w:val="en-US"/>
        </w:rPr>
        <w:t xml:space="preserve"> </w:t>
      </w:r>
      <w:r w:rsidR="003C720E" w:rsidRPr="00527A82">
        <w:rPr>
          <w:rFonts w:ascii="Garamond" w:eastAsia="Times New Roman" w:hAnsi="Garamond" w:cs="Times New Roman"/>
          <w:color w:val="000000"/>
          <w:sz w:val="24"/>
          <w:szCs w:val="24"/>
          <w:lang w:val="en-US"/>
        </w:rPr>
        <w:t>et al.</w:t>
      </w:r>
      <w:r w:rsidR="00D70A20" w:rsidRPr="00527A82">
        <w:rPr>
          <w:rFonts w:ascii="Garamond" w:eastAsia="Times New Roman" w:hAnsi="Garamond" w:cs="Times New Roman"/>
          <w:color w:val="000000"/>
          <w:sz w:val="24"/>
          <w:szCs w:val="24"/>
          <w:lang w:val="en-US"/>
        </w:rPr>
        <w:t xml:space="preserve"> 2014)</w:t>
      </w:r>
      <w:r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t xml:space="preserve">Separate analyses were performed for </w:t>
      </w:r>
      <w:r w:rsidR="00462328" w:rsidRPr="00527A82">
        <w:rPr>
          <w:rFonts w:ascii="Garamond" w:eastAsia="Times New Roman" w:hAnsi="Garamond" w:cs="Times New Roman"/>
          <w:color w:val="000000"/>
          <w:sz w:val="24"/>
          <w:szCs w:val="24"/>
          <w:lang w:val="en-US"/>
        </w:rPr>
        <w:t xml:space="preserve">a) </w:t>
      </w:r>
      <w:r w:rsidR="00737467" w:rsidRPr="00527A82">
        <w:rPr>
          <w:rFonts w:ascii="Garamond" w:eastAsia="Times New Roman" w:hAnsi="Garamond" w:cs="Times New Roman"/>
          <w:color w:val="000000"/>
          <w:sz w:val="24"/>
          <w:szCs w:val="24"/>
          <w:lang w:val="en-US"/>
        </w:rPr>
        <w:t>all invertebrates</w:t>
      </w:r>
      <w:r w:rsidR="00462328" w:rsidRPr="00527A82">
        <w:rPr>
          <w:rFonts w:ascii="Garamond" w:eastAsia="Times New Roman" w:hAnsi="Garamond" w:cs="Times New Roman"/>
          <w:color w:val="000000"/>
          <w:sz w:val="24"/>
          <w:szCs w:val="24"/>
          <w:lang w:val="en-US"/>
        </w:rPr>
        <w:t xml:space="preserve"> in the assemblage, and b)</w:t>
      </w:r>
      <w:r w:rsidR="00737467" w:rsidRPr="00527A82">
        <w:rPr>
          <w:rFonts w:ascii="Garamond" w:eastAsia="Times New Roman" w:hAnsi="Garamond" w:cs="Times New Roman"/>
          <w:color w:val="000000"/>
          <w:sz w:val="24"/>
          <w:szCs w:val="24"/>
          <w:lang w:val="en-US"/>
        </w:rPr>
        <w:t xml:space="preserve"> th</w:t>
      </w:r>
      <w:r w:rsidR="00462328" w:rsidRPr="00527A82">
        <w:rPr>
          <w:rFonts w:ascii="Garamond" w:eastAsia="Times New Roman" w:hAnsi="Garamond" w:cs="Times New Roman"/>
          <w:color w:val="000000"/>
          <w:sz w:val="24"/>
          <w:szCs w:val="24"/>
          <w:lang w:val="en-US"/>
        </w:rPr>
        <w:t xml:space="preserve">e subset of grazers within the </w:t>
      </w:r>
      <w:r w:rsidR="00737467" w:rsidRPr="00527A82">
        <w:rPr>
          <w:rFonts w:ascii="Garamond" w:eastAsia="Times New Roman" w:hAnsi="Garamond" w:cs="Times New Roman"/>
          <w:color w:val="000000"/>
          <w:sz w:val="24"/>
          <w:szCs w:val="24"/>
          <w:lang w:val="en-US"/>
        </w:rPr>
        <w:t>assemblage (</w:t>
      </w:r>
      <w:r w:rsidR="003C720E" w:rsidRPr="00527A82">
        <w:rPr>
          <w:rFonts w:ascii="Garamond" w:eastAsia="Times New Roman" w:hAnsi="Garamond" w:cs="Times New Roman"/>
          <w:color w:val="000000"/>
          <w:sz w:val="24"/>
          <w:szCs w:val="24"/>
          <w:lang w:val="en-US"/>
        </w:rPr>
        <w:t xml:space="preserve">as defined in </w:t>
      </w:r>
      <w:r w:rsidR="00F71ABF">
        <w:rPr>
          <w:rFonts w:ascii="Garamond" w:eastAsia="Times New Roman" w:hAnsi="Garamond" w:cs="Times New Roman"/>
          <w:color w:val="000000"/>
          <w:sz w:val="24"/>
          <w:szCs w:val="24"/>
          <w:lang w:val="en-US"/>
        </w:rPr>
        <w:t>Appendix 1</w:t>
      </w:r>
      <w:r w:rsidR="00737467" w:rsidRPr="00527A82">
        <w:rPr>
          <w:rFonts w:ascii="Garamond" w:eastAsia="Times New Roman" w:hAnsi="Garamond" w:cs="Times New Roman"/>
          <w:color w:val="000000"/>
          <w:sz w:val="24"/>
          <w:szCs w:val="24"/>
          <w:lang w:val="en-US"/>
        </w:rPr>
        <w:t xml:space="preserve">).  </w:t>
      </w:r>
      <w:r w:rsidR="00737467" w:rsidRPr="00527A82">
        <w:rPr>
          <w:rFonts w:ascii="Garamond" w:eastAsia="Times New Roman" w:hAnsi="Garamond" w:cs="Times New Roman"/>
          <w:color w:val="000000"/>
          <w:sz w:val="24"/>
          <w:szCs w:val="24"/>
          <w:lang w:val="en-US"/>
        </w:rPr>
        <w:lastRenderedPageBreak/>
        <w:t>A</w:t>
      </w:r>
      <w:r w:rsidR="00D70A20" w:rsidRPr="00527A82">
        <w:rPr>
          <w:rFonts w:ascii="Garamond" w:eastAsia="Times New Roman" w:hAnsi="Garamond" w:cs="Times New Roman"/>
          <w:color w:val="000000"/>
          <w:sz w:val="24"/>
          <w:szCs w:val="24"/>
          <w:lang w:val="en-US"/>
        </w:rPr>
        <w:t xml:space="preserve">bundance and ENS were log-transformed to meet the assumption of homoscedasticity. </w:t>
      </w:r>
      <w:r w:rsidRPr="00527A82">
        <w:rPr>
          <w:rFonts w:ascii="Garamond" w:eastAsia="Times New Roman" w:hAnsi="Garamond" w:cs="Times New Roman"/>
          <w:color w:val="000000"/>
          <w:sz w:val="24"/>
          <w:szCs w:val="24"/>
          <w:lang w:val="en-US"/>
        </w:rPr>
        <w:t>We tested our hypotheses about spatial and temporal variation by comparing models with and without terms for position, time (1, 2</w:t>
      </w:r>
      <w:r w:rsidR="00462328" w:rsidRPr="00527A82">
        <w:rPr>
          <w:rFonts w:ascii="Garamond" w:eastAsia="Times New Roman" w:hAnsi="Garamond" w:cs="Times New Roman"/>
          <w:color w:val="000000"/>
          <w:sz w:val="24"/>
          <w:szCs w:val="24"/>
          <w:lang w:val="en-US"/>
        </w:rPr>
        <w:t>.5 or 4</w:t>
      </w:r>
      <w:r w:rsidRPr="00527A82">
        <w:rPr>
          <w:rFonts w:ascii="Garamond" w:eastAsia="Times New Roman" w:hAnsi="Garamond" w:cs="Times New Roman"/>
          <w:color w:val="000000"/>
          <w:sz w:val="24"/>
          <w:szCs w:val="24"/>
          <w:lang w:val="en-US"/>
        </w:rPr>
        <w:t xml:space="preserve"> to indicate May, June/July and August) and the interaction of position and time. We </w:t>
      </w:r>
      <w:r w:rsidR="00774C09" w:rsidRPr="00527A82">
        <w:rPr>
          <w:rFonts w:ascii="Garamond" w:eastAsia="Times New Roman" w:hAnsi="Garamond" w:cs="Times New Roman"/>
          <w:color w:val="000000"/>
          <w:sz w:val="24"/>
          <w:szCs w:val="24"/>
          <w:lang w:val="en-US"/>
        </w:rPr>
        <w:t>ranked</w:t>
      </w:r>
      <w:r w:rsidRPr="00527A82">
        <w:rPr>
          <w:rFonts w:ascii="Garamond" w:eastAsia="Times New Roman" w:hAnsi="Garamond" w:cs="Times New Roman"/>
          <w:color w:val="000000"/>
          <w:sz w:val="24"/>
          <w:szCs w:val="24"/>
          <w:lang w:val="en-US"/>
        </w:rPr>
        <w:t xml:space="preserve"> mode</w:t>
      </w:r>
      <w:r w:rsidR="00774C09" w:rsidRPr="00527A82">
        <w:rPr>
          <w:rFonts w:ascii="Garamond" w:eastAsia="Times New Roman" w:hAnsi="Garamond" w:cs="Times New Roman"/>
          <w:color w:val="000000"/>
          <w:sz w:val="24"/>
          <w:szCs w:val="24"/>
          <w:lang w:val="en-US"/>
        </w:rPr>
        <w:t xml:space="preserve">ls using </w:t>
      </w:r>
      <w:proofErr w:type="spellStart"/>
      <w:r w:rsidR="00774C09" w:rsidRPr="00527A82">
        <w:rPr>
          <w:rFonts w:ascii="Garamond" w:eastAsia="Times New Roman" w:hAnsi="Garamond" w:cs="Times New Roman"/>
          <w:color w:val="000000"/>
          <w:sz w:val="24"/>
          <w:szCs w:val="24"/>
          <w:lang w:val="en-US"/>
        </w:rPr>
        <w:t>AICc</w:t>
      </w:r>
      <w:proofErr w:type="spellEnd"/>
      <w:r w:rsidR="00774C09" w:rsidRPr="00527A82">
        <w:rPr>
          <w:rFonts w:ascii="Garamond" w:eastAsia="Times New Roman" w:hAnsi="Garamond" w:cs="Times New Roman"/>
          <w:color w:val="000000"/>
          <w:sz w:val="24"/>
          <w:szCs w:val="24"/>
          <w:lang w:val="en-US"/>
        </w:rPr>
        <w:t xml:space="preserve">, </w:t>
      </w:r>
      <w:r w:rsidR="00774C09" w:rsidRPr="00527A82">
        <w:rPr>
          <w:rFonts w:ascii="Garamond" w:hAnsi="Garamond"/>
          <w:sz w:val="24"/>
          <w:szCs w:val="24"/>
        </w:rPr>
        <w:t xml:space="preserve">and compared them using likelihood ratio tests, </w:t>
      </w:r>
      <w:proofErr w:type="spellStart"/>
      <w:r w:rsidR="00774C09" w:rsidRPr="00527A82">
        <w:rPr>
          <w:rFonts w:ascii="Garamond" w:hAnsi="Garamond" w:cs="Times New Roman"/>
          <w:sz w:val="24"/>
          <w:szCs w:val="24"/>
        </w:rPr>
        <w:t>δ</w:t>
      </w:r>
      <w:r w:rsidR="00774C09" w:rsidRPr="00527A82">
        <w:rPr>
          <w:rFonts w:ascii="Garamond" w:hAnsi="Garamond"/>
          <w:sz w:val="24"/>
          <w:szCs w:val="24"/>
          <w:vertAlign w:val="subscript"/>
        </w:rPr>
        <w:t>aic</w:t>
      </w:r>
      <w:proofErr w:type="spellEnd"/>
      <w:r w:rsidR="00774C09" w:rsidRPr="00527A82">
        <w:rPr>
          <w:rFonts w:ascii="Garamond" w:hAnsi="Garamond"/>
          <w:sz w:val="24"/>
          <w:szCs w:val="24"/>
        </w:rPr>
        <w:t xml:space="preserve"> and </w:t>
      </w:r>
      <w:proofErr w:type="spellStart"/>
      <w:r w:rsidR="00774C09" w:rsidRPr="00527A82">
        <w:rPr>
          <w:rFonts w:ascii="Garamond" w:hAnsi="Garamond"/>
          <w:sz w:val="24"/>
          <w:szCs w:val="24"/>
        </w:rPr>
        <w:t>Akaike</w:t>
      </w:r>
      <w:proofErr w:type="spellEnd"/>
      <w:r w:rsidR="00774C09" w:rsidRPr="00527A82">
        <w:rPr>
          <w:rFonts w:ascii="Garamond" w:hAnsi="Garamond"/>
          <w:sz w:val="24"/>
          <w:szCs w:val="24"/>
        </w:rPr>
        <w:t xml:space="preserve"> weights (</w:t>
      </w:r>
      <w:r w:rsidR="00774C09" w:rsidRPr="00527A82">
        <w:rPr>
          <w:rFonts w:ascii="Garamond" w:hAnsi="Garamond"/>
          <w:i/>
          <w:sz w:val="24"/>
          <w:szCs w:val="24"/>
        </w:rPr>
        <w:t>w</w:t>
      </w:r>
      <w:r w:rsidR="00774C09" w:rsidRPr="00527A82">
        <w:rPr>
          <w:rFonts w:ascii="Garamond" w:hAnsi="Garamond"/>
          <w:sz w:val="24"/>
          <w:szCs w:val="24"/>
        </w:rPr>
        <w:t>).</w:t>
      </w:r>
      <w:r w:rsidR="00774C09" w:rsidRPr="00527A82">
        <w:rPr>
          <w:rFonts w:ascii="Garamond" w:hAnsi="Garamond"/>
          <w:i/>
          <w:sz w:val="24"/>
          <w:szCs w:val="24"/>
        </w:rPr>
        <w:t xml:space="preserve"> </w:t>
      </w:r>
      <w:r w:rsidR="00774C09" w:rsidRPr="00527A82">
        <w:rPr>
          <w:rFonts w:ascii="Garamond" w:hAnsi="Garamond"/>
          <w:sz w:val="24"/>
          <w:szCs w:val="24"/>
        </w:rPr>
        <w:t xml:space="preserve">Models with a </w:t>
      </w:r>
      <w:proofErr w:type="spellStart"/>
      <w:r w:rsidR="00774C09" w:rsidRPr="00527A82">
        <w:rPr>
          <w:rFonts w:ascii="Garamond" w:hAnsi="Garamond" w:cs="Times New Roman"/>
          <w:sz w:val="24"/>
          <w:szCs w:val="24"/>
        </w:rPr>
        <w:t>δ</w:t>
      </w:r>
      <w:r w:rsidR="00774C09" w:rsidRPr="00527A82">
        <w:rPr>
          <w:rFonts w:ascii="Garamond" w:hAnsi="Garamond"/>
          <w:sz w:val="24"/>
          <w:szCs w:val="24"/>
          <w:vertAlign w:val="subscript"/>
        </w:rPr>
        <w:t>aic</w:t>
      </w:r>
      <w:proofErr w:type="spellEnd"/>
      <w:r w:rsidR="00774C09" w:rsidRPr="00527A82">
        <w:rPr>
          <w:rFonts w:ascii="Garamond" w:hAnsi="Garamond"/>
          <w:sz w:val="24"/>
          <w:szCs w:val="24"/>
        </w:rPr>
        <w:t xml:space="preserve"> &lt; 2 can be considered equivalent to the best model </w:t>
      </w:r>
      <w:r w:rsidR="00774C09" w:rsidRPr="00527A82">
        <w:rPr>
          <w:rFonts w:ascii="Garamond" w:hAnsi="Garamond"/>
          <w:sz w:val="24"/>
          <w:szCs w:val="24"/>
        </w:rPr>
        <w:fldChar w:fldCharType="begin"/>
      </w:r>
      <w:r w:rsidR="00774C09" w:rsidRPr="00527A82">
        <w:rPr>
          <w:rFonts w:ascii="Garamond" w:hAnsi="Garamond"/>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527A82">
        <w:rPr>
          <w:rFonts w:ascii="Garamond" w:hAnsi="Garamond"/>
          <w:sz w:val="24"/>
          <w:szCs w:val="24"/>
        </w:rPr>
        <w:fldChar w:fldCharType="separate"/>
      </w:r>
      <w:r w:rsidR="003C720E" w:rsidRPr="00527A82">
        <w:rPr>
          <w:rFonts w:ascii="Garamond" w:hAnsi="Garamond"/>
          <w:noProof/>
          <w:sz w:val="24"/>
          <w:szCs w:val="24"/>
        </w:rPr>
        <w:t>(Burnham &amp;</w:t>
      </w:r>
      <w:r w:rsidR="00774C09" w:rsidRPr="00527A82">
        <w:rPr>
          <w:rFonts w:ascii="Garamond" w:hAnsi="Garamond"/>
          <w:noProof/>
          <w:sz w:val="24"/>
          <w:szCs w:val="24"/>
        </w:rPr>
        <w:t xml:space="preserve"> Anderson 2002)</w:t>
      </w:r>
      <w:r w:rsidR="00774C09" w:rsidRPr="00527A82">
        <w:rPr>
          <w:rFonts w:ascii="Garamond" w:hAnsi="Garamond"/>
          <w:sz w:val="24"/>
          <w:szCs w:val="24"/>
        </w:rPr>
        <w:fldChar w:fldCharType="end"/>
      </w:r>
      <w:r w:rsidR="00774C09" w:rsidRPr="00527A82">
        <w:rPr>
          <w:rFonts w:ascii="Garamond" w:hAnsi="Garamond"/>
          <w:sz w:val="24"/>
          <w:szCs w:val="24"/>
        </w:rPr>
        <w:t xml:space="preserve">. In the case of multiple highly ranked models, we selected the set of models that produced a cumulative </w:t>
      </w:r>
      <w:r w:rsidR="00774C09" w:rsidRPr="00527A82">
        <w:rPr>
          <w:rFonts w:ascii="Garamond" w:hAnsi="Garamond"/>
          <w:i/>
          <w:sz w:val="24"/>
          <w:szCs w:val="24"/>
        </w:rPr>
        <w:t>w</w:t>
      </w:r>
      <w:r w:rsidR="00774C09" w:rsidRPr="00527A82">
        <w:rPr>
          <w:rFonts w:ascii="Garamond" w:hAnsi="Garamond"/>
          <w:sz w:val="24"/>
          <w:szCs w:val="24"/>
        </w:rPr>
        <w:t xml:space="preserve"> &gt; 0.95, representing our confidence (95%) that the set includes the best model, and we averaged these models to produce coefficients of effects </w:t>
      </w:r>
      <w:r w:rsidR="00774C09" w:rsidRPr="00527A82">
        <w:rPr>
          <w:rFonts w:ascii="Garamond" w:hAnsi="Garamond"/>
          <w:sz w:val="24"/>
          <w:szCs w:val="24"/>
        </w:rPr>
        <w:fldChar w:fldCharType="begin"/>
      </w:r>
      <w:r w:rsidR="00774C09" w:rsidRPr="00527A82">
        <w:rPr>
          <w:rFonts w:ascii="Garamond" w:hAnsi="Garamond"/>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527A82">
        <w:rPr>
          <w:rFonts w:ascii="Garamond" w:hAnsi="Garamond"/>
          <w:sz w:val="24"/>
          <w:szCs w:val="24"/>
        </w:rPr>
        <w:fldChar w:fldCharType="separate"/>
      </w:r>
      <w:r w:rsidR="009D62D7" w:rsidRPr="00527A82">
        <w:rPr>
          <w:rFonts w:ascii="Garamond" w:hAnsi="Garamond"/>
          <w:noProof/>
          <w:sz w:val="24"/>
          <w:szCs w:val="24"/>
        </w:rPr>
        <w:t>(Burnham &amp;</w:t>
      </w:r>
      <w:r w:rsidR="00774C09" w:rsidRPr="00527A82">
        <w:rPr>
          <w:rFonts w:ascii="Garamond" w:hAnsi="Garamond"/>
          <w:noProof/>
          <w:sz w:val="24"/>
          <w:szCs w:val="24"/>
        </w:rPr>
        <w:t xml:space="preserve"> Anderson 2002)</w:t>
      </w:r>
      <w:r w:rsidR="00774C09" w:rsidRPr="00527A82">
        <w:rPr>
          <w:rFonts w:ascii="Garamond" w:hAnsi="Garamond"/>
          <w:sz w:val="24"/>
          <w:szCs w:val="24"/>
        </w:rPr>
        <w:fldChar w:fldCharType="end"/>
      </w:r>
      <w:r w:rsidR="0066490D"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527A82">
        <w:rPr>
          <w:rFonts w:ascii="Garamond" w:eastAsia="Times New Roman" w:hAnsi="Garamond" w:cs="Times New Roman"/>
          <w:color w:val="000000"/>
          <w:sz w:val="24"/>
          <w:szCs w:val="24"/>
          <w:lang w:val="en-US"/>
        </w:rPr>
        <w:t xml:space="preserve"> four sites sampled only once).</w:t>
      </w:r>
      <w:r w:rsidR="0066490D" w:rsidRPr="00527A82">
        <w:rPr>
          <w:rFonts w:ascii="Garamond" w:eastAsia="Times New Roman" w:hAnsi="Garamond" w:cs="Times New Roman"/>
          <w:color w:val="000000"/>
          <w:sz w:val="24"/>
          <w:szCs w:val="24"/>
          <w:lang w:val="en-US"/>
        </w:rPr>
        <w:t xml:space="preserve"> </w:t>
      </w:r>
    </w:p>
    <w:p w14:paraId="6DAD57A4" w14:textId="71EC0B3C" w:rsidR="007F5CAB" w:rsidRPr="008A248B" w:rsidRDefault="006034D1" w:rsidP="00614BB9">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
        <w:t xml:space="preserve">We used simple linear regressions to test for the effects of position and time on estimated gamma diversity (Chao2 </w:t>
      </w:r>
      <w:r w:rsidR="004F4D87" w:rsidRPr="00527A82">
        <w:rPr>
          <w:rFonts w:ascii="Garamond" w:eastAsia="Times New Roman" w:hAnsi="Garamond" w:cs="Times New Roman"/>
          <w:color w:val="000000"/>
          <w:sz w:val="24"/>
          <w:szCs w:val="24"/>
          <w:lang w:val="en-US"/>
        </w:rPr>
        <w:t>index</w:t>
      </w:r>
      <w:r w:rsidRPr="00527A82">
        <w:rPr>
          <w:rFonts w:ascii="Garamond" w:eastAsia="Times New Roman" w:hAnsi="Garamond" w:cs="Times New Roman"/>
          <w:color w:val="000000"/>
          <w:sz w:val="24"/>
          <w:szCs w:val="24"/>
          <w:lang w:val="en-US"/>
        </w:rPr>
        <w:t>)</w:t>
      </w:r>
      <w:r w:rsidR="00BB0807" w:rsidRPr="00527A82">
        <w:rPr>
          <w:rFonts w:ascii="Garamond" w:eastAsia="Times New Roman" w:hAnsi="Garamond" w:cs="Times New Roman"/>
          <w:color w:val="000000"/>
          <w:sz w:val="24"/>
          <w:szCs w:val="24"/>
          <w:lang w:val="en-US"/>
        </w:rPr>
        <w:t xml:space="preserve"> and beta diversity (distance to centroid)</w:t>
      </w:r>
      <w:r w:rsidRPr="00527A82">
        <w:rPr>
          <w:rFonts w:ascii="Garamond" w:eastAsia="Times New Roman" w:hAnsi="Garamond"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527A82">
        <w:rPr>
          <w:rFonts w:ascii="Garamond" w:eastAsia="Times New Roman" w:hAnsi="Garamond" w:cs="Times New Roman"/>
          <w:color w:val="000000"/>
          <w:sz w:val="24"/>
          <w:szCs w:val="24"/>
          <w:lang w:val="en-US"/>
        </w:rPr>
        <w:t>city in plots of the residuals.</w:t>
      </w:r>
    </w:p>
    <w:p w14:paraId="7935B6C7" w14:textId="645E8B18" w:rsidR="00D70A20" w:rsidRPr="00527A82" w:rsidRDefault="009950DF" w:rsidP="00614BB9">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color w:val="000000"/>
          <w:sz w:val="24"/>
          <w:szCs w:val="24"/>
          <w:lang w:val="en-US"/>
        </w:rPr>
        <w:t>RESULTS</w:t>
      </w:r>
    </w:p>
    <w:p w14:paraId="27E1059F" w14:textId="38B52FDD" w:rsidR="002B009E"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bCs/>
          <w:iCs/>
          <w:color w:val="000000"/>
          <w:sz w:val="24"/>
          <w:szCs w:val="24"/>
          <w:lang w:val="en-US"/>
        </w:rPr>
        <w:t>Variation in meadow properties</w:t>
      </w:r>
    </w:p>
    <w:p w14:paraId="1AEDD193" w14:textId="6844279C" w:rsidR="005A6091" w:rsidRPr="00527A82" w:rsidRDefault="006034D1" w:rsidP="005A6091">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Abiotic and biotic attributes varied among meadow</w:t>
      </w:r>
      <w:r w:rsidR="009950DF"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in Trevor Channel between Alberni Inlet and the </w:t>
      </w:r>
      <w:r w:rsidR="002E6CBF" w:rsidRPr="00527A82">
        <w:rPr>
          <w:rFonts w:ascii="Garamond" w:eastAsia="Times New Roman" w:hAnsi="Garamond" w:cs="Times New Roman"/>
          <w:color w:val="000000"/>
          <w:sz w:val="24"/>
          <w:szCs w:val="24"/>
          <w:lang w:val="en-US"/>
        </w:rPr>
        <w:t>open o</w:t>
      </w:r>
      <w:r w:rsidRPr="00527A82">
        <w:rPr>
          <w:rFonts w:ascii="Garamond" w:eastAsia="Times New Roman" w:hAnsi="Garamond" w:cs="Times New Roman"/>
          <w:color w:val="000000"/>
          <w:sz w:val="24"/>
          <w:szCs w:val="24"/>
          <w:lang w:val="en-US"/>
        </w:rPr>
        <w:t xml:space="preserve">cean. </w:t>
      </w:r>
      <w:r w:rsidR="005A6091" w:rsidRPr="00527A82">
        <w:rPr>
          <w:rFonts w:ascii="Garamond" w:eastAsia="Times New Roman" w:hAnsi="Garamond" w:cs="Times New Roman"/>
          <w:color w:val="000000"/>
          <w:sz w:val="24"/>
          <w:szCs w:val="24"/>
          <w:lang w:val="en-US"/>
        </w:rPr>
        <w:t>Temperature, salinity, shoot density and LAI were all correlated with each other and with position</w:t>
      </w:r>
      <w:r w:rsidR="004A71D6" w:rsidRPr="00527A82">
        <w:rPr>
          <w:rFonts w:ascii="Garamond" w:eastAsia="Times New Roman" w:hAnsi="Garamond" w:cs="Times New Roman"/>
          <w:color w:val="000000"/>
          <w:sz w:val="24"/>
          <w:szCs w:val="24"/>
          <w:lang w:val="en-US"/>
        </w:rPr>
        <w:t xml:space="preserve"> in the estuary</w:t>
      </w:r>
      <w:r w:rsidR="005A6091" w:rsidRPr="00527A82">
        <w:rPr>
          <w:rFonts w:ascii="Garamond" w:eastAsia="Times New Roman" w:hAnsi="Garamond" w:cs="Times New Roman"/>
          <w:color w:val="000000"/>
          <w:sz w:val="24"/>
          <w:szCs w:val="24"/>
          <w:lang w:val="en-US"/>
        </w:rPr>
        <w:t xml:space="preserve"> (</w:t>
      </w:r>
      <w:r w:rsidR="00E50952" w:rsidRPr="00527A82">
        <w:rPr>
          <w:rFonts w:ascii="Garamond" w:eastAsia="Times New Roman" w:hAnsi="Garamond" w:cs="Times New Roman"/>
          <w:color w:val="000000"/>
          <w:sz w:val="24"/>
          <w:szCs w:val="24"/>
          <w:lang w:val="en-US"/>
        </w:rPr>
        <w:t xml:space="preserve">Table 1, </w:t>
      </w:r>
      <w:r w:rsidR="009D62D7" w:rsidRPr="00527A82">
        <w:rPr>
          <w:rFonts w:ascii="Garamond" w:eastAsia="Times New Roman" w:hAnsi="Garamond" w:cs="Times New Roman"/>
          <w:color w:val="000000"/>
          <w:sz w:val="24"/>
          <w:szCs w:val="24"/>
          <w:lang w:val="en-US"/>
        </w:rPr>
        <w:t>Appendices</w:t>
      </w:r>
      <w:r w:rsidR="005A6091" w:rsidRPr="00527A82">
        <w:rPr>
          <w:rFonts w:ascii="Garamond" w:eastAsia="Times New Roman" w:hAnsi="Garamond" w:cs="Times New Roman"/>
          <w:color w:val="000000"/>
          <w:sz w:val="24"/>
          <w:szCs w:val="24"/>
          <w:lang w:val="en-US"/>
        </w:rPr>
        <w:t xml:space="preserve"> 1, 2).  We thus used position in the watershed as the predictor of spatial var</w:t>
      </w:r>
      <w:r w:rsidR="00E50952" w:rsidRPr="00527A82">
        <w:rPr>
          <w:rFonts w:ascii="Garamond" w:eastAsia="Times New Roman" w:hAnsi="Garamond" w:cs="Times New Roman"/>
          <w:color w:val="000000"/>
          <w:sz w:val="24"/>
          <w:szCs w:val="24"/>
          <w:lang w:val="en-US"/>
        </w:rPr>
        <w:t>i</w:t>
      </w:r>
      <w:r w:rsidR="005A6091" w:rsidRPr="00527A82">
        <w:rPr>
          <w:rFonts w:ascii="Garamond" w:eastAsia="Times New Roman" w:hAnsi="Garamond" w:cs="Times New Roman"/>
          <w:color w:val="000000"/>
          <w:sz w:val="24"/>
          <w:szCs w:val="24"/>
          <w:lang w:val="en-US"/>
        </w:rPr>
        <w:t>ation for subsequent analyses. Eel</w:t>
      </w:r>
      <w:r w:rsidRPr="00527A82">
        <w:rPr>
          <w:rFonts w:ascii="Garamond" w:eastAsia="Times New Roman" w:hAnsi="Garamond" w:cs="Times New Roman"/>
          <w:color w:val="000000"/>
          <w:sz w:val="24"/>
          <w:szCs w:val="24"/>
          <w:lang w:val="en-US"/>
        </w:rPr>
        <w:t xml:space="preserve">grass meadows toward the </w:t>
      </w:r>
      <w:r w:rsidR="005A6091" w:rsidRPr="00527A82">
        <w:rPr>
          <w:rFonts w:ascii="Garamond" w:eastAsia="Times New Roman" w:hAnsi="Garamond" w:cs="Times New Roman"/>
          <w:color w:val="000000"/>
          <w:sz w:val="24"/>
          <w:szCs w:val="24"/>
          <w:lang w:val="en-US"/>
        </w:rPr>
        <w:lastRenderedPageBreak/>
        <w:t>ocean</w:t>
      </w:r>
      <w:r w:rsidRPr="00527A82">
        <w:rPr>
          <w:rFonts w:ascii="Garamond" w:eastAsia="Times New Roman" w:hAnsi="Garamond" w:cs="Times New Roman"/>
          <w:color w:val="000000"/>
          <w:sz w:val="24"/>
          <w:szCs w:val="24"/>
          <w:lang w:val="en-US"/>
        </w:rPr>
        <w:t xml:space="preserve"> end of the watershed were saltier</w:t>
      </w:r>
      <w:r w:rsidR="004A71D6" w:rsidRPr="00527A82">
        <w:rPr>
          <w:rFonts w:ascii="Garamond" w:eastAsia="Times New Roman" w:hAnsi="Garamond" w:cs="Times New Roman"/>
          <w:color w:val="000000"/>
          <w:sz w:val="24"/>
          <w:szCs w:val="24"/>
          <w:lang w:val="en-US"/>
        </w:rPr>
        <w:t xml:space="preserve"> (0.44</w:t>
      </w:r>
      <w:r w:rsidR="00DB74C6" w:rsidRPr="00527A82">
        <w:rPr>
          <w:rFonts w:ascii="Garamond" w:eastAsia="Times New Roman" w:hAnsi="Garamond" w:cs="Times New Roman"/>
          <w:color w:val="000000"/>
          <w:sz w:val="24"/>
          <w:szCs w:val="24"/>
          <w:lang w:val="en-US"/>
        </w:rPr>
        <w:t xml:space="preserve"> </w:t>
      </w:r>
      <w:proofErr w:type="spellStart"/>
      <w:r w:rsidR="00DB74C6" w:rsidRPr="00527A82">
        <w:rPr>
          <w:rFonts w:ascii="Garamond" w:eastAsia="Times New Roman" w:hAnsi="Garamond" w:cs="Times New Roman"/>
          <w:color w:val="000000"/>
          <w:sz w:val="24"/>
          <w:szCs w:val="24"/>
          <w:lang w:val="en-US"/>
        </w:rPr>
        <w:t>ppt</w:t>
      </w:r>
      <w:proofErr w:type="spellEnd"/>
      <w:r w:rsidR="00DB74C6" w:rsidRPr="00527A82">
        <w:rPr>
          <w:rFonts w:ascii="Garamond" w:eastAsia="Times New Roman" w:hAnsi="Garamond" w:cs="Times New Roman"/>
          <w:color w:val="000000"/>
          <w:sz w:val="24"/>
          <w:szCs w:val="24"/>
          <w:lang w:val="en-US"/>
        </w:rPr>
        <w:t xml:space="preserve">/km) </w:t>
      </w:r>
      <w:r w:rsidRPr="00527A82">
        <w:rPr>
          <w:rFonts w:ascii="Garamond" w:eastAsia="Times New Roman" w:hAnsi="Garamond" w:cs="Times New Roman"/>
          <w:color w:val="000000"/>
          <w:sz w:val="24"/>
          <w:szCs w:val="24"/>
          <w:lang w:val="en-US"/>
        </w:rPr>
        <w:t xml:space="preserve">than meadows closer </w:t>
      </w:r>
      <w:r w:rsidR="00D3624F" w:rsidRPr="00527A82">
        <w:rPr>
          <w:rFonts w:ascii="Garamond" w:eastAsia="Times New Roman" w:hAnsi="Garamond" w:cs="Times New Roman"/>
          <w:color w:val="000000"/>
          <w:sz w:val="24"/>
          <w:szCs w:val="24"/>
          <w:lang w:val="en-US"/>
        </w:rPr>
        <w:t>to the Alberni Inlet (</w:t>
      </w:r>
      <w:r w:rsidR="00614BB9" w:rsidRPr="00527A82">
        <w:rPr>
          <w:rFonts w:ascii="Garamond" w:eastAsia="Times New Roman" w:hAnsi="Garamond" w:cs="Times New Roman"/>
          <w:color w:val="000000"/>
          <w:sz w:val="24"/>
          <w:szCs w:val="24"/>
          <w:lang w:val="en-US"/>
        </w:rPr>
        <w:t xml:space="preserve">Table 1, </w:t>
      </w:r>
      <w:r w:rsidR="009D62D7" w:rsidRPr="00527A82">
        <w:rPr>
          <w:rFonts w:ascii="Garamond" w:eastAsia="Times New Roman" w:hAnsi="Garamond" w:cs="Times New Roman"/>
          <w:color w:val="000000"/>
          <w:sz w:val="24"/>
          <w:szCs w:val="24"/>
          <w:lang w:val="en-US"/>
        </w:rPr>
        <w:t>Appendices</w:t>
      </w:r>
      <w:r w:rsidR="00D3624F" w:rsidRPr="00527A82">
        <w:rPr>
          <w:rFonts w:ascii="Garamond" w:eastAsia="Times New Roman" w:hAnsi="Garamond" w:cs="Times New Roman"/>
          <w:color w:val="000000"/>
          <w:sz w:val="24"/>
          <w:szCs w:val="24"/>
          <w:lang w:val="en-US"/>
        </w:rPr>
        <w:t xml:space="preserve"> 1</w:t>
      </w:r>
      <w:r w:rsidR="00211B5F" w:rsidRPr="00527A82">
        <w:rPr>
          <w:rFonts w:ascii="Garamond" w:eastAsia="Times New Roman" w:hAnsi="Garamond" w:cs="Times New Roman"/>
          <w:color w:val="000000"/>
          <w:sz w:val="24"/>
          <w:szCs w:val="24"/>
          <w:lang w:val="en-US"/>
        </w:rPr>
        <w:t>, 2</w:t>
      </w:r>
      <w:r w:rsidRPr="00527A82">
        <w:rPr>
          <w:rFonts w:ascii="Garamond" w:eastAsia="Times New Roman" w:hAnsi="Garamond" w:cs="Times New Roman"/>
          <w:color w:val="000000"/>
          <w:sz w:val="24"/>
          <w:szCs w:val="24"/>
          <w:lang w:val="en-US"/>
        </w:rPr>
        <w:t>). Se</w:t>
      </w:r>
      <w:r w:rsidR="00211B5F" w:rsidRPr="00527A82">
        <w:rPr>
          <w:rFonts w:ascii="Garamond" w:eastAsia="Times New Roman" w:hAnsi="Garamond" w:cs="Times New Roman"/>
          <w:color w:val="000000"/>
          <w:sz w:val="24"/>
          <w:szCs w:val="24"/>
          <w:lang w:val="en-US"/>
        </w:rPr>
        <w:t>award sites were</w:t>
      </w:r>
      <w:r w:rsidRPr="00527A82">
        <w:rPr>
          <w:rFonts w:ascii="Garamond" w:eastAsia="Times New Roman" w:hAnsi="Garamond" w:cs="Times New Roman"/>
          <w:color w:val="000000"/>
          <w:sz w:val="24"/>
          <w:szCs w:val="24"/>
          <w:lang w:val="en-US"/>
        </w:rPr>
        <w:t xml:space="preserve"> cooler than fresher sites</w:t>
      </w:r>
      <w:r w:rsidR="00DB74C6" w:rsidRPr="00527A82">
        <w:rPr>
          <w:rFonts w:ascii="Garamond" w:eastAsia="Times New Roman" w:hAnsi="Garamond" w:cs="Times New Roman"/>
          <w:color w:val="000000"/>
          <w:sz w:val="24"/>
          <w:szCs w:val="24"/>
          <w:lang w:val="en-US"/>
        </w:rPr>
        <w:t xml:space="preserve">, although this </w:t>
      </w:r>
      <w:r w:rsidR="004A71D6" w:rsidRPr="00527A82">
        <w:rPr>
          <w:rFonts w:ascii="Garamond" w:eastAsia="Times New Roman" w:hAnsi="Garamond" w:cs="Times New Roman"/>
          <w:color w:val="000000"/>
          <w:sz w:val="24"/>
          <w:szCs w:val="24"/>
          <w:lang w:val="en-US"/>
        </w:rPr>
        <w:t>effect was non-significant (0.07</w:t>
      </w:r>
      <w:r w:rsidR="009D62D7" w:rsidRPr="00527A82">
        <w:rPr>
          <w:rFonts w:ascii="Garamond" w:eastAsia="Times New Roman" w:hAnsi="Garamond" w:cs="Times New Roman"/>
          <w:color w:val="000000"/>
          <w:sz w:val="24"/>
          <w:szCs w:val="24"/>
          <w:lang w:val="en-US"/>
        </w:rPr>
        <w:t xml:space="preserve"> °C/km, Appendices</w:t>
      </w:r>
      <w:r w:rsidR="00DB74C6" w:rsidRPr="00527A82">
        <w:rPr>
          <w:rFonts w:ascii="Garamond" w:eastAsia="Times New Roman" w:hAnsi="Garamond" w:cs="Times New Roman"/>
          <w:color w:val="000000"/>
          <w:sz w:val="24"/>
          <w:szCs w:val="24"/>
          <w:lang w:val="en-US"/>
        </w:rPr>
        <w:t xml:space="preserve"> 1,2)</w:t>
      </w:r>
      <w:r w:rsidRPr="00527A82">
        <w:rPr>
          <w:rFonts w:ascii="Garamond" w:eastAsia="Times New Roman" w:hAnsi="Garamond" w:cs="Times New Roman"/>
          <w:color w:val="000000"/>
          <w:sz w:val="24"/>
          <w:szCs w:val="24"/>
          <w:lang w:val="en-US"/>
        </w:rPr>
        <w:t>.</w:t>
      </w:r>
      <w:r w:rsidR="005A6091" w:rsidRPr="00527A82">
        <w:rPr>
          <w:rFonts w:ascii="Garamond" w:eastAsia="Times New Roman" w:hAnsi="Garamond"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527A82">
        <w:rPr>
          <w:rFonts w:ascii="Garamond" w:eastAsia="Times New Roman" w:hAnsi="Garamond" w:cs="Times New Roman"/>
          <w:color w:val="000000"/>
          <w:sz w:val="24"/>
          <w:szCs w:val="24"/>
          <w:lang w:val="en-US"/>
        </w:rPr>
        <w:t>s</w:t>
      </w:r>
      <w:r w:rsidR="005A6091"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xml:space="preserve"> 2;</w:t>
      </w:r>
      <w:r w:rsidR="005A6091" w:rsidRPr="00527A82">
        <w:rPr>
          <w:rFonts w:ascii="Garamond" w:eastAsia="Times New Roman" w:hAnsi="Garamond" w:cs="Times New Roman"/>
          <w:color w:val="000000"/>
          <w:sz w:val="24"/>
          <w:szCs w:val="24"/>
          <w:lang w:val="en-US"/>
        </w:rPr>
        <w:t xml:space="preserve"> </w:t>
      </w:r>
      <w:r w:rsidR="00F71ABF">
        <w:rPr>
          <w:rFonts w:ascii="Garamond" w:eastAsia="Times New Roman" w:hAnsi="Garamond" w:cs="Times New Roman"/>
          <w:color w:val="000000"/>
          <w:sz w:val="24"/>
          <w:szCs w:val="24"/>
          <w:lang w:val="en-US"/>
        </w:rPr>
        <w:t>Appendix 2</w:t>
      </w:r>
      <w:r w:rsidR="005A6091" w:rsidRPr="00527A82">
        <w:rPr>
          <w:rFonts w:ascii="Garamond" w:eastAsia="Times New Roman" w:hAnsi="Garamond" w:cs="Times New Roman"/>
          <w:color w:val="000000"/>
          <w:sz w:val="24"/>
          <w:szCs w:val="24"/>
          <w:lang w:val="en-US"/>
        </w:rPr>
        <w:t xml:space="preserve">; Figure S1). </w:t>
      </w:r>
      <w:r w:rsidR="00614BB9" w:rsidRPr="00527A82">
        <w:rPr>
          <w:rFonts w:ascii="Garamond" w:eastAsia="Times New Roman" w:hAnsi="Garamond" w:cs="Times New Roman"/>
          <w:color w:val="000000"/>
          <w:sz w:val="24"/>
          <w:szCs w:val="24"/>
          <w:lang w:val="en-US"/>
        </w:rPr>
        <w:t xml:space="preserve">Biotic properties also varied along </w:t>
      </w:r>
      <w:r w:rsidR="005A6091" w:rsidRPr="00527A82">
        <w:rPr>
          <w:rFonts w:ascii="Garamond" w:eastAsia="Times New Roman" w:hAnsi="Garamond" w:cs="Times New Roman"/>
          <w:color w:val="000000"/>
          <w:sz w:val="24"/>
          <w:szCs w:val="24"/>
          <w:lang w:val="en-US"/>
        </w:rPr>
        <w:t>the watershed</w:t>
      </w:r>
      <w:r w:rsidR="00614BB9" w:rsidRPr="00527A82">
        <w:rPr>
          <w:rFonts w:ascii="Garamond" w:eastAsia="Times New Roman" w:hAnsi="Garamond" w:cs="Times New Roman"/>
          <w:color w:val="000000"/>
          <w:sz w:val="24"/>
          <w:szCs w:val="24"/>
          <w:lang w:val="en-US"/>
        </w:rPr>
        <w:t xml:space="preserve"> gradient. </w:t>
      </w:r>
      <w:r w:rsidR="00E50952" w:rsidRPr="00527A82">
        <w:rPr>
          <w:rFonts w:ascii="Garamond" w:eastAsia="Times New Roman" w:hAnsi="Garamond" w:cs="Times New Roman"/>
          <w:color w:val="000000"/>
          <w:sz w:val="24"/>
          <w:szCs w:val="24"/>
          <w:lang w:val="en-US"/>
        </w:rPr>
        <w:t>Moving from Alberni Inlet to the ocean, meadows increasing shoot densities (0.27 shoots/km) and associated LAI (240.73 cm</w:t>
      </w:r>
      <w:r w:rsidR="00E50952" w:rsidRPr="00527A82">
        <w:rPr>
          <w:rFonts w:ascii="Garamond" w:eastAsia="Times New Roman" w:hAnsi="Garamond" w:cs="Times New Roman"/>
          <w:color w:val="000000"/>
          <w:sz w:val="24"/>
          <w:szCs w:val="24"/>
          <w:vertAlign w:val="superscript"/>
          <w:lang w:val="en-US"/>
        </w:rPr>
        <w:t>2</w:t>
      </w:r>
      <w:r w:rsidR="00E50952" w:rsidRPr="00527A82">
        <w:rPr>
          <w:rFonts w:ascii="Garamond" w:eastAsia="Times New Roman" w:hAnsi="Garamond" w:cs="Times New Roman"/>
          <w:color w:val="000000"/>
          <w:sz w:val="24"/>
          <w:szCs w:val="24"/>
          <w:lang w:val="en-US"/>
        </w:rPr>
        <w:t>/km) (</w:t>
      </w:r>
      <w:r w:rsidR="005A6091" w:rsidRPr="00527A82">
        <w:rPr>
          <w:rFonts w:ascii="Garamond" w:eastAsia="Times New Roman" w:hAnsi="Garamond" w:cs="Times New Roman"/>
          <w:color w:val="000000"/>
          <w:sz w:val="24"/>
          <w:szCs w:val="24"/>
          <w:lang w:val="en-US"/>
        </w:rPr>
        <w:t>Table</w:t>
      </w:r>
      <w:r w:rsidR="00C523CB" w:rsidRPr="00527A82">
        <w:rPr>
          <w:rFonts w:ascii="Garamond" w:eastAsia="Times New Roman" w:hAnsi="Garamond" w:cs="Times New Roman"/>
          <w:color w:val="000000"/>
          <w:sz w:val="24"/>
          <w:szCs w:val="24"/>
          <w:lang w:val="en-US"/>
        </w:rPr>
        <w:t>s</w:t>
      </w:r>
      <w:r w:rsidR="005A6091"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xml:space="preserve"> 2;</w:t>
      </w:r>
      <w:r w:rsidR="005A6091" w:rsidRPr="00527A82">
        <w:rPr>
          <w:rFonts w:ascii="Garamond" w:eastAsia="Times New Roman" w:hAnsi="Garamond" w:cs="Times New Roman"/>
          <w:color w:val="000000"/>
          <w:sz w:val="24"/>
          <w:szCs w:val="24"/>
          <w:lang w:val="en-US"/>
        </w:rPr>
        <w:t xml:space="preserve"> </w:t>
      </w:r>
      <w:r w:rsidR="009D62D7" w:rsidRPr="00527A82">
        <w:rPr>
          <w:rFonts w:ascii="Garamond" w:eastAsia="Times New Roman" w:hAnsi="Garamond" w:cs="Times New Roman"/>
          <w:color w:val="000000"/>
          <w:sz w:val="24"/>
          <w:szCs w:val="24"/>
          <w:lang w:val="en-US"/>
        </w:rPr>
        <w:t>Appendi</w:t>
      </w:r>
      <w:r w:rsidR="00F71ABF">
        <w:rPr>
          <w:rFonts w:ascii="Garamond" w:eastAsia="Times New Roman" w:hAnsi="Garamond" w:cs="Times New Roman"/>
          <w:color w:val="000000"/>
          <w:sz w:val="24"/>
          <w:szCs w:val="24"/>
          <w:lang w:val="en-US"/>
        </w:rPr>
        <w:t>x 2</w:t>
      </w:r>
      <w:r w:rsidR="005A6091" w:rsidRPr="00527A82">
        <w:rPr>
          <w:rFonts w:ascii="Garamond" w:eastAsia="Times New Roman" w:hAnsi="Garamond" w:cs="Times New Roman"/>
          <w:color w:val="000000"/>
          <w:sz w:val="24"/>
          <w:szCs w:val="24"/>
          <w:lang w:val="en-US"/>
        </w:rPr>
        <w:t>)</w:t>
      </w:r>
      <w:r w:rsidR="00E50952" w:rsidRPr="00527A82">
        <w:rPr>
          <w:rFonts w:ascii="Garamond" w:eastAsia="Times New Roman" w:hAnsi="Garamond" w:cs="Times New Roman"/>
          <w:color w:val="000000"/>
          <w:sz w:val="24"/>
          <w:szCs w:val="24"/>
          <w:lang w:val="en-US"/>
        </w:rPr>
        <w:t>. S</w:t>
      </w:r>
      <w:r w:rsidRPr="00527A82">
        <w:rPr>
          <w:rFonts w:ascii="Garamond" w:eastAsia="Times New Roman" w:hAnsi="Garamond" w:cs="Times New Roman"/>
          <w:color w:val="000000"/>
          <w:sz w:val="24"/>
          <w:szCs w:val="24"/>
          <w:lang w:val="en-US"/>
        </w:rPr>
        <w:t xml:space="preserve">hoot density and LAI increased between May and August at the </w:t>
      </w:r>
      <w:r w:rsidR="005B26E5" w:rsidRPr="00527A82">
        <w:rPr>
          <w:rFonts w:ascii="Garamond" w:eastAsia="Times New Roman" w:hAnsi="Garamond" w:cs="Times New Roman"/>
          <w:color w:val="000000"/>
          <w:sz w:val="24"/>
          <w:szCs w:val="24"/>
          <w:lang w:val="en-US"/>
        </w:rPr>
        <w:t xml:space="preserve">fresher </w:t>
      </w:r>
      <w:r w:rsidRPr="00527A82">
        <w:rPr>
          <w:rFonts w:ascii="Garamond" w:eastAsia="Times New Roman" w:hAnsi="Garamond" w:cs="Times New Roman"/>
          <w:color w:val="000000"/>
          <w:sz w:val="24"/>
          <w:szCs w:val="24"/>
          <w:lang w:val="en-US"/>
        </w:rPr>
        <w:t>sites but remained relatively high all summer at the seaward meadows</w:t>
      </w:r>
      <w:r w:rsidR="009D62D7" w:rsidRPr="00527A82">
        <w:rPr>
          <w:rFonts w:ascii="Garamond" w:eastAsia="Times New Roman" w:hAnsi="Garamond" w:cs="Times New Roman"/>
          <w:color w:val="000000"/>
          <w:sz w:val="24"/>
          <w:szCs w:val="24"/>
          <w:lang w:val="en-US"/>
        </w:rPr>
        <w:t xml:space="preserve"> (Appendi</w:t>
      </w:r>
      <w:r w:rsidR="00F71ABF">
        <w:rPr>
          <w:rFonts w:ascii="Garamond" w:eastAsia="Times New Roman" w:hAnsi="Garamond" w:cs="Times New Roman"/>
          <w:color w:val="000000"/>
          <w:sz w:val="24"/>
          <w:szCs w:val="24"/>
          <w:lang w:val="en-US"/>
        </w:rPr>
        <w:t>x 2</w:t>
      </w:r>
      <w:r w:rsidR="00614BB9" w:rsidRPr="00527A82">
        <w:rPr>
          <w:rFonts w:ascii="Garamond" w:eastAsia="Times New Roman" w:hAnsi="Garamond" w:cs="Times New Roman"/>
          <w:color w:val="000000"/>
          <w:sz w:val="24"/>
          <w:szCs w:val="24"/>
          <w:lang w:val="en-US"/>
        </w:rPr>
        <w:t>; Table</w:t>
      </w:r>
      <w:r w:rsidR="00C523CB" w:rsidRPr="00527A82">
        <w:rPr>
          <w:rFonts w:ascii="Garamond" w:eastAsia="Times New Roman" w:hAnsi="Garamond" w:cs="Times New Roman"/>
          <w:color w:val="000000"/>
          <w:sz w:val="24"/>
          <w:szCs w:val="24"/>
          <w:lang w:val="en-US"/>
        </w:rPr>
        <w:t>s</w:t>
      </w:r>
      <w:r w:rsidR="00614BB9" w:rsidRPr="00527A82">
        <w:rPr>
          <w:rFonts w:ascii="Garamond" w:eastAsia="Times New Roman" w:hAnsi="Garamond" w:cs="Times New Roman"/>
          <w:color w:val="000000"/>
          <w:sz w:val="24"/>
          <w:szCs w:val="24"/>
          <w:lang w:val="en-US"/>
        </w:rPr>
        <w:t xml:space="preserve"> 1</w:t>
      </w:r>
      <w:r w:rsidR="00C523CB" w:rsidRPr="00527A82">
        <w:rPr>
          <w:rFonts w:ascii="Garamond" w:eastAsia="Times New Roman" w:hAnsi="Garamond" w:cs="Times New Roman"/>
          <w:color w:val="000000"/>
          <w:sz w:val="24"/>
          <w:szCs w:val="24"/>
          <w:lang w:val="en-US"/>
        </w:rPr>
        <w:t>, 2</w:t>
      </w:r>
      <w:r w:rsidR="00211B5F"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Epiphyte load was highly variable between meadows, and did not change predictably with position in the estuary</w:t>
      </w:r>
      <w:r w:rsidR="00C523CB"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2</w:t>
      </w:r>
      <w:r w:rsidR="00C523CB"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xml:space="preserve"> Table</w:t>
      </w:r>
      <w:r w:rsidR="00C523CB" w:rsidRPr="00527A82">
        <w:rPr>
          <w:rFonts w:ascii="Garamond" w:eastAsia="Times New Roman" w:hAnsi="Garamond" w:cs="Times New Roman"/>
          <w:color w:val="000000"/>
          <w:sz w:val="24"/>
          <w:szCs w:val="24"/>
          <w:lang w:val="en-US"/>
        </w:rPr>
        <w:t>s 1,</w:t>
      </w:r>
      <w:r w:rsidR="004A71D6" w:rsidRPr="00527A82">
        <w:rPr>
          <w:rFonts w:ascii="Garamond" w:eastAsia="Times New Roman" w:hAnsi="Garamond" w:cs="Times New Roman"/>
          <w:color w:val="000000"/>
          <w:sz w:val="24"/>
          <w:szCs w:val="24"/>
          <w:lang w:val="en-US"/>
        </w:rPr>
        <w:t xml:space="preserve"> 2).</w:t>
      </w:r>
    </w:p>
    <w:p w14:paraId="03426340" w14:textId="4B73E902" w:rsidR="00D70A20"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systematically quantified </w:t>
      </w:r>
      <w:r w:rsidR="004A71D6" w:rsidRPr="00527A82">
        <w:rPr>
          <w:rFonts w:ascii="Garamond" w:eastAsia="Times New Roman" w:hAnsi="Garamond" w:cs="Times New Roman"/>
          <w:color w:val="000000"/>
          <w:sz w:val="24"/>
          <w:szCs w:val="24"/>
          <w:lang w:val="en-US"/>
        </w:rPr>
        <w:t xml:space="preserve">functional types of </w:t>
      </w:r>
      <w:r w:rsidR="00F731EF" w:rsidRPr="00527A82">
        <w:rPr>
          <w:rFonts w:ascii="Garamond" w:eastAsia="Times New Roman" w:hAnsi="Garamond" w:cs="Times New Roman"/>
          <w:color w:val="000000"/>
          <w:sz w:val="24"/>
          <w:szCs w:val="24"/>
          <w:lang w:val="en-US"/>
        </w:rPr>
        <w:t xml:space="preserve">epiphytes </w:t>
      </w:r>
      <w:r w:rsidRPr="00527A82">
        <w:rPr>
          <w:rFonts w:ascii="Garamond" w:eastAsia="Times New Roman" w:hAnsi="Garamond" w:cs="Times New Roman"/>
          <w:color w:val="000000"/>
          <w:sz w:val="24"/>
          <w:szCs w:val="24"/>
          <w:lang w:val="en-US"/>
        </w:rPr>
        <w:t xml:space="preserve">at </w:t>
      </w:r>
      <w:r w:rsidR="00377743" w:rsidRPr="00527A82">
        <w:rPr>
          <w:rFonts w:ascii="Garamond" w:eastAsia="Times New Roman" w:hAnsi="Garamond" w:cs="Times New Roman"/>
          <w:color w:val="000000"/>
          <w:sz w:val="24"/>
          <w:szCs w:val="24"/>
          <w:lang w:val="en-US"/>
        </w:rPr>
        <w:t>three</w:t>
      </w:r>
      <w:r w:rsidRPr="00527A82">
        <w:rPr>
          <w:rFonts w:ascii="Garamond" w:eastAsia="Times New Roman" w:hAnsi="Garamond" w:cs="Times New Roman"/>
          <w:color w:val="000000"/>
          <w:sz w:val="24"/>
          <w:szCs w:val="24"/>
          <w:lang w:val="en-US"/>
        </w:rPr>
        <w:t xml:space="preserve"> sites</w:t>
      </w:r>
      <w:r w:rsidR="00C523CB" w:rsidRPr="00527A82">
        <w:rPr>
          <w:rFonts w:ascii="Garamond" w:eastAsia="Times New Roman" w:hAnsi="Garamond" w:cs="Times New Roman"/>
          <w:color w:val="000000"/>
          <w:sz w:val="24"/>
          <w:szCs w:val="24"/>
          <w:lang w:val="en-US"/>
        </w:rPr>
        <w:t>, and</w:t>
      </w:r>
      <w:r w:rsidRPr="00527A82">
        <w:rPr>
          <w:rFonts w:ascii="Garamond" w:eastAsia="Times New Roman" w:hAnsi="Garamond" w:cs="Times New Roman"/>
          <w:color w:val="000000"/>
          <w:sz w:val="24"/>
          <w:szCs w:val="24"/>
          <w:lang w:val="en-US"/>
        </w:rPr>
        <w:t xml:space="preserve"> found that epiphyte abundances and the type of epiphytes present (</w:t>
      </w:r>
      <w:proofErr w:type="spellStart"/>
      <w:r w:rsidRPr="00527A82">
        <w:rPr>
          <w:rFonts w:ascii="Garamond" w:eastAsia="Times New Roman" w:hAnsi="Garamond" w:cs="Times New Roman"/>
          <w:color w:val="000000"/>
          <w:sz w:val="24"/>
          <w:szCs w:val="24"/>
          <w:lang w:val="en-US"/>
        </w:rPr>
        <w:t>periphyton</w:t>
      </w:r>
      <w:proofErr w:type="spellEnd"/>
      <w:r w:rsidRPr="00527A82">
        <w:rPr>
          <w:rFonts w:ascii="Garamond" w:eastAsia="Times New Roman" w:hAnsi="Garamond" w:cs="Times New Roman"/>
          <w:color w:val="000000"/>
          <w:sz w:val="24"/>
          <w:szCs w:val="24"/>
          <w:lang w:val="en-US"/>
        </w:rPr>
        <w:t xml:space="preserve"> vs. </w:t>
      </w:r>
      <w:r w:rsidR="00211B5F" w:rsidRPr="00527A82">
        <w:rPr>
          <w:rFonts w:ascii="Garamond" w:eastAsia="Times New Roman" w:hAnsi="Garamond" w:cs="Times New Roman"/>
          <w:color w:val="000000"/>
          <w:sz w:val="24"/>
          <w:szCs w:val="24"/>
          <w:lang w:val="en-US"/>
        </w:rPr>
        <w:t>bladed algae</w:t>
      </w:r>
      <w:r w:rsidRPr="00527A82">
        <w:rPr>
          <w:rFonts w:ascii="Garamond" w:eastAsia="Times New Roman" w:hAnsi="Garamond" w:cs="Times New Roman"/>
          <w:color w:val="000000"/>
          <w:sz w:val="24"/>
          <w:szCs w:val="24"/>
          <w:lang w:val="en-US"/>
        </w:rPr>
        <w:t>) varied both</w:t>
      </w:r>
      <w:r w:rsidR="00211B5F" w:rsidRPr="00527A82">
        <w:rPr>
          <w:rFonts w:ascii="Garamond" w:eastAsia="Times New Roman" w:hAnsi="Garamond" w:cs="Times New Roman"/>
          <w:color w:val="000000"/>
          <w:sz w:val="24"/>
          <w:szCs w:val="24"/>
          <w:lang w:val="en-US"/>
        </w:rPr>
        <w:t xml:space="preserve"> spatially and temporally</w:t>
      </w:r>
      <w:r w:rsidR="008A248B">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3</w:t>
      </w:r>
      <w:r w:rsidR="008A248B">
        <w:rPr>
          <w:rFonts w:ascii="Garamond" w:eastAsia="Times New Roman" w:hAnsi="Garamond" w:cs="Times New Roman"/>
          <w:color w:val="000000"/>
          <w:sz w:val="24"/>
          <w:szCs w:val="24"/>
          <w:lang w:val="en-US"/>
        </w:rPr>
        <w:t>)</w:t>
      </w:r>
      <w:r w:rsidR="00211B5F" w:rsidRPr="00527A82">
        <w:rPr>
          <w:rFonts w:ascii="Garamond" w:eastAsia="Times New Roman" w:hAnsi="Garamond" w:cs="Times New Roman"/>
          <w:color w:val="000000"/>
          <w:sz w:val="24"/>
          <w:szCs w:val="24"/>
          <w:lang w:val="en-US"/>
        </w:rPr>
        <w:t>. For example</w:t>
      </w:r>
      <w:r w:rsidRPr="00527A82">
        <w:rPr>
          <w:rFonts w:ascii="Garamond" w:eastAsia="Times New Roman" w:hAnsi="Garamond" w:cs="Times New Roman"/>
          <w:color w:val="000000"/>
          <w:sz w:val="24"/>
          <w:szCs w:val="24"/>
          <w:lang w:val="en-US"/>
        </w:rPr>
        <w:t xml:space="preserve">, the bladed brown epiphyte </w:t>
      </w:r>
      <w:proofErr w:type="spellStart"/>
      <w:r w:rsidRPr="00527A82">
        <w:rPr>
          <w:rFonts w:ascii="Garamond" w:eastAsia="Times New Roman" w:hAnsi="Garamond" w:cs="Times New Roman"/>
          <w:i/>
          <w:iCs/>
          <w:color w:val="000000"/>
          <w:sz w:val="24"/>
          <w:szCs w:val="24"/>
          <w:lang w:val="en-US"/>
        </w:rPr>
        <w:t>Punctaria</w:t>
      </w:r>
      <w:proofErr w:type="spellEnd"/>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i/>
          <w:iCs/>
          <w:color w:val="000000"/>
          <w:sz w:val="24"/>
          <w:szCs w:val="24"/>
          <w:lang w:val="en-US"/>
        </w:rPr>
        <w:t>sp.</w:t>
      </w:r>
      <w:r w:rsidRPr="00527A82">
        <w:rPr>
          <w:rFonts w:ascii="Garamond" w:eastAsia="Times New Roman" w:hAnsi="Garamond" w:cs="Times New Roman"/>
          <w:color w:val="000000"/>
          <w:sz w:val="24"/>
          <w:szCs w:val="24"/>
          <w:lang w:val="en-US"/>
        </w:rPr>
        <w:t xml:space="preserve"> was much more abundant at </w:t>
      </w:r>
      <w:r w:rsidR="00211B5F" w:rsidRPr="00527A82">
        <w:rPr>
          <w:rFonts w:ascii="Garamond" w:eastAsia="Times New Roman" w:hAnsi="Garamond" w:cs="Times New Roman"/>
          <w:color w:val="000000"/>
          <w:sz w:val="24"/>
          <w:szCs w:val="24"/>
          <w:lang w:val="en-US"/>
        </w:rPr>
        <w:t xml:space="preserve">two of the </w:t>
      </w:r>
      <w:r w:rsidRPr="00527A82">
        <w:rPr>
          <w:rFonts w:ascii="Garamond" w:eastAsia="Times New Roman" w:hAnsi="Garamond" w:cs="Times New Roman"/>
          <w:color w:val="000000"/>
          <w:sz w:val="24"/>
          <w:szCs w:val="24"/>
          <w:lang w:val="en-US"/>
        </w:rPr>
        <w:t>marine sites (Dodger</w:t>
      </w:r>
      <w:r w:rsidR="00211B5F" w:rsidRPr="00527A82">
        <w:rPr>
          <w:rFonts w:ascii="Garamond" w:eastAsia="Times New Roman" w:hAnsi="Garamond" w:cs="Times New Roman"/>
          <w:color w:val="000000"/>
          <w:sz w:val="24"/>
          <w:szCs w:val="24"/>
          <w:lang w:val="en-US"/>
        </w:rPr>
        <w:t xml:space="preserve"> Channel and</w:t>
      </w:r>
      <w:r w:rsidRPr="00527A82">
        <w:rPr>
          <w:rFonts w:ascii="Garamond" w:eastAsia="Times New Roman" w:hAnsi="Garamond" w:cs="Times New Roman"/>
          <w:color w:val="000000"/>
          <w:sz w:val="24"/>
          <w:szCs w:val="24"/>
          <w:lang w:val="en-US"/>
        </w:rPr>
        <w:t xml:space="preserve"> Wizard</w:t>
      </w:r>
      <w:r w:rsidR="00211B5F" w:rsidRPr="00527A82">
        <w:rPr>
          <w:rFonts w:ascii="Garamond" w:eastAsia="Times New Roman" w:hAnsi="Garamond" w:cs="Times New Roman"/>
          <w:color w:val="000000"/>
          <w:sz w:val="24"/>
          <w:szCs w:val="24"/>
          <w:lang w:val="en-US"/>
        </w:rPr>
        <w:t xml:space="preserve"> Islet</w:t>
      </w:r>
      <w:r w:rsidRPr="00527A82">
        <w:rPr>
          <w:rFonts w:ascii="Garamond" w:eastAsia="Times New Roman" w:hAnsi="Garamond" w:cs="Times New Roman"/>
          <w:color w:val="000000"/>
          <w:sz w:val="24"/>
          <w:szCs w:val="24"/>
          <w:lang w:val="en-US"/>
        </w:rPr>
        <w:t>), and a</w:t>
      </w:r>
      <w:r w:rsidR="00211B5F" w:rsidRPr="00527A82">
        <w:rPr>
          <w:rFonts w:ascii="Garamond" w:eastAsia="Times New Roman" w:hAnsi="Garamond" w:cs="Times New Roman"/>
          <w:color w:val="000000"/>
          <w:sz w:val="24"/>
          <w:szCs w:val="24"/>
          <w:lang w:val="en-US"/>
        </w:rPr>
        <w:t xml:space="preserve">bsent from the fresher </w:t>
      </w:r>
      <w:proofErr w:type="spellStart"/>
      <w:r w:rsidRPr="00527A82">
        <w:rPr>
          <w:rFonts w:ascii="Garamond" w:eastAsia="Times New Roman" w:hAnsi="Garamond" w:cs="Times New Roman"/>
          <w:color w:val="000000"/>
          <w:sz w:val="24"/>
          <w:szCs w:val="24"/>
          <w:lang w:val="en-US"/>
        </w:rPr>
        <w:t>N</w:t>
      </w:r>
      <w:r w:rsidR="00211B5F" w:rsidRPr="00527A82">
        <w:rPr>
          <w:rFonts w:ascii="Garamond" w:eastAsia="Times New Roman" w:hAnsi="Garamond" w:cs="Times New Roman"/>
          <w:color w:val="000000"/>
          <w:sz w:val="24"/>
          <w:szCs w:val="24"/>
          <w:lang w:val="en-US"/>
        </w:rPr>
        <w:t>u</w:t>
      </w:r>
      <w:r w:rsidRPr="00527A82">
        <w:rPr>
          <w:rFonts w:ascii="Garamond" w:eastAsia="Times New Roman" w:hAnsi="Garamond" w:cs="Times New Roman"/>
          <w:color w:val="000000"/>
          <w:sz w:val="24"/>
          <w:szCs w:val="24"/>
          <w:lang w:val="en-US"/>
        </w:rPr>
        <w:t>mukamis</w:t>
      </w:r>
      <w:proofErr w:type="spellEnd"/>
      <w:r w:rsidRPr="00527A82">
        <w:rPr>
          <w:rFonts w:ascii="Garamond" w:eastAsia="Times New Roman" w:hAnsi="Garamond" w:cs="Times New Roman"/>
          <w:color w:val="000000"/>
          <w:sz w:val="24"/>
          <w:szCs w:val="24"/>
          <w:lang w:val="en-US"/>
        </w:rPr>
        <w:t xml:space="preserve"> Bay</w:t>
      </w:r>
      <w:r w:rsidR="00211B5F" w:rsidRPr="00527A82">
        <w:rPr>
          <w:rFonts w:ascii="Garamond" w:eastAsia="Times New Roman" w:hAnsi="Garamond" w:cs="Times New Roman"/>
          <w:color w:val="000000"/>
          <w:sz w:val="24"/>
          <w:szCs w:val="24"/>
          <w:lang w:val="en-US"/>
        </w:rPr>
        <w:t>. Furthermore, t</w:t>
      </w:r>
      <w:r w:rsidRPr="00527A82">
        <w:rPr>
          <w:rFonts w:ascii="Garamond" w:eastAsia="Times New Roman" w:hAnsi="Garamond" w:cs="Times New Roman"/>
          <w:color w:val="000000"/>
          <w:sz w:val="24"/>
          <w:szCs w:val="24"/>
          <w:lang w:val="en-US"/>
        </w:rPr>
        <w:t xml:space="preserve">he timing of high abundances of the bladed epiphytes was not consistent between the two marine sites. </w:t>
      </w:r>
      <w:proofErr w:type="spellStart"/>
      <w:r w:rsidR="0007710F" w:rsidRPr="00527A82">
        <w:rPr>
          <w:rFonts w:ascii="Garamond" w:eastAsia="Times New Roman" w:hAnsi="Garamond" w:cs="Times New Roman"/>
          <w:color w:val="000000"/>
          <w:sz w:val="24"/>
          <w:szCs w:val="24"/>
          <w:lang w:val="en-US"/>
        </w:rPr>
        <w:t>P</w:t>
      </w:r>
      <w:r w:rsidRPr="00527A82">
        <w:rPr>
          <w:rFonts w:ascii="Garamond" w:eastAsia="Times New Roman" w:hAnsi="Garamond" w:cs="Times New Roman"/>
          <w:color w:val="000000"/>
          <w:sz w:val="24"/>
          <w:szCs w:val="24"/>
          <w:lang w:val="en-US"/>
        </w:rPr>
        <w:t>eriphyton</w:t>
      </w:r>
      <w:proofErr w:type="spellEnd"/>
      <w:r w:rsidRPr="00527A82">
        <w:rPr>
          <w:rFonts w:ascii="Garamond" w:eastAsia="Times New Roman" w:hAnsi="Garamond" w:cs="Times New Roman"/>
          <w:color w:val="000000"/>
          <w:sz w:val="24"/>
          <w:szCs w:val="24"/>
          <w:lang w:val="en-US"/>
        </w:rPr>
        <w:t xml:space="preserve"> was present to some extent in all</w:t>
      </w:r>
      <w:r w:rsidR="00211B5F" w:rsidRPr="00527A82">
        <w:rPr>
          <w:rFonts w:ascii="Garamond" w:eastAsia="Times New Roman" w:hAnsi="Garamond" w:cs="Times New Roman"/>
          <w:color w:val="000000"/>
          <w:sz w:val="24"/>
          <w:szCs w:val="24"/>
          <w:lang w:val="en-US"/>
        </w:rPr>
        <w:t xml:space="preserve"> three meadows sampled</w:t>
      </w:r>
      <w:r w:rsidR="005B26E5" w:rsidRPr="00527A82">
        <w:rPr>
          <w:rFonts w:ascii="Garamond" w:eastAsia="Times New Roman" w:hAnsi="Garamond" w:cs="Times New Roman"/>
          <w:color w:val="000000"/>
          <w:sz w:val="24"/>
          <w:szCs w:val="24"/>
          <w:lang w:val="en-US"/>
        </w:rPr>
        <w:t xml:space="preserve"> (and observed across all sites); </w:t>
      </w:r>
      <w:proofErr w:type="spellStart"/>
      <w:r w:rsidR="005B26E5" w:rsidRPr="00527A82">
        <w:rPr>
          <w:rFonts w:ascii="Garamond" w:eastAsia="Times New Roman" w:hAnsi="Garamond" w:cs="Times New Roman"/>
          <w:color w:val="000000"/>
          <w:sz w:val="24"/>
          <w:szCs w:val="24"/>
          <w:lang w:val="en-US"/>
        </w:rPr>
        <w:t>periphyton</w:t>
      </w:r>
      <w:proofErr w:type="spellEnd"/>
      <w:r w:rsidR="005B26E5" w:rsidRPr="00527A82">
        <w:rPr>
          <w:rFonts w:ascii="Garamond" w:eastAsia="Times New Roman" w:hAnsi="Garamond" w:cs="Times New Roman"/>
          <w:color w:val="000000"/>
          <w:sz w:val="24"/>
          <w:szCs w:val="24"/>
          <w:lang w:val="en-US"/>
        </w:rPr>
        <w:t xml:space="preserve"> load varied among </w:t>
      </w:r>
      <w:r w:rsidR="00211B5F" w:rsidRPr="00527A82">
        <w:rPr>
          <w:rFonts w:ascii="Garamond" w:eastAsia="Times New Roman" w:hAnsi="Garamond" w:cs="Times New Roman"/>
          <w:color w:val="000000"/>
          <w:sz w:val="24"/>
          <w:szCs w:val="24"/>
          <w:lang w:val="en-US"/>
        </w:rPr>
        <w:t>meadows.</w:t>
      </w:r>
      <w:r w:rsidR="004A71D6" w:rsidRPr="00527A82">
        <w:rPr>
          <w:rFonts w:ascii="Garamond" w:eastAsia="Times New Roman" w:hAnsi="Garamond" w:cs="Times New Roman"/>
          <w:color w:val="000000"/>
          <w:sz w:val="24"/>
          <w:szCs w:val="24"/>
          <w:lang w:val="en-US"/>
        </w:rPr>
        <w:t xml:space="preserve">  These results are consistent with the variation in epiphyte load that we observed between meadows (Appendix </w:t>
      </w:r>
      <w:r w:rsidR="00F71ABF">
        <w:rPr>
          <w:rFonts w:ascii="Garamond" w:eastAsia="Times New Roman" w:hAnsi="Garamond" w:cs="Times New Roman"/>
          <w:color w:val="000000"/>
          <w:sz w:val="24"/>
          <w:szCs w:val="24"/>
          <w:lang w:val="en-US"/>
        </w:rPr>
        <w:t>2</w:t>
      </w:r>
      <w:r w:rsidR="00C523CB" w:rsidRPr="00527A82">
        <w:rPr>
          <w:rFonts w:ascii="Garamond" w:eastAsia="Times New Roman" w:hAnsi="Garamond" w:cs="Times New Roman"/>
          <w:color w:val="000000"/>
          <w:sz w:val="24"/>
          <w:szCs w:val="24"/>
          <w:lang w:val="en-US"/>
        </w:rPr>
        <w:t>;</w:t>
      </w:r>
      <w:r w:rsidR="004A71D6" w:rsidRPr="00527A82">
        <w:rPr>
          <w:rFonts w:ascii="Garamond" w:eastAsia="Times New Roman" w:hAnsi="Garamond" w:cs="Times New Roman"/>
          <w:color w:val="000000"/>
          <w:sz w:val="24"/>
          <w:szCs w:val="24"/>
          <w:lang w:val="en-US"/>
        </w:rPr>
        <w:t xml:space="preserve"> Table</w:t>
      </w:r>
      <w:r w:rsidR="00C523CB" w:rsidRPr="00527A82">
        <w:rPr>
          <w:rFonts w:ascii="Garamond" w:eastAsia="Times New Roman" w:hAnsi="Garamond" w:cs="Times New Roman"/>
          <w:color w:val="000000"/>
          <w:sz w:val="24"/>
          <w:szCs w:val="24"/>
          <w:lang w:val="en-US"/>
        </w:rPr>
        <w:t>s 1,</w:t>
      </w:r>
      <w:r w:rsidR="004A71D6" w:rsidRPr="00527A82">
        <w:rPr>
          <w:rFonts w:ascii="Garamond" w:eastAsia="Times New Roman" w:hAnsi="Garamond" w:cs="Times New Roman"/>
          <w:color w:val="000000"/>
          <w:sz w:val="24"/>
          <w:szCs w:val="24"/>
          <w:lang w:val="en-US"/>
        </w:rPr>
        <w:t xml:space="preserve"> 2).</w:t>
      </w:r>
    </w:p>
    <w:p w14:paraId="2EBC8208" w14:textId="2DFCF71A"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
        <w:t>Meadows also differed in the observed fish taxa, though position within the watershed was not a strong predic</w:t>
      </w:r>
      <w:r w:rsidR="007606A1" w:rsidRPr="00527A82">
        <w:rPr>
          <w:rFonts w:ascii="Garamond" w:eastAsia="Times New Roman" w:hAnsi="Garamond" w:cs="Times New Roman"/>
          <w:color w:val="000000"/>
          <w:sz w:val="24"/>
          <w:szCs w:val="24"/>
          <w:lang w:val="en-US"/>
        </w:rPr>
        <w:t>t</w:t>
      </w:r>
      <w:r w:rsidR="00F71ABF">
        <w:rPr>
          <w:rFonts w:ascii="Garamond" w:eastAsia="Times New Roman" w:hAnsi="Garamond" w:cs="Times New Roman"/>
          <w:color w:val="000000"/>
          <w:sz w:val="24"/>
          <w:szCs w:val="24"/>
          <w:lang w:val="en-US"/>
        </w:rPr>
        <w:t>or of fish diversity (Appendix 2</w:t>
      </w:r>
      <w:r w:rsidR="007606A1" w:rsidRPr="00527A82">
        <w:rPr>
          <w:rFonts w:ascii="Garamond" w:eastAsia="Times New Roman" w:hAnsi="Garamond" w:cs="Times New Roman"/>
          <w:color w:val="000000"/>
          <w:sz w:val="24"/>
          <w:szCs w:val="24"/>
          <w:lang w:val="en-US"/>
        </w:rPr>
        <w:t xml:space="preserve">, </w:t>
      </w:r>
      <w:r w:rsidR="00C523CB" w:rsidRPr="00527A82">
        <w:rPr>
          <w:rFonts w:ascii="Garamond" w:eastAsia="Times New Roman" w:hAnsi="Garamond" w:cs="Times New Roman"/>
          <w:color w:val="000000"/>
          <w:sz w:val="24"/>
          <w:szCs w:val="24"/>
          <w:lang w:val="en-US"/>
        </w:rPr>
        <w:t xml:space="preserve">Table </w:t>
      </w:r>
      <w:r w:rsidR="007606A1" w:rsidRPr="00527A82">
        <w:rPr>
          <w:rFonts w:ascii="Garamond" w:eastAsia="Times New Roman" w:hAnsi="Garamond" w:cs="Times New Roman"/>
          <w:color w:val="000000"/>
          <w:sz w:val="24"/>
          <w:szCs w:val="24"/>
          <w:lang w:val="en-US"/>
        </w:rPr>
        <w:t>2</w:t>
      </w:r>
      <w:r w:rsidRPr="00527A82">
        <w:rPr>
          <w:rFonts w:ascii="Garamond" w:eastAsia="Times New Roman" w:hAnsi="Garamond" w:cs="Times New Roman"/>
          <w:color w:val="000000"/>
          <w:sz w:val="24"/>
          <w:szCs w:val="24"/>
          <w:lang w:val="en-US"/>
        </w:rPr>
        <w:t>). We identified 26 species of fish in 12 families living in six eelgrass meadows along Trevor Channel</w:t>
      </w:r>
      <w:r w:rsidR="0007710F" w:rsidRPr="00527A82">
        <w:rPr>
          <w:rFonts w:ascii="Garamond" w:eastAsia="Times New Roman" w:hAnsi="Garamond" w:cs="Times New Roman"/>
          <w:color w:val="000000"/>
          <w:sz w:val="24"/>
          <w:szCs w:val="24"/>
          <w:lang w:val="en-US"/>
        </w:rPr>
        <w:t xml:space="preserve"> (Appendix </w:t>
      </w:r>
      <w:r w:rsidR="00F71ABF">
        <w:rPr>
          <w:rFonts w:ascii="Garamond" w:eastAsia="Times New Roman" w:hAnsi="Garamond" w:cs="Times New Roman"/>
          <w:color w:val="000000"/>
          <w:sz w:val="24"/>
          <w:szCs w:val="24"/>
          <w:lang w:val="en-US"/>
        </w:rPr>
        <w:t>1</w:t>
      </w:r>
      <w:r w:rsidR="0007710F"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Observed meadow-scale fish diversity ranged from 2 to 17 species (without correcting for sampling effort); mean observed richness was 6.75 species per meadow (</w:t>
      </w:r>
      <w:r w:rsidRPr="00527A82">
        <w:rPr>
          <w:rFonts w:ascii="Garamond" w:eastAsia="Times New Roman" w:hAnsi="Garamond" w:cs="Times New Roman"/>
          <w:color w:val="000000"/>
          <w:sz w:val="24"/>
          <w:szCs w:val="24"/>
          <w:u w:val="single"/>
          <w:lang w:val="en-US"/>
        </w:rPr>
        <w:t>+</w:t>
      </w:r>
      <w:r w:rsidRPr="00527A82">
        <w:rPr>
          <w:rFonts w:ascii="Garamond" w:eastAsia="Times New Roman" w:hAnsi="Garamond" w:cs="Times New Roman"/>
          <w:color w:val="000000"/>
          <w:sz w:val="24"/>
          <w:szCs w:val="24"/>
          <w:lang w:val="en-US"/>
        </w:rPr>
        <w:t xml:space="preserve"> 1.7 species).  However, the effective number of </w:t>
      </w:r>
      <w:r w:rsidRPr="00527A82">
        <w:rPr>
          <w:rFonts w:ascii="Garamond" w:eastAsia="Times New Roman" w:hAnsi="Garamond" w:cs="Times New Roman"/>
          <w:color w:val="000000"/>
          <w:sz w:val="24"/>
          <w:szCs w:val="24"/>
          <w:lang w:val="en-US"/>
        </w:rPr>
        <w:lastRenderedPageBreak/>
        <w:t>fish species (ENS) ranged only from 1.7 to 5.2 species, and mean ENS was 2.6 species per meadow (</w:t>
      </w:r>
      <w:r w:rsidRPr="00527A82">
        <w:rPr>
          <w:rFonts w:ascii="Garamond" w:eastAsia="Times New Roman" w:hAnsi="Garamond" w:cs="Times New Roman"/>
          <w:color w:val="000000"/>
          <w:sz w:val="24"/>
          <w:szCs w:val="24"/>
          <w:u w:val="single"/>
          <w:lang w:val="en-US"/>
        </w:rPr>
        <w:t>+</w:t>
      </w:r>
      <w:r w:rsidRPr="00527A82">
        <w:rPr>
          <w:rFonts w:ascii="Garamond" w:eastAsia="Times New Roman" w:hAnsi="Garamond" w:cs="Times New Roman"/>
          <w:color w:val="000000"/>
          <w:sz w:val="24"/>
          <w:szCs w:val="24"/>
          <w:lang w:val="en-US"/>
        </w:rPr>
        <w:t xml:space="preserve"> 0.5 species).</w:t>
      </w:r>
      <w:r w:rsidR="004F4D87" w:rsidRPr="00527A82">
        <w:rPr>
          <w:rFonts w:ascii="Garamond" w:eastAsia="Times New Roman" w:hAnsi="Garamond" w:cs="Times New Roman"/>
          <w:sz w:val="24"/>
          <w:szCs w:val="24"/>
          <w:lang w:val="en-US"/>
        </w:rPr>
        <w:t xml:space="preserve"> </w:t>
      </w:r>
    </w:p>
    <w:p w14:paraId="640A394E" w14:textId="77777777" w:rsidR="002B009E" w:rsidRPr="00527A82" w:rsidRDefault="002B009E" w:rsidP="000F7014">
      <w:pPr>
        <w:spacing w:after="0" w:line="480" w:lineRule="auto"/>
        <w:jc w:val="center"/>
        <w:rPr>
          <w:rFonts w:ascii="Garamond" w:eastAsia="Times New Roman" w:hAnsi="Garamond" w:cs="Times New Roman"/>
          <w:b/>
          <w:bCs/>
          <w:iCs/>
          <w:color w:val="000000"/>
          <w:sz w:val="24"/>
          <w:szCs w:val="24"/>
          <w:lang w:val="en-US"/>
        </w:rPr>
      </w:pPr>
    </w:p>
    <w:p w14:paraId="339C05A8" w14:textId="51BD6F75" w:rsidR="002B009E" w:rsidRPr="00527A82" w:rsidRDefault="000C7853" w:rsidP="00614BB9">
      <w:pPr>
        <w:spacing w:after="0" w:line="480" w:lineRule="auto"/>
        <w:rPr>
          <w:rFonts w:ascii="Garamond" w:eastAsia="Times New Roman" w:hAnsi="Garamond" w:cs="Times New Roman"/>
          <w:b/>
          <w:bCs/>
          <w:iCs/>
          <w:color w:val="000000"/>
          <w:sz w:val="24"/>
          <w:szCs w:val="24"/>
          <w:lang w:val="en-US"/>
        </w:rPr>
      </w:pPr>
      <w:proofErr w:type="spellStart"/>
      <w:r w:rsidRPr="00527A82">
        <w:rPr>
          <w:rFonts w:ascii="Garamond" w:eastAsia="Times New Roman" w:hAnsi="Garamond" w:cs="Times New Roman"/>
          <w:b/>
          <w:bCs/>
          <w:iCs/>
          <w:color w:val="000000"/>
          <w:sz w:val="24"/>
          <w:szCs w:val="24"/>
          <w:lang w:val="en-US"/>
        </w:rPr>
        <w:t>Epifauna</w:t>
      </w:r>
      <w:proofErr w:type="spellEnd"/>
      <w:r w:rsidR="006034D1" w:rsidRPr="00527A82">
        <w:rPr>
          <w:rFonts w:ascii="Garamond" w:eastAsia="Times New Roman" w:hAnsi="Garamond" w:cs="Times New Roman"/>
          <w:b/>
          <w:bCs/>
          <w:iCs/>
          <w:color w:val="000000"/>
          <w:sz w:val="24"/>
          <w:szCs w:val="24"/>
          <w:lang w:val="en-US"/>
        </w:rPr>
        <w:t xml:space="preserve"> abundance and </w:t>
      </w:r>
      <w:r w:rsidR="00614BB9" w:rsidRPr="00527A82">
        <w:rPr>
          <w:rFonts w:ascii="Garamond" w:eastAsia="Times New Roman" w:hAnsi="Garamond" w:cs="Times New Roman"/>
          <w:b/>
          <w:bCs/>
          <w:iCs/>
          <w:color w:val="000000"/>
          <w:sz w:val="24"/>
          <w:szCs w:val="24"/>
          <w:lang w:val="en-US"/>
        </w:rPr>
        <w:t>biodiversity</w:t>
      </w:r>
    </w:p>
    <w:p w14:paraId="349D97C4" w14:textId="2963580B" w:rsidR="00D70A20" w:rsidRPr="00527A82" w:rsidRDefault="0007710F"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In this study, we observed at least 4</w:t>
      </w:r>
      <w:r w:rsidR="00790642" w:rsidRPr="00527A82">
        <w:rPr>
          <w:rFonts w:ascii="Garamond" w:eastAsia="Times New Roman" w:hAnsi="Garamond" w:cs="Times New Roman"/>
          <w:color w:val="000000"/>
          <w:sz w:val="24"/>
          <w:szCs w:val="24"/>
          <w:lang w:val="en-US"/>
        </w:rPr>
        <w:t xml:space="preserve">7 </w:t>
      </w:r>
      <w:proofErr w:type="spellStart"/>
      <w:r w:rsidR="00790642" w:rsidRPr="00527A82">
        <w:rPr>
          <w:rFonts w:ascii="Garamond" w:eastAsia="Times New Roman" w:hAnsi="Garamond" w:cs="Times New Roman"/>
          <w:color w:val="000000"/>
          <w:sz w:val="24"/>
          <w:szCs w:val="24"/>
          <w:lang w:val="en-US"/>
        </w:rPr>
        <w:t>epifaunal</w:t>
      </w:r>
      <w:proofErr w:type="spellEnd"/>
      <w:r w:rsidR="00790642" w:rsidRPr="00527A82">
        <w:rPr>
          <w:rFonts w:ascii="Garamond" w:eastAsia="Times New Roman" w:hAnsi="Garamond" w:cs="Times New Roman"/>
          <w:color w:val="000000"/>
          <w:sz w:val="24"/>
          <w:szCs w:val="24"/>
          <w:lang w:val="en-US"/>
        </w:rPr>
        <w:t xml:space="preserve"> taxa in 42</w:t>
      </w:r>
      <w:r w:rsidRPr="00527A82">
        <w:rPr>
          <w:rFonts w:ascii="Garamond" w:eastAsia="Times New Roman" w:hAnsi="Garamond" w:cs="Times New Roman"/>
          <w:color w:val="000000"/>
          <w:sz w:val="24"/>
          <w:szCs w:val="24"/>
          <w:lang w:val="en-US"/>
        </w:rPr>
        <w:t xml:space="preserve"> families from a total pool of approximately 81,500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invertebrates</w:t>
      </w:r>
      <w:r w:rsidR="002E6CBF"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a</w:t>
      </w:r>
      <w:r w:rsidR="00B0689B" w:rsidRPr="00527A82">
        <w:rPr>
          <w:rFonts w:ascii="Garamond" w:eastAsia="Times New Roman" w:hAnsi="Garamond" w:cs="Times New Roman"/>
          <w:color w:val="000000"/>
          <w:sz w:val="24"/>
          <w:szCs w:val="24"/>
          <w:lang w:val="en-US"/>
        </w:rPr>
        <w:t>cross the nine</w:t>
      </w:r>
      <w:r w:rsidR="002E6CBF" w:rsidRPr="00527A82">
        <w:rPr>
          <w:rFonts w:ascii="Garamond" w:eastAsia="Times New Roman" w:hAnsi="Garamond" w:cs="Times New Roman"/>
          <w:color w:val="000000"/>
          <w:sz w:val="24"/>
          <w:szCs w:val="24"/>
          <w:lang w:val="en-US"/>
        </w:rPr>
        <w:t xml:space="preserve"> eel</w:t>
      </w:r>
      <w:r w:rsidR="00B0689B" w:rsidRPr="00527A82">
        <w:rPr>
          <w:rFonts w:ascii="Garamond" w:eastAsia="Times New Roman" w:hAnsi="Garamond" w:cs="Times New Roman"/>
          <w:color w:val="000000"/>
          <w:sz w:val="24"/>
          <w:szCs w:val="24"/>
          <w:lang w:val="en-US"/>
        </w:rPr>
        <w:t>grass meadows, five</w:t>
      </w:r>
      <w:r w:rsidR="006034D1" w:rsidRPr="00527A82">
        <w:rPr>
          <w:rFonts w:ascii="Garamond" w:eastAsia="Times New Roman" w:hAnsi="Garamond" w:cs="Times New Roman"/>
          <w:color w:val="000000"/>
          <w:sz w:val="24"/>
          <w:szCs w:val="24"/>
          <w:lang w:val="en-US"/>
        </w:rPr>
        <w:t xml:space="preserve"> of which were sampled three times (</w:t>
      </w:r>
      <w:r w:rsidR="00C523CB" w:rsidRPr="00527A82">
        <w:rPr>
          <w:rFonts w:ascii="Garamond" w:eastAsia="Times New Roman" w:hAnsi="Garamond" w:cs="Times New Roman"/>
          <w:color w:val="000000"/>
          <w:sz w:val="24"/>
          <w:szCs w:val="24"/>
          <w:lang w:val="en-US"/>
        </w:rPr>
        <w:t xml:space="preserve">N =304; Appendix </w:t>
      </w:r>
      <w:r w:rsidR="00F71ABF">
        <w:rPr>
          <w:rFonts w:ascii="Garamond" w:eastAsia="Times New Roman" w:hAnsi="Garamond" w:cs="Times New Roman"/>
          <w:color w:val="000000"/>
          <w:sz w:val="24"/>
          <w:szCs w:val="24"/>
          <w:lang w:val="en-US"/>
        </w:rPr>
        <w:t>1</w:t>
      </w:r>
      <w:r w:rsidR="006034D1" w:rsidRPr="00527A82">
        <w:rPr>
          <w:rFonts w:ascii="Garamond" w:eastAsia="Times New Roman" w:hAnsi="Garamond" w:cs="Times New Roman"/>
          <w:color w:val="000000"/>
          <w:sz w:val="24"/>
          <w:szCs w:val="24"/>
          <w:lang w:val="en-US"/>
        </w:rPr>
        <w:t xml:space="preserve">). Of these, </w:t>
      </w:r>
      <w:r w:rsidR="00B0689B" w:rsidRPr="00527A82">
        <w:rPr>
          <w:rFonts w:ascii="Garamond" w:eastAsia="Times New Roman" w:hAnsi="Garamond" w:cs="Times New Roman"/>
          <w:color w:val="000000"/>
          <w:sz w:val="24"/>
          <w:szCs w:val="24"/>
          <w:lang w:val="en-US"/>
        </w:rPr>
        <w:t xml:space="preserve">24 taxa are herbivorous or omnivorous </w:t>
      </w:r>
      <w:r w:rsidR="006034D1" w:rsidRPr="00527A82">
        <w:rPr>
          <w:rFonts w:ascii="Garamond" w:eastAsia="Times New Roman" w:hAnsi="Garamond" w:cs="Times New Roman"/>
          <w:color w:val="000000"/>
          <w:sz w:val="24"/>
          <w:szCs w:val="24"/>
          <w:lang w:val="en-US"/>
        </w:rPr>
        <w:t>consumers of epiphyt</w:t>
      </w:r>
      <w:r w:rsidR="00B0689B" w:rsidRPr="00527A82">
        <w:rPr>
          <w:rFonts w:ascii="Garamond" w:eastAsia="Times New Roman" w:hAnsi="Garamond" w:cs="Times New Roman"/>
          <w:color w:val="000000"/>
          <w:sz w:val="24"/>
          <w:szCs w:val="24"/>
          <w:lang w:val="en-US"/>
        </w:rPr>
        <w:t>ic algae, and therefore belong</w:t>
      </w:r>
      <w:r w:rsidR="006034D1" w:rsidRPr="00527A82">
        <w:rPr>
          <w:rFonts w:ascii="Garamond" w:eastAsia="Times New Roman" w:hAnsi="Garamond" w:cs="Times New Roman"/>
          <w:color w:val="000000"/>
          <w:sz w:val="24"/>
          <w:szCs w:val="24"/>
          <w:lang w:val="en-US"/>
        </w:rPr>
        <w:t xml:space="preserve"> to the functional group </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grazers</w:t>
      </w:r>
      <w:r w:rsidR="006E6FE4"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r w:rsidR="00C523CB" w:rsidRPr="00527A82">
        <w:rPr>
          <w:rFonts w:ascii="Garamond" w:eastAsia="Times New Roman" w:hAnsi="Garamond" w:cs="Times New Roman"/>
          <w:color w:val="000000"/>
          <w:sz w:val="24"/>
          <w:szCs w:val="24"/>
          <w:lang w:val="en-US"/>
        </w:rPr>
        <w:t>Appendi</w:t>
      </w:r>
      <w:r w:rsidR="00F71ABF">
        <w:rPr>
          <w:rFonts w:ascii="Garamond" w:eastAsia="Times New Roman" w:hAnsi="Garamond" w:cs="Times New Roman"/>
          <w:color w:val="000000"/>
          <w:sz w:val="24"/>
          <w:szCs w:val="24"/>
          <w:lang w:val="en-US"/>
        </w:rPr>
        <w:t>x 1</w:t>
      </w:r>
      <w:r w:rsidR="006034D1" w:rsidRPr="00527A82">
        <w:rPr>
          <w:rFonts w:ascii="Garamond" w:eastAsia="Times New Roman" w:hAnsi="Garamond" w:cs="Times New Roman"/>
          <w:color w:val="000000"/>
          <w:sz w:val="24"/>
          <w:szCs w:val="24"/>
          <w:lang w:val="en-US"/>
        </w:rPr>
        <w:t>). These include isopods, eelgrass-dwelling benthic copepods, amp</w:t>
      </w:r>
      <w:r w:rsidR="004F4D87" w:rsidRPr="00527A82">
        <w:rPr>
          <w:rFonts w:ascii="Garamond" w:eastAsia="Times New Roman" w:hAnsi="Garamond" w:cs="Times New Roman"/>
          <w:color w:val="000000"/>
          <w:sz w:val="24"/>
          <w:szCs w:val="24"/>
          <w:lang w:val="en-US"/>
        </w:rPr>
        <w:t>hipods,</w:t>
      </w:r>
      <w:r w:rsidR="006034D1" w:rsidRPr="00527A82">
        <w:rPr>
          <w:rFonts w:ascii="Garamond" w:eastAsia="Times New Roman" w:hAnsi="Garamond" w:cs="Times New Roman"/>
          <w:color w:val="000000"/>
          <w:sz w:val="24"/>
          <w:szCs w:val="24"/>
          <w:lang w:val="en-US"/>
        </w:rPr>
        <w:t xml:space="preserve"> and sev</w:t>
      </w:r>
      <w:r w:rsidR="007606A1" w:rsidRPr="00527A82">
        <w:rPr>
          <w:rFonts w:ascii="Garamond" w:eastAsia="Times New Roman" w:hAnsi="Garamond" w:cs="Times New Roman"/>
          <w:color w:val="000000"/>
          <w:sz w:val="24"/>
          <w:szCs w:val="24"/>
          <w:lang w:val="en-US"/>
        </w:rPr>
        <w:t xml:space="preserve">eral </w:t>
      </w:r>
      <w:r w:rsidR="00F71ABF">
        <w:rPr>
          <w:rFonts w:ascii="Garamond" w:eastAsia="Times New Roman" w:hAnsi="Garamond" w:cs="Times New Roman"/>
          <w:color w:val="000000"/>
          <w:sz w:val="24"/>
          <w:szCs w:val="24"/>
          <w:lang w:val="en-US"/>
        </w:rPr>
        <w:t>species of gastropod (Appendix 1</w:t>
      </w:r>
      <w:r w:rsidR="006034D1" w:rsidRPr="00527A82">
        <w:rPr>
          <w:rFonts w:ascii="Garamond" w:eastAsia="Times New Roman" w:hAnsi="Garamond" w:cs="Times New Roman"/>
          <w:color w:val="000000"/>
          <w:sz w:val="24"/>
          <w:szCs w:val="24"/>
          <w:lang w:val="en-US"/>
        </w:rPr>
        <w:t>). Other functional groups include predators (</w:t>
      </w:r>
      <w:proofErr w:type="spellStart"/>
      <w:r w:rsidR="006034D1" w:rsidRPr="00527A82">
        <w:rPr>
          <w:rFonts w:ascii="Garamond" w:eastAsia="Times New Roman" w:hAnsi="Garamond" w:cs="Times New Roman"/>
          <w:color w:val="000000"/>
          <w:sz w:val="24"/>
          <w:szCs w:val="24"/>
          <w:lang w:val="en-US"/>
        </w:rPr>
        <w:t>polychaetes</w:t>
      </w:r>
      <w:proofErr w:type="spellEnd"/>
      <w:r w:rsidR="006034D1" w:rsidRPr="00527A82">
        <w:rPr>
          <w:rFonts w:ascii="Garamond" w:eastAsia="Times New Roman" w:hAnsi="Garamond" w:cs="Times New Roman"/>
          <w:color w:val="000000"/>
          <w:sz w:val="24"/>
          <w:szCs w:val="24"/>
          <w:lang w:val="en-US"/>
        </w:rPr>
        <w:t>, crabs, free-living mites</w:t>
      </w:r>
      <w:r w:rsidR="00377743" w:rsidRPr="00527A82">
        <w:rPr>
          <w:rFonts w:ascii="Garamond" w:eastAsia="Times New Roman" w:hAnsi="Garamond" w:cs="Times New Roman"/>
          <w:color w:val="000000"/>
          <w:sz w:val="24"/>
          <w:szCs w:val="24"/>
          <w:lang w:val="en-US"/>
        </w:rPr>
        <w:t>, two species of amphipod</w:t>
      </w:r>
      <w:r w:rsidR="006034D1" w:rsidRPr="00527A82">
        <w:rPr>
          <w:rFonts w:ascii="Garamond" w:eastAsia="Times New Roman" w:hAnsi="Garamond" w:cs="Times New Roman"/>
          <w:color w:val="000000"/>
          <w:sz w:val="24"/>
          <w:szCs w:val="24"/>
          <w:lang w:val="en-US"/>
        </w:rPr>
        <w:t>), filter feeders (bivalves), and deposit feeders</w:t>
      </w:r>
      <w:r w:rsidR="004F4D87" w:rsidRPr="00527A82">
        <w:rPr>
          <w:rFonts w:ascii="Garamond" w:eastAsia="Times New Roman" w:hAnsi="Garamond" w:cs="Times New Roman"/>
          <w:color w:val="000000"/>
          <w:sz w:val="24"/>
          <w:szCs w:val="24"/>
          <w:lang w:val="en-US"/>
        </w:rPr>
        <w:t>/</w:t>
      </w:r>
      <w:proofErr w:type="spellStart"/>
      <w:r w:rsidR="004F4D87" w:rsidRPr="00527A82">
        <w:rPr>
          <w:rFonts w:ascii="Garamond" w:eastAsia="Times New Roman" w:hAnsi="Garamond" w:cs="Times New Roman"/>
          <w:color w:val="000000"/>
          <w:sz w:val="24"/>
          <w:szCs w:val="24"/>
          <w:lang w:val="en-US"/>
        </w:rPr>
        <w:t>detritivores</w:t>
      </w:r>
      <w:proofErr w:type="spellEnd"/>
      <w:r w:rsidR="006034D1" w:rsidRPr="00527A82">
        <w:rPr>
          <w:rFonts w:ascii="Garamond" w:eastAsia="Times New Roman" w:hAnsi="Garamond" w:cs="Times New Roman"/>
          <w:color w:val="000000"/>
          <w:sz w:val="24"/>
          <w:szCs w:val="24"/>
          <w:lang w:val="en-US"/>
        </w:rPr>
        <w:t xml:space="preserve"> (</w:t>
      </w:r>
      <w:r w:rsidR="00B0689B" w:rsidRPr="00527A82">
        <w:rPr>
          <w:rFonts w:ascii="Garamond" w:eastAsia="Times New Roman" w:hAnsi="Garamond" w:cs="Times New Roman"/>
          <w:color w:val="000000"/>
          <w:sz w:val="24"/>
          <w:szCs w:val="24"/>
          <w:lang w:val="en-US"/>
        </w:rPr>
        <w:t>shrimp)</w:t>
      </w:r>
      <w:r w:rsidR="006034D1" w:rsidRPr="00527A82">
        <w:rPr>
          <w:rFonts w:ascii="Garamond" w:eastAsia="Times New Roman" w:hAnsi="Garamond" w:cs="Times New Roman"/>
          <w:color w:val="000000"/>
          <w:sz w:val="24"/>
          <w:szCs w:val="24"/>
          <w:lang w:val="en-US"/>
        </w:rPr>
        <w:t xml:space="preserve">. Across all samples, </w:t>
      </w:r>
      <w:proofErr w:type="spellStart"/>
      <w:r w:rsidR="006034D1" w:rsidRPr="00527A82">
        <w:rPr>
          <w:rFonts w:ascii="Garamond" w:eastAsia="Times New Roman" w:hAnsi="Garamond" w:cs="Times New Roman"/>
          <w:color w:val="000000"/>
          <w:sz w:val="24"/>
          <w:szCs w:val="24"/>
          <w:lang w:val="en-US"/>
        </w:rPr>
        <w:t>epifaunal</w:t>
      </w:r>
      <w:proofErr w:type="spellEnd"/>
      <w:r w:rsidR="006034D1" w:rsidRPr="00527A82">
        <w:rPr>
          <w:rFonts w:ascii="Garamond" w:eastAsia="Times New Roman" w:hAnsi="Garamond" w:cs="Times New Roman"/>
          <w:color w:val="000000"/>
          <w:sz w:val="24"/>
          <w:szCs w:val="24"/>
          <w:lang w:val="en-US"/>
        </w:rPr>
        <w:t xml:space="preserve"> assemblages were dominated by small (1-2 mm) invertebrates, which made up ~83% of individuals, whereas large invertebrates (&gt;</w:t>
      </w:r>
      <w:r w:rsidR="00D40F97" w:rsidRPr="00527A82">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8 mm) such as crabs, sea stars and urchins made u</w:t>
      </w:r>
      <w:r w:rsidR="004F4D87" w:rsidRPr="00527A82">
        <w:rPr>
          <w:rFonts w:ascii="Garamond" w:eastAsia="Times New Roman" w:hAnsi="Garamond" w:cs="Times New Roman"/>
          <w:color w:val="000000"/>
          <w:sz w:val="24"/>
          <w:szCs w:val="24"/>
          <w:lang w:val="en-US"/>
        </w:rPr>
        <w:t>p less than 3% of individuals.</w:t>
      </w:r>
    </w:p>
    <w:p w14:paraId="0C5FDAB6" w14:textId="47EAE84C" w:rsidR="00D70A20"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b/>
        <w:t xml:space="preserve">We observed between 0 and 1200 individual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per 0.28 m</w:t>
      </w:r>
      <w:r w:rsidR="006E6FE4" w:rsidRPr="00527A82">
        <w:rPr>
          <w:rFonts w:ascii="Garamond" w:eastAsia="Times New Roman" w:hAnsi="Garamond" w:cs="Times New Roman"/>
          <w:color w:val="000000"/>
          <w:sz w:val="24"/>
          <w:szCs w:val="24"/>
          <w:vertAlign w:val="superscript"/>
          <w:lang w:val="en-US"/>
        </w:rPr>
        <w:t>2</w:t>
      </w:r>
      <w:r w:rsidRPr="00527A82">
        <w:rPr>
          <w:rFonts w:ascii="Garamond" w:eastAsia="Times New Roman" w:hAnsi="Garamond" w:cs="Times New Roman"/>
          <w:color w:val="000000"/>
          <w:sz w:val="24"/>
          <w:szCs w:val="24"/>
          <w:lang w:val="en-US"/>
        </w:rPr>
        <w:t xml:space="preserve"> plot of eelgrass. Mean total abundance of all taxa at the plot scale </w:t>
      </w:r>
      <w:r w:rsidR="00614BB9" w:rsidRPr="00527A82">
        <w:rPr>
          <w:rFonts w:ascii="Garamond" w:eastAsia="Times New Roman" w:hAnsi="Garamond" w:cs="Times New Roman"/>
          <w:color w:val="000000"/>
          <w:sz w:val="24"/>
          <w:szCs w:val="24"/>
          <w:lang w:val="en-US"/>
        </w:rPr>
        <w:t>did not vary among</w:t>
      </w:r>
      <w:r w:rsidRPr="00527A82">
        <w:rPr>
          <w:rFonts w:ascii="Garamond" w:eastAsia="Times New Roman" w:hAnsi="Garamond" w:cs="Times New Roman"/>
          <w:color w:val="000000"/>
          <w:sz w:val="24"/>
          <w:szCs w:val="24"/>
          <w:lang w:val="en-US"/>
        </w:rPr>
        <w:t xml:space="preserve"> meadows in May, but by August abundance was 2-3 times higher in seaward meadows (DC, WI, RP) compared to meadows nearer Alberni Inlet </w:t>
      </w:r>
      <w:r w:rsidR="00614BB9" w:rsidRPr="00527A82">
        <w:rPr>
          <w:rFonts w:ascii="Garamond" w:eastAsia="Times New Roman" w:hAnsi="Garamond" w:cs="Times New Roman"/>
          <w:color w:val="000000"/>
          <w:sz w:val="24"/>
          <w:szCs w:val="24"/>
          <w:lang w:val="en-US"/>
        </w:rPr>
        <w:t xml:space="preserve">in which abundance was stable over time </w:t>
      </w:r>
      <w:r w:rsidR="00A061ED" w:rsidRPr="00527A82">
        <w:rPr>
          <w:rFonts w:ascii="Garamond" w:eastAsia="Times New Roman" w:hAnsi="Garamond" w:cs="Times New Roman"/>
          <w:color w:val="000000"/>
          <w:sz w:val="24"/>
          <w:szCs w:val="24"/>
          <w:lang w:val="en-US"/>
        </w:rPr>
        <w:t xml:space="preserve">(CB, NB; </w:t>
      </w:r>
      <w:r w:rsidR="00D130C9" w:rsidRPr="00527A82">
        <w:rPr>
          <w:rFonts w:ascii="Garamond" w:eastAsia="Times New Roman" w:hAnsi="Garamond" w:cs="Times New Roman"/>
          <w:color w:val="000000"/>
          <w:sz w:val="24"/>
          <w:szCs w:val="24"/>
          <w:lang w:val="en-US"/>
        </w:rPr>
        <w:t>Table</w:t>
      </w:r>
      <w:r w:rsidR="00D0463D" w:rsidRPr="00527A82">
        <w:rPr>
          <w:rFonts w:ascii="Garamond" w:eastAsia="Times New Roman" w:hAnsi="Garamond" w:cs="Times New Roman"/>
          <w:color w:val="000000"/>
          <w:sz w:val="24"/>
          <w:szCs w:val="24"/>
          <w:lang w:val="en-US"/>
        </w:rPr>
        <w:t>s 2,</w:t>
      </w:r>
      <w:r w:rsidR="00D130C9" w:rsidRPr="00527A82">
        <w:rPr>
          <w:rFonts w:ascii="Garamond" w:eastAsia="Times New Roman" w:hAnsi="Garamond" w:cs="Times New Roman"/>
          <w:color w:val="000000"/>
          <w:sz w:val="24"/>
          <w:szCs w:val="24"/>
          <w:lang w:val="en-US"/>
        </w:rPr>
        <w:t xml:space="preserve"> 3</w:t>
      </w:r>
      <w:r w:rsidR="00D0463D"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Figure </w:t>
      </w:r>
      <w:r w:rsidR="00C523CB" w:rsidRPr="00527A82">
        <w:rPr>
          <w:rFonts w:ascii="Garamond" w:eastAsia="Times New Roman" w:hAnsi="Garamond" w:cs="Times New Roman"/>
          <w:color w:val="000000"/>
          <w:sz w:val="24"/>
          <w:szCs w:val="24"/>
          <w:lang w:val="en-US"/>
        </w:rPr>
        <w:t>2</w:t>
      </w:r>
      <w:r w:rsidRPr="00527A82">
        <w:rPr>
          <w:rFonts w:ascii="Garamond" w:eastAsia="Times New Roman" w:hAnsi="Garamond" w:cs="Times New Roman"/>
          <w:color w:val="000000"/>
          <w:sz w:val="24"/>
          <w:szCs w:val="24"/>
          <w:lang w:val="en-US"/>
        </w:rPr>
        <w:t>). The seasonal increase in seaward meadows is clear in both the small (1-2</w:t>
      </w:r>
      <w:r w:rsidR="006E6FE4"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mm) a</w:t>
      </w:r>
      <w:r w:rsidR="009950DF" w:rsidRPr="00527A82">
        <w:rPr>
          <w:rFonts w:ascii="Garamond" w:eastAsia="Times New Roman" w:hAnsi="Garamond" w:cs="Times New Roman"/>
          <w:color w:val="000000"/>
          <w:sz w:val="24"/>
          <w:szCs w:val="24"/>
          <w:lang w:val="en-US"/>
        </w:rPr>
        <w:t>nd large (&gt;2</w:t>
      </w:r>
      <w:r w:rsidR="006E6FE4" w:rsidRPr="00527A82">
        <w:rPr>
          <w:rFonts w:ascii="Garamond" w:eastAsia="Times New Roman" w:hAnsi="Garamond" w:cs="Times New Roman"/>
          <w:color w:val="000000"/>
          <w:sz w:val="24"/>
          <w:szCs w:val="24"/>
          <w:lang w:val="en-US"/>
        </w:rPr>
        <w:t xml:space="preserve"> </w:t>
      </w:r>
      <w:r w:rsidR="009950DF" w:rsidRPr="00527A82">
        <w:rPr>
          <w:rFonts w:ascii="Garamond" w:eastAsia="Times New Roman" w:hAnsi="Garamond" w:cs="Times New Roman"/>
          <w:color w:val="000000"/>
          <w:sz w:val="24"/>
          <w:szCs w:val="24"/>
          <w:lang w:val="en-US"/>
        </w:rPr>
        <w:t>mm) size fractions.</w:t>
      </w:r>
    </w:p>
    <w:p w14:paraId="69CE1CC4" w14:textId="4694893C" w:rsidR="002B009E" w:rsidRPr="00527A82" w:rsidRDefault="006034D1"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Grazer taxa comprised</w:t>
      </w:r>
      <w:r w:rsidR="00EF3D09" w:rsidRPr="00527A82">
        <w:rPr>
          <w:rFonts w:ascii="Garamond" w:eastAsia="Times New Roman" w:hAnsi="Garamond" w:cs="Times New Roman"/>
          <w:color w:val="000000"/>
          <w:sz w:val="24"/>
          <w:szCs w:val="24"/>
          <w:lang w:val="en-US"/>
        </w:rPr>
        <w:t xml:space="preserve"> approximately 72% of all individuals; and 6</w:t>
      </w:r>
      <w:r w:rsidR="00AD6A31" w:rsidRPr="00527A82">
        <w:rPr>
          <w:rFonts w:ascii="Garamond" w:eastAsia="Times New Roman" w:hAnsi="Garamond" w:cs="Times New Roman"/>
          <w:color w:val="000000"/>
          <w:sz w:val="24"/>
          <w:szCs w:val="24"/>
          <w:lang w:val="en-US"/>
        </w:rPr>
        <w:t>.0</w:t>
      </w:r>
      <w:r w:rsidR="00EF3D09" w:rsidRPr="00527A82">
        <w:rPr>
          <w:rFonts w:ascii="Garamond" w:eastAsia="Times New Roman" w:hAnsi="Garamond" w:cs="Times New Roman"/>
          <w:color w:val="000000"/>
          <w:sz w:val="24"/>
          <w:szCs w:val="24"/>
          <w:lang w:val="en-US"/>
        </w:rPr>
        <w:t xml:space="preserve"> (± 0.15)</w:t>
      </w:r>
      <w:r w:rsidRPr="00527A82">
        <w:rPr>
          <w:rFonts w:ascii="Garamond" w:eastAsia="Times New Roman" w:hAnsi="Garamond" w:cs="Times New Roman"/>
          <w:color w:val="000000"/>
          <w:sz w:val="24"/>
          <w:szCs w:val="24"/>
          <w:lang w:val="en-US"/>
        </w:rPr>
        <w:t xml:space="preserve"> grazer</w:t>
      </w:r>
      <w:r w:rsidR="00EF3D09" w:rsidRPr="00527A82">
        <w:rPr>
          <w:rFonts w:ascii="Garamond" w:eastAsia="Times New Roman" w:hAnsi="Garamond" w:cs="Times New Roman"/>
          <w:color w:val="000000"/>
          <w:sz w:val="24"/>
          <w:szCs w:val="24"/>
          <w:lang w:val="en-US"/>
        </w:rPr>
        <w:t xml:space="preserve"> taxa</w:t>
      </w:r>
      <w:r w:rsidRPr="00527A82">
        <w:rPr>
          <w:rFonts w:ascii="Garamond" w:eastAsia="Times New Roman" w:hAnsi="Garamond" w:cs="Times New Roman"/>
          <w:color w:val="000000"/>
          <w:sz w:val="24"/>
          <w:szCs w:val="24"/>
          <w:lang w:val="en-US"/>
        </w:rPr>
        <w:t xml:space="preserve"> were </w:t>
      </w:r>
      <w:r w:rsidR="00EF3D09" w:rsidRPr="00527A82">
        <w:rPr>
          <w:rFonts w:ascii="Garamond" w:eastAsia="Times New Roman" w:hAnsi="Garamond" w:cs="Times New Roman"/>
          <w:color w:val="000000"/>
          <w:sz w:val="24"/>
          <w:szCs w:val="24"/>
          <w:lang w:val="en-US"/>
        </w:rPr>
        <w:t xml:space="preserve">detected on average in each meadow; after accounting for sampling intensity </w:t>
      </w:r>
      <w:r w:rsidR="00CB06B8" w:rsidRPr="00527A82">
        <w:rPr>
          <w:rFonts w:ascii="Garamond" w:eastAsia="Times New Roman" w:hAnsi="Garamond" w:cs="Times New Roman"/>
          <w:color w:val="000000"/>
          <w:sz w:val="24"/>
          <w:szCs w:val="24"/>
          <w:lang w:val="en-US"/>
        </w:rPr>
        <w:t xml:space="preserve">with the Chao2 index </w:t>
      </w:r>
      <w:r w:rsidR="00EF3D09" w:rsidRPr="00527A82">
        <w:rPr>
          <w:rFonts w:ascii="Garamond" w:eastAsia="Times New Roman" w:hAnsi="Garamond" w:cs="Times New Roman"/>
          <w:color w:val="000000"/>
          <w:sz w:val="24"/>
          <w:szCs w:val="24"/>
          <w:lang w:val="en-US"/>
        </w:rPr>
        <w:t>we estimate that on average 7</w:t>
      </w:r>
      <w:r w:rsidR="00AD6A31" w:rsidRPr="00527A82">
        <w:rPr>
          <w:rFonts w:ascii="Garamond" w:eastAsia="Times New Roman" w:hAnsi="Garamond" w:cs="Times New Roman"/>
          <w:color w:val="000000"/>
          <w:sz w:val="24"/>
          <w:szCs w:val="24"/>
          <w:lang w:val="en-US"/>
        </w:rPr>
        <w:t>.0</w:t>
      </w:r>
      <w:r w:rsidR="00EF3D09" w:rsidRPr="00527A82">
        <w:rPr>
          <w:rFonts w:ascii="Garamond" w:eastAsia="Times New Roman" w:hAnsi="Garamond" w:cs="Times New Roman"/>
          <w:color w:val="000000"/>
          <w:sz w:val="24"/>
          <w:szCs w:val="24"/>
          <w:lang w:val="en-US"/>
        </w:rPr>
        <w:t xml:space="preserve"> (± 0.22) grazer taxa were present in each meadow.</w:t>
      </w:r>
      <w:r w:rsidR="00614BB9" w:rsidRPr="00527A82">
        <w:rPr>
          <w:rFonts w:ascii="Garamond" w:eastAsia="Times New Roman" w:hAnsi="Garamond" w:cs="Times New Roman"/>
          <w:color w:val="000000"/>
          <w:sz w:val="24"/>
          <w:szCs w:val="24"/>
          <w:lang w:val="en-US"/>
        </w:rPr>
        <w:t xml:space="preserve"> </w:t>
      </w:r>
      <w:r w:rsidR="000C7853" w:rsidRPr="00527A82">
        <w:rPr>
          <w:rFonts w:ascii="Garamond" w:eastAsia="Times New Roman" w:hAnsi="Garamond" w:cs="Times New Roman"/>
          <w:color w:val="000000"/>
          <w:sz w:val="24"/>
          <w:szCs w:val="24"/>
          <w:lang w:val="en-US"/>
        </w:rPr>
        <w:t xml:space="preserve">Spatial trends in grazer abundance </w:t>
      </w:r>
      <w:r w:rsidR="00CE61FC" w:rsidRPr="00527A82">
        <w:rPr>
          <w:rFonts w:ascii="Garamond" w:eastAsia="Times New Roman" w:hAnsi="Garamond" w:cs="Times New Roman"/>
          <w:color w:val="000000"/>
          <w:sz w:val="24"/>
          <w:szCs w:val="24"/>
          <w:lang w:val="en-US"/>
        </w:rPr>
        <w:t>differ</w:t>
      </w:r>
      <w:r w:rsidR="000C7853" w:rsidRPr="00527A82">
        <w:rPr>
          <w:rFonts w:ascii="Garamond" w:eastAsia="Times New Roman" w:hAnsi="Garamond" w:cs="Times New Roman"/>
          <w:color w:val="000000"/>
          <w:sz w:val="24"/>
          <w:szCs w:val="24"/>
          <w:lang w:val="en-US"/>
        </w:rPr>
        <w:t xml:space="preserve"> somewhat from patterns in total invertebrates. In July, grazer </w:t>
      </w:r>
      <w:r w:rsidR="000C7853" w:rsidRPr="00527A82">
        <w:rPr>
          <w:rFonts w:ascii="Garamond" w:eastAsia="Times New Roman" w:hAnsi="Garamond" w:cs="Times New Roman"/>
          <w:color w:val="000000"/>
          <w:sz w:val="24"/>
          <w:szCs w:val="24"/>
          <w:lang w:val="en-US"/>
        </w:rPr>
        <w:lastRenderedPageBreak/>
        <w:t>densities were greatest toward Alberni inlet, while total invertebrates were most abundant nearest the ocean.</w:t>
      </w:r>
    </w:p>
    <w:p w14:paraId="5E96A5A7" w14:textId="0432875A" w:rsidR="00307082" w:rsidRPr="00527A82" w:rsidRDefault="006034D1" w:rsidP="000F7014">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Univariate</w:t>
      </w:r>
      <w:proofErr w:type="spellEnd"/>
      <w:r w:rsidRPr="00527A82">
        <w:rPr>
          <w:rFonts w:ascii="Garamond" w:eastAsia="Times New Roman" w:hAnsi="Garamond" w:cs="Times New Roman"/>
          <w:color w:val="000000"/>
          <w:sz w:val="24"/>
          <w:szCs w:val="24"/>
          <w:lang w:val="en-US"/>
        </w:rPr>
        <w:t xml:space="preserve"> metrics suggested little variation in biodiversity along Trevor Channel despite v</w:t>
      </w:r>
      <w:r w:rsidR="007E5811" w:rsidRPr="00527A82">
        <w:rPr>
          <w:rFonts w:ascii="Garamond" w:eastAsia="Times New Roman" w:hAnsi="Garamond" w:cs="Times New Roman"/>
          <w:color w:val="000000"/>
          <w:sz w:val="24"/>
          <w:szCs w:val="24"/>
          <w:lang w:val="en-US"/>
        </w:rPr>
        <w:t>ariation in abundance</w:t>
      </w:r>
      <w:r w:rsidR="00614BB9" w:rsidRPr="00527A82">
        <w:rPr>
          <w:rFonts w:ascii="Garamond" w:eastAsia="Times New Roman" w:hAnsi="Garamond" w:cs="Times New Roman"/>
          <w:color w:val="000000"/>
          <w:sz w:val="24"/>
          <w:szCs w:val="24"/>
          <w:lang w:val="en-US"/>
        </w:rPr>
        <w:t xml:space="preserve"> and the biotic and abiotic meadow properties</w:t>
      </w:r>
      <w:r w:rsidR="007E5811" w:rsidRPr="00527A82">
        <w:rPr>
          <w:rFonts w:ascii="Garamond" w:eastAsia="Times New Roman" w:hAnsi="Garamond" w:cs="Times New Roman"/>
          <w:color w:val="000000"/>
          <w:sz w:val="24"/>
          <w:szCs w:val="24"/>
          <w:lang w:val="en-US"/>
        </w:rPr>
        <w:t>. R</w:t>
      </w:r>
      <w:r w:rsidRPr="00527A82">
        <w:rPr>
          <w:rFonts w:ascii="Garamond" w:eastAsia="Times New Roman" w:hAnsi="Garamond" w:cs="Times New Roman"/>
          <w:color w:val="000000"/>
          <w:sz w:val="24"/>
          <w:szCs w:val="24"/>
          <w:lang w:val="en-US"/>
        </w:rPr>
        <w:t>arefied richness, which largely discount</w:t>
      </w:r>
      <w:r w:rsidR="007E5811" w:rsidRPr="00527A82">
        <w:rPr>
          <w:rFonts w:ascii="Garamond" w:eastAsia="Times New Roman" w:hAnsi="Garamond" w:cs="Times New Roman"/>
          <w:color w:val="000000"/>
          <w:sz w:val="24"/>
          <w:szCs w:val="24"/>
          <w:lang w:val="en-US"/>
        </w:rPr>
        <w:t>s</w:t>
      </w:r>
      <w:r w:rsidRPr="00527A82">
        <w:rPr>
          <w:rFonts w:ascii="Garamond" w:eastAsia="Times New Roman" w:hAnsi="Garamond" w:cs="Times New Roman"/>
          <w:color w:val="000000"/>
          <w:sz w:val="24"/>
          <w:szCs w:val="24"/>
          <w:lang w:val="en-US"/>
        </w:rPr>
        <w:t xml:space="preserve"> the effects of species abundance</w:t>
      </w:r>
      <w:r w:rsidR="00CB06B8" w:rsidRPr="00527A82">
        <w:rPr>
          <w:rFonts w:ascii="Garamond" w:eastAsia="Times New Roman" w:hAnsi="Garamond" w:cs="Times New Roman"/>
          <w:color w:val="000000"/>
          <w:sz w:val="24"/>
          <w:szCs w:val="24"/>
          <w:lang w:val="en-US"/>
        </w:rPr>
        <w:t xml:space="preserve"> on estimates of alpha diversity</w:t>
      </w:r>
      <w:r w:rsidRPr="00527A82">
        <w:rPr>
          <w:rFonts w:ascii="Garamond" w:eastAsia="Times New Roman" w:hAnsi="Garamond" w:cs="Times New Roman"/>
          <w:color w:val="000000"/>
          <w:sz w:val="24"/>
          <w:szCs w:val="24"/>
          <w:lang w:val="en-US"/>
        </w:rPr>
        <w:t xml:space="preserve">, did not vary spatially, </w:t>
      </w:r>
      <w:r w:rsidR="007E5811" w:rsidRPr="00527A82">
        <w:rPr>
          <w:rFonts w:ascii="Garamond" w:eastAsia="Times New Roman" w:hAnsi="Garamond" w:cs="Times New Roman"/>
          <w:color w:val="000000"/>
          <w:sz w:val="24"/>
          <w:szCs w:val="24"/>
          <w:lang w:val="en-US"/>
        </w:rPr>
        <w:t>though it did increase</w:t>
      </w:r>
      <w:r w:rsidRPr="00527A82">
        <w:rPr>
          <w:rFonts w:ascii="Garamond" w:eastAsia="Times New Roman" w:hAnsi="Garamond" w:cs="Times New Roman"/>
          <w:color w:val="000000"/>
          <w:sz w:val="24"/>
          <w:szCs w:val="24"/>
          <w:lang w:val="en-US"/>
        </w:rPr>
        <w:t xml:space="preserve"> through time (</w:t>
      </w:r>
      <w:r w:rsidR="008A249A" w:rsidRPr="00527A82">
        <w:rPr>
          <w:rFonts w:ascii="Garamond" w:eastAsia="Times New Roman" w:hAnsi="Garamond" w:cs="Times New Roman"/>
          <w:color w:val="000000"/>
          <w:sz w:val="24"/>
          <w:szCs w:val="24"/>
          <w:lang w:val="en-US"/>
        </w:rPr>
        <w:t>Tables 2, 3</w:t>
      </w:r>
      <w:r w:rsidR="00D0463D" w:rsidRPr="00527A82">
        <w:rPr>
          <w:rFonts w:ascii="Garamond" w:eastAsia="Times New Roman" w:hAnsi="Garamond" w:cs="Times New Roman"/>
          <w:color w:val="000000"/>
          <w:sz w:val="24"/>
          <w:szCs w:val="24"/>
          <w:lang w:val="en-US"/>
        </w:rPr>
        <w:t>; Figure 2A</w:t>
      </w:r>
      <w:r w:rsidRPr="00527A82">
        <w:rPr>
          <w:rFonts w:ascii="Garamond" w:eastAsia="Times New Roman" w:hAnsi="Garamond" w:cs="Times New Roman"/>
          <w:color w:val="000000"/>
          <w:sz w:val="24"/>
          <w:szCs w:val="24"/>
          <w:lang w:val="en-US"/>
        </w:rPr>
        <w:t xml:space="preserve">). </w:t>
      </w:r>
      <w:r w:rsidR="00D130C9" w:rsidRPr="00527A82">
        <w:rPr>
          <w:rFonts w:ascii="Garamond" w:eastAsia="Times New Roman" w:hAnsi="Garamond" w:cs="Times New Roman"/>
          <w:color w:val="000000"/>
          <w:sz w:val="24"/>
          <w:szCs w:val="24"/>
          <w:lang w:val="en-US"/>
        </w:rPr>
        <w:t xml:space="preserve">Simpson </w:t>
      </w:r>
      <w:r w:rsidR="007E5811" w:rsidRPr="00527A82">
        <w:rPr>
          <w:rFonts w:ascii="Garamond" w:eastAsia="Times New Roman" w:hAnsi="Garamond" w:cs="Times New Roman"/>
          <w:color w:val="000000"/>
          <w:sz w:val="24"/>
          <w:szCs w:val="24"/>
          <w:lang w:val="en-US"/>
        </w:rPr>
        <w:t xml:space="preserve">diversity </w:t>
      </w:r>
      <w:r w:rsidR="001C1DA1" w:rsidRPr="00527A82">
        <w:rPr>
          <w:rFonts w:ascii="Garamond" w:eastAsia="Times New Roman" w:hAnsi="Garamond" w:cs="Times New Roman"/>
          <w:color w:val="000000"/>
          <w:sz w:val="24"/>
          <w:szCs w:val="24"/>
          <w:lang w:val="en-US"/>
        </w:rPr>
        <w:t>suggests periods of low diversity, likely reflecting dominance of one taxon,</w:t>
      </w:r>
      <w:r w:rsidR="00D130C9" w:rsidRPr="00527A82">
        <w:rPr>
          <w:rFonts w:ascii="Garamond" w:eastAsia="Times New Roman" w:hAnsi="Garamond" w:cs="Times New Roman"/>
          <w:color w:val="000000"/>
          <w:sz w:val="24"/>
          <w:szCs w:val="24"/>
          <w:lang w:val="en-US"/>
        </w:rPr>
        <w:t xml:space="preserve"> </w:t>
      </w:r>
      <w:r w:rsidR="001C1DA1" w:rsidRPr="00527A82">
        <w:rPr>
          <w:rFonts w:ascii="Garamond" w:eastAsia="Times New Roman" w:hAnsi="Garamond" w:cs="Times New Roman"/>
          <w:color w:val="000000"/>
          <w:sz w:val="24"/>
          <w:szCs w:val="24"/>
          <w:lang w:val="en-US"/>
        </w:rPr>
        <w:t>in two meadows near the ocean</w:t>
      </w:r>
      <w:r w:rsidR="00D0463D" w:rsidRPr="00527A82">
        <w:rPr>
          <w:rFonts w:ascii="Garamond" w:eastAsia="Times New Roman" w:hAnsi="Garamond" w:cs="Times New Roman"/>
          <w:color w:val="000000"/>
          <w:sz w:val="24"/>
          <w:szCs w:val="24"/>
          <w:lang w:val="en-US"/>
        </w:rPr>
        <w:t xml:space="preserve"> (Tables 2, 3; Figure 2A</w:t>
      </w:r>
      <w:r w:rsidR="00D130C9" w:rsidRPr="00527A82">
        <w:rPr>
          <w:rFonts w:ascii="Garamond" w:eastAsia="Times New Roman" w:hAnsi="Garamond" w:cs="Times New Roman"/>
          <w:color w:val="000000"/>
          <w:sz w:val="24"/>
          <w:szCs w:val="24"/>
          <w:lang w:val="en-US"/>
        </w:rPr>
        <w:t>).</w:t>
      </w:r>
      <w:r w:rsidR="007E5811" w:rsidRPr="00527A82">
        <w:rPr>
          <w:rFonts w:ascii="Garamond" w:eastAsia="Times New Roman" w:hAnsi="Garamond" w:cs="Times New Roman"/>
          <w:color w:val="000000"/>
          <w:sz w:val="24"/>
          <w:szCs w:val="24"/>
          <w:lang w:val="en-US"/>
        </w:rPr>
        <w:t xml:space="preserve"> Effective number of species (ENS) and Shannon diversity did not </w:t>
      </w:r>
      <w:r w:rsidR="003F0AC3" w:rsidRPr="00527A82">
        <w:rPr>
          <w:rFonts w:ascii="Garamond" w:eastAsia="Times New Roman" w:hAnsi="Garamond" w:cs="Times New Roman"/>
          <w:color w:val="000000"/>
          <w:sz w:val="24"/>
          <w:szCs w:val="24"/>
          <w:lang w:val="en-US"/>
        </w:rPr>
        <w:t>change</w:t>
      </w:r>
      <w:r w:rsidR="007E5811" w:rsidRPr="00527A82">
        <w:rPr>
          <w:rFonts w:ascii="Garamond" w:eastAsia="Times New Roman" w:hAnsi="Garamond" w:cs="Times New Roman"/>
          <w:color w:val="000000"/>
          <w:sz w:val="24"/>
          <w:szCs w:val="24"/>
          <w:lang w:val="en-US"/>
        </w:rPr>
        <w:t xml:space="preserve"> </w:t>
      </w:r>
      <w:r w:rsidR="003F0AC3" w:rsidRPr="00527A82">
        <w:rPr>
          <w:rFonts w:ascii="Garamond" w:eastAsia="Times New Roman" w:hAnsi="Garamond" w:cs="Times New Roman"/>
          <w:color w:val="000000"/>
          <w:sz w:val="24"/>
          <w:szCs w:val="24"/>
          <w:lang w:val="en-US"/>
        </w:rPr>
        <w:t>predictably</w:t>
      </w:r>
      <w:r w:rsidR="007E5811" w:rsidRPr="00527A82">
        <w:rPr>
          <w:rFonts w:ascii="Garamond" w:eastAsia="Times New Roman" w:hAnsi="Garamond" w:cs="Times New Roman"/>
          <w:color w:val="000000"/>
          <w:sz w:val="24"/>
          <w:szCs w:val="24"/>
          <w:lang w:val="en-US"/>
        </w:rPr>
        <w:t xml:space="preserve"> with time or position in the estuary (Appendi</w:t>
      </w:r>
      <w:r w:rsidR="00F71ABF">
        <w:rPr>
          <w:rFonts w:ascii="Garamond" w:eastAsia="Times New Roman" w:hAnsi="Garamond" w:cs="Times New Roman"/>
          <w:color w:val="000000"/>
          <w:sz w:val="24"/>
          <w:szCs w:val="24"/>
          <w:lang w:val="en-US"/>
        </w:rPr>
        <w:t xml:space="preserve">x </w:t>
      </w:r>
      <w:r w:rsidR="00C20EC9">
        <w:rPr>
          <w:rFonts w:ascii="Garamond" w:eastAsia="Times New Roman" w:hAnsi="Garamond" w:cs="Times New Roman"/>
          <w:color w:val="000000"/>
          <w:sz w:val="24"/>
          <w:szCs w:val="24"/>
          <w:lang w:val="en-US"/>
        </w:rPr>
        <w:t>4</w:t>
      </w:r>
      <w:r w:rsidR="007E5811"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Spatial r</w:t>
      </w:r>
      <w:r w:rsidRPr="00527A82">
        <w:rPr>
          <w:rFonts w:ascii="Garamond" w:eastAsia="Times New Roman" w:hAnsi="Garamond" w:cs="Times New Roman"/>
          <w:color w:val="000000"/>
          <w:sz w:val="24"/>
          <w:szCs w:val="24"/>
          <w:lang w:val="en-US"/>
        </w:rPr>
        <w:t>esults did not differ if we excluded the four additional sites sampled in July. All meadows show classic rank-abundance distributions (RADs), reflecting numer</w:t>
      </w:r>
      <w:r w:rsidR="007606A1" w:rsidRPr="00527A82">
        <w:rPr>
          <w:rFonts w:ascii="Garamond" w:eastAsia="Times New Roman" w:hAnsi="Garamond" w:cs="Times New Roman"/>
          <w:color w:val="000000"/>
          <w:sz w:val="24"/>
          <w:szCs w:val="24"/>
          <w:lang w:val="en-US"/>
        </w:rPr>
        <w:t>ical dominance of several taxa</w:t>
      </w:r>
      <w:r w:rsidR="001C1DA1" w:rsidRPr="00527A82">
        <w:rPr>
          <w:rFonts w:ascii="Garamond" w:eastAsia="Times New Roman" w:hAnsi="Garamond" w:cs="Times New Roman"/>
          <w:color w:val="000000"/>
          <w:sz w:val="24"/>
          <w:szCs w:val="24"/>
          <w:lang w:val="en-US"/>
        </w:rPr>
        <w:t xml:space="preserve"> (</w:t>
      </w:r>
      <w:r w:rsidR="00D0463D" w:rsidRPr="00465E8F">
        <w:rPr>
          <w:rFonts w:ascii="Garamond" w:eastAsia="Times New Roman" w:hAnsi="Garamond" w:cs="Times New Roman"/>
          <w:color w:val="000000"/>
          <w:sz w:val="24"/>
          <w:szCs w:val="24"/>
          <w:lang w:val="en-US"/>
        </w:rPr>
        <w:t xml:space="preserve">Appendix </w:t>
      </w:r>
      <w:r w:rsidR="00C20EC9">
        <w:rPr>
          <w:rFonts w:ascii="Garamond" w:eastAsia="Times New Roman" w:hAnsi="Garamond" w:cs="Times New Roman"/>
          <w:color w:val="000000"/>
          <w:sz w:val="24"/>
          <w:szCs w:val="24"/>
          <w:lang w:val="en-US"/>
        </w:rPr>
        <w:t>7</w:t>
      </w:r>
      <w:r w:rsidR="001C1DA1" w:rsidRPr="00527A82">
        <w:rPr>
          <w:rFonts w:ascii="Garamond" w:eastAsia="Times New Roman" w:hAnsi="Garamond" w:cs="Times New Roman"/>
          <w:color w:val="000000"/>
          <w:sz w:val="24"/>
          <w:szCs w:val="24"/>
          <w:lang w:val="en-US"/>
        </w:rPr>
        <w:t>)</w:t>
      </w:r>
      <w:r w:rsidR="007606A1" w:rsidRPr="00527A82">
        <w:rPr>
          <w:rFonts w:ascii="Garamond" w:eastAsia="Times New Roman" w:hAnsi="Garamond" w:cs="Times New Roman"/>
          <w:color w:val="000000"/>
          <w:sz w:val="24"/>
          <w:szCs w:val="24"/>
          <w:lang w:val="en-US"/>
        </w:rPr>
        <w:t>.</w:t>
      </w:r>
    </w:p>
    <w:p w14:paraId="33B18446" w14:textId="4763E3E8" w:rsidR="009950DF" w:rsidRPr="00527A82" w:rsidRDefault="00E50952"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G</w:t>
      </w:r>
      <w:r w:rsidR="00AD6A31" w:rsidRPr="00527A82">
        <w:rPr>
          <w:rFonts w:ascii="Garamond" w:eastAsia="Times New Roman" w:hAnsi="Garamond" w:cs="Times New Roman"/>
          <w:color w:val="000000"/>
          <w:sz w:val="24"/>
          <w:szCs w:val="24"/>
          <w:lang w:val="en-US"/>
        </w:rPr>
        <w:t xml:space="preserve">razer abundance and diversity </w:t>
      </w:r>
      <w:r w:rsidRPr="00527A82">
        <w:rPr>
          <w:rFonts w:ascii="Garamond" w:eastAsia="Times New Roman" w:hAnsi="Garamond" w:cs="Times New Roman"/>
          <w:color w:val="000000"/>
          <w:sz w:val="24"/>
          <w:szCs w:val="24"/>
          <w:lang w:val="en-US"/>
        </w:rPr>
        <w:t>varied</w:t>
      </w:r>
      <w:r w:rsidR="001C1DA1" w:rsidRPr="00527A82">
        <w:rPr>
          <w:rFonts w:ascii="Garamond" w:eastAsia="Times New Roman" w:hAnsi="Garamond" w:cs="Times New Roman"/>
          <w:color w:val="000000"/>
          <w:sz w:val="24"/>
          <w:szCs w:val="24"/>
          <w:lang w:val="en-US"/>
        </w:rPr>
        <w:t xml:space="preserve"> among sites and </w:t>
      </w:r>
      <w:r w:rsidRPr="00527A82">
        <w:rPr>
          <w:rFonts w:ascii="Garamond" w:eastAsia="Times New Roman" w:hAnsi="Garamond" w:cs="Times New Roman"/>
          <w:color w:val="000000"/>
          <w:sz w:val="24"/>
          <w:szCs w:val="24"/>
          <w:lang w:val="en-US"/>
        </w:rPr>
        <w:t>sampling times</w:t>
      </w:r>
      <w:r w:rsidR="001C1DA1" w:rsidRPr="00527A82">
        <w:rPr>
          <w:rFonts w:ascii="Garamond" w:eastAsia="Times New Roman" w:hAnsi="Garamond" w:cs="Times New Roman"/>
          <w:color w:val="000000"/>
          <w:sz w:val="24"/>
          <w:szCs w:val="24"/>
          <w:lang w:val="en-US"/>
        </w:rPr>
        <w:t>, but no clear linear trends emerged</w:t>
      </w:r>
      <w:r w:rsidR="00D0463D" w:rsidRPr="00527A82">
        <w:rPr>
          <w:rFonts w:ascii="Garamond" w:eastAsia="Times New Roman" w:hAnsi="Garamond" w:cs="Times New Roman"/>
          <w:color w:val="000000"/>
          <w:sz w:val="24"/>
          <w:szCs w:val="24"/>
          <w:lang w:val="en-US"/>
        </w:rPr>
        <w:t xml:space="preserve"> (Figure 2G</w:t>
      </w:r>
      <w:r w:rsidR="00AD6A31" w:rsidRPr="00527A82">
        <w:rPr>
          <w:rFonts w:ascii="Garamond" w:eastAsia="Times New Roman" w:hAnsi="Garamond" w:cs="Times New Roman"/>
          <w:color w:val="000000"/>
          <w:sz w:val="24"/>
          <w:szCs w:val="24"/>
          <w:lang w:val="en-US"/>
        </w:rPr>
        <w:t xml:space="preserve">).  </w:t>
      </w:r>
      <w:r w:rsidR="00473920" w:rsidRPr="00527A82">
        <w:rPr>
          <w:rFonts w:ascii="Garamond" w:eastAsia="Times New Roman" w:hAnsi="Garamond" w:cs="Times New Roman"/>
          <w:color w:val="000000"/>
          <w:sz w:val="24"/>
          <w:szCs w:val="24"/>
          <w:lang w:val="en-US"/>
        </w:rPr>
        <w:t>Rare</w:t>
      </w:r>
      <w:r w:rsidR="001C1DA1" w:rsidRPr="00527A82">
        <w:rPr>
          <w:rFonts w:ascii="Garamond" w:eastAsia="Times New Roman" w:hAnsi="Garamond" w:cs="Times New Roman"/>
          <w:color w:val="000000"/>
          <w:sz w:val="24"/>
          <w:szCs w:val="24"/>
          <w:lang w:val="en-US"/>
        </w:rPr>
        <w:t>fied richness estimates suggested slightly higher grazer richness toward Alberni Inlet</w:t>
      </w:r>
      <w:r w:rsidR="00473920" w:rsidRPr="00527A82">
        <w:rPr>
          <w:rFonts w:ascii="Garamond" w:eastAsia="Times New Roman" w:hAnsi="Garamond" w:cs="Times New Roman"/>
          <w:color w:val="000000"/>
          <w:sz w:val="24"/>
          <w:szCs w:val="24"/>
          <w:lang w:val="en-US"/>
        </w:rPr>
        <w:t>; however, neither time nor position</w:t>
      </w:r>
      <w:r w:rsidR="009D62D7" w:rsidRPr="00527A82">
        <w:rPr>
          <w:rFonts w:ascii="Garamond" w:eastAsia="Times New Roman" w:hAnsi="Garamond" w:cs="Times New Roman"/>
          <w:color w:val="000000"/>
          <w:sz w:val="24"/>
          <w:szCs w:val="24"/>
          <w:lang w:val="en-US"/>
        </w:rPr>
        <w:t xml:space="preserve"> in the estuary was</w:t>
      </w:r>
      <w:r w:rsidR="00473920" w:rsidRPr="00527A82">
        <w:rPr>
          <w:rFonts w:ascii="Garamond" w:eastAsia="Times New Roman" w:hAnsi="Garamond" w:cs="Times New Roman"/>
          <w:color w:val="000000"/>
          <w:sz w:val="24"/>
          <w:szCs w:val="24"/>
          <w:lang w:val="en-US"/>
        </w:rPr>
        <w:t xml:space="preserve"> </w:t>
      </w:r>
      <w:r w:rsidR="009D62D7" w:rsidRPr="00527A82">
        <w:rPr>
          <w:rFonts w:ascii="Garamond" w:eastAsia="Times New Roman" w:hAnsi="Garamond" w:cs="Times New Roman"/>
          <w:color w:val="000000"/>
          <w:sz w:val="24"/>
          <w:szCs w:val="24"/>
          <w:lang w:val="en-US"/>
        </w:rPr>
        <w:t xml:space="preserve">a </w:t>
      </w:r>
      <w:r w:rsidR="00473920" w:rsidRPr="00527A82">
        <w:rPr>
          <w:rFonts w:ascii="Garamond" w:eastAsia="Times New Roman" w:hAnsi="Garamond" w:cs="Times New Roman"/>
          <w:color w:val="000000"/>
          <w:sz w:val="24"/>
          <w:szCs w:val="24"/>
          <w:lang w:val="en-US"/>
        </w:rPr>
        <w:t>significant predictor of any grazer assemblage characteristics (Tables 5, 6).</w:t>
      </w:r>
    </w:p>
    <w:p w14:paraId="260FE82B" w14:textId="39D3859F" w:rsidR="007606A1" w:rsidRPr="00527A82" w:rsidRDefault="006034D1"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Overall, we estimate</w:t>
      </w:r>
      <w:r w:rsidR="00E50952" w:rsidRPr="00527A82">
        <w:rPr>
          <w:rFonts w:ascii="Garamond" w:eastAsia="Times New Roman" w:hAnsi="Garamond" w:cs="Times New Roman"/>
          <w:color w:val="000000"/>
          <w:sz w:val="24"/>
          <w:szCs w:val="24"/>
          <w:lang w:val="en-US"/>
        </w:rPr>
        <w:t>d</w:t>
      </w:r>
      <w:r w:rsidRPr="00527A82">
        <w:rPr>
          <w:rFonts w:ascii="Garamond" w:eastAsia="Times New Roman" w:hAnsi="Garamond" w:cs="Times New Roman"/>
          <w:color w:val="000000"/>
          <w:sz w:val="24"/>
          <w:szCs w:val="24"/>
          <w:lang w:val="en-US"/>
        </w:rPr>
        <w:t xml:space="preserve"> that meadows in Trevor Channel supported between an estimated minimum of 13 and 53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taxa, with an average of </w:t>
      </w:r>
      <w:r w:rsidR="00A7565D" w:rsidRPr="00527A82">
        <w:rPr>
          <w:rFonts w:ascii="Garamond" w:eastAsia="Times New Roman" w:hAnsi="Garamond" w:cs="Times New Roman"/>
          <w:color w:val="000000"/>
          <w:sz w:val="24"/>
          <w:szCs w:val="24"/>
          <w:lang w:val="en-US"/>
        </w:rPr>
        <w:t>28.1</w:t>
      </w:r>
      <w:r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u w:val="single"/>
          <w:lang w:val="en-US"/>
        </w:rPr>
        <w:t>+</w:t>
      </w:r>
      <w:r w:rsidR="000B4A8E" w:rsidRPr="00527A82">
        <w:rPr>
          <w:rFonts w:ascii="Garamond" w:eastAsia="Times New Roman" w:hAnsi="Garamond" w:cs="Times New Roman"/>
          <w:color w:val="000000"/>
          <w:sz w:val="24"/>
          <w:szCs w:val="24"/>
          <w:u w:val="single"/>
          <w:lang w:val="en-US"/>
        </w:rPr>
        <w:t xml:space="preserve"> </w:t>
      </w:r>
      <w:r w:rsidR="000B4A8E" w:rsidRPr="00527A82">
        <w:rPr>
          <w:rFonts w:ascii="Garamond" w:eastAsia="Times New Roman" w:hAnsi="Garamond" w:cs="Times New Roman"/>
          <w:color w:val="000000"/>
          <w:sz w:val="24"/>
          <w:szCs w:val="24"/>
          <w:lang w:val="en-US"/>
        </w:rPr>
        <w:t>6.4</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taxa </w:t>
      </w:r>
      <w:r w:rsidR="00CB06B8" w:rsidRPr="00527A82">
        <w:rPr>
          <w:rFonts w:ascii="Garamond" w:eastAsia="Times New Roman" w:hAnsi="Garamond" w:cs="Times New Roman"/>
          <w:color w:val="000000"/>
          <w:sz w:val="24"/>
          <w:szCs w:val="24"/>
          <w:lang w:val="en-US"/>
        </w:rPr>
        <w:t>per meadow</w:t>
      </w:r>
      <w:r w:rsidRPr="00527A82">
        <w:rPr>
          <w:rFonts w:ascii="Garamond" w:eastAsia="Times New Roman" w:hAnsi="Garamond" w:cs="Times New Roman"/>
          <w:color w:val="000000"/>
          <w:sz w:val="24"/>
          <w:szCs w:val="24"/>
          <w:lang w:val="en-US"/>
        </w:rPr>
        <w:t xml:space="preserve">.  Despite variation in meadow-scale diversity estimates (Chao2 </w:t>
      </w:r>
      <w:r w:rsidR="000B4A8E" w:rsidRPr="00527A82">
        <w:rPr>
          <w:rFonts w:ascii="Garamond" w:eastAsia="Times New Roman" w:hAnsi="Garamond" w:cs="Times New Roman"/>
          <w:color w:val="000000"/>
          <w:sz w:val="24"/>
          <w:szCs w:val="24"/>
          <w:lang w:val="en-US"/>
        </w:rPr>
        <w:t>index</w:t>
      </w:r>
      <w:r w:rsidRPr="00527A82">
        <w:rPr>
          <w:rFonts w:ascii="Garamond" w:eastAsia="Times New Roman" w:hAnsi="Garamond" w:cs="Times New Roman"/>
          <w:color w:val="000000"/>
          <w:sz w:val="24"/>
          <w:szCs w:val="24"/>
          <w:lang w:val="en-US"/>
        </w:rPr>
        <w:t>), differences were not explained by position in the watershed or by temporal progression th</w:t>
      </w:r>
      <w:r w:rsidR="00D0463D" w:rsidRPr="00527A82">
        <w:rPr>
          <w:rFonts w:ascii="Garamond" w:eastAsia="Times New Roman" w:hAnsi="Garamond" w:cs="Times New Roman"/>
          <w:color w:val="000000"/>
          <w:sz w:val="24"/>
          <w:szCs w:val="24"/>
          <w:lang w:val="en-US"/>
        </w:rPr>
        <w:t>rough the summer season (Table 7</w:t>
      </w:r>
      <w:r w:rsidRPr="00527A82">
        <w:rPr>
          <w:rFonts w:ascii="Garamond" w:eastAsia="Times New Roman" w:hAnsi="Garamond" w:cs="Times New Roman"/>
          <w:color w:val="000000"/>
          <w:sz w:val="24"/>
          <w:szCs w:val="24"/>
          <w:lang w:val="en-US"/>
        </w:rPr>
        <w:t>). The best m</w:t>
      </w:r>
      <w:r w:rsidR="00D0463D" w:rsidRPr="00527A82">
        <w:rPr>
          <w:rFonts w:ascii="Garamond" w:eastAsia="Times New Roman" w:hAnsi="Garamond" w:cs="Times New Roman"/>
          <w:color w:val="000000"/>
          <w:sz w:val="24"/>
          <w:szCs w:val="24"/>
          <w:lang w:val="en-US"/>
        </w:rPr>
        <w:t>odel of those we tested (Table 7</w:t>
      </w:r>
      <w:r w:rsidRPr="00527A82">
        <w:rPr>
          <w:rFonts w:ascii="Garamond" w:eastAsia="Times New Roman" w:hAnsi="Garamond" w:cs="Times New Roman"/>
          <w:color w:val="000000"/>
          <w:sz w:val="24"/>
          <w:szCs w:val="24"/>
          <w:lang w:val="en-US"/>
        </w:rPr>
        <w:t>) included an intercept term (estimate: 19.9, 95% CI</w:t>
      </w:r>
      <w:r w:rsidR="0051121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6.4, 33.4</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and a time predictor (estimate: 3.3, 95% CI: </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-1.7, 8.2</w:t>
      </w:r>
      <w:r w:rsidR="000B4A8E"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527A82" w:rsidRDefault="002B009E" w:rsidP="000F7014">
      <w:pPr>
        <w:spacing w:after="0" w:line="480" w:lineRule="auto"/>
        <w:ind w:firstLine="720"/>
        <w:rPr>
          <w:rFonts w:ascii="Garamond" w:eastAsia="Times New Roman" w:hAnsi="Garamond" w:cs="Times New Roman"/>
          <w:color w:val="000000"/>
          <w:sz w:val="24"/>
          <w:szCs w:val="24"/>
          <w:lang w:val="en-US"/>
        </w:rPr>
      </w:pPr>
    </w:p>
    <w:p w14:paraId="28744F8A" w14:textId="432FDC50" w:rsidR="002B009E" w:rsidRPr="00527A82" w:rsidRDefault="006034D1" w:rsidP="000F7014">
      <w:pPr>
        <w:spacing w:after="0" w:line="480" w:lineRule="auto"/>
        <w:rPr>
          <w:rFonts w:ascii="Garamond" w:eastAsia="Times New Roman" w:hAnsi="Garamond" w:cs="Times New Roman"/>
          <w:b/>
          <w:bCs/>
          <w:iCs/>
          <w:color w:val="000000"/>
          <w:sz w:val="24"/>
          <w:szCs w:val="24"/>
          <w:lang w:val="en-US"/>
        </w:rPr>
      </w:pPr>
      <w:r w:rsidRPr="00527A82">
        <w:rPr>
          <w:rFonts w:ascii="Garamond" w:eastAsia="Times New Roman" w:hAnsi="Garamond" w:cs="Times New Roman"/>
          <w:b/>
          <w:bCs/>
          <w:iCs/>
          <w:color w:val="000000"/>
          <w:sz w:val="24"/>
          <w:szCs w:val="24"/>
          <w:lang w:val="en-US"/>
        </w:rPr>
        <w:lastRenderedPageBreak/>
        <w:t>Beta diversity and aggregation</w:t>
      </w:r>
      <w:r w:rsidR="00614BB9" w:rsidRPr="00527A82">
        <w:rPr>
          <w:rFonts w:ascii="Garamond" w:eastAsia="Times New Roman" w:hAnsi="Garamond" w:cs="Times New Roman"/>
          <w:b/>
          <w:bCs/>
          <w:iCs/>
          <w:color w:val="000000"/>
          <w:sz w:val="24"/>
          <w:szCs w:val="24"/>
          <w:lang w:val="en-US"/>
        </w:rPr>
        <w:t>: variation within and among meadows</w:t>
      </w:r>
    </w:p>
    <w:p w14:paraId="42D01AE8" w14:textId="2C801B44" w:rsidR="004F4A35" w:rsidRPr="00527A82" w:rsidRDefault="0051383A"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detected variation in species composition, and clear evidence of spatial turnover in diversity within and among meadows. </w:t>
      </w:r>
      <w:r w:rsidR="006034D1" w:rsidRPr="00527A82">
        <w:rPr>
          <w:rFonts w:ascii="Garamond" w:eastAsia="Times New Roman" w:hAnsi="Garamond" w:cs="Times New Roman"/>
          <w:color w:val="000000"/>
          <w:sz w:val="24"/>
          <w:szCs w:val="24"/>
          <w:lang w:val="en-US"/>
        </w:rPr>
        <w:t>Within meadows, there is evidence of</w:t>
      </w:r>
      <w:r w:rsidRPr="00527A82">
        <w:rPr>
          <w:rFonts w:ascii="Garamond" w:eastAsia="Times New Roman" w:hAnsi="Garamond" w:cs="Times New Roman"/>
          <w:color w:val="000000"/>
          <w:sz w:val="24"/>
          <w:szCs w:val="24"/>
          <w:lang w:val="en-US"/>
        </w:rPr>
        <w:t xml:space="preserve"> spatial</w:t>
      </w:r>
      <w:r w:rsidR="006034D1" w:rsidRPr="00527A82">
        <w:rPr>
          <w:rFonts w:ascii="Garamond" w:eastAsia="Times New Roman" w:hAnsi="Garamond" w:cs="Times New Roman"/>
          <w:color w:val="000000"/>
          <w:sz w:val="24"/>
          <w:szCs w:val="24"/>
          <w:lang w:val="en-US"/>
        </w:rPr>
        <w:t xml:space="preserve"> aggregation of taxa </w:t>
      </w:r>
      <w:r w:rsidRPr="00527A82">
        <w:rPr>
          <w:rFonts w:ascii="Garamond" w:eastAsia="Times New Roman" w:hAnsi="Garamond" w:cs="Times New Roman"/>
          <w:color w:val="000000"/>
          <w:sz w:val="24"/>
          <w:szCs w:val="24"/>
          <w:lang w:val="en-US"/>
        </w:rPr>
        <w:t>consistent with clumping of species in space more than expected based on a random spatial distribution of species within the meadow (Figure 3)</w:t>
      </w:r>
      <w:r w:rsidR="006034D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When the co</w:t>
      </w:r>
      <w:r w:rsidR="00CB06B8" w:rsidRPr="00527A82">
        <w:rPr>
          <w:rFonts w:ascii="Garamond" w:eastAsia="Times New Roman" w:hAnsi="Garamond" w:cs="Times New Roman"/>
          <w:color w:val="000000"/>
          <w:sz w:val="24"/>
          <w:szCs w:val="24"/>
          <w:lang w:val="en-US"/>
        </w:rPr>
        <w:t>mposition of each of the 16 plots is</w:t>
      </w:r>
      <w:r w:rsidRPr="00527A82">
        <w:rPr>
          <w:rFonts w:ascii="Garamond" w:eastAsia="Times New Roman" w:hAnsi="Garamond" w:cs="Times New Roman"/>
          <w:color w:val="000000"/>
          <w:sz w:val="24"/>
          <w:szCs w:val="24"/>
          <w:lang w:val="en-US"/>
        </w:rPr>
        <w:t xml:space="preserve"> compared with the median composition, the a</w:t>
      </w:r>
      <w:r w:rsidR="006034D1" w:rsidRPr="00527A82">
        <w:rPr>
          <w:rFonts w:ascii="Garamond" w:eastAsia="Times New Roman" w:hAnsi="Garamond" w:cs="Times New Roman"/>
          <w:color w:val="000000"/>
          <w:sz w:val="24"/>
          <w:szCs w:val="24"/>
          <w:lang w:val="en-US"/>
        </w:rPr>
        <w:t xml:space="preserve">verage distance to </w:t>
      </w:r>
      <w:r w:rsidR="00CB06B8" w:rsidRPr="00527A82">
        <w:rPr>
          <w:rFonts w:ascii="Garamond" w:eastAsia="Times New Roman" w:hAnsi="Garamond" w:cs="Times New Roman"/>
          <w:color w:val="000000"/>
          <w:sz w:val="24"/>
          <w:szCs w:val="24"/>
          <w:lang w:val="en-US"/>
        </w:rPr>
        <w:t xml:space="preserve">the </w:t>
      </w:r>
      <w:r w:rsidR="006034D1" w:rsidRPr="00527A82">
        <w:rPr>
          <w:rFonts w:ascii="Garamond" w:eastAsia="Times New Roman" w:hAnsi="Garamond" w:cs="Times New Roman"/>
          <w:color w:val="000000"/>
          <w:sz w:val="24"/>
          <w:szCs w:val="24"/>
          <w:lang w:val="en-US"/>
        </w:rPr>
        <w:t xml:space="preserve">median </w:t>
      </w:r>
      <w:r w:rsidRPr="00527A82">
        <w:rPr>
          <w:rFonts w:ascii="Garamond" w:eastAsia="Times New Roman" w:hAnsi="Garamond" w:cs="Times New Roman"/>
          <w:color w:val="000000"/>
          <w:sz w:val="24"/>
          <w:szCs w:val="24"/>
          <w:lang w:val="en-US"/>
        </w:rPr>
        <w:t>serves as a metric of meadow-scale beta diversity. Average distance to median</w:t>
      </w:r>
      <w:r w:rsidR="006034D1" w:rsidRPr="00527A82">
        <w:rPr>
          <w:rFonts w:ascii="Garamond" w:eastAsia="Times New Roman" w:hAnsi="Garamond" w:cs="Times New Roman"/>
          <w:color w:val="000000"/>
          <w:sz w:val="24"/>
          <w:szCs w:val="24"/>
          <w:lang w:val="en-US"/>
        </w:rPr>
        <w:t xml:space="preserve"> ranged from 0.20 to 0.49 across all sites and times (</w:t>
      </w:r>
      <w:r w:rsidR="005B767B" w:rsidRPr="00527A82">
        <w:rPr>
          <w:rFonts w:ascii="Garamond" w:eastAsia="Times New Roman" w:hAnsi="Garamond" w:cs="Times New Roman"/>
          <w:color w:val="000000"/>
          <w:sz w:val="24"/>
          <w:szCs w:val="24"/>
          <w:lang w:val="en-US"/>
        </w:rPr>
        <w:t>Appendix</w:t>
      </w:r>
      <w:r w:rsidR="00C20EC9">
        <w:rPr>
          <w:rFonts w:ascii="Garamond" w:eastAsia="Times New Roman" w:hAnsi="Garamond" w:cs="Times New Roman"/>
          <w:color w:val="000000"/>
          <w:sz w:val="24"/>
          <w:szCs w:val="24"/>
          <w:lang w:val="en-US"/>
        </w:rPr>
        <w:t xml:space="preserve"> 5</w:t>
      </w:r>
      <w:r w:rsidR="006034D1" w:rsidRPr="00527A82">
        <w:rPr>
          <w:rFonts w:ascii="Garamond" w:eastAsia="Times New Roman" w:hAnsi="Garamond" w:cs="Times New Roman"/>
          <w:color w:val="000000"/>
          <w:sz w:val="24"/>
          <w:szCs w:val="24"/>
          <w:lang w:val="en-US"/>
        </w:rPr>
        <w:t>). In all cases, observed beta diversity exceeded the null expectation from &lt;1% to &gt;19%, with an average difference of 9.7% even with corrections for underestimation bias</w:t>
      </w:r>
      <w:r w:rsidRPr="00527A82">
        <w:rPr>
          <w:rFonts w:ascii="Garamond" w:eastAsia="Times New Roman" w:hAnsi="Garamond" w:cs="Times New Roman"/>
          <w:color w:val="000000"/>
          <w:sz w:val="24"/>
          <w:szCs w:val="24"/>
          <w:lang w:val="en-US"/>
        </w:rPr>
        <w:t xml:space="preserve"> (Figure 3, Appendix </w:t>
      </w:r>
      <w:r w:rsidR="00C20EC9">
        <w:rPr>
          <w:rFonts w:ascii="Garamond" w:eastAsia="Times New Roman" w:hAnsi="Garamond" w:cs="Times New Roman"/>
          <w:color w:val="000000"/>
          <w:sz w:val="24"/>
          <w:szCs w:val="24"/>
          <w:lang w:val="en-US"/>
        </w:rPr>
        <w:t>5</w:t>
      </w:r>
      <w:r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w:t>
      </w:r>
    </w:p>
    <w:p w14:paraId="7B5117E9" w14:textId="327920A6" w:rsidR="00793358" w:rsidRPr="00527A82" w:rsidRDefault="00941D9F" w:rsidP="000F7014">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We observed </w:t>
      </w:r>
      <w:r w:rsidR="00793358" w:rsidRPr="00527A82">
        <w:rPr>
          <w:rFonts w:ascii="Garamond" w:eastAsia="Times New Roman" w:hAnsi="Garamond" w:cs="Times New Roman"/>
          <w:color w:val="000000"/>
          <w:sz w:val="24"/>
          <w:szCs w:val="24"/>
          <w:lang w:val="en-US"/>
        </w:rPr>
        <w:t xml:space="preserve">slightly </w:t>
      </w:r>
      <w:r w:rsidRPr="00527A82">
        <w:rPr>
          <w:rFonts w:ascii="Garamond" w:eastAsia="Times New Roman" w:hAnsi="Garamond" w:cs="Times New Roman"/>
          <w:color w:val="000000"/>
          <w:sz w:val="24"/>
          <w:szCs w:val="24"/>
          <w:lang w:val="en-US"/>
        </w:rPr>
        <w:t>higher beta-diversity among plots, suggesting greater spatial aggregation</w:t>
      </w:r>
      <w:r w:rsidR="004F4A35" w:rsidRPr="00527A82">
        <w:rPr>
          <w:rFonts w:ascii="Garamond" w:eastAsia="Times New Roman" w:hAnsi="Garamond" w:cs="Times New Roman"/>
          <w:color w:val="000000"/>
          <w:sz w:val="24"/>
          <w:szCs w:val="24"/>
          <w:lang w:val="en-US"/>
        </w:rPr>
        <w:t xml:space="preserve"> within meadows</w:t>
      </w:r>
      <w:r w:rsidRPr="00527A82">
        <w:rPr>
          <w:rFonts w:ascii="Garamond" w:eastAsia="Times New Roman" w:hAnsi="Garamond" w:cs="Times New Roman"/>
          <w:color w:val="000000"/>
          <w:sz w:val="24"/>
          <w:szCs w:val="24"/>
          <w:lang w:val="en-US"/>
        </w:rPr>
        <w:t xml:space="preserve">, at </w:t>
      </w:r>
      <w:r w:rsidR="007F5CAB">
        <w:rPr>
          <w:rFonts w:ascii="Garamond" w:eastAsia="Times New Roman" w:hAnsi="Garamond" w:cs="Times New Roman"/>
          <w:color w:val="000000"/>
          <w:sz w:val="24"/>
          <w:szCs w:val="24"/>
          <w:lang w:val="en-US"/>
        </w:rPr>
        <w:t>in meadows nearer Alberni Inlet</w:t>
      </w:r>
      <w:r w:rsidRPr="00527A82">
        <w:rPr>
          <w:rFonts w:ascii="Garamond" w:eastAsia="Times New Roman" w:hAnsi="Garamond" w:cs="Times New Roman"/>
          <w:color w:val="000000"/>
          <w:sz w:val="24"/>
          <w:szCs w:val="24"/>
          <w:lang w:val="en-US"/>
        </w:rPr>
        <w:t xml:space="preserve"> (Figure 3). </w:t>
      </w:r>
      <w:r w:rsidR="00793358" w:rsidRPr="00527A82">
        <w:rPr>
          <w:rFonts w:ascii="Garamond" w:eastAsia="Times New Roman" w:hAnsi="Garamond" w:cs="Times New Roman"/>
          <w:color w:val="000000"/>
          <w:sz w:val="24"/>
          <w:szCs w:val="24"/>
          <w:lang w:val="en-US"/>
        </w:rPr>
        <w:t>Further, comparing within-meadow estimates of beta diversity across time suggested that beta diversity declined slightly toward the end of the summer (May - 0.33, June/July - 0.34, August - 0.29). However, these trends were not statistically</w:t>
      </w:r>
      <w:r w:rsidR="00F83DF5" w:rsidRPr="00527A82">
        <w:rPr>
          <w:rFonts w:ascii="Garamond" w:eastAsia="Times New Roman" w:hAnsi="Garamond" w:cs="Times New Roman"/>
          <w:color w:val="000000"/>
          <w:sz w:val="24"/>
          <w:szCs w:val="24"/>
          <w:lang w:val="en-US"/>
        </w:rPr>
        <w:t xml:space="preserve"> significant.  Model selection showed that the best model predicting variation in beta diversity within meadows </w:t>
      </w:r>
      <w:r w:rsidR="00793358" w:rsidRPr="00527A82">
        <w:rPr>
          <w:rFonts w:ascii="Garamond" w:eastAsia="Times New Roman" w:hAnsi="Garamond" w:cs="Times New Roman"/>
          <w:color w:val="000000"/>
          <w:sz w:val="24"/>
          <w:szCs w:val="24"/>
          <w:lang w:val="en-US"/>
        </w:rPr>
        <w:t>along the gradient had an intercept term (0.08, CI: [0.00, 0.15]) and a term for time (0.01, CI: [-0.02, 0.04])</w:t>
      </w:r>
      <w:r w:rsidR="004245E2" w:rsidRPr="00527A82">
        <w:rPr>
          <w:rFonts w:ascii="Garamond" w:eastAsia="Times New Roman" w:hAnsi="Garamond" w:cs="Times New Roman"/>
          <w:color w:val="000000"/>
          <w:sz w:val="24"/>
          <w:szCs w:val="24"/>
          <w:lang w:val="en-US"/>
        </w:rPr>
        <w:t xml:space="preserve">; </w:t>
      </w:r>
      <w:r w:rsidR="00793358" w:rsidRPr="00527A82">
        <w:rPr>
          <w:rFonts w:ascii="Garamond" w:eastAsia="Times New Roman" w:hAnsi="Garamond" w:cs="Times New Roman"/>
          <w:color w:val="000000"/>
          <w:sz w:val="24"/>
          <w:szCs w:val="24"/>
          <w:lang w:val="en-US"/>
        </w:rPr>
        <w:t>neither term was significant</w:t>
      </w:r>
      <w:r w:rsidR="00D0463D" w:rsidRPr="00527A82">
        <w:rPr>
          <w:rFonts w:ascii="Garamond" w:eastAsia="Times New Roman" w:hAnsi="Garamond" w:cs="Times New Roman"/>
          <w:color w:val="000000"/>
          <w:sz w:val="24"/>
          <w:szCs w:val="24"/>
          <w:lang w:val="en-US"/>
        </w:rPr>
        <w:t xml:space="preserve"> (Table 7)</w:t>
      </w:r>
      <w:r w:rsidR="00793358"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 </w:t>
      </w:r>
      <w:r w:rsidR="00BB0807" w:rsidRPr="00527A82">
        <w:rPr>
          <w:rFonts w:ascii="Garamond" w:eastAsia="Times New Roman" w:hAnsi="Garamond" w:cs="Times New Roman"/>
          <w:color w:val="000000"/>
          <w:sz w:val="24"/>
          <w:szCs w:val="24"/>
          <w:lang w:val="en-US"/>
        </w:rPr>
        <w:t xml:space="preserve">Although beta diversity did not vary predictably along the </w:t>
      </w:r>
      <w:r w:rsidR="007F5CAB">
        <w:rPr>
          <w:rFonts w:ascii="Garamond" w:eastAsia="Times New Roman" w:hAnsi="Garamond" w:cs="Times New Roman"/>
          <w:color w:val="000000"/>
          <w:sz w:val="24"/>
          <w:szCs w:val="24"/>
          <w:lang w:val="en-US"/>
        </w:rPr>
        <w:t xml:space="preserve">watershed </w:t>
      </w:r>
      <w:r w:rsidR="00BB0807" w:rsidRPr="00527A82">
        <w:rPr>
          <w:rFonts w:ascii="Garamond" w:eastAsia="Times New Roman" w:hAnsi="Garamond" w:cs="Times New Roman"/>
          <w:color w:val="000000"/>
          <w:sz w:val="24"/>
          <w:szCs w:val="24"/>
          <w:lang w:val="en-US"/>
        </w:rPr>
        <w:t>gradient, a permutation test of multivariate homogeneity of group dispersions showed that meadows did have significantly different valu</w:t>
      </w:r>
      <w:r w:rsidR="00C20EC9">
        <w:rPr>
          <w:rFonts w:ascii="Garamond" w:eastAsia="Times New Roman" w:hAnsi="Garamond" w:cs="Times New Roman"/>
          <w:color w:val="000000"/>
          <w:sz w:val="24"/>
          <w:szCs w:val="24"/>
          <w:lang w:val="en-US"/>
        </w:rPr>
        <w:t>es of beta diversity (Appendix 6</w:t>
      </w:r>
      <w:r w:rsidR="00BB0807" w:rsidRPr="00527A82">
        <w:rPr>
          <w:rFonts w:ascii="Garamond" w:eastAsia="Times New Roman" w:hAnsi="Garamond" w:cs="Times New Roman"/>
          <w:color w:val="000000"/>
          <w:sz w:val="24"/>
          <w:szCs w:val="24"/>
          <w:lang w:val="en-US"/>
        </w:rPr>
        <w:t>).</w:t>
      </w:r>
    </w:p>
    <w:p w14:paraId="4A753BC6" w14:textId="46D50AA3" w:rsidR="006034D1" w:rsidRPr="00527A82" w:rsidRDefault="00941D9F" w:rsidP="004F4A3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Extending the comparisons to across meadows, we found that s</w:t>
      </w:r>
      <w:r w:rsidR="006034D1" w:rsidRPr="00527A82">
        <w:rPr>
          <w:rFonts w:ascii="Garamond" w:eastAsia="Times New Roman" w:hAnsi="Garamond" w:cs="Times New Roman"/>
          <w:color w:val="000000"/>
          <w:sz w:val="24"/>
          <w:szCs w:val="24"/>
          <w:lang w:val="en-US"/>
        </w:rPr>
        <w:t>amp</w:t>
      </w:r>
      <w:r w:rsidR="00614BB9" w:rsidRPr="00527A82">
        <w:rPr>
          <w:rFonts w:ascii="Garamond" w:eastAsia="Times New Roman" w:hAnsi="Garamond" w:cs="Times New Roman"/>
          <w:color w:val="000000"/>
          <w:sz w:val="24"/>
          <w:szCs w:val="24"/>
          <w:lang w:val="en-US"/>
        </w:rPr>
        <w:t>les collected within meadows were</w:t>
      </w:r>
      <w:r w:rsidR="006034D1" w:rsidRPr="00527A82">
        <w:rPr>
          <w:rFonts w:ascii="Garamond" w:eastAsia="Times New Roman" w:hAnsi="Garamond"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527A82">
        <w:rPr>
          <w:rFonts w:ascii="Garamond" w:eastAsia="Times New Roman" w:hAnsi="Garamond" w:cs="Times New Roman"/>
          <w:color w:val="000000"/>
          <w:sz w:val="24"/>
          <w:szCs w:val="24"/>
          <w:lang w:val="en-US"/>
        </w:rPr>
        <w:t>Figure 4).</w:t>
      </w:r>
      <w:r w:rsidR="006034D1" w:rsidRPr="00527A82">
        <w:rPr>
          <w:rFonts w:ascii="Garamond" w:eastAsia="Times New Roman" w:hAnsi="Garamond" w:cs="Times New Roman"/>
          <w:color w:val="000000"/>
          <w:sz w:val="24"/>
          <w:szCs w:val="24"/>
          <w:lang w:val="en-US"/>
        </w:rPr>
        <w:t xml:space="preserve"> </w:t>
      </w:r>
      <w:r w:rsidR="004F4A35" w:rsidRPr="00527A82">
        <w:rPr>
          <w:rFonts w:ascii="Garamond" w:eastAsia="Times New Roman" w:hAnsi="Garamond" w:cs="Times New Roman"/>
          <w:color w:val="000000"/>
          <w:sz w:val="24"/>
          <w:szCs w:val="24"/>
          <w:lang w:val="en-US"/>
        </w:rPr>
        <w:t>This species turnover</w:t>
      </w:r>
      <w:r w:rsidR="00DF4FA4" w:rsidRPr="00527A82">
        <w:rPr>
          <w:rFonts w:ascii="Garamond" w:eastAsia="Times New Roman" w:hAnsi="Garamond" w:cs="Times New Roman"/>
          <w:color w:val="000000"/>
          <w:sz w:val="24"/>
          <w:szCs w:val="24"/>
          <w:lang w:val="en-US"/>
        </w:rPr>
        <w:t xml:space="preserve"> among meadows</w:t>
      </w:r>
      <w:r w:rsidR="00DF4FA4" w:rsidRPr="00527A82">
        <w:rPr>
          <w:rStyle w:val="CommentReference"/>
          <w:rFonts w:ascii="Garamond" w:hAnsi="Garamond"/>
        </w:rPr>
        <w:t xml:space="preserve"> </w:t>
      </w:r>
      <w:r w:rsidR="00DF4FA4" w:rsidRPr="00527A82">
        <w:rPr>
          <w:rStyle w:val="CommentReference"/>
          <w:rFonts w:ascii="Garamond" w:hAnsi="Garamond"/>
          <w:sz w:val="24"/>
        </w:rPr>
        <w:t>was</w:t>
      </w:r>
      <w:r w:rsidR="00DF4FA4" w:rsidRPr="00527A82">
        <w:rPr>
          <w:rStyle w:val="CommentReference"/>
          <w:rFonts w:ascii="Garamond" w:hAnsi="Garamond"/>
        </w:rPr>
        <w:t xml:space="preserve"> </w:t>
      </w:r>
      <w:r w:rsidR="006034D1" w:rsidRPr="00527A82">
        <w:rPr>
          <w:rFonts w:ascii="Garamond" w:eastAsia="Times New Roman" w:hAnsi="Garamond" w:cs="Times New Roman"/>
          <w:color w:val="000000"/>
          <w:sz w:val="24"/>
          <w:szCs w:val="24"/>
          <w:lang w:val="en-US"/>
        </w:rPr>
        <w:t xml:space="preserve">driven by both shifts in relative abundance, and </w:t>
      </w:r>
      <w:r w:rsidR="00DF4FA4" w:rsidRPr="00527A82">
        <w:rPr>
          <w:rFonts w:ascii="Garamond" w:eastAsia="Times New Roman" w:hAnsi="Garamond" w:cs="Times New Roman"/>
          <w:color w:val="000000"/>
          <w:sz w:val="24"/>
          <w:szCs w:val="24"/>
          <w:lang w:val="en-US"/>
        </w:rPr>
        <w:t xml:space="preserve">by </w:t>
      </w:r>
      <w:r w:rsidR="00614BB9" w:rsidRPr="00527A82">
        <w:rPr>
          <w:rFonts w:ascii="Garamond" w:eastAsia="Times New Roman" w:hAnsi="Garamond" w:cs="Times New Roman"/>
          <w:color w:val="000000"/>
          <w:sz w:val="24"/>
          <w:szCs w:val="24"/>
          <w:lang w:val="en-US"/>
        </w:rPr>
        <w:t xml:space="preserve">species </w:t>
      </w:r>
      <w:r w:rsidR="00614BB9" w:rsidRPr="00527A82">
        <w:rPr>
          <w:rFonts w:ascii="Garamond" w:eastAsia="Times New Roman" w:hAnsi="Garamond" w:cs="Times New Roman"/>
          <w:color w:val="000000"/>
          <w:sz w:val="24"/>
          <w:szCs w:val="24"/>
          <w:lang w:val="en-US"/>
        </w:rPr>
        <w:lastRenderedPageBreak/>
        <w:t xml:space="preserve">turnover </w:t>
      </w:r>
      <w:r w:rsidR="00DF4FA4" w:rsidRPr="00527A82">
        <w:rPr>
          <w:rFonts w:ascii="Garamond" w:eastAsia="Times New Roman" w:hAnsi="Garamond" w:cs="Times New Roman"/>
          <w:color w:val="000000"/>
          <w:sz w:val="24"/>
          <w:szCs w:val="24"/>
          <w:lang w:val="en-US"/>
        </w:rPr>
        <w:t>(Figure 4)</w:t>
      </w:r>
      <w:r w:rsidR="006034D1"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Although many species were rare but present at most sites and times, n</w:t>
      </w:r>
      <w:r w:rsidR="006034D1" w:rsidRPr="00527A82">
        <w:rPr>
          <w:rFonts w:ascii="Garamond" w:eastAsia="Times New Roman" w:hAnsi="Garamond" w:cs="Times New Roman"/>
          <w:color w:val="000000"/>
          <w:sz w:val="24"/>
          <w:szCs w:val="24"/>
          <w:lang w:val="en-US"/>
        </w:rPr>
        <w:t>o species was</w:t>
      </w:r>
      <w:r w:rsidR="00614BB9" w:rsidRPr="00527A82">
        <w:rPr>
          <w:rFonts w:ascii="Garamond" w:eastAsia="Times New Roman" w:hAnsi="Garamond" w:cs="Times New Roman"/>
          <w:color w:val="000000"/>
          <w:sz w:val="24"/>
          <w:szCs w:val="24"/>
          <w:lang w:val="en-US"/>
        </w:rPr>
        <w:t xml:space="preserve"> common everywhere at all times</w:t>
      </w:r>
      <w:r w:rsidR="00DF4FA4" w:rsidRPr="00527A82">
        <w:rPr>
          <w:rFonts w:ascii="Garamond" w:eastAsia="Times New Roman" w:hAnsi="Garamond" w:cs="Times New Roman"/>
          <w:color w:val="000000"/>
          <w:sz w:val="24"/>
          <w:szCs w:val="24"/>
          <w:lang w:val="en-US"/>
        </w:rPr>
        <w:t xml:space="preserve">. </w:t>
      </w:r>
      <w:r w:rsidR="00614BB9" w:rsidRPr="00527A82">
        <w:rPr>
          <w:rFonts w:ascii="Garamond" w:eastAsia="Times New Roman" w:hAnsi="Garamond" w:cs="Times New Roman"/>
          <w:color w:val="000000"/>
          <w:sz w:val="24"/>
          <w:szCs w:val="24"/>
          <w:lang w:val="en-US"/>
        </w:rPr>
        <w:t xml:space="preserve">Five taxa were detected at every site and sampling time (the grazers </w:t>
      </w:r>
      <w:proofErr w:type="spellStart"/>
      <w:r w:rsidR="00D0463D" w:rsidRPr="00527A82">
        <w:rPr>
          <w:rFonts w:ascii="Garamond" w:eastAsia="Times New Roman" w:hAnsi="Garamond" w:cs="Times New Roman"/>
          <w:i/>
          <w:color w:val="000000"/>
          <w:sz w:val="24"/>
          <w:szCs w:val="24"/>
          <w:lang w:val="en-US"/>
        </w:rPr>
        <w:t>Penti</w:t>
      </w:r>
      <w:r w:rsidR="00614BB9" w:rsidRPr="00527A82">
        <w:rPr>
          <w:rFonts w:ascii="Garamond" w:eastAsia="Times New Roman" w:hAnsi="Garamond" w:cs="Times New Roman"/>
          <w:i/>
          <w:color w:val="000000"/>
          <w:sz w:val="24"/>
          <w:szCs w:val="24"/>
          <w:lang w:val="en-US"/>
        </w:rPr>
        <w:t>dotea</w:t>
      </w:r>
      <w:proofErr w:type="spellEnd"/>
      <w:r w:rsidR="00614BB9" w:rsidRPr="00527A82">
        <w:rPr>
          <w:rFonts w:ascii="Garamond" w:eastAsia="Times New Roman" w:hAnsi="Garamond" w:cs="Times New Roman"/>
          <w:i/>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resecata</w:t>
      </w:r>
      <w:proofErr w:type="spellEnd"/>
      <w:r w:rsidR="00614BB9" w:rsidRPr="00527A82">
        <w:rPr>
          <w:rFonts w:ascii="Garamond" w:eastAsia="Times New Roman" w:hAnsi="Garamond" w:cs="Times New Roman"/>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Caprella</w:t>
      </w:r>
      <w:proofErr w:type="spellEnd"/>
      <w:r w:rsidR="00614BB9" w:rsidRPr="00527A82">
        <w:rPr>
          <w:rFonts w:ascii="Garamond" w:eastAsia="Times New Roman" w:hAnsi="Garamond" w:cs="Times New Roman"/>
          <w:color w:val="000000"/>
          <w:sz w:val="24"/>
          <w:szCs w:val="24"/>
          <w:lang w:val="en-US"/>
        </w:rPr>
        <w:t xml:space="preserve"> spp., and </w:t>
      </w:r>
      <w:proofErr w:type="spellStart"/>
      <w:r w:rsidR="00614BB9" w:rsidRPr="00527A82">
        <w:rPr>
          <w:rFonts w:ascii="Garamond" w:eastAsia="Times New Roman" w:hAnsi="Garamond" w:cs="Times New Roman"/>
          <w:i/>
          <w:color w:val="000000"/>
          <w:sz w:val="24"/>
          <w:szCs w:val="24"/>
          <w:lang w:val="en-US"/>
        </w:rPr>
        <w:t>Aoroides</w:t>
      </w:r>
      <w:proofErr w:type="spellEnd"/>
      <w:r w:rsidR="00614BB9" w:rsidRPr="00527A82">
        <w:rPr>
          <w:rFonts w:ascii="Garamond" w:eastAsia="Times New Roman" w:hAnsi="Garamond" w:cs="Times New Roman"/>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columbiae</w:t>
      </w:r>
      <w:proofErr w:type="spellEnd"/>
      <w:r w:rsidR="00614BB9" w:rsidRPr="00527A82">
        <w:rPr>
          <w:rFonts w:ascii="Garamond" w:eastAsia="Times New Roman" w:hAnsi="Garamond" w:cs="Times New Roman"/>
          <w:color w:val="000000"/>
          <w:sz w:val="24"/>
          <w:szCs w:val="24"/>
          <w:lang w:val="en-US"/>
        </w:rPr>
        <w:t xml:space="preserve">; the predator </w:t>
      </w:r>
      <w:proofErr w:type="spellStart"/>
      <w:r w:rsidR="00614BB9" w:rsidRPr="00527A82">
        <w:rPr>
          <w:rFonts w:ascii="Garamond" w:eastAsia="Times New Roman" w:hAnsi="Garamond" w:cs="Times New Roman"/>
          <w:i/>
          <w:color w:val="000000"/>
          <w:sz w:val="24"/>
          <w:szCs w:val="24"/>
          <w:lang w:val="en-US"/>
        </w:rPr>
        <w:t>Eogammarus</w:t>
      </w:r>
      <w:proofErr w:type="spellEnd"/>
      <w:r w:rsidR="00614BB9" w:rsidRPr="00527A82">
        <w:rPr>
          <w:rFonts w:ascii="Garamond" w:eastAsia="Times New Roman" w:hAnsi="Garamond" w:cs="Times New Roman"/>
          <w:i/>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confervicolus</w:t>
      </w:r>
      <w:proofErr w:type="spellEnd"/>
      <w:r w:rsidR="00614BB9" w:rsidRPr="00527A82">
        <w:rPr>
          <w:rFonts w:ascii="Garamond" w:eastAsia="Times New Roman" w:hAnsi="Garamond" w:cs="Times New Roman"/>
          <w:color w:val="000000"/>
          <w:sz w:val="24"/>
          <w:szCs w:val="24"/>
          <w:lang w:val="en-US"/>
        </w:rPr>
        <w:t xml:space="preserve">; and the filter-feeding </w:t>
      </w:r>
      <w:proofErr w:type="spellStart"/>
      <w:r w:rsidR="00614BB9" w:rsidRPr="00527A82">
        <w:rPr>
          <w:rFonts w:ascii="Garamond" w:eastAsia="Times New Roman" w:hAnsi="Garamond" w:cs="Times New Roman"/>
          <w:i/>
          <w:color w:val="000000"/>
          <w:sz w:val="24"/>
          <w:szCs w:val="24"/>
          <w:lang w:val="en-US"/>
        </w:rPr>
        <w:t>Mytilus</w:t>
      </w:r>
      <w:proofErr w:type="spellEnd"/>
      <w:r w:rsidR="00614BB9" w:rsidRPr="00527A82">
        <w:rPr>
          <w:rFonts w:ascii="Garamond" w:eastAsia="Times New Roman" w:hAnsi="Garamond" w:cs="Times New Roman"/>
          <w:i/>
          <w:color w:val="000000"/>
          <w:sz w:val="24"/>
          <w:szCs w:val="24"/>
          <w:lang w:val="en-US"/>
        </w:rPr>
        <w:t xml:space="preserve"> </w:t>
      </w:r>
      <w:proofErr w:type="spellStart"/>
      <w:r w:rsidR="00614BB9" w:rsidRPr="00527A82">
        <w:rPr>
          <w:rFonts w:ascii="Garamond" w:eastAsia="Times New Roman" w:hAnsi="Garamond" w:cs="Times New Roman"/>
          <w:i/>
          <w:color w:val="000000"/>
          <w:sz w:val="24"/>
          <w:szCs w:val="24"/>
          <w:lang w:val="en-US"/>
        </w:rPr>
        <w:t>trossulus</w:t>
      </w:r>
      <w:proofErr w:type="spellEnd"/>
      <w:r w:rsidR="00614BB9" w:rsidRPr="00527A82">
        <w:rPr>
          <w:rFonts w:ascii="Garamond" w:eastAsia="Times New Roman" w:hAnsi="Garamond" w:cs="Times New Roman"/>
          <w:color w:val="000000"/>
          <w:sz w:val="24"/>
          <w:szCs w:val="24"/>
          <w:lang w:val="en-US"/>
        </w:rPr>
        <w:t>), and eight additional taxa were detected at all sites but one. Conversely, f</w:t>
      </w:r>
      <w:r w:rsidR="006034D1" w:rsidRPr="00527A82">
        <w:rPr>
          <w:rFonts w:ascii="Garamond" w:eastAsia="Times New Roman" w:hAnsi="Garamond" w:cs="Times New Roman"/>
          <w:color w:val="000000"/>
          <w:sz w:val="24"/>
          <w:szCs w:val="24"/>
          <w:lang w:val="en-US"/>
        </w:rPr>
        <w:t>our species were only detected at one time and place (</w:t>
      </w:r>
      <w:r w:rsidR="006034D1" w:rsidRPr="00527A82">
        <w:rPr>
          <w:rFonts w:ascii="Garamond" w:eastAsia="Times New Roman" w:hAnsi="Garamond" w:cs="Times New Roman"/>
          <w:i/>
          <w:color w:val="000000"/>
          <w:sz w:val="24"/>
          <w:szCs w:val="24"/>
          <w:lang w:val="en-US"/>
        </w:rPr>
        <w:t xml:space="preserve">Alia </w:t>
      </w:r>
      <w:proofErr w:type="spellStart"/>
      <w:r w:rsidR="006034D1" w:rsidRPr="00527A82">
        <w:rPr>
          <w:rFonts w:ascii="Garamond" w:eastAsia="Times New Roman" w:hAnsi="Garamond" w:cs="Times New Roman"/>
          <w:i/>
          <w:color w:val="000000"/>
          <w:sz w:val="24"/>
          <w:szCs w:val="24"/>
          <w:lang w:val="en-US"/>
        </w:rPr>
        <w:t>carinata</w:t>
      </w:r>
      <w:proofErr w:type="spellEnd"/>
      <w:r w:rsidR="006034D1" w:rsidRPr="00527A82">
        <w:rPr>
          <w:rFonts w:ascii="Garamond" w:eastAsia="Times New Roman" w:hAnsi="Garamond" w:cs="Times New Roman"/>
          <w:color w:val="000000"/>
          <w:sz w:val="24"/>
          <w:szCs w:val="24"/>
          <w:lang w:val="en-US"/>
        </w:rPr>
        <w:t xml:space="preserve"> at BI, </w:t>
      </w:r>
      <w:proofErr w:type="spellStart"/>
      <w:r w:rsidR="00DF4FA4" w:rsidRPr="00527A82">
        <w:rPr>
          <w:rFonts w:ascii="Garamond" w:eastAsia="Times New Roman" w:hAnsi="Garamond" w:cs="Times New Roman"/>
          <w:i/>
          <w:color w:val="000000"/>
          <w:sz w:val="24"/>
          <w:szCs w:val="24"/>
          <w:lang w:val="en-US"/>
        </w:rPr>
        <w:t>Strongylocentrot</w:t>
      </w:r>
      <w:r w:rsidR="006034D1" w:rsidRPr="00527A82">
        <w:rPr>
          <w:rFonts w:ascii="Garamond" w:eastAsia="Times New Roman" w:hAnsi="Garamond" w:cs="Times New Roman"/>
          <w:i/>
          <w:color w:val="000000"/>
          <w:sz w:val="24"/>
          <w:szCs w:val="24"/>
          <w:lang w:val="en-US"/>
        </w:rPr>
        <w:t>us</w:t>
      </w:r>
      <w:proofErr w:type="spellEnd"/>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i/>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at WI, </w:t>
      </w:r>
      <w:proofErr w:type="spellStart"/>
      <w:r w:rsidR="006034D1" w:rsidRPr="00527A82">
        <w:rPr>
          <w:rFonts w:ascii="Garamond" w:eastAsia="Times New Roman" w:hAnsi="Garamond" w:cs="Times New Roman"/>
          <w:i/>
          <w:color w:val="000000"/>
          <w:sz w:val="24"/>
          <w:szCs w:val="24"/>
          <w:lang w:val="en-US"/>
        </w:rPr>
        <w:t>Solaster</w:t>
      </w:r>
      <w:proofErr w:type="spellEnd"/>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i/>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at CB, </w:t>
      </w:r>
      <w:r w:rsidR="00DF4FA4" w:rsidRPr="00527A82">
        <w:rPr>
          <w:rFonts w:ascii="Garamond" w:eastAsia="Times New Roman" w:hAnsi="Garamond" w:cs="Times New Roman"/>
          <w:color w:val="000000"/>
          <w:sz w:val="24"/>
          <w:szCs w:val="24"/>
          <w:lang w:val="en-US"/>
        </w:rPr>
        <w:t xml:space="preserve">and </w:t>
      </w:r>
      <w:proofErr w:type="spellStart"/>
      <w:r w:rsidR="006034D1" w:rsidRPr="00527A82">
        <w:rPr>
          <w:rFonts w:ascii="Garamond" w:eastAsia="Times New Roman" w:hAnsi="Garamond" w:cs="Times New Roman"/>
          <w:i/>
          <w:color w:val="000000"/>
          <w:sz w:val="24"/>
          <w:szCs w:val="24"/>
          <w:lang w:val="en-US"/>
        </w:rPr>
        <w:t>Dinoph</w:t>
      </w:r>
      <w:r w:rsidR="002971FA" w:rsidRPr="00527A82">
        <w:rPr>
          <w:rFonts w:ascii="Garamond" w:eastAsia="Times New Roman" w:hAnsi="Garamond" w:cs="Times New Roman"/>
          <w:i/>
          <w:color w:val="000000"/>
          <w:sz w:val="24"/>
          <w:szCs w:val="24"/>
          <w:lang w:val="en-US"/>
        </w:rPr>
        <w:t>il</w:t>
      </w:r>
      <w:r w:rsidR="006034D1" w:rsidRPr="00527A82">
        <w:rPr>
          <w:rFonts w:ascii="Garamond" w:eastAsia="Times New Roman" w:hAnsi="Garamond" w:cs="Times New Roman"/>
          <w:i/>
          <w:color w:val="000000"/>
          <w:sz w:val="24"/>
          <w:szCs w:val="24"/>
          <w:lang w:val="en-US"/>
        </w:rPr>
        <w:t>us</w:t>
      </w:r>
      <w:proofErr w:type="spellEnd"/>
      <w:r w:rsidR="00D0463D" w:rsidRPr="00527A82">
        <w:rPr>
          <w:rFonts w:ascii="Garamond" w:eastAsia="Times New Roman" w:hAnsi="Garamond" w:cs="Times New Roman"/>
          <w:i/>
          <w:color w:val="000000"/>
          <w:sz w:val="24"/>
          <w:szCs w:val="24"/>
          <w:lang w:val="en-US"/>
        </w:rPr>
        <w:t xml:space="preserve"> </w:t>
      </w:r>
      <w:r w:rsidR="00D0463D" w:rsidRPr="00527A82">
        <w:rPr>
          <w:rFonts w:ascii="Garamond" w:eastAsia="Times New Roman" w:hAnsi="Garamond" w:cs="Times New Roman"/>
          <w:color w:val="000000"/>
          <w:sz w:val="24"/>
          <w:szCs w:val="24"/>
          <w:lang w:val="en-US"/>
        </w:rPr>
        <w:t>sp.</w:t>
      </w:r>
      <w:r w:rsidR="00DF4FA4" w:rsidRPr="00527A82">
        <w:rPr>
          <w:rFonts w:ascii="Garamond" w:eastAsia="Times New Roman" w:hAnsi="Garamond" w:cs="Times New Roman"/>
          <w:color w:val="000000"/>
          <w:sz w:val="24"/>
          <w:szCs w:val="24"/>
          <w:lang w:val="en-US"/>
        </w:rPr>
        <w:t xml:space="preserve"> at DC; </w:t>
      </w:r>
      <w:r w:rsidR="001F11C1" w:rsidRPr="00527A82">
        <w:rPr>
          <w:rFonts w:ascii="Garamond" w:eastAsia="Times New Roman" w:hAnsi="Garamond" w:cs="Times New Roman"/>
          <w:color w:val="000000"/>
          <w:sz w:val="24"/>
          <w:szCs w:val="24"/>
          <w:lang w:val="en-US"/>
        </w:rPr>
        <w:t>Appendix</w:t>
      </w:r>
      <w:r w:rsidR="00DF4FA4" w:rsidRPr="00527A82">
        <w:rPr>
          <w:rFonts w:ascii="Garamond" w:eastAsia="Times New Roman" w:hAnsi="Garamond" w:cs="Times New Roman"/>
          <w:color w:val="000000"/>
          <w:sz w:val="24"/>
          <w:szCs w:val="24"/>
          <w:lang w:val="en-US"/>
        </w:rPr>
        <w:t xml:space="preserve"> </w:t>
      </w:r>
      <w:r w:rsidR="00F71ABF">
        <w:rPr>
          <w:rFonts w:ascii="Garamond" w:eastAsia="Times New Roman" w:hAnsi="Garamond" w:cs="Times New Roman"/>
          <w:color w:val="000000"/>
          <w:sz w:val="24"/>
          <w:szCs w:val="24"/>
          <w:lang w:val="en-US"/>
        </w:rPr>
        <w:t>1</w:t>
      </w:r>
      <w:r w:rsidR="001F11C1" w:rsidRPr="00527A82">
        <w:rPr>
          <w:rFonts w:ascii="Garamond" w:eastAsia="Times New Roman" w:hAnsi="Garamond" w:cs="Times New Roman"/>
          <w:color w:val="000000"/>
          <w:sz w:val="24"/>
          <w:szCs w:val="24"/>
          <w:lang w:val="en-US"/>
        </w:rPr>
        <w:t>)</w:t>
      </w:r>
      <w:r w:rsidR="006034D1" w:rsidRPr="00527A82">
        <w:rPr>
          <w:rFonts w:ascii="Garamond" w:eastAsia="Times New Roman" w:hAnsi="Garamond" w:cs="Times New Roman"/>
          <w:color w:val="000000"/>
          <w:sz w:val="24"/>
          <w:szCs w:val="24"/>
          <w:lang w:val="en-US"/>
        </w:rPr>
        <w:t xml:space="preserve">, and eight taxa were observed only twice. </w:t>
      </w:r>
      <w:r w:rsidR="00DF4FA4" w:rsidRPr="00527A82">
        <w:rPr>
          <w:rFonts w:ascii="Garamond" w:eastAsia="Times New Roman" w:hAnsi="Garamond" w:cs="Times New Roman"/>
          <w:color w:val="000000"/>
          <w:sz w:val="24"/>
          <w:szCs w:val="24"/>
          <w:lang w:val="en-US"/>
        </w:rPr>
        <w:t>Whether a species was present at a site was</w:t>
      </w:r>
      <w:r w:rsidR="006034D1" w:rsidRPr="00527A82">
        <w:rPr>
          <w:rFonts w:ascii="Garamond" w:eastAsia="Times New Roman" w:hAnsi="Garamond" w:cs="Times New Roman"/>
          <w:color w:val="000000"/>
          <w:sz w:val="24"/>
          <w:szCs w:val="24"/>
          <w:lang w:val="en-US"/>
        </w:rPr>
        <w:t xml:space="preserve"> fairly cons</w:t>
      </w:r>
      <w:r w:rsidR="00DF4FA4" w:rsidRPr="00527A82">
        <w:rPr>
          <w:rFonts w:ascii="Garamond" w:eastAsia="Times New Roman" w:hAnsi="Garamond" w:cs="Times New Roman"/>
          <w:color w:val="000000"/>
          <w:sz w:val="24"/>
          <w:szCs w:val="24"/>
          <w:lang w:val="en-US"/>
        </w:rPr>
        <w:t>istent through time</w:t>
      </w:r>
      <w:r w:rsidR="006034D1" w:rsidRPr="00527A82">
        <w:rPr>
          <w:rFonts w:ascii="Garamond" w:eastAsia="Times New Roman" w:hAnsi="Garamond" w:cs="Times New Roman"/>
          <w:color w:val="000000"/>
          <w:sz w:val="24"/>
          <w:szCs w:val="24"/>
          <w:lang w:val="en-US"/>
        </w:rPr>
        <w:t xml:space="preserve">. For example, </w:t>
      </w:r>
      <w:proofErr w:type="spellStart"/>
      <w:r w:rsidR="006034D1" w:rsidRPr="00527A82">
        <w:rPr>
          <w:rFonts w:ascii="Garamond" w:eastAsia="Times New Roman" w:hAnsi="Garamond" w:cs="Times New Roman"/>
          <w:i/>
          <w:color w:val="000000"/>
          <w:sz w:val="24"/>
          <w:szCs w:val="24"/>
          <w:lang w:val="en-US"/>
        </w:rPr>
        <w:t>Photis</w:t>
      </w:r>
      <w:proofErr w:type="spellEnd"/>
      <w:r w:rsidR="00DF4FA4" w:rsidRPr="00527A82">
        <w:rPr>
          <w:rFonts w:ascii="Garamond" w:eastAsia="Times New Roman" w:hAnsi="Garamond" w:cs="Times New Roman"/>
          <w:i/>
          <w:color w:val="000000"/>
          <w:sz w:val="24"/>
          <w:szCs w:val="24"/>
          <w:lang w:val="en-US"/>
        </w:rPr>
        <w:t xml:space="preserve"> </w:t>
      </w:r>
      <w:proofErr w:type="spellStart"/>
      <w:r w:rsidR="00DF4FA4" w:rsidRPr="00527A82">
        <w:rPr>
          <w:rFonts w:ascii="Garamond" w:eastAsia="Times New Roman" w:hAnsi="Garamond" w:cs="Times New Roman"/>
          <w:i/>
          <w:color w:val="000000"/>
          <w:sz w:val="24"/>
          <w:szCs w:val="24"/>
          <w:lang w:val="en-US"/>
        </w:rPr>
        <w:t>brevipes</w:t>
      </w:r>
      <w:proofErr w:type="spellEnd"/>
      <w:r w:rsidR="006034D1" w:rsidRPr="00527A82">
        <w:rPr>
          <w:rFonts w:ascii="Garamond" w:eastAsia="Times New Roman" w:hAnsi="Garamond" w:cs="Times New Roman"/>
          <w:color w:val="000000"/>
          <w:sz w:val="24"/>
          <w:szCs w:val="24"/>
          <w:lang w:val="en-US"/>
        </w:rPr>
        <w:t xml:space="preserve">, </w:t>
      </w:r>
      <w:proofErr w:type="spellStart"/>
      <w:r w:rsidR="006034D1" w:rsidRPr="00527A82">
        <w:rPr>
          <w:rFonts w:ascii="Garamond" w:eastAsia="Times New Roman" w:hAnsi="Garamond" w:cs="Times New Roman"/>
          <w:i/>
          <w:color w:val="000000"/>
          <w:sz w:val="24"/>
          <w:szCs w:val="24"/>
          <w:lang w:val="en-US"/>
        </w:rPr>
        <w:t>Pontogeneia</w:t>
      </w:r>
      <w:proofErr w:type="spellEnd"/>
      <w:r w:rsidR="00DF4FA4" w:rsidRPr="00527A82">
        <w:rPr>
          <w:rFonts w:ascii="Garamond" w:eastAsia="Times New Roman" w:hAnsi="Garamond" w:cs="Times New Roman"/>
          <w:i/>
          <w:color w:val="000000"/>
          <w:sz w:val="24"/>
          <w:szCs w:val="24"/>
          <w:lang w:val="en-US"/>
        </w:rPr>
        <w:t xml:space="preserve"> </w:t>
      </w:r>
      <w:r w:rsidR="00DF4FA4"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color w:val="000000"/>
          <w:sz w:val="24"/>
          <w:szCs w:val="24"/>
          <w:lang w:val="en-US"/>
        </w:rPr>
        <w:t xml:space="preserve">, </w:t>
      </w:r>
      <w:proofErr w:type="spellStart"/>
      <w:r w:rsidR="00DF4FA4" w:rsidRPr="00527A82">
        <w:rPr>
          <w:rFonts w:ascii="Garamond" w:eastAsia="Times New Roman" w:hAnsi="Garamond" w:cs="Times New Roman"/>
          <w:i/>
          <w:color w:val="000000"/>
          <w:sz w:val="24"/>
          <w:szCs w:val="24"/>
          <w:lang w:val="en-US"/>
        </w:rPr>
        <w:t>Platynerei</w:t>
      </w:r>
      <w:r w:rsidR="006034D1" w:rsidRPr="00527A82">
        <w:rPr>
          <w:rFonts w:ascii="Garamond" w:eastAsia="Times New Roman" w:hAnsi="Garamond" w:cs="Times New Roman"/>
          <w:i/>
          <w:color w:val="000000"/>
          <w:sz w:val="24"/>
          <w:szCs w:val="24"/>
          <w:lang w:val="en-US"/>
        </w:rPr>
        <w:t>s</w:t>
      </w:r>
      <w:proofErr w:type="spellEnd"/>
      <w:r w:rsidR="00DF4FA4" w:rsidRPr="00527A82">
        <w:rPr>
          <w:rFonts w:ascii="Garamond" w:eastAsia="Times New Roman" w:hAnsi="Garamond" w:cs="Times New Roman"/>
          <w:i/>
          <w:color w:val="000000"/>
          <w:sz w:val="24"/>
          <w:szCs w:val="24"/>
          <w:lang w:val="en-US"/>
        </w:rPr>
        <w:t xml:space="preserve"> </w:t>
      </w:r>
      <w:proofErr w:type="spellStart"/>
      <w:r w:rsidR="00DF4FA4" w:rsidRPr="00527A82">
        <w:rPr>
          <w:rFonts w:ascii="Garamond" w:eastAsia="Times New Roman" w:hAnsi="Garamond" w:cs="Times New Roman"/>
          <w:i/>
          <w:color w:val="000000"/>
          <w:sz w:val="24"/>
          <w:szCs w:val="24"/>
          <w:lang w:val="en-US"/>
        </w:rPr>
        <w:t>bicanaliculata</w:t>
      </w:r>
      <w:proofErr w:type="spellEnd"/>
      <w:r w:rsidR="006034D1" w:rsidRPr="00527A82">
        <w:rPr>
          <w:rFonts w:ascii="Garamond" w:eastAsia="Times New Roman" w:hAnsi="Garamond" w:cs="Times New Roman"/>
          <w:color w:val="000000"/>
          <w:sz w:val="24"/>
          <w:szCs w:val="24"/>
          <w:lang w:val="en-US"/>
        </w:rPr>
        <w:t xml:space="preserve"> and </w:t>
      </w:r>
      <w:r w:rsidR="006034D1" w:rsidRPr="00527A82">
        <w:rPr>
          <w:rFonts w:ascii="Garamond" w:eastAsia="Times New Roman" w:hAnsi="Garamond" w:cs="Times New Roman"/>
          <w:i/>
          <w:color w:val="000000"/>
          <w:sz w:val="24"/>
          <w:szCs w:val="24"/>
          <w:lang w:val="en-US"/>
        </w:rPr>
        <w:t>Lacuna</w:t>
      </w:r>
      <w:r w:rsidR="00DF4FA4" w:rsidRPr="00527A82">
        <w:rPr>
          <w:rFonts w:ascii="Garamond" w:eastAsia="Times New Roman" w:hAnsi="Garamond" w:cs="Times New Roman"/>
          <w:i/>
          <w:color w:val="000000"/>
          <w:sz w:val="24"/>
          <w:szCs w:val="24"/>
          <w:lang w:val="en-US"/>
        </w:rPr>
        <w:t xml:space="preserve"> </w:t>
      </w:r>
      <w:r w:rsidR="00DF4FA4" w:rsidRPr="00527A82">
        <w:rPr>
          <w:rFonts w:ascii="Garamond" w:eastAsia="Times New Roman" w:hAnsi="Garamond" w:cs="Times New Roman"/>
          <w:color w:val="000000"/>
          <w:sz w:val="24"/>
          <w:szCs w:val="24"/>
          <w:lang w:val="en-US"/>
        </w:rPr>
        <w:t>sp.</w:t>
      </w:r>
      <w:r w:rsidR="006034D1" w:rsidRPr="00527A82">
        <w:rPr>
          <w:rFonts w:ascii="Garamond" w:eastAsia="Times New Roman" w:hAnsi="Garamond" w:cs="Times New Roman"/>
          <w:color w:val="000000"/>
          <w:sz w:val="24"/>
          <w:szCs w:val="24"/>
          <w:lang w:val="en-US"/>
        </w:rPr>
        <w:t xml:space="preserve"> were not observed at Crow Cove at any of the three samplin</w:t>
      </w:r>
      <w:r w:rsidR="00DF4FA4" w:rsidRPr="00527A82">
        <w:rPr>
          <w:rFonts w:ascii="Garamond" w:eastAsia="Times New Roman" w:hAnsi="Garamond" w:cs="Times New Roman"/>
          <w:color w:val="000000"/>
          <w:sz w:val="24"/>
          <w:szCs w:val="24"/>
          <w:lang w:val="en-US"/>
        </w:rPr>
        <w:t>g times (48 samples in total).</w:t>
      </w:r>
    </w:p>
    <w:p w14:paraId="1336D1A1" w14:textId="77777777" w:rsidR="002B009E" w:rsidRPr="00527A82" w:rsidRDefault="002B009E" w:rsidP="000F7014">
      <w:pPr>
        <w:spacing w:after="0" w:line="480" w:lineRule="auto"/>
        <w:ind w:firstLine="720"/>
        <w:rPr>
          <w:rFonts w:ascii="Garamond" w:eastAsia="Times New Roman" w:hAnsi="Garamond" w:cs="Times New Roman"/>
          <w:sz w:val="24"/>
          <w:szCs w:val="24"/>
          <w:lang w:val="en-US"/>
        </w:rPr>
      </w:pPr>
    </w:p>
    <w:p w14:paraId="59BBC59F" w14:textId="6C3BAA4F" w:rsidR="00FA6DAF" w:rsidRPr="00527A82" w:rsidRDefault="006034D1" w:rsidP="00614BB9">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C</w:t>
      </w:r>
      <w:r w:rsidR="00614BB9" w:rsidRPr="00527A82">
        <w:rPr>
          <w:rFonts w:ascii="Garamond" w:eastAsia="Times New Roman" w:hAnsi="Garamond" w:cs="Times New Roman"/>
          <w:b/>
          <w:bCs/>
          <w:color w:val="000000"/>
          <w:sz w:val="24"/>
          <w:szCs w:val="24"/>
          <w:lang w:val="en-US"/>
        </w:rPr>
        <w:t>ommunity composition</w:t>
      </w:r>
    </w:p>
    <w:p w14:paraId="666B3CA0" w14:textId="449D87E9" w:rsidR="00CF4185" w:rsidRPr="00527A82" w:rsidRDefault="00CF4185" w:rsidP="00CF4185">
      <w:pPr>
        <w:spacing w:after="0" w:line="480" w:lineRule="auto"/>
        <w:ind w:firstLine="720"/>
        <w:rPr>
          <w:rFonts w:ascii="Garamond" w:eastAsia="Times New Roman" w:hAnsi="Garamond" w:cs="Times New Roman"/>
          <w:b/>
          <w:bCs/>
          <w:color w:val="000000"/>
          <w:sz w:val="24"/>
          <w:szCs w:val="24"/>
          <w:lang w:val="en-US"/>
        </w:rPr>
      </w:pPr>
      <w:r w:rsidRPr="00527A82">
        <w:rPr>
          <w:rFonts w:ascii="Garamond" w:eastAsia="Times New Roman" w:hAnsi="Garamond" w:cs="Times New Roman"/>
          <w:color w:val="000000"/>
          <w:sz w:val="24"/>
          <w:szCs w:val="24"/>
          <w:lang w:val="en-US"/>
        </w:rPr>
        <w:t xml:space="preserve">Across all meadows, five taxa accounted for &gt; 80% of invertebrates collected: the </w:t>
      </w:r>
      <w:proofErr w:type="spellStart"/>
      <w:r w:rsidRPr="00527A82">
        <w:rPr>
          <w:rFonts w:ascii="Garamond" w:eastAsia="Times New Roman" w:hAnsi="Garamond" w:cs="Times New Roman"/>
          <w:color w:val="000000"/>
          <w:sz w:val="24"/>
          <w:szCs w:val="24"/>
          <w:lang w:val="en-US"/>
        </w:rPr>
        <w:t>caprellid</w:t>
      </w:r>
      <w:proofErr w:type="spellEnd"/>
      <w:r w:rsidRPr="00527A82">
        <w:rPr>
          <w:rFonts w:ascii="Garamond" w:eastAsia="Times New Roman" w:hAnsi="Garamond" w:cs="Times New Roman"/>
          <w:color w:val="000000"/>
          <w:sz w:val="24"/>
          <w:szCs w:val="24"/>
          <w:lang w:val="en-US"/>
        </w:rPr>
        <w:t xml:space="preserve"> amphipods </w:t>
      </w:r>
      <w:proofErr w:type="spellStart"/>
      <w:r w:rsidRPr="00527A82">
        <w:rPr>
          <w:rFonts w:ascii="Garamond" w:eastAsia="Times New Roman" w:hAnsi="Garamond" w:cs="Times New Roman"/>
          <w:i/>
          <w:iCs/>
          <w:color w:val="000000"/>
          <w:sz w:val="24"/>
          <w:szCs w:val="24"/>
          <w:lang w:val="en-US"/>
        </w:rPr>
        <w:t>Caprella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spp. (</w:t>
      </w:r>
      <w:r w:rsidRPr="00527A82">
        <w:rPr>
          <w:rFonts w:ascii="Garamond" w:eastAsia="Times New Roman" w:hAnsi="Garamond" w:cs="Times New Roman"/>
          <w:i/>
          <w:iCs/>
          <w:color w:val="000000"/>
          <w:sz w:val="24"/>
          <w:szCs w:val="24"/>
          <w:lang w:val="en-US"/>
        </w:rPr>
        <w:t xml:space="preserve">C. </w:t>
      </w:r>
      <w:proofErr w:type="spellStart"/>
      <w:r w:rsidRPr="00527A82">
        <w:rPr>
          <w:rFonts w:ascii="Garamond" w:eastAsia="Times New Roman" w:hAnsi="Garamond" w:cs="Times New Roman"/>
          <w:i/>
          <w:iCs/>
          <w:color w:val="000000"/>
          <w:sz w:val="24"/>
          <w:szCs w:val="24"/>
          <w:lang w:val="en-US"/>
        </w:rPr>
        <w:t>laeviuscula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and </w:t>
      </w:r>
      <w:r w:rsidRPr="00527A82">
        <w:rPr>
          <w:rFonts w:ascii="Garamond" w:eastAsia="Times New Roman" w:hAnsi="Garamond" w:cs="Times New Roman"/>
          <w:i/>
          <w:iCs/>
          <w:color w:val="000000"/>
          <w:sz w:val="24"/>
          <w:szCs w:val="24"/>
          <w:lang w:val="en-US"/>
        </w:rPr>
        <w:t xml:space="preserve">C. </w:t>
      </w:r>
      <w:proofErr w:type="spellStart"/>
      <w:r w:rsidRPr="00527A82">
        <w:rPr>
          <w:rFonts w:ascii="Garamond" w:eastAsia="Times New Roman" w:hAnsi="Garamond" w:cs="Times New Roman"/>
          <w:i/>
          <w:iCs/>
          <w:color w:val="000000"/>
          <w:sz w:val="24"/>
          <w:szCs w:val="24"/>
          <w:lang w:val="en-US"/>
        </w:rPr>
        <w:t>californica</w:t>
      </w:r>
      <w:proofErr w:type="spellEnd"/>
      <w:r w:rsidRPr="00527A82">
        <w:rPr>
          <w:rFonts w:ascii="Garamond" w:eastAsia="Times New Roman" w:hAnsi="Garamond" w:cs="Times New Roman"/>
          <w:color w:val="000000"/>
          <w:sz w:val="24"/>
          <w:szCs w:val="24"/>
          <w:lang w:val="en-US"/>
        </w:rPr>
        <w:t xml:space="preserve">), the sea hare </w:t>
      </w:r>
      <w:proofErr w:type="spellStart"/>
      <w:r w:rsidRPr="00527A82">
        <w:rPr>
          <w:rFonts w:ascii="Garamond" w:eastAsia="Times New Roman" w:hAnsi="Garamond" w:cs="Times New Roman"/>
          <w:i/>
          <w:iCs/>
          <w:color w:val="000000"/>
          <w:sz w:val="24"/>
          <w:szCs w:val="24"/>
          <w:lang w:val="en-US"/>
        </w:rPr>
        <w:t>P</w:t>
      </w:r>
      <w:r w:rsidR="00441F5C" w:rsidRPr="00527A82">
        <w:rPr>
          <w:rFonts w:ascii="Garamond" w:eastAsia="Times New Roman" w:hAnsi="Garamond" w:cs="Times New Roman"/>
          <w:i/>
          <w:iCs/>
          <w:color w:val="000000"/>
          <w:sz w:val="24"/>
          <w:szCs w:val="24"/>
          <w:lang w:val="en-US"/>
        </w:rPr>
        <w:t>hyllaplysia</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taylori</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(primarily juveniles), the mussel </w:t>
      </w:r>
      <w:proofErr w:type="spellStart"/>
      <w:r w:rsidRPr="00527A82">
        <w:rPr>
          <w:rFonts w:ascii="Garamond" w:eastAsia="Times New Roman" w:hAnsi="Garamond" w:cs="Times New Roman"/>
          <w:i/>
          <w:iCs/>
          <w:color w:val="000000"/>
          <w:sz w:val="24"/>
          <w:szCs w:val="24"/>
          <w:lang w:val="en-US"/>
        </w:rPr>
        <w:t>Mytilus</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trossulus</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(primarily juveniles), the </w:t>
      </w:r>
      <w:proofErr w:type="spellStart"/>
      <w:r w:rsidRPr="00527A82">
        <w:rPr>
          <w:rFonts w:ascii="Garamond" w:eastAsia="Times New Roman" w:hAnsi="Garamond" w:cs="Times New Roman"/>
          <w:color w:val="000000"/>
          <w:sz w:val="24"/>
          <w:szCs w:val="24"/>
          <w:lang w:val="en-US"/>
        </w:rPr>
        <w:t>polychaete</w:t>
      </w:r>
      <w:proofErr w:type="spellEnd"/>
      <w:r w:rsidRPr="00527A82">
        <w:rPr>
          <w:rFonts w:ascii="Garamond" w:eastAsia="Times New Roman" w:hAnsi="Garamond" w:cs="Times New Roman"/>
          <w:color w:val="000000"/>
          <w:sz w:val="24"/>
          <w:szCs w:val="24"/>
          <w:lang w:val="en-US"/>
        </w:rPr>
        <w:t xml:space="preserve"> worm </w:t>
      </w:r>
      <w:r w:rsidR="00D0463D" w:rsidRPr="00527A82">
        <w:rPr>
          <w:rFonts w:ascii="Garamond" w:eastAsia="Times New Roman" w:hAnsi="Garamond" w:cs="Times New Roman"/>
          <w:i/>
          <w:iCs/>
          <w:color w:val="000000"/>
          <w:sz w:val="24"/>
          <w:szCs w:val="24"/>
          <w:lang w:val="en-US"/>
        </w:rPr>
        <w:t>P</w:t>
      </w:r>
      <w:r w:rsidR="00D0463D" w:rsidRPr="00527A82">
        <w:rPr>
          <w:rFonts w:ascii="Garamond" w:eastAsia="Times New Roman" w:hAnsi="Garamond" w:cs="Times New Roman"/>
          <w:iCs/>
          <w:color w:val="000000"/>
          <w:sz w:val="24"/>
          <w:szCs w:val="24"/>
          <w:lang w:val="en-US"/>
        </w:rPr>
        <w:t>.</w:t>
      </w:r>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bicanaliculata</w:t>
      </w:r>
      <w:proofErr w:type="spellEnd"/>
      <w:r w:rsidRPr="00527A82">
        <w:rPr>
          <w:rFonts w:ascii="Garamond" w:eastAsia="Times New Roman" w:hAnsi="Garamond" w:cs="Times New Roman"/>
          <w:color w:val="000000"/>
          <w:sz w:val="24"/>
          <w:szCs w:val="24"/>
          <w:lang w:val="en-US"/>
        </w:rPr>
        <w:t xml:space="preserve">, and the sea spider </w:t>
      </w:r>
      <w:proofErr w:type="spellStart"/>
      <w:r w:rsidRPr="00527A82">
        <w:rPr>
          <w:rFonts w:ascii="Garamond" w:eastAsia="Times New Roman" w:hAnsi="Garamond" w:cs="Times New Roman"/>
          <w:i/>
          <w:iCs/>
          <w:color w:val="000000"/>
          <w:sz w:val="24"/>
          <w:szCs w:val="24"/>
          <w:lang w:val="en-US"/>
        </w:rPr>
        <w:t>Pycnogonum</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sp.  However, the abundances of these species were not consistently high across all meadows and all sampling periods.  For example, in the </w:t>
      </w:r>
      <w:proofErr w:type="gramStart"/>
      <w:r w:rsidRPr="00527A82">
        <w:rPr>
          <w:rFonts w:ascii="Garamond" w:eastAsia="Times New Roman" w:hAnsi="Garamond" w:cs="Times New Roman"/>
          <w:color w:val="000000"/>
          <w:sz w:val="24"/>
          <w:szCs w:val="24"/>
          <w:lang w:val="en-US"/>
        </w:rPr>
        <w:t>midsummer sampling</w:t>
      </w:r>
      <w:proofErr w:type="gramEnd"/>
      <w:r w:rsidRPr="00527A82">
        <w:rPr>
          <w:rFonts w:ascii="Garamond" w:eastAsia="Times New Roman" w:hAnsi="Garamond" w:cs="Times New Roman"/>
          <w:color w:val="000000"/>
          <w:sz w:val="24"/>
          <w:szCs w:val="24"/>
          <w:lang w:val="en-US"/>
        </w:rPr>
        <w:t xml:space="preserve"> period the number of </w:t>
      </w:r>
      <w:proofErr w:type="spellStart"/>
      <w:r w:rsidRPr="00527A82">
        <w:rPr>
          <w:rFonts w:ascii="Garamond" w:eastAsia="Times New Roman" w:hAnsi="Garamond" w:cs="Times New Roman"/>
          <w:color w:val="000000"/>
          <w:sz w:val="24"/>
          <w:szCs w:val="24"/>
          <w:lang w:val="en-US"/>
        </w:rPr>
        <w:t>caprellids</w:t>
      </w:r>
      <w:proofErr w:type="spellEnd"/>
      <w:r w:rsidRPr="00527A82">
        <w:rPr>
          <w:rFonts w:ascii="Garamond" w:eastAsia="Times New Roman" w:hAnsi="Garamond" w:cs="Times New Roman"/>
          <w:color w:val="000000"/>
          <w:sz w:val="24"/>
          <w:szCs w:val="24"/>
          <w:lang w:val="en-US"/>
        </w:rPr>
        <w:t xml:space="preserve"> ranged from 488 individuals/plot in </w:t>
      </w:r>
      <w:proofErr w:type="spellStart"/>
      <w:r w:rsidRPr="00527A82">
        <w:rPr>
          <w:rFonts w:ascii="Garamond" w:eastAsia="Times New Roman" w:hAnsi="Garamond" w:cs="Times New Roman"/>
          <w:color w:val="000000"/>
          <w:sz w:val="24"/>
          <w:szCs w:val="24"/>
          <w:lang w:val="en-US"/>
        </w:rPr>
        <w:t>Numukamis</w:t>
      </w:r>
      <w:proofErr w:type="spellEnd"/>
      <w:r w:rsidRPr="00527A82">
        <w:rPr>
          <w:rFonts w:ascii="Garamond" w:eastAsia="Times New Roman" w:hAnsi="Garamond" w:cs="Times New Roman"/>
          <w:color w:val="000000"/>
          <w:sz w:val="24"/>
          <w:szCs w:val="24"/>
          <w:lang w:val="en-US"/>
        </w:rPr>
        <w:t xml:space="preserve"> Bay to less than 0.1 individual/plot at Ellis Island.  </w:t>
      </w:r>
    </w:p>
    <w:p w14:paraId="3B01C1E8" w14:textId="1D5094E3"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We observed two community types in Trevor Channel, and these ‘types’ are characterized by species composition and the identities of dominant species. NMDS visualization reveals a community dominated by epiphyte grazers (</w:t>
      </w:r>
      <w:proofErr w:type="spellStart"/>
      <w:r w:rsidRPr="00527A82">
        <w:rPr>
          <w:rFonts w:ascii="Garamond" w:eastAsia="Times New Roman" w:hAnsi="Garamond" w:cs="Times New Roman"/>
          <w:i/>
          <w:color w:val="000000"/>
          <w:sz w:val="24"/>
          <w:szCs w:val="24"/>
          <w:lang w:val="en-US"/>
        </w:rPr>
        <w:t>Caprella</w:t>
      </w:r>
      <w:proofErr w:type="spellEnd"/>
      <w:r w:rsidRPr="00527A82">
        <w:rPr>
          <w:rFonts w:ascii="Garamond" w:eastAsia="Times New Roman" w:hAnsi="Garamond" w:cs="Times New Roman"/>
          <w:i/>
          <w:color w:val="000000"/>
          <w:sz w:val="24"/>
          <w:szCs w:val="24"/>
          <w:lang w:val="en-US"/>
        </w:rPr>
        <w:t xml:space="preserve"> spp</w:t>
      </w:r>
      <w:r w:rsidRPr="00527A82">
        <w:rPr>
          <w:rFonts w:ascii="Garamond" w:eastAsia="Times New Roman" w:hAnsi="Garamond" w:cs="Times New Roman"/>
          <w:color w:val="000000"/>
          <w:sz w:val="24"/>
          <w:szCs w:val="24"/>
          <w:lang w:val="en-US"/>
        </w:rPr>
        <w:t>., amphipods</w:t>
      </w:r>
      <w:r w:rsidR="00D0463D" w:rsidRPr="00527A82">
        <w:rPr>
          <w:rFonts w:ascii="Garamond" w:eastAsia="Times New Roman" w:hAnsi="Garamond" w:cs="Times New Roman"/>
          <w:color w:val="000000"/>
          <w:sz w:val="24"/>
          <w:szCs w:val="24"/>
          <w:lang w:val="en-US"/>
        </w:rPr>
        <w:t xml:space="preserve"> </w:t>
      </w:r>
      <w:r w:rsidR="00D0463D" w:rsidRPr="00527A82">
        <w:rPr>
          <w:rFonts w:ascii="Garamond" w:eastAsia="Times New Roman" w:hAnsi="Garamond" w:cs="Times New Roman"/>
          <w:i/>
          <w:color w:val="000000"/>
          <w:sz w:val="24"/>
          <w:szCs w:val="24"/>
          <w:lang w:val="en-US"/>
        </w:rPr>
        <w:t xml:space="preserve">A. </w:t>
      </w:r>
      <w:proofErr w:type="spellStart"/>
      <w:r w:rsidR="00D0463D" w:rsidRPr="00527A82">
        <w:rPr>
          <w:rFonts w:ascii="Garamond" w:eastAsia="Times New Roman" w:hAnsi="Garamond" w:cs="Times New Roman"/>
          <w:i/>
          <w:color w:val="000000"/>
          <w:sz w:val="24"/>
          <w:szCs w:val="24"/>
          <w:lang w:val="en-US"/>
        </w:rPr>
        <w:t>columbiae</w:t>
      </w:r>
      <w:proofErr w:type="spellEnd"/>
      <w:r w:rsidR="00D0463D" w:rsidRPr="00527A82">
        <w:rPr>
          <w:rFonts w:ascii="Garamond" w:eastAsia="Times New Roman" w:hAnsi="Garamond" w:cs="Times New Roman"/>
          <w:i/>
          <w:color w:val="000000"/>
          <w:sz w:val="24"/>
          <w:szCs w:val="24"/>
          <w:lang w:val="en-US"/>
        </w:rPr>
        <w:t>, P</w:t>
      </w:r>
      <w:r w:rsidR="00D0463D" w:rsidRPr="00527A82">
        <w:rPr>
          <w:rFonts w:ascii="Garamond" w:eastAsia="Times New Roman" w:hAnsi="Garamond" w:cs="Times New Roman"/>
          <w:color w:val="000000"/>
          <w:sz w:val="24"/>
          <w:szCs w:val="24"/>
          <w:lang w:val="en-US"/>
        </w:rPr>
        <w:t xml:space="preserve">. </w:t>
      </w:r>
      <w:proofErr w:type="spellStart"/>
      <w:r w:rsidR="00D0463D" w:rsidRPr="00527A82">
        <w:rPr>
          <w:rFonts w:ascii="Garamond" w:eastAsia="Times New Roman" w:hAnsi="Garamond" w:cs="Times New Roman"/>
          <w:i/>
          <w:color w:val="000000"/>
          <w:sz w:val="24"/>
          <w:szCs w:val="24"/>
          <w:lang w:val="en-US"/>
        </w:rPr>
        <w:t>brevipes</w:t>
      </w:r>
      <w:proofErr w:type="spellEnd"/>
      <w:r w:rsidRPr="00527A82">
        <w:rPr>
          <w:rFonts w:ascii="Garamond" w:eastAsia="Times New Roman" w:hAnsi="Garamond" w:cs="Times New Roman"/>
          <w:color w:val="000000"/>
          <w:sz w:val="24"/>
          <w:szCs w:val="24"/>
          <w:lang w:val="en-US"/>
        </w:rPr>
        <w:t>,</w:t>
      </w:r>
      <w:r w:rsidR="009D62D7" w:rsidRPr="00527A82">
        <w:rPr>
          <w:rFonts w:ascii="Garamond" w:eastAsia="Times New Roman" w:hAnsi="Garamond" w:cs="Times New Roman"/>
          <w:color w:val="000000"/>
          <w:sz w:val="24"/>
          <w:szCs w:val="24"/>
          <w:lang w:val="en-US"/>
        </w:rPr>
        <w:t xml:space="preserve"> the isopod</w:t>
      </w:r>
      <w:r w:rsidRPr="00527A82">
        <w:rPr>
          <w:rFonts w:ascii="Garamond" w:eastAsia="Times New Roman" w:hAnsi="Garamond" w:cs="Times New Roman"/>
          <w:i/>
          <w:color w:val="000000"/>
          <w:sz w:val="24"/>
          <w:szCs w:val="24"/>
          <w:lang w:val="en-US"/>
        </w:rPr>
        <w:t xml:space="preserve"> </w:t>
      </w:r>
      <w:proofErr w:type="spellStart"/>
      <w:r w:rsidR="009D62D7" w:rsidRPr="00527A82">
        <w:rPr>
          <w:rFonts w:ascii="Garamond" w:eastAsia="Times New Roman" w:hAnsi="Garamond" w:cs="Times New Roman"/>
          <w:i/>
          <w:color w:val="000000"/>
          <w:sz w:val="24"/>
          <w:szCs w:val="24"/>
          <w:lang w:val="en-US"/>
        </w:rPr>
        <w:t>Pentidotea</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resecata</w:t>
      </w:r>
      <w:proofErr w:type="spellEnd"/>
      <w:r w:rsidRPr="00527A82">
        <w:rPr>
          <w:rFonts w:ascii="Garamond" w:eastAsia="Times New Roman" w:hAnsi="Garamond" w:cs="Times New Roman"/>
          <w:i/>
          <w:color w:val="000000"/>
          <w:sz w:val="24"/>
          <w:szCs w:val="24"/>
          <w:lang w:val="en-US"/>
        </w:rPr>
        <w:t>,</w:t>
      </w:r>
      <w:r w:rsidRPr="00527A82">
        <w:rPr>
          <w:rFonts w:ascii="Garamond" w:eastAsia="Times New Roman" w:hAnsi="Garamond" w:cs="Times New Roman"/>
          <w:color w:val="000000"/>
          <w:sz w:val="24"/>
          <w:szCs w:val="24"/>
          <w:lang w:val="en-US"/>
        </w:rPr>
        <w:t xml:space="preserve"> the sea hare </w:t>
      </w:r>
      <w:r w:rsidRPr="00527A82">
        <w:rPr>
          <w:rFonts w:ascii="Garamond" w:eastAsia="Times New Roman" w:hAnsi="Garamond" w:cs="Times New Roman"/>
          <w:i/>
          <w:color w:val="000000"/>
          <w:sz w:val="24"/>
          <w:szCs w:val="24"/>
          <w:lang w:val="en-US"/>
        </w:rPr>
        <w:t xml:space="preserve">P. </w:t>
      </w:r>
      <w:proofErr w:type="spellStart"/>
      <w:r w:rsidRPr="00527A82">
        <w:rPr>
          <w:rFonts w:ascii="Garamond" w:eastAsia="Times New Roman" w:hAnsi="Garamond" w:cs="Times New Roman"/>
          <w:i/>
          <w:color w:val="000000"/>
          <w:sz w:val="24"/>
          <w:szCs w:val="24"/>
          <w:lang w:val="en-US"/>
        </w:rPr>
        <w:t>taylori</w:t>
      </w:r>
      <w:proofErr w:type="spellEnd"/>
      <w:r w:rsidRPr="00527A82">
        <w:rPr>
          <w:rFonts w:ascii="Garamond" w:eastAsia="Times New Roman" w:hAnsi="Garamond" w:cs="Times New Roman"/>
          <w:color w:val="000000"/>
          <w:sz w:val="24"/>
          <w:szCs w:val="24"/>
          <w:lang w:val="en-US"/>
        </w:rPr>
        <w:t xml:space="preserve">) in meadows toward the ocean end of Trevor Channel, and a community dominated by filter feeders (primarily mussels), </w:t>
      </w:r>
      <w:proofErr w:type="spellStart"/>
      <w:r w:rsidR="00D0463D" w:rsidRPr="00527A82">
        <w:rPr>
          <w:rFonts w:ascii="Garamond" w:eastAsia="Times New Roman" w:hAnsi="Garamond" w:cs="Times New Roman"/>
          <w:i/>
          <w:color w:val="000000"/>
          <w:sz w:val="24"/>
          <w:szCs w:val="24"/>
          <w:lang w:val="en-US"/>
        </w:rPr>
        <w:t>Pycnogonum</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sp. and nematodes at </w:t>
      </w:r>
      <w:r w:rsidRPr="00527A82">
        <w:rPr>
          <w:rFonts w:ascii="Garamond" w:eastAsia="Times New Roman" w:hAnsi="Garamond" w:cs="Times New Roman"/>
          <w:color w:val="000000"/>
          <w:sz w:val="24"/>
          <w:szCs w:val="24"/>
          <w:lang w:val="en-US"/>
        </w:rPr>
        <w:lastRenderedPageBreak/>
        <w:t>meadows toward the Inlet (Figure 4). These differences are conserved through time, except at Wizard Islet (which resembled marine sites until a major recruitment of mussels in July</w:t>
      </w:r>
      <w:r w:rsidR="00441F5C" w:rsidRPr="00527A82">
        <w:rPr>
          <w:rFonts w:ascii="Garamond" w:eastAsia="Times New Roman" w:hAnsi="Garamond" w:cs="Times New Roman"/>
          <w:color w:val="000000"/>
          <w:sz w:val="24"/>
          <w:szCs w:val="24"/>
          <w:lang w:val="en-US"/>
        </w:rPr>
        <w:t>; Figure 4</w:t>
      </w:r>
      <w:r w:rsidRPr="00527A82">
        <w:rPr>
          <w:rFonts w:ascii="Garamond" w:eastAsia="Times New Roman" w:hAnsi="Garamond" w:cs="Times New Roman"/>
          <w:color w:val="000000"/>
          <w:sz w:val="24"/>
          <w:szCs w:val="24"/>
          <w:lang w:val="en-US"/>
        </w:rPr>
        <w:t xml:space="preserve">). </w:t>
      </w:r>
    </w:p>
    <w:p w14:paraId="4D78BDD1" w14:textId="39083608"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The identity of dominant taxa varied through time.  We observed large temporal changes in the abundance of many common species: for example, </w:t>
      </w:r>
      <w:proofErr w:type="spellStart"/>
      <w:r w:rsidRPr="00527A82">
        <w:rPr>
          <w:rFonts w:ascii="Garamond" w:eastAsia="Times New Roman" w:hAnsi="Garamond" w:cs="Times New Roman"/>
          <w:i/>
          <w:color w:val="000000"/>
          <w:sz w:val="24"/>
          <w:szCs w:val="24"/>
          <w:lang w:val="en-US"/>
        </w:rPr>
        <w:t>Caprella</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sidRPr="00527A82">
        <w:rPr>
          <w:rFonts w:ascii="Garamond" w:eastAsia="Times New Roman" w:hAnsi="Garamond" w:cs="Times New Roman"/>
          <w:i/>
          <w:color w:val="000000"/>
          <w:sz w:val="24"/>
          <w:szCs w:val="24"/>
          <w:lang w:val="en-US"/>
        </w:rPr>
        <w:t xml:space="preserve">P. </w:t>
      </w:r>
      <w:proofErr w:type="spellStart"/>
      <w:r w:rsidRPr="00527A82">
        <w:rPr>
          <w:rFonts w:ascii="Garamond" w:eastAsia="Times New Roman" w:hAnsi="Garamond" w:cs="Times New Roman"/>
          <w:i/>
          <w:color w:val="000000"/>
          <w:sz w:val="24"/>
          <w:szCs w:val="24"/>
          <w:lang w:val="en-US"/>
        </w:rPr>
        <w:t>taylori</w:t>
      </w:r>
      <w:proofErr w:type="spellEnd"/>
      <w:r w:rsidRPr="00527A82">
        <w:rPr>
          <w:rFonts w:ascii="Garamond" w:eastAsia="Times New Roman" w:hAnsi="Garamond" w:cs="Times New Roman"/>
          <w:color w:val="000000"/>
          <w:sz w:val="24"/>
          <w:szCs w:val="24"/>
          <w:lang w:val="en-US"/>
        </w:rPr>
        <w:t xml:space="preserve"> let this species to outnumber </w:t>
      </w:r>
      <w:proofErr w:type="spellStart"/>
      <w:r w:rsidRPr="00527A82">
        <w:rPr>
          <w:rFonts w:ascii="Garamond" w:eastAsia="Times New Roman" w:hAnsi="Garamond" w:cs="Times New Roman"/>
          <w:i/>
          <w:color w:val="000000"/>
          <w:sz w:val="24"/>
          <w:szCs w:val="24"/>
          <w:lang w:val="en-US"/>
        </w:rPr>
        <w:t>Caprella</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spp</w:t>
      </w:r>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at Robbers Bank and Dodger Channel (at the </w:t>
      </w:r>
      <w:r w:rsidR="00441F5C" w:rsidRPr="00527A82">
        <w:rPr>
          <w:rFonts w:ascii="Garamond" w:eastAsia="Times New Roman" w:hAnsi="Garamond" w:cs="Times New Roman"/>
          <w:color w:val="000000"/>
          <w:sz w:val="24"/>
          <w:szCs w:val="24"/>
          <w:lang w:val="en-US"/>
        </w:rPr>
        <w:t>marine</w:t>
      </w:r>
      <w:r w:rsidRPr="00527A82">
        <w:rPr>
          <w:rFonts w:ascii="Garamond" w:eastAsia="Times New Roman" w:hAnsi="Garamond" w:cs="Times New Roman"/>
          <w:color w:val="000000"/>
          <w:sz w:val="24"/>
          <w:szCs w:val="24"/>
          <w:lang w:val="en-US"/>
        </w:rPr>
        <w:t xml:space="preserve"> end of the </w:t>
      </w:r>
      <w:r w:rsidR="00441F5C" w:rsidRPr="00527A82">
        <w:rPr>
          <w:rFonts w:ascii="Garamond" w:eastAsia="Times New Roman" w:hAnsi="Garamond" w:cs="Times New Roman"/>
          <w:color w:val="000000"/>
          <w:sz w:val="24"/>
          <w:szCs w:val="24"/>
          <w:lang w:val="en-US"/>
        </w:rPr>
        <w:t>estuary</w:t>
      </w:r>
      <w:r w:rsidRPr="00527A82">
        <w:rPr>
          <w:rFonts w:ascii="Garamond" w:eastAsia="Times New Roman" w:hAnsi="Garamond" w:cs="Times New Roman"/>
          <w:color w:val="000000"/>
          <w:sz w:val="24"/>
          <w:szCs w:val="24"/>
          <w:lang w:val="en-US"/>
        </w:rPr>
        <w:t xml:space="preserve">).  However, these changes in abundance were not consistently observed across sites. For example, the </w:t>
      </w:r>
      <w:r w:rsidRPr="00527A82">
        <w:rPr>
          <w:rFonts w:ascii="Garamond" w:eastAsia="Times New Roman" w:hAnsi="Garamond" w:cs="Times New Roman"/>
          <w:i/>
          <w:iCs/>
          <w:color w:val="000000"/>
          <w:sz w:val="24"/>
          <w:szCs w:val="24"/>
          <w:lang w:val="en-US"/>
        </w:rPr>
        <w:t xml:space="preserve">P. </w:t>
      </w:r>
      <w:proofErr w:type="spellStart"/>
      <w:r w:rsidRPr="00527A82">
        <w:rPr>
          <w:rFonts w:ascii="Garamond" w:eastAsia="Times New Roman" w:hAnsi="Garamond" w:cs="Times New Roman"/>
          <w:i/>
          <w:iCs/>
          <w:color w:val="000000"/>
          <w:sz w:val="24"/>
          <w:szCs w:val="24"/>
          <w:lang w:val="en-US"/>
        </w:rPr>
        <w:t>taylori</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recruitment event occurred at two sites, while a major mussel recruitment event occurred at other sites including </w:t>
      </w:r>
      <w:proofErr w:type="spellStart"/>
      <w:r w:rsidRPr="00527A82">
        <w:rPr>
          <w:rFonts w:ascii="Garamond" w:eastAsia="Times New Roman" w:hAnsi="Garamond" w:cs="Times New Roman"/>
          <w:color w:val="000000"/>
          <w:sz w:val="24"/>
          <w:szCs w:val="24"/>
          <w:lang w:val="en-US"/>
        </w:rPr>
        <w:t>Numukamis</w:t>
      </w:r>
      <w:proofErr w:type="spellEnd"/>
      <w:r w:rsidRPr="00527A82">
        <w:rPr>
          <w:rFonts w:ascii="Garamond" w:eastAsia="Times New Roman" w:hAnsi="Garamond" w:cs="Times New Roman"/>
          <w:color w:val="000000"/>
          <w:sz w:val="24"/>
          <w:szCs w:val="24"/>
          <w:lang w:val="en-US"/>
        </w:rPr>
        <w:t xml:space="preserve"> Bay and </w:t>
      </w:r>
      <w:proofErr w:type="spellStart"/>
      <w:r w:rsidRPr="00527A82">
        <w:rPr>
          <w:rFonts w:ascii="Garamond" w:eastAsia="Times New Roman" w:hAnsi="Garamond" w:cs="Times New Roman"/>
          <w:color w:val="000000"/>
          <w:sz w:val="24"/>
          <w:szCs w:val="24"/>
          <w:lang w:val="en-US"/>
        </w:rPr>
        <w:t>Crickett</w:t>
      </w:r>
      <w:proofErr w:type="spellEnd"/>
      <w:r w:rsidRPr="00527A82">
        <w:rPr>
          <w:rFonts w:ascii="Garamond" w:eastAsia="Times New Roman" w:hAnsi="Garamond" w:cs="Times New Roman"/>
          <w:color w:val="000000"/>
          <w:sz w:val="24"/>
          <w:szCs w:val="24"/>
          <w:lang w:val="en-US"/>
        </w:rPr>
        <w:t xml:space="preserve"> Bay later during the same period.</w:t>
      </w:r>
    </w:p>
    <w:p w14:paraId="2C16E148" w14:textId="426A6DD6" w:rsidR="00CF4185" w:rsidRPr="00527A82" w:rsidRDefault="00CF4185" w:rsidP="00CF4185">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ab/>
        <w:t xml:space="preserve">The grazer species composition varied among meadows. </w:t>
      </w:r>
      <w:proofErr w:type="spellStart"/>
      <w:r w:rsidR="009D62D7" w:rsidRPr="00527A82">
        <w:rPr>
          <w:rFonts w:ascii="Garamond" w:eastAsia="Times New Roman" w:hAnsi="Garamond" w:cs="Times New Roman"/>
          <w:i/>
          <w:color w:val="000000"/>
          <w:sz w:val="24"/>
          <w:szCs w:val="24"/>
          <w:lang w:val="en-US"/>
        </w:rPr>
        <w:t>Pentidotea</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resecata</w:t>
      </w:r>
      <w:proofErr w:type="spellEnd"/>
      <w:r w:rsidRPr="00527A82">
        <w:rPr>
          <w:rFonts w:ascii="Garamond" w:eastAsia="Times New Roman" w:hAnsi="Garamond" w:cs="Times New Roman"/>
          <w:color w:val="000000"/>
          <w:sz w:val="24"/>
          <w:szCs w:val="24"/>
          <w:lang w:val="en-US"/>
        </w:rPr>
        <w:t xml:space="preserve">, amphipods </w:t>
      </w:r>
      <w:r w:rsidRPr="00527A82">
        <w:rPr>
          <w:rFonts w:ascii="Garamond" w:eastAsia="Times New Roman" w:hAnsi="Garamond" w:cs="Times New Roman"/>
          <w:i/>
          <w:iCs/>
          <w:color w:val="000000"/>
          <w:sz w:val="24"/>
          <w:szCs w:val="24"/>
          <w:lang w:val="en-US"/>
        </w:rPr>
        <w:t xml:space="preserve">A. </w:t>
      </w:r>
      <w:proofErr w:type="spellStart"/>
      <w:r w:rsidRPr="00527A82">
        <w:rPr>
          <w:rFonts w:ascii="Garamond" w:eastAsia="Times New Roman" w:hAnsi="Garamond" w:cs="Times New Roman"/>
          <w:i/>
          <w:iCs/>
          <w:color w:val="000000"/>
          <w:sz w:val="24"/>
          <w:szCs w:val="24"/>
          <w:lang w:val="en-US"/>
        </w:rPr>
        <w:t>columbiae</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iCs/>
          <w:color w:val="000000"/>
          <w:sz w:val="24"/>
          <w:szCs w:val="24"/>
          <w:lang w:val="en-US"/>
        </w:rPr>
        <w:t>and</w:t>
      </w:r>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Caprella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iCs/>
          <w:color w:val="000000"/>
          <w:sz w:val="24"/>
          <w:szCs w:val="24"/>
          <w:lang w:val="en-US"/>
        </w:rPr>
        <w:t>s</w:t>
      </w:r>
      <w:r w:rsidR="00441F5C" w:rsidRPr="00527A82">
        <w:rPr>
          <w:rFonts w:ascii="Garamond" w:eastAsia="Times New Roman" w:hAnsi="Garamond" w:cs="Times New Roman"/>
          <w:iCs/>
          <w:color w:val="000000"/>
          <w:sz w:val="24"/>
          <w:szCs w:val="24"/>
          <w:lang w:val="en-US"/>
        </w:rPr>
        <w:t>p</w:t>
      </w:r>
      <w:r w:rsidRPr="00527A82">
        <w:rPr>
          <w:rFonts w:ascii="Garamond" w:eastAsia="Times New Roman" w:hAnsi="Garamond" w:cs="Times New Roman"/>
          <w:iCs/>
          <w:color w:val="000000"/>
          <w:sz w:val="24"/>
          <w:szCs w:val="24"/>
          <w:lang w:val="en-US"/>
        </w:rPr>
        <w:t>p.</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 xml:space="preserve">were observed in every meadow (Appendix </w:t>
      </w:r>
      <w:r w:rsidR="00F71ABF">
        <w:rPr>
          <w:rFonts w:ascii="Garamond" w:eastAsia="Times New Roman" w:hAnsi="Garamond" w:cs="Times New Roman"/>
          <w:color w:val="000000"/>
          <w:sz w:val="24"/>
          <w:szCs w:val="24"/>
          <w:lang w:val="en-US"/>
        </w:rPr>
        <w:t>1</w:t>
      </w:r>
      <w:r w:rsidRPr="00527A82">
        <w:rPr>
          <w:rFonts w:ascii="Garamond" w:eastAsia="Times New Roman" w:hAnsi="Garamond" w:cs="Times New Roman"/>
          <w:color w:val="000000"/>
          <w:sz w:val="24"/>
          <w:szCs w:val="24"/>
          <w:lang w:val="en-US"/>
        </w:rPr>
        <w:t xml:space="preserve">), but tended to be less abundant in the meadows nearer Alberni Inlet. The eelgrass specialist </w:t>
      </w:r>
      <w:r w:rsidRPr="00527A82">
        <w:rPr>
          <w:rFonts w:ascii="Garamond" w:eastAsia="Times New Roman" w:hAnsi="Garamond" w:cs="Times New Roman"/>
          <w:i/>
          <w:color w:val="000000"/>
          <w:sz w:val="24"/>
          <w:szCs w:val="24"/>
          <w:lang w:val="en-US"/>
        </w:rPr>
        <w:t xml:space="preserve">P. </w:t>
      </w:r>
      <w:proofErr w:type="spellStart"/>
      <w:r w:rsidRPr="00527A82">
        <w:rPr>
          <w:rFonts w:ascii="Garamond" w:eastAsia="Times New Roman" w:hAnsi="Garamond" w:cs="Times New Roman"/>
          <w:i/>
          <w:color w:val="000000"/>
          <w:sz w:val="24"/>
          <w:szCs w:val="24"/>
          <w:lang w:val="en-US"/>
        </w:rPr>
        <w:t>taylori</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was not observed in every meadow (e.g., never at CC, and only 2 individuals observed at NB), but numerically dominated the fauna in some meadows (DC, RP and EI). </w:t>
      </w:r>
    </w:p>
    <w:p w14:paraId="04CD3F48" w14:textId="77777777" w:rsidR="00CF4185" w:rsidRPr="00527A82" w:rsidRDefault="00CF4185" w:rsidP="00CF4185">
      <w:pPr>
        <w:spacing w:after="0" w:line="480" w:lineRule="auto"/>
        <w:rPr>
          <w:rFonts w:ascii="Garamond" w:eastAsia="Times New Roman" w:hAnsi="Garamond" w:cs="Times New Roman"/>
          <w:sz w:val="24"/>
          <w:szCs w:val="24"/>
          <w:lang w:val="en-US"/>
        </w:rPr>
      </w:pPr>
    </w:p>
    <w:p w14:paraId="51016281" w14:textId="77777777" w:rsidR="00CF4185" w:rsidRPr="00527A82" w:rsidRDefault="00CF4185" w:rsidP="00CF4185">
      <w:pPr>
        <w:spacing w:after="0" w:line="480" w:lineRule="auto"/>
        <w:rPr>
          <w:rFonts w:ascii="Garamond" w:eastAsia="Times New Roman" w:hAnsi="Garamond" w:cs="Times New Roman"/>
          <w:b/>
          <w:bCs/>
          <w:color w:val="000000"/>
          <w:sz w:val="24"/>
          <w:szCs w:val="24"/>
          <w:lang w:val="en-US"/>
        </w:rPr>
      </w:pPr>
      <w:r w:rsidRPr="00527A82">
        <w:rPr>
          <w:rFonts w:ascii="Garamond" w:eastAsia="Times New Roman" w:hAnsi="Garamond" w:cs="Times New Roman"/>
          <w:b/>
          <w:bCs/>
          <w:color w:val="000000"/>
          <w:sz w:val="24"/>
          <w:szCs w:val="24"/>
          <w:lang w:val="en-US"/>
        </w:rPr>
        <w:t>DISCUSSION</w:t>
      </w:r>
    </w:p>
    <w:p w14:paraId="2B5D61ED" w14:textId="77777777" w:rsidR="00997656" w:rsidRDefault="00CF4185" w:rsidP="00997656">
      <w:pPr>
        <w:spacing w:line="480" w:lineRule="auto"/>
        <w:rPr>
          <w:rFonts w:ascii="Garamond" w:eastAsia="Times New Roman" w:hAnsi="Garamond"/>
          <w:sz w:val="24"/>
        </w:rPr>
      </w:pPr>
      <w:r w:rsidRPr="00527A82">
        <w:rPr>
          <w:rFonts w:ascii="Garamond" w:eastAsia="Times New Roman" w:hAnsi="Garamond"/>
        </w:rPr>
        <w:tab/>
      </w:r>
      <w:r w:rsidR="007F5CAB">
        <w:rPr>
          <w:rFonts w:ascii="Garamond" w:eastAsia="Times New Roman" w:hAnsi="Garamond"/>
          <w:sz w:val="24"/>
        </w:rPr>
        <w:t>We found</w:t>
      </w:r>
      <w:r w:rsidRPr="00527A82">
        <w:rPr>
          <w:rFonts w:ascii="Garamond" w:eastAsia="Times New Roman" w:hAnsi="Garamond"/>
          <w:sz w:val="24"/>
        </w:rPr>
        <w:t xml:space="preserve"> that invertebrate biodiversity and abundance observed </w:t>
      </w:r>
      <w:r w:rsidR="007F5CAB">
        <w:rPr>
          <w:rFonts w:ascii="Garamond" w:eastAsia="Times New Roman" w:hAnsi="Garamond"/>
          <w:sz w:val="24"/>
        </w:rPr>
        <w:t xml:space="preserve">associated with </w:t>
      </w:r>
      <w:r w:rsidRPr="00527A82">
        <w:rPr>
          <w:rFonts w:ascii="Garamond" w:eastAsia="Times New Roman" w:hAnsi="Garamond"/>
          <w:sz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w:t>
      </w:r>
      <w:r w:rsidRPr="00527A82">
        <w:rPr>
          <w:rFonts w:ascii="Garamond" w:eastAsia="Times New Roman" w:hAnsi="Garamond"/>
          <w:sz w:val="24"/>
        </w:rPr>
        <w:lastRenderedPageBreak/>
        <w:t xml:space="preserve">influencing species composition, even in the absence of clear trends in total diversity and a continuous effect of salinity, temperature or shoot density on total diversity.  </w:t>
      </w:r>
      <w:r w:rsidR="00997656">
        <w:rPr>
          <w:rFonts w:ascii="Garamond" w:eastAsia="Times New Roman" w:hAnsi="Garamond"/>
          <w:sz w:val="24"/>
        </w:rPr>
        <w:tab/>
      </w:r>
    </w:p>
    <w:p w14:paraId="6E6E26B6" w14:textId="38828788" w:rsidR="007F5CAB" w:rsidRPr="008A248B" w:rsidRDefault="00CF4185" w:rsidP="00997656">
      <w:pPr>
        <w:spacing w:line="480" w:lineRule="auto"/>
        <w:ind w:firstLine="720"/>
        <w:rPr>
          <w:rFonts w:ascii="Garamond" w:eastAsia="Times New Roman" w:hAnsi="Garamond"/>
          <w:sz w:val="24"/>
        </w:rPr>
      </w:pPr>
      <w:r w:rsidRPr="00527A82">
        <w:rPr>
          <w:rFonts w:ascii="Garamond" w:eastAsia="Times New Roman" w:hAnsi="Garamond"/>
          <w:sz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Pr>
          <w:rFonts w:ascii="Garamond" w:eastAsia="Times New Roman" w:hAnsi="Garamond"/>
          <w:sz w:val="24"/>
        </w:rPr>
        <w:t>these meadows is likely higher.</w:t>
      </w:r>
    </w:p>
    <w:p w14:paraId="0EAC83D6" w14:textId="77777777" w:rsidR="00CF4185" w:rsidRPr="00527A82" w:rsidRDefault="00CF4185" w:rsidP="00CF4185">
      <w:pPr>
        <w:spacing w:after="0" w:line="480" w:lineRule="auto"/>
        <w:rPr>
          <w:rFonts w:ascii="Garamond" w:eastAsia="Times New Roman" w:hAnsi="Garamond" w:cs="Times New Roman"/>
          <w:b/>
          <w:sz w:val="24"/>
          <w:szCs w:val="24"/>
          <w:lang w:val="en-US"/>
        </w:rPr>
      </w:pPr>
      <w:r w:rsidRPr="00527A82">
        <w:rPr>
          <w:rFonts w:ascii="Garamond" w:eastAsia="Times New Roman" w:hAnsi="Garamond" w:cs="Times New Roman"/>
          <w:b/>
          <w:sz w:val="24"/>
          <w:szCs w:val="24"/>
          <w:lang w:val="en-US"/>
        </w:rPr>
        <w:t>Spatial variation in biodiversity</w:t>
      </w:r>
    </w:p>
    <w:p w14:paraId="0B4A6942" w14:textId="6F389840" w:rsidR="00CF4185"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community contrasts with previous findings in other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systems. Barnes (2013) found that invertebrate assemblages in an extensive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 in </w:t>
      </w:r>
      <w:proofErr w:type="spellStart"/>
      <w:r w:rsidRPr="00527A82">
        <w:rPr>
          <w:rFonts w:ascii="Garamond" w:eastAsia="Times New Roman" w:hAnsi="Garamond" w:cs="Times New Roman"/>
          <w:color w:val="000000"/>
          <w:sz w:val="24"/>
          <w:szCs w:val="24"/>
          <w:lang w:val="en-US"/>
        </w:rPr>
        <w:t>Knysna</w:t>
      </w:r>
      <w:proofErr w:type="spellEnd"/>
      <w:r w:rsidRPr="00527A82">
        <w:rPr>
          <w:rFonts w:ascii="Garamond" w:eastAsia="Times New Roman" w:hAnsi="Garamond"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Pr>
          <w:rFonts w:ascii="Garamond" w:eastAsia="Times New Roman" w:hAnsi="Garamond" w:cs="Times New Roman"/>
          <w:color w:val="000000"/>
          <w:sz w:val="24"/>
          <w:szCs w:val="24"/>
          <w:lang w:val="en-US"/>
        </w:rPr>
        <w:t xml:space="preserve"> also found a positive relationship between salinity and invertebrate diversity.</w:t>
      </w:r>
      <w:r w:rsidRPr="00527A82">
        <w:rPr>
          <w:rFonts w:ascii="Garamond" w:eastAsia="Times New Roman" w:hAnsi="Garamond"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527A82">
        <w:rPr>
          <w:rFonts w:ascii="Garamond" w:eastAsia="Times New Roman" w:hAnsi="Garamond" w:cs="Times New Roman"/>
          <w:color w:val="000000"/>
          <w:sz w:val="24"/>
          <w:szCs w:val="24"/>
          <w:lang w:val="en-US"/>
        </w:rPr>
        <w:t xml:space="preserve"> and eelgrass structure</w:t>
      </w:r>
      <w:r w:rsidRPr="00527A82">
        <w:rPr>
          <w:rFonts w:ascii="Garamond" w:eastAsia="Times New Roman" w:hAnsi="Garamond" w:cs="Times New Roman"/>
          <w:color w:val="000000"/>
          <w:sz w:val="24"/>
          <w:szCs w:val="24"/>
          <w:lang w:val="en-US"/>
        </w:rPr>
        <w:t xml:space="preserve">).  However, the sites sampled by Barnes (2013) </w:t>
      </w:r>
      <w:r w:rsidR="008A248B">
        <w:rPr>
          <w:rFonts w:ascii="Garamond" w:eastAsia="Times New Roman" w:hAnsi="Garamond" w:cs="Times New Roman"/>
          <w:color w:val="000000"/>
          <w:sz w:val="24"/>
          <w:szCs w:val="24"/>
          <w:lang w:val="en-US"/>
        </w:rPr>
        <w:t xml:space="preserve">and Yamada et al. (2007) </w:t>
      </w:r>
      <w:r w:rsidRPr="00527A82">
        <w:rPr>
          <w:rFonts w:ascii="Garamond" w:eastAsia="Times New Roman" w:hAnsi="Garamond" w:cs="Times New Roman"/>
          <w:color w:val="000000"/>
          <w:sz w:val="24"/>
          <w:szCs w:val="24"/>
          <w:lang w:val="en-US"/>
        </w:rPr>
        <w:t xml:space="preserve">spanned a greater range in salinity (&lt; 5 - 35 </w:t>
      </w:r>
      <w:proofErr w:type="spellStart"/>
      <w:r w:rsidRPr="00527A82">
        <w:rPr>
          <w:rFonts w:ascii="Garamond" w:eastAsia="Times New Roman" w:hAnsi="Garamond" w:cs="Times New Roman"/>
          <w:color w:val="000000"/>
          <w:sz w:val="24"/>
          <w:szCs w:val="24"/>
          <w:lang w:val="en-US"/>
        </w:rPr>
        <w:t>ppt</w:t>
      </w:r>
      <w:proofErr w:type="spellEnd"/>
      <w:r w:rsidR="008A248B">
        <w:rPr>
          <w:rFonts w:ascii="Garamond" w:eastAsia="Times New Roman" w:hAnsi="Garamond" w:cs="Times New Roman"/>
          <w:color w:val="000000"/>
          <w:sz w:val="24"/>
          <w:szCs w:val="24"/>
          <w:lang w:val="en-US"/>
        </w:rPr>
        <w:t xml:space="preserve"> and 6.2 – 32.2 </w:t>
      </w:r>
      <w:proofErr w:type="spellStart"/>
      <w:r w:rsidR="008A248B">
        <w:rPr>
          <w:rFonts w:ascii="Garamond" w:eastAsia="Times New Roman" w:hAnsi="Garamond" w:cs="Times New Roman"/>
          <w:color w:val="000000"/>
          <w:sz w:val="24"/>
          <w:szCs w:val="24"/>
          <w:lang w:val="en-US"/>
        </w:rPr>
        <w:t>ppt</w:t>
      </w:r>
      <w:proofErr w:type="spellEnd"/>
      <w:r w:rsidR="008A248B">
        <w:rPr>
          <w:rFonts w:ascii="Garamond" w:eastAsia="Times New Roman" w:hAnsi="Garamond" w:cs="Times New Roman"/>
          <w:color w:val="000000"/>
          <w:sz w:val="24"/>
          <w:szCs w:val="24"/>
          <w:lang w:val="en-US"/>
        </w:rPr>
        <w:t>, respectively</w:t>
      </w:r>
      <w:r w:rsidRPr="00527A82">
        <w:rPr>
          <w:rFonts w:ascii="Garamond" w:eastAsia="Times New Roman" w:hAnsi="Garamond" w:cs="Times New Roman"/>
          <w:color w:val="000000"/>
          <w:sz w:val="24"/>
          <w:szCs w:val="24"/>
          <w:lang w:val="en-US"/>
        </w:rPr>
        <w:t xml:space="preserve">) than did ours (~14 - 28 </w:t>
      </w:r>
      <w:proofErr w:type="spellStart"/>
      <w:r w:rsidRPr="00527A82">
        <w:rPr>
          <w:rFonts w:ascii="Garamond" w:eastAsia="Times New Roman" w:hAnsi="Garamond" w:cs="Times New Roman"/>
          <w:color w:val="000000"/>
          <w:sz w:val="24"/>
          <w:szCs w:val="24"/>
          <w:lang w:val="en-US"/>
        </w:rPr>
        <w:t>ppt</w:t>
      </w:r>
      <w:proofErr w:type="spellEnd"/>
      <w:r w:rsidRPr="00527A82">
        <w:rPr>
          <w:rFonts w:ascii="Garamond" w:eastAsia="Times New Roman" w:hAnsi="Garamond"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527A82" w:rsidRDefault="007F5CAB" w:rsidP="007F5CAB">
      <w:pPr>
        <w:spacing w:after="0" w:line="480" w:lineRule="auto"/>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ab/>
        <w:t xml:space="preserve">Variation in species diversity at the plot- or meadow-scale could also be explained by meadow area. </w:t>
      </w:r>
      <w:r w:rsidR="00882C9E">
        <w:rPr>
          <w:rFonts w:ascii="Garamond" w:eastAsia="Times New Roman" w:hAnsi="Garamond" w:cs="Times New Roman"/>
          <w:color w:val="000000"/>
          <w:sz w:val="24"/>
          <w:szCs w:val="24"/>
          <w:lang w:val="en-US"/>
        </w:rPr>
        <w:t xml:space="preserve">Larger meadows would be expected to host more species per area than smaller meadows. </w:t>
      </w:r>
      <w:r>
        <w:rPr>
          <w:rFonts w:ascii="Garamond" w:eastAsia="Times New Roman" w:hAnsi="Garamond" w:cs="Times New Roman"/>
          <w:color w:val="000000"/>
          <w:sz w:val="24"/>
          <w:szCs w:val="24"/>
          <w:lang w:val="en-US"/>
        </w:rPr>
        <w:t>We only have area estimates for five of the meadows we sampled, and</w:t>
      </w:r>
      <w:r w:rsidR="00882C9E">
        <w:rPr>
          <w:rFonts w:ascii="Garamond" w:eastAsia="Times New Roman" w:hAnsi="Garamond" w:cs="Times New Roman"/>
          <w:color w:val="000000"/>
          <w:sz w:val="24"/>
          <w:szCs w:val="24"/>
          <w:lang w:val="en-US"/>
        </w:rPr>
        <w:t xml:space="preserve"> the low sample size (n = 5) and low variation in meadow area prevent robust statistical analysis of area as a predictor. </w:t>
      </w:r>
      <w:proofErr w:type="spellStart"/>
      <w:r w:rsidR="00882C9E">
        <w:rPr>
          <w:rFonts w:ascii="Garamond" w:eastAsia="Times New Roman" w:hAnsi="Garamond" w:cs="Times New Roman"/>
          <w:color w:val="000000"/>
          <w:sz w:val="24"/>
          <w:szCs w:val="24"/>
          <w:lang w:val="en-US"/>
        </w:rPr>
        <w:lastRenderedPageBreak/>
        <w:t>Numukamis</w:t>
      </w:r>
      <w:proofErr w:type="spellEnd"/>
      <w:r w:rsidR="00882C9E">
        <w:rPr>
          <w:rFonts w:ascii="Garamond" w:eastAsia="Times New Roman" w:hAnsi="Garamond" w:cs="Times New Roman"/>
          <w:color w:val="000000"/>
          <w:sz w:val="24"/>
          <w:szCs w:val="24"/>
          <w:lang w:val="en-US"/>
        </w:rPr>
        <w:t xml:space="preserve"> Bay (NB) was by far the largest meadow (72 ha), while the others were on the order of &lt;1 to several hectares (Table 1). </w:t>
      </w:r>
      <w:r w:rsidR="008A248B">
        <w:rPr>
          <w:rFonts w:ascii="Garamond" w:eastAsia="Times New Roman" w:hAnsi="Garamond" w:cs="Times New Roman"/>
          <w:color w:val="000000"/>
          <w:sz w:val="24"/>
          <w:szCs w:val="24"/>
          <w:lang w:val="en-US"/>
        </w:rPr>
        <w:t>However, s</w:t>
      </w:r>
      <w:r w:rsidR="00882C9E">
        <w:rPr>
          <w:rFonts w:ascii="Garamond" w:eastAsia="Times New Roman" w:hAnsi="Garamond"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Pr>
          <w:rFonts w:ascii="Garamond" w:eastAsia="Times New Roman" w:hAnsi="Garamond" w:cs="Times New Roman"/>
          <w:color w:val="000000"/>
          <w:sz w:val="24"/>
          <w:szCs w:val="24"/>
          <w:lang w:val="en-US"/>
        </w:rPr>
        <w:t>Chao2 index estimate: 28 species per meadow</w:t>
      </w:r>
      <w:r w:rsidR="00882C9E">
        <w:rPr>
          <w:rFonts w:ascii="Garamond" w:eastAsia="Times New Roman" w:hAnsi="Garamond" w:cs="Times New Roman"/>
          <w:color w:val="000000"/>
          <w:sz w:val="24"/>
          <w:szCs w:val="24"/>
          <w:lang w:val="en-US"/>
        </w:rPr>
        <w:t>) was in all cases much lower than regional species diversity (gamma diversity = 4</w:t>
      </w:r>
      <w:r w:rsidR="008A248B">
        <w:rPr>
          <w:rFonts w:ascii="Garamond" w:eastAsia="Times New Roman" w:hAnsi="Garamond" w:cs="Times New Roman"/>
          <w:color w:val="000000"/>
          <w:sz w:val="24"/>
          <w:szCs w:val="24"/>
          <w:lang w:val="en-US"/>
        </w:rPr>
        <w:t>7 observed taxa</w:t>
      </w:r>
      <w:r w:rsidR="00882C9E">
        <w:rPr>
          <w:rFonts w:ascii="Garamond" w:eastAsia="Times New Roman" w:hAnsi="Garamond" w:cs="Times New Roman"/>
          <w:color w:val="000000"/>
          <w:sz w:val="24"/>
          <w:szCs w:val="24"/>
          <w:lang w:val="en-US"/>
        </w:rPr>
        <w:t>), suggesting that some processes limit the presence of all regionally-present taxa in all meadows.</w:t>
      </w:r>
    </w:p>
    <w:p w14:paraId="40B4CB83" w14:textId="44ED2AB3" w:rsidR="00CF4185" w:rsidRPr="00527A82" w:rsidRDefault="00882C9E" w:rsidP="00CF4185">
      <w:pPr>
        <w:spacing w:after="0" w:line="480" w:lineRule="auto"/>
        <w:ind w:firstLine="720"/>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 xml:space="preserve">Despite the absence of a </w:t>
      </w:r>
      <w:r w:rsidR="00CF4185" w:rsidRPr="00527A82">
        <w:rPr>
          <w:rFonts w:ascii="Garamond" w:eastAsia="Times New Roman" w:hAnsi="Garamond" w:cs="Times New Roman"/>
          <w:color w:val="000000"/>
          <w:sz w:val="24"/>
          <w:szCs w:val="24"/>
          <w:lang w:val="en-US"/>
        </w:rPr>
        <w:t>clear</w:t>
      </w:r>
      <w:r>
        <w:rPr>
          <w:rFonts w:ascii="Garamond" w:eastAsia="Times New Roman" w:hAnsi="Garamond" w:cs="Times New Roman"/>
          <w:color w:val="000000"/>
          <w:sz w:val="24"/>
          <w:szCs w:val="24"/>
          <w:lang w:val="en-US"/>
        </w:rPr>
        <w:t xml:space="preserve"> signal of an abiotic</w:t>
      </w:r>
      <w:r w:rsidR="00CF4185" w:rsidRPr="00527A82">
        <w:rPr>
          <w:rFonts w:ascii="Garamond" w:eastAsia="Times New Roman" w:hAnsi="Garamond" w:cs="Times New Roman"/>
          <w:color w:val="000000"/>
          <w:sz w:val="24"/>
          <w:szCs w:val="24"/>
          <w:lang w:val="en-US"/>
        </w:rPr>
        <w:t xml:space="preserve"> gradient</w:t>
      </w:r>
      <w:r>
        <w:rPr>
          <w:rFonts w:ascii="Garamond" w:eastAsia="Times New Roman" w:hAnsi="Garamond" w:cs="Times New Roman"/>
          <w:color w:val="000000"/>
          <w:sz w:val="24"/>
          <w:szCs w:val="24"/>
          <w:lang w:val="en-US"/>
        </w:rPr>
        <w:t xml:space="preserve"> or meadow area effect</w:t>
      </w:r>
      <w:r w:rsidR="00CF4185" w:rsidRPr="00527A82">
        <w:rPr>
          <w:rFonts w:ascii="Garamond" w:eastAsia="Times New Roman" w:hAnsi="Garamond"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527A82">
        <w:rPr>
          <w:rFonts w:ascii="Garamond" w:eastAsia="Times New Roman" w:hAnsi="Garamond" w:cs="Times New Roman"/>
          <w:color w:val="000000"/>
          <w:sz w:val="24"/>
          <w:szCs w:val="24"/>
          <w:lang w:val="en-US"/>
        </w:rPr>
        <w:t>caprellids</w:t>
      </w:r>
      <w:proofErr w:type="spellEnd"/>
      <w:r w:rsidR="00CF4185" w:rsidRPr="00527A82">
        <w:rPr>
          <w:rFonts w:ascii="Garamond" w:eastAsia="Times New Roman" w:hAnsi="Garamond" w:cs="Times New Roman"/>
          <w:color w:val="000000"/>
          <w:sz w:val="24"/>
          <w:szCs w:val="24"/>
          <w:lang w:val="en-US"/>
        </w:rPr>
        <w:t xml:space="preserve">, the sea hare </w:t>
      </w:r>
      <w:proofErr w:type="spellStart"/>
      <w:r w:rsidR="00CF4185" w:rsidRPr="00527A82">
        <w:rPr>
          <w:rFonts w:ascii="Garamond" w:eastAsia="Times New Roman" w:hAnsi="Garamond" w:cs="Times New Roman"/>
          <w:i/>
          <w:color w:val="000000"/>
          <w:sz w:val="24"/>
          <w:szCs w:val="24"/>
          <w:lang w:val="en-US"/>
        </w:rPr>
        <w:t>P</w:t>
      </w:r>
      <w:r w:rsidR="00441F5C" w:rsidRPr="00527A82">
        <w:rPr>
          <w:rFonts w:ascii="Garamond" w:eastAsia="Times New Roman" w:hAnsi="Garamond" w:cs="Times New Roman"/>
          <w:i/>
          <w:color w:val="000000"/>
          <w:sz w:val="24"/>
          <w:szCs w:val="24"/>
          <w:lang w:val="en-US"/>
        </w:rPr>
        <w:t>hyllaplysia</w:t>
      </w:r>
      <w:proofErr w:type="spellEnd"/>
      <w:r w:rsidR="00CF4185" w:rsidRPr="00527A82">
        <w:rPr>
          <w:rFonts w:ascii="Garamond" w:eastAsia="Times New Roman" w:hAnsi="Garamond" w:cs="Times New Roman"/>
          <w:i/>
          <w:color w:val="000000"/>
          <w:sz w:val="24"/>
          <w:szCs w:val="24"/>
          <w:lang w:val="en-US"/>
        </w:rPr>
        <w:t xml:space="preserve"> </w:t>
      </w:r>
      <w:proofErr w:type="spellStart"/>
      <w:r w:rsidR="00CF4185" w:rsidRPr="00527A82">
        <w:rPr>
          <w:rFonts w:ascii="Garamond" w:eastAsia="Times New Roman" w:hAnsi="Garamond" w:cs="Times New Roman"/>
          <w:i/>
          <w:color w:val="000000"/>
          <w:sz w:val="24"/>
          <w:szCs w:val="24"/>
          <w:lang w:val="en-US"/>
        </w:rPr>
        <w:t>taylori</w:t>
      </w:r>
      <w:proofErr w:type="spellEnd"/>
      <w:r w:rsidR="00CF4185" w:rsidRPr="00527A82">
        <w:rPr>
          <w:rFonts w:ascii="Garamond" w:eastAsia="Times New Roman" w:hAnsi="Garamond" w:cs="Times New Roman"/>
          <w:color w:val="000000"/>
          <w:sz w:val="24"/>
          <w:szCs w:val="24"/>
          <w:lang w:val="en-US"/>
        </w:rPr>
        <w:t>).  At the northeast (fresh) end of the estuary, invertebrate assemblages were dominated by juvenile mussels and nematodes.  The one exception to this pattern was the invert</w:t>
      </w:r>
      <w:r w:rsidR="00997656">
        <w:rPr>
          <w:rFonts w:ascii="Garamond" w:eastAsia="Times New Roman" w:hAnsi="Garamond" w:cs="Times New Roman"/>
          <w:color w:val="000000"/>
          <w:sz w:val="24"/>
          <w:szCs w:val="24"/>
          <w:lang w:val="en-US"/>
        </w:rPr>
        <w:t>ebrate assemblage at WI</w:t>
      </w:r>
      <w:r w:rsidR="00CF4185" w:rsidRPr="00527A82">
        <w:rPr>
          <w:rFonts w:ascii="Garamond" w:eastAsia="Times New Roman" w:hAnsi="Garamond" w:cs="Times New Roman"/>
          <w:color w:val="000000"/>
          <w:sz w:val="24"/>
          <w:szCs w:val="24"/>
          <w:lang w:val="en-US"/>
        </w:rPr>
        <w:t xml:space="preserve">, </w:t>
      </w:r>
      <w:r w:rsidR="00971E9A">
        <w:rPr>
          <w:rFonts w:ascii="Garamond" w:eastAsia="Times New Roman" w:hAnsi="Garamond" w:cs="Times New Roman"/>
          <w:color w:val="000000"/>
          <w:sz w:val="24"/>
          <w:szCs w:val="24"/>
          <w:lang w:val="en-US"/>
        </w:rPr>
        <w:t>which showed a composition intermediate to those of the more marine and freshwater meadows</w:t>
      </w:r>
      <w:r w:rsidR="00997656">
        <w:rPr>
          <w:rFonts w:ascii="Garamond" w:eastAsia="Times New Roman" w:hAnsi="Garamond" w:cs="Times New Roman"/>
          <w:color w:val="000000"/>
          <w:sz w:val="24"/>
          <w:szCs w:val="24"/>
          <w:lang w:val="en-US"/>
        </w:rPr>
        <w:t xml:space="preserve"> despite its position at the marine end of the estuary</w:t>
      </w:r>
      <w:r w:rsidR="00CF4185" w:rsidRPr="00527A82">
        <w:rPr>
          <w:rFonts w:ascii="Garamond" w:eastAsia="Times New Roman" w:hAnsi="Garamond" w:cs="Times New Roman"/>
          <w:color w:val="000000"/>
          <w:sz w:val="24"/>
          <w:szCs w:val="24"/>
          <w:lang w:val="en-US"/>
        </w:rPr>
        <w:t xml:space="preserve"> (Figure 4).  The </w:t>
      </w:r>
      <w:r>
        <w:rPr>
          <w:rFonts w:ascii="Garamond" w:eastAsia="Times New Roman" w:hAnsi="Garamond" w:cs="Times New Roman"/>
          <w:color w:val="000000"/>
          <w:sz w:val="24"/>
          <w:szCs w:val="24"/>
          <w:lang w:val="en-US"/>
        </w:rPr>
        <w:t>emergence of</w:t>
      </w:r>
      <w:r w:rsidR="00CF4185" w:rsidRPr="00527A82">
        <w:rPr>
          <w:rFonts w:ascii="Garamond" w:eastAsia="Times New Roman" w:hAnsi="Garamond" w:cs="Times New Roman"/>
          <w:color w:val="000000"/>
          <w:sz w:val="24"/>
          <w:szCs w:val="24"/>
          <w:lang w:val="en-US"/>
        </w:rPr>
        <w:t xml:space="preserve"> </w:t>
      </w:r>
      <w:r>
        <w:rPr>
          <w:rFonts w:ascii="Garamond" w:eastAsia="Times New Roman" w:hAnsi="Garamond" w:cs="Times New Roman"/>
          <w:color w:val="000000"/>
          <w:sz w:val="24"/>
          <w:szCs w:val="24"/>
          <w:lang w:val="en-US"/>
        </w:rPr>
        <w:t>two</w:t>
      </w:r>
      <w:r w:rsidR="00CF4185" w:rsidRPr="00527A82">
        <w:rPr>
          <w:rFonts w:ascii="Garamond" w:eastAsia="Times New Roman" w:hAnsi="Garamond" w:cs="Times New Roman"/>
          <w:color w:val="000000"/>
          <w:sz w:val="24"/>
          <w:szCs w:val="24"/>
          <w:lang w:val="en-US"/>
        </w:rPr>
        <w:t xml:space="preserve"> invertebrate assemblages </w:t>
      </w:r>
      <w:r>
        <w:rPr>
          <w:rFonts w:ascii="Garamond" w:eastAsia="Times New Roman" w:hAnsi="Garamond" w:cs="Times New Roman"/>
          <w:color w:val="000000"/>
          <w:sz w:val="24"/>
          <w:szCs w:val="24"/>
          <w:lang w:val="en-US"/>
        </w:rPr>
        <w:t xml:space="preserve">associated with spatial areas in Trevor Channel </w:t>
      </w:r>
      <w:r w:rsidR="00C02DC2">
        <w:rPr>
          <w:rFonts w:ascii="Garamond" w:eastAsia="Times New Roman" w:hAnsi="Garamond" w:cs="Times New Roman"/>
          <w:color w:val="000000"/>
          <w:sz w:val="24"/>
          <w:szCs w:val="24"/>
          <w:lang w:val="en-US"/>
        </w:rPr>
        <w:t>could be explained by differences in connectivity, or meadow-to-meadow colonization and movement, within the two regions of Trevor Channel</w:t>
      </w:r>
      <w:r w:rsidR="00CF4185" w:rsidRPr="00527A82">
        <w:rPr>
          <w:rFonts w:ascii="Garamond" w:eastAsia="Times New Roman" w:hAnsi="Garamond" w:cs="Times New Roman"/>
          <w:color w:val="000000"/>
          <w:sz w:val="24"/>
          <w:szCs w:val="24"/>
          <w:lang w:val="en-US"/>
        </w:rPr>
        <w:t xml:space="preserve">.  </w:t>
      </w:r>
      <w:r w:rsidR="00C02DC2">
        <w:rPr>
          <w:rFonts w:ascii="Garamond" w:eastAsia="Times New Roman" w:hAnsi="Garamond" w:cs="Times New Roman"/>
          <w:color w:val="000000"/>
          <w:sz w:val="24"/>
          <w:szCs w:val="24"/>
          <w:lang w:val="en-US"/>
        </w:rPr>
        <w:t>T</w:t>
      </w:r>
      <w:r w:rsidR="00CF4185" w:rsidRPr="00527A82">
        <w:rPr>
          <w:rFonts w:ascii="Garamond" w:eastAsia="Times New Roman" w:hAnsi="Garamond"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Pr>
          <w:rFonts w:ascii="Garamond" w:eastAsia="Times New Roman" w:hAnsi="Garamond"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Pr>
          <w:rFonts w:ascii="Garamond" w:eastAsia="Times New Roman" w:hAnsi="Garamond" w:cs="Times New Roman"/>
          <w:color w:val="000000"/>
          <w:sz w:val="24"/>
          <w:szCs w:val="24"/>
          <w:lang w:val="en-US"/>
        </w:rPr>
        <w:t>d</w:t>
      </w:r>
      <w:r w:rsidR="00C02DC2">
        <w:rPr>
          <w:rFonts w:ascii="Garamond" w:eastAsia="Times New Roman" w:hAnsi="Garamond" w:cs="Times New Roman"/>
          <w:color w:val="000000"/>
          <w:sz w:val="24"/>
          <w:szCs w:val="24"/>
          <w:lang w:val="en-US"/>
        </w:rPr>
        <w:t xml:space="preserve"> between these two regions, such that meadows within </w:t>
      </w:r>
      <w:r w:rsidR="00C02DC2">
        <w:rPr>
          <w:rFonts w:ascii="Garamond" w:eastAsia="Times New Roman" w:hAnsi="Garamond" w:cs="Times New Roman"/>
          <w:color w:val="000000"/>
          <w:sz w:val="24"/>
          <w:szCs w:val="24"/>
          <w:lang w:val="en-US"/>
        </w:rPr>
        <w:lastRenderedPageBreak/>
        <w:t xml:space="preserve">one of the regions are more demographically connected and therefore more similar in composition than meadows in the other region. </w:t>
      </w:r>
    </w:p>
    <w:p w14:paraId="72F045D1" w14:textId="5D06B585"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Like alpha diversity metrics, beta diversity did not vary </w:t>
      </w:r>
      <w:r w:rsidR="00971E9A">
        <w:rPr>
          <w:rFonts w:ascii="Garamond" w:eastAsia="Times New Roman" w:hAnsi="Garamond" w:cs="Times New Roman"/>
          <w:color w:val="000000"/>
          <w:sz w:val="24"/>
          <w:szCs w:val="24"/>
          <w:lang w:val="en-US"/>
        </w:rPr>
        <w:t xml:space="preserve">predictably </w:t>
      </w:r>
      <w:r w:rsidRPr="00527A82">
        <w:rPr>
          <w:rFonts w:ascii="Garamond" w:eastAsia="Times New Roman" w:hAnsi="Garamond" w:cs="Times New Roman"/>
          <w:color w:val="000000"/>
          <w:sz w:val="24"/>
          <w:szCs w:val="24"/>
          <w:lang w:val="en-US"/>
        </w:rPr>
        <w:t xml:space="preserve">along the watershed gradient. However, our results show that non-directional beta diversity is significantly greater than expected by chance (Figure 3), suggesting aggregation of species within meadows </w:t>
      </w:r>
      <w:r w:rsidR="00C02DC2">
        <w:rPr>
          <w:rFonts w:ascii="Garamond" w:eastAsia="Times New Roman" w:hAnsi="Garamond" w:cs="Times New Roman"/>
          <w:color w:val="000000"/>
          <w:sz w:val="24"/>
          <w:szCs w:val="24"/>
          <w:lang w:val="en-US"/>
        </w:rPr>
        <w:t xml:space="preserve">is </w:t>
      </w:r>
      <w:r w:rsidRPr="00527A82">
        <w:rPr>
          <w:rFonts w:ascii="Garamond" w:eastAsia="Times New Roman" w:hAnsi="Garamond" w:cs="Times New Roman"/>
          <w:color w:val="000000"/>
          <w:sz w:val="24"/>
          <w:szCs w:val="24"/>
          <w:lang w:val="en-US"/>
        </w:rPr>
        <w:t xml:space="preserve">greater than expected at random.  </w:t>
      </w:r>
      <w:r w:rsidR="00C02DC2">
        <w:rPr>
          <w:rFonts w:ascii="Garamond" w:eastAsia="Times New Roman" w:hAnsi="Garamond" w:cs="Times New Roman"/>
          <w:color w:val="000000"/>
          <w:sz w:val="24"/>
          <w:szCs w:val="24"/>
          <w:lang w:val="en-US"/>
        </w:rPr>
        <w:t>Spatial aggregation within meadows can indicate micro-habitat variation, species interactions such as competition, predation or facilitation, or historical effects su</w:t>
      </w:r>
      <w:r w:rsidR="00971E9A">
        <w:rPr>
          <w:rFonts w:ascii="Garamond" w:eastAsia="Times New Roman" w:hAnsi="Garamond" w:cs="Times New Roman"/>
          <w:color w:val="000000"/>
          <w:sz w:val="24"/>
          <w:szCs w:val="24"/>
          <w:lang w:val="en-US"/>
        </w:rPr>
        <w:t>ch as recovery from disturbance</w:t>
      </w:r>
      <w:r w:rsidR="00C02DC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r w:rsidR="00C02DC2">
        <w:rPr>
          <w:rFonts w:ascii="Garamond" w:eastAsia="Times New Roman" w:hAnsi="Garamond"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527A82"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To date, there are only a few other beta diversity estimates for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-associated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beds can be driven by variation in salinity,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species, tidal height, and sub-habitat type (e.g.,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527A82" w:rsidRDefault="00CF4185" w:rsidP="00CF4185">
      <w:pPr>
        <w:spacing w:after="0" w:line="480" w:lineRule="auto"/>
        <w:ind w:firstLine="720"/>
        <w:rPr>
          <w:rFonts w:ascii="Garamond" w:eastAsia="Times New Roman" w:hAnsi="Garamond" w:cs="Times New Roman"/>
          <w:b/>
          <w:sz w:val="24"/>
          <w:szCs w:val="24"/>
          <w:lang w:val="en-US"/>
        </w:rPr>
      </w:pPr>
      <w:r w:rsidRPr="00527A82">
        <w:rPr>
          <w:rFonts w:ascii="Garamond" w:eastAsia="Times New Roman" w:hAnsi="Garamond" w:cs="Times New Roman"/>
          <w:color w:val="000000"/>
          <w:sz w:val="24"/>
          <w:szCs w:val="24"/>
          <w:lang w:val="en-US"/>
        </w:rPr>
        <w:lastRenderedPageBreak/>
        <w:t>Eel</w:t>
      </w:r>
      <w:r w:rsidR="00971E9A">
        <w:rPr>
          <w:rFonts w:ascii="Garamond" w:eastAsia="Times New Roman" w:hAnsi="Garamond" w:cs="Times New Roman"/>
          <w:color w:val="000000"/>
          <w:sz w:val="24"/>
          <w:szCs w:val="24"/>
          <w:lang w:val="en-US"/>
        </w:rPr>
        <w:t>grass meadows are known</w:t>
      </w:r>
      <w:r w:rsidRPr="00527A82">
        <w:rPr>
          <w:rFonts w:ascii="Garamond" w:eastAsia="Times New Roman" w:hAnsi="Garamond" w:cs="Times New Roman"/>
          <w:color w:val="000000"/>
          <w:sz w:val="24"/>
          <w:szCs w:val="24"/>
          <w:lang w:val="en-US"/>
        </w:rPr>
        <w:t xml:space="preserve"> for their ability to support a high diversity of fish species (</w:t>
      </w:r>
      <w:r w:rsidRPr="00971E9A">
        <w:rPr>
          <w:rFonts w:ascii="Garamond" w:eastAsia="Times New Roman" w:hAnsi="Garamond" w:cs="Times New Roman"/>
          <w:color w:val="000000"/>
          <w:sz w:val="24"/>
          <w:szCs w:val="24"/>
          <w:lang w:val="en-US"/>
        </w:rPr>
        <w:t xml:space="preserve">Robinson </w:t>
      </w:r>
      <w:r w:rsidR="00971E9A" w:rsidRPr="00971E9A">
        <w:rPr>
          <w:rFonts w:ascii="Garamond" w:eastAsia="Times New Roman" w:hAnsi="Garamond" w:cs="Times New Roman"/>
          <w:color w:val="000000"/>
          <w:sz w:val="24"/>
          <w:szCs w:val="24"/>
          <w:lang w:val="en-US"/>
        </w:rPr>
        <w:t>et al. 2011</w:t>
      </w:r>
      <w:r w:rsidR="00997656">
        <w:rPr>
          <w:rFonts w:ascii="Garamond" w:eastAsia="Times New Roman" w:hAnsi="Garamond" w:cs="Times New Roman"/>
          <w:color w:val="000000"/>
          <w:sz w:val="24"/>
          <w:szCs w:val="24"/>
          <w:lang w:val="en-US"/>
        </w:rPr>
        <w:t>, Rob</w:t>
      </w:r>
      <w:r w:rsidR="00971E9A">
        <w:rPr>
          <w:rFonts w:ascii="Garamond" w:eastAsia="Times New Roman" w:hAnsi="Garamond" w:cs="Times New Roman"/>
          <w:color w:val="000000"/>
          <w:sz w:val="24"/>
          <w:szCs w:val="24"/>
          <w:lang w:val="en-US"/>
        </w:rPr>
        <w:t xml:space="preserve">inson &amp; </w:t>
      </w:r>
      <w:proofErr w:type="spellStart"/>
      <w:r w:rsidR="00971E9A">
        <w:rPr>
          <w:rFonts w:ascii="Garamond" w:eastAsia="Times New Roman" w:hAnsi="Garamond" w:cs="Times New Roman"/>
          <w:color w:val="000000"/>
          <w:sz w:val="24"/>
          <w:szCs w:val="24"/>
          <w:lang w:val="en-US"/>
        </w:rPr>
        <w:t>Yakimishyn</w:t>
      </w:r>
      <w:proofErr w:type="spellEnd"/>
      <w:r w:rsidR="00971E9A">
        <w:rPr>
          <w:rFonts w:ascii="Garamond" w:eastAsia="Times New Roman" w:hAnsi="Garamond" w:cs="Times New Roman"/>
          <w:color w:val="000000"/>
          <w:sz w:val="24"/>
          <w:szCs w:val="24"/>
          <w:lang w:val="en-US"/>
        </w:rPr>
        <w:t xml:space="preserve"> 2008</w:t>
      </w:r>
      <w:r w:rsidRPr="00527A82">
        <w:rPr>
          <w:rFonts w:ascii="Garamond" w:eastAsia="Times New Roman" w:hAnsi="Garamond" w:cs="Times New Roman"/>
          <w:color w:val="000000"/>
          <w:sz w:val="24"/>
          <w:szCs w:val="24"/>
          <w:lang w:val="en-US"/>
        </w:rPr>
        <w:t>). In British Columbia, over 80 fish species occur in eelgrass meadows (</w:t>
      </w:r>
      <w:r w:rsidR="009D62D7" w:rsidRPr="00527A82">
        <w:rPr>
          <w:rFonts w:ascii="Garamond" w:eastAsia="Times New Roman" w:hAnsi="Garamond" w:cs="Times New Roman"/>
          <w:color w:val="000000"/>
          <w:sz w:val="24"/>
          <w:szCs w:val="24"/>
          <w:lang w:val="en-US"/>
        </w:rPr>
        <w:t xml:space="preserve">Robinson &amp; </w:t>
      </w:r>
      <w:proofErr w:type="spellStart"/>
      <w:r w:rsidR="009D62D7" w:rsidRPr="00527A82">
        <w:rPr>
          <w:rFonts w:ascii="Garamond" w:eastAsia="Times New Roman" w:hAnsi="Garamond" w:cs="Times New Roman"/>
          <w:color w:val="000000"/>
          <w:sz w:val="24"/>
          <w:szCs w:val="24"/>
          <w:lang w:val="en-US"/>
        </w:rPr>
        <w:t>Yakimishyn</w:t>
      </w:r>
      <w:proofErr w:type="spellEnd"/>
      <w:r w:rsidR="009D62D7" w:rsidRPr="00527A82">
        <w:rPr>
          <w:rFonts w:ascii="Garamond" w:eastAsia="Times New Roman" w:hAnsi="Garamond" w:cs="Times New Roman"/>
          <w:color w:val="000000"/>
          <w:sz w:val="24"/>
          <w:szCs w:val="24"/>
          <w:lang w:val="en-US"/>
        </w:rPr>
        <w:t xml:space="preserve"> 2008</w:t>
      </w:r>
      <w:r w:rsidRPr="00527A82">
        <w:rPr>
          <w:rFonts w:ascii="Garamond" w:eastAsia="Times New Roman" w:hAnsi="Garamond" w:cs="Times New Roman"/>
          <w:color w:val="000000"/>
          <w:sz w:val="24"/>
          <w:szCs w:val="24"/>
          <w:lang w:val="en-US"/>
        </w:rPr>
        <w:t>). However, not all eelgrass meadows support the same fish assemblages (Robinson et al. 2011), and salinity is one abiotic driver of differences in fish as</w:t>
      </w:r>
      <w:r w:rsidR="00F71ABF">
        <w:rPr>
          <w:rFonts w:ascii="Garamond" w:eastAsia="Times New Roman" w:hAnsi="Garamond" w:cs="Times New Roman"/>
          <w:color w:val="000000"/>
          <w:sz w:val="24"/>
          <w:szCs w:val="24"/>
          <w:lang w:val="en-US"/>
        </w:rPr>
        <w:t>semblage composition</w:t>
      </w:r>
      <w:r w:rsidRPr="00527A82">
        <w:rPr>
          <w:rFonts w:ascii="Garamond" w:eastAsia="Times New Roman" w:hAnsi="Garamond"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527A82" w:rsidRDefault="00CF4185" w:rsidP="00CF4185">
      <w:pPr>
        <w:spacing w:after="0" w:line="480" w:lineRule="auto"/>
        <w:rPr>
          <w:rFonts w:ascii="Garamond" w:eastAsia="Times New Roman" w:hAnsi="Garamond" w:cs="Times New Roman"/>
          <w:b/>
          <w:sz w:val="24"/>
          <w:szCs w:val="24"/>
          <w:lang w:val="en-US"/>
        </w:rPr>
      </w:pPr>
    </w:p>
    <w:p w14:paraId="60C81C8D" w14:textId="77777777" w:rsidR="00CF4185" w:rsidRPr="00527A82" w:rsidRDefault="00CF4185" w:rsidP="00CF4185">
      <w:pPr>
        <w:spacing w:after="0" w:line="480" w:lineRule="auto"/>
        <w:rPr>
          <w:rFonts w:ascii="Garamond" w:eastAsia="Times New Roman" w:hAnsi="Garamond" w:cs="Times New Roman"/>
          <w:b/>
          <w:sz w:val="24"/>
          <w:szCs w:val="24"/>
          <w:lang w:val="en-US"/>
        </w:rPr>
      </w:pPr>
      <w:r w:rsidRPr="00527A82">
        <w:rPr>
          <w:rFonts w:ascii="Garamond" w:eastAsia="Times New Roman" w:hAnsi="Garamond" w:cs="Times New Roman"/>
          <w:b/>
          <w:sz w:val="24"/>
          <w:szCs w:val="24"/>
          <w:lang w:val="en-US"/>
        </w:rPr>
        <w:t>Temporal trends</w:t>
      </w:r>
    </w:p>
    <w:p w14:paraId="23F6EE7F" w14:textId="28C5CD3D" w:rsidR="00CF4185" w:rsidRPr="00527A82" w:rsidRDefault="00CF4185" w:rsidP="009437C8">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sz w:val="24"/>
          <w:szCs w:val="24"/>
          <w:lang w:val="en-US"/>
        </w:rPr>
        <w:tab/>
      </w:r>
      <w:r w:rsidR="009437C8" w:rsidRPr="00527A82">
        <w:rPr>
          <w:rFonts w:ascii="Garamond" w:eastAsia="Times New Roman" w:hAnsi="Garamond" w:cs="Times New Roman"/>
          <w:sz w:val="24"/>
          <w:szCs w:val="24"/>
          <w:lang w:val="en-US"/>
        </w:rPr>
        <w:t>Temporal variation in abundance and diver</w:t>
      </w:r>
      <w:r w:rsidR="00971E9A">
        <w:rPr>
          <w:rFonts w:ascii="Garamond" w:eastAsia="Times New Roman" w:hAnsi="Garamond" w:cs="Times New Roman"/>
          <w:sz w:val="24"/>
          <w:szCs w:val="24"/>
          <w:lang w:val="en-US"/>
        </w:rPr>
        <w:t xml:space="preserve">sity within meadows </w:t>
      </w:r>
      <w:r w:rsidR="009437C8" w:rsidRPr="00527A82">
        <w:rPr>
          <w:rFonts w:ascii="Garamond" w:eastAsia="Times New Roman" w:hAnsi="Garamond" w:cs="Times New Roman"/>
          <w:sz w:val="24"/>
          <w:szCs w:val="24"/>
          <w:lang w:val="en-US"/>
        </w:rPr>
        <w:t>balanced in magnitude the variat</w:t>
      </w:r>
      <w:r w:rsidR="00971E9A">
        <w:rPr>
          <w:rFonts w:ascii="Garamond" w:eastAsia="Times New Roman" w:hAnsi="Garamond" w:cs="Times New Roman"/>
          <w:sz w:val="24"/>
          <w:szCs w:val="24"/>
          <w:lang w:val="en-US"/>
        </w:rPr>
        <w:t>ion we observed over 30 km and nine</w:t>
      </w:r>
      <w:r w:rsidR="009437C8" w:rsidRPr="00527A82">
        <w:rPr>
          <w:rFonts w:ascii="Garamond" w:eastAsia="Times New Roman" w:hAnsi="Garamond" w:cs="Times New Roman"/>
          <w:sz w:val="24"/>
          <w:szCs w:val="24"/>
          <w:lang w:val="en-US"/>
        </w:rPr>
        <w:t xml:space="preserve"> distinct meadows. Rather than a directional seasonal in abundance or diversity within meadows, these metrics tended to peak in mid-summer (July) and decline again in August.</w:t>
      </w:r>
      <w:r w:rsidR="009437C8">
        <w:rPr>
          <w:rFonts w:ascii="Garamond" w:eastAsia="Times New Roman" w:hAnsi="Garamond" w:cs="Times New Roman"/>
          <w:sz w:val="24"/>
          <w:szCs w:val="24"/>
          <w:lang w:val="en-US"/>
        </w:rPr>
        <w:t xml:space="preserve"> Despite the observed variation, there was no clear overall directional trend through time</w:t>
      </w:r>
      <w:r w:rsidRPr="00527A82">
        <w:rPr>
          <w:rFonts w:ascii="Garamond" w:eastAsia="Times New Roman" w:hAnsi="Garamond" w:cs="Times New Roman"/>
          <w:sz w:val="24"/>
          <w:szCs w:val="24"/>
          <w:lang w:val="en-US"/>
        </w:rPr>
        <w:t xml:space="preserve"> (Table 3). Dominant species did shift</w:t>
      </w:r>
      <w:r w:rsidR="007B4906">
        <w:rPr>
          <w:rFonts w:ascii="Garamond" w:eastAsia="Times New Roman" w:hAnsi="Garamond" w:cs="Times New Roman"/>
          <w:sz w:val="24"/>
          <w:szCs w:val="24"/>
          <w:lang w:val="en-US"/>
        </w:rPr>
        <w:t xml:space="preserve"> through time, within meadows</w:t>
      </w:r>
      <w:r w:rsidR="0045601E">
        <w:rPr>
          <w:rFonts w:ascii="Garamond" w:eastAsia="Times New Roman" w:hAnsi="Garamond" w:cs="Times New Roman"/>
          <w:sz w:val="24"/>
          <w:szCs w:val="24"/>
          <w:lang w:val="en-US"/>
        </w:rPr>
        <w:t>. These shifts through time reflected recruitment events</w:t>
      </w:r>
      <w:r w:rsidR="00971E9A">
        <w:rPr>
          <w:rFonts w:ascii="Garamond" w:eastAsia="Times New Roman" w:hAnsi="Garamond" w:cs="Times New Roman"/>
          <w:sz w:val="24"/>
          <w:szCs w:val="24"/>
          <w:lang w:val="en-US"/>
        </w:rPr>
        <w:t xml:space="preserve"> of several species, notably </w:t>
      </w:r>
      <w:proofErr w:type="spellStart"/>
      <w:r w:rsidR="00971E9A">
        <w:rPr>
          <w:rFonts w:ascii="Garamond" w:eastAsia="Times New Roman" w:hAnsi="Garamond" w:cs="Times New Roman"/>
          <w:i/>
          <w:sz w:val="24"/>
          <w:szCs w:val="24"/>
          <w:lang w:val="en-US"/>
        </w:rPr>
        <w:t>Phyllaplysia</w:t>
      </w:r>
      <w:proofErr w:type="spellEnd"/>
      <w:r w:rsidR="00971E9A">
        <w:rPr>
          <w:rFonts w:ascii="Garamond" w:eastAsia="Times New Roman" w:hAnsi="Garamond" w:cs="Times New Roman"/>
          <w:i/>
          <w:sz w:val="24"/>
          <w:szCs w:val="24"/>
          <w:lang w:val="en-US"/>
        </w:rPr>
        <w:t xml:space="preserve"> </w:t>
      </w:r>
      <w:proofErr w:type="spellStart"/>
      <w:r w:rsidR="00971E9A">
        <w:rPr>
          <w:rFonts w:ascii="Garamond" w:eastAsia="Times New Roman" w:hAnsi="Garamond" w:cs="Times New Roman"/>
          <w:i/>
          <w:sz w:val="24"/>
          <w:szCs w:val="24"/>
          <w:lang w:val="en-US"/>
        </w:rPr>
        <w:t>taylori</w:t>
      </w:r>
      <w:proofErr w:type="spellEnd"/>
      <w:r w:rsidR="00971E9A">
        <w:rPr>
          <w:rFonts w:ascii="Garamond" w:eastAsia="Times New Roman" w:hAnsi="Garamond" w:cs="Times New Roman"/>
          <w:i/>
          <w:sz w:val="24"/>
          <w:szCs w:val="24"/>
          <w:lang w:val="en-US"/>
        </w:rPr>
        <w:t xml:space="preserve"> </w:t>
      </w:r>
      <w:r w:rsidR="00971E9A">
        <w:rPr>
          <w:rFonts w:ascii="Garamond" w:eastAsia="Times New Roman" w:hAnsi="Garamond" w:cs="Times New Roman"/>
          <w:sz w:val="24"/>
          <w:szCs w:val="24"/>
          <w:lang w:val="en-US"/>
        </w:rPr>
        <w:t xml:space="preserve">and </w:t>
      </w:r>
      <w:proofErr w:type="spellStart"/>
      <w:r w:rsidR="00971E9A">
        <w:rPr>
          <w:rFonts w:ascii="Garamond" w:eastAsia="Times New Roman" w:hAnsi="Garamond" w:cs="Times New Roman"/>
          <w:i/>
          <w:sz w:val="24"/>
          <w:szCs w:val="24"/>
          <w:lang w:val="en-US"/>
        </w:rPr>
        <w:t>Mytilus</w:t>
      </w:r>
      <w:proofErr w:type="spellEnd"/>
      <w:r w:rsidR="00971E9A">
        <w:rPr>
          <w:rFonts w:ascii="Garamond" w:eastAsia="Times New Roman" w:hAnsi="Garamond" w:cs="Times New Roman"/>
          <w:i/>
          <w:sz w:val="24"/>
          <w:szCs w:val="24"/>
          <w:lang w:val="en-US"/>
        </w:rPr>
        <w:t xml:space="preserve"> </w:t>
      </w:r>
      <w:proofErr w:type="spellStart"/>
      <w:r w:rsidR="00971E9A">
        <w:rPr>
          <w:rFonts w:ascii="Garamond" w:eastAsia="Times New Roman" w:hAnsi="Garamond" w:cs="Times New Roman"/>
          <w:i/>
          <w:sz w:val="24"/>
          <w:szCs w:val="24"/>
          <w:lang w:val="en-US"/>
        </w:rPr>
        <w:t>trossulus</w:t>
      </w:r>
      <w:proofErr w:type="spellEnd"/>
      <w:r w:rsidR="00721993">
        <w:rPr>
          <w:rFonts w:ascii="Garamond" w:eastAsia="Times New Roman" w:hAnsi="Garamond" w:cs="Times New Roman"/>
          <w:sz w:val="24"/>
          <w:szCs w:val="24"/>
          <w:lang w:val="en-US"/>
        </w:rPr>
        <w:t>.</w:t>
      </w:r>
      <w:r w:rsidR="0045601E">
        <w:rPr>
          <w:rFonts w:ascii="Garamond" w:eastAsia="Times New Roman" w:hAnsi="Garamond" w:cs="Times New Roman"/>
          <w:sz w:val="24"/>
          <w:szCs w:val="24"/>
          <w:lang w:val="en-US"/>
        </w:rPr>
        <w:t xml:space="preserve"> </w:t>
      </w:r>
      <w:r w:rsidR="00721993">
        <w:rPr>
          <w:rFonts w:ascii="Garamond" w:eastAsia="Times New Roman" w:hAnsi="Garamond" w:cs="Times New Roman"/>
          <w:sz w:val="24"/>
          <w:szCs w:val="24"/>
          <w:lang w:val="en-US"/>
        </w:rPr>
        <w:t>L</w:t>
      </w:r>
      <w:r w:rsidR="0045601E">
        <w:rPr>
          <w:rFonts w:ascii="Garamond" w:eastAsia="Times New Roman" w:hAnsi="Garamond" w:cs="Times New Roman"/>
          <w:sz w:val="24"/>
          <w:szCs w:val="24"/>
          <w:lang w:val="en-US"/>
        </w:rPr>
        <w:t>ocal reproductive events by the n</w:t>
      </w:r>
      <w:r w:rsidR="00971E9A">
        <w:rPr>
          <w:rFonts w:ascii="Garamond" w:eastAsia="Times New Roman" w:hAnsi="Garamond" w:cs="Times New Roman"/>
          <w:sz w:val="24"/>
          <w:szCs w:val="24"/>
          <w:lang w:val="en-US"/>
        </w:rPr>
        <w:t>on-disp</w:t>
      </w:r>
      <w:r w:rsidR="0045601E">
        <w:rPr>
          <w:rFonts w:ascii="Garamond" w:eastAsia="Times New Roman" w:hAnsi="Garamond" w:cs="Times New Roman"/>
          <w:sz w:val="24"/>
          <w:szCs w:val="24"/>
          <w:lang w:val="en-US"/>
        </w:rPr>
        <w:t>ersing offspring</w:t>
      </w:r>
      <w:r w:rsidR="00721993">
        <w:rPr>
          <w:rFonts w:ascii="Garamond" w:eastAsia="Times New Roman" w:hAnsi="Garamond" w:cs="Times New Roman"/>
          <w:sz w:val="24"/>
          <w:szCs w:val="24"/>
          <w:lang w:val="en-US"/>
        </w:rPr>
        <w:t xml:space="preserve"> of </w:t>
      </w:r>
      <w:r w:rsidR="00721993" w:rsidRPr="007B4906">
        <w:rPr>
          <w:rFonts w:ascii="Garamond" w:eastAsia="Times New Roman" w:hAnsi="Garamond" w:cs="Times New Roman"/>
          <w:i/>
          <w:sz w:val="24"/>
          <w:szCs w:val="24"/>
          <w:lang w:val="en-US"/>
        </w:rPr>
        <w:t xml:space="preserve">P. </w:t>
      </w:r>
      <w:proofErr w:type="spellStart"/>
      <w:r w:rsidR="00721993" w:rsidRPr="007B4906">
        <w:rPr>
          <w:rFonts w:ascii="Garamond" w:eastAsia="Times New Roman" w:hAnsi="Garamond" w:cs="Times New Roman"/>
          <w:i/>
          <w:sz w:val="24"/>
          <w:szCs w:val="24"/>
          <w:lang w:val="en-US"/>
        </w:rPr>
        <w:t>taylori</w:t>
      </w:r>
      <w:proofErr w:type="spellEnd"/>
      <w:r w:rsidR="00721993">
        <w:rPr>
          <w:rFonts w:ascii="Garamond" w:eastAsia="Times New Roman" w:hAnsi="Garamond" w:cs="Times New Roman"/>
          <w:sz w:val="24"/>
          <w:szCs w:val="24"/>
          <w:lang w:val="en-US"/>
        </w:rPr>
        <w:t xml:space="preserve"> dominated </w:t>
      </w:r>
      <w:r w:rsidR="00971E9A">
        <w:rPr>
          <w:rFonts w:ascii="Garamond" w:eastAsia="Times New Roman" w:hAnsi="Garamond" w:cs="Times New Roman"/>
          <w:sz w:val="24"/>
          <w:szCs w:val="24"/>
          <w:lang w:val="en-US"/>
        </w:rPr>
        <w:t xml:space="preserve">the marine sites </w:t>
      </w:r>
      <w:r w:rsidR="00721993">
        <w:rPr>
          <w:rFonts w:ascii="Garamond" w:eastAsia="Times New Roman" w:hAnsi="Garamond" w:cs="Times New Roman"/>
          <w:sz w:val="24"/>
          <w:szCs w:val="24"/>
          <w:lang w:val="en-US"/>
        </w:rPr>
        <w:t>RP and DC in August. At other sites, planktonic dispersing larvae of mussels colonized and dominated eelgrass</w:t>
      </w:r>
      <w:r w:rsidR="007B4906">
        <w:rPr>
          <w:rFonts w:ascii="Garamond" w:eastAsia="Times New Roman" w:hAnsi="Garamond" w:cs="Times New Roman"/>
          <w:sz w:val="24"/>
          <w:szCs w:val="24"/>
          <w:lang w:val="en-US"/>
        </w:rPr>
        <w:t xml:space="preserve"> assemblages</w:t>
      </w:r>
      <w:r w:rsidR="00721993">
        <w:rPr>
          <w:rFonts w:ascii="Garamond" w:eastAsia="Times New Roman" w:hAnsi="Garamond" w:cs="Times New Roman"/>
          <w:sz w:val="24"/>
          <w:szCs w:val="24"/>
          <w:lang w:val="en-US"/>
        </w:rPr>
        <w:t xml:space="preserve">. </w:t>
      </w:r>
      <w:r w:rsidR="007B4906">
        <w:rPr>
          <w:rFonts w:ascii="Garamond" w:eastAsia="Times New Roman" w:hAnsi="Garamond" w:cs="Times New Roman"/>
          <w:sz w:val="24"/>
          <w:szCs w:val="24"/>
          <w:lang w:val="en-US"/>
        </w:rPr>
        <w:t xml:space="preserve">These trends suggest that reproductive events, regardless of dispersal type, characterize seasonal trends in </w:t>
      </w:r>
      <w:proofErr w:type="spellStart"/>
      <w:r w:rsidR="007B4906">
        <w:rPr>
          <w:rFonts w:ascii="Garamond" w:eastAsia="Times New Roman" w:hAnsi="Garamond" w:cs="Times New Roman"/>
          <w:sz w:val="24"/>
          <w:szCs w:val="24"/>
          <w:lang w:val="en-US"/>
        </w:rPr>
        <w:t>epifauna</w:t>
      </w:r>
      <w:proofErr w:type="spellEnd"/>
      <w:r w:rsidR="007B4906">
        <w:rPr>
          <w:rFonts w:ascii="Garamond" w:eastAsia="Times New Roman" w:hAnsi="Garamond" w:cs="Times New Roman"/>
          <w:sz w:val="24"/>
          <w:szCs w:val="24"/>
          <w:lang w:val="en-US"/>
        </w:rPr>
        <w:t xml:space="preserve"> diversity and abundance between May and August in this system. Other taxa shifted in abundance substantially, including an increase in nematode abundance at </w:t>
      </w:r>
      <w:r w:rsidR="007159ED">
        <w:rPr>
          <w:rFonts w:ascii="Garamond" w:eastAsia="Times New Roman" w:hAnsi="Garamond" w:cs="Times New Roman"/>
          <w:sz w:val="24"/>
          <w:szCs w:val="24"/>
          <w:lang w:val="en-US"/>
        </w:rPr>
        <w:t>NB</w:t>
      </w:r>
      <w:r w:rsidR="007B4906">
        <w:rPr>
          <w:rFonts w:ascii="Garamond" w:eastAsia="Times New Roman" w:hAnsi="Garamond" w:cs="Times New Roman"/>
          <w:sz w:val="24"/>
          <w:szCs w:val="24"/>
          <w:lang w:val="en-US"/>
        </w:rPr>
        <w:t xml:space="preserve"> between May and July. Grazer taxa such as amphipods and isopods </w:t>
      </w:r>
      <w:r w:rsidR="007B4906">
        <w:rPr>
          <w:rFonts w:ascii="Garamond" w:eastAsia="Times New Roman" w:hAnsi="Garamond" w:cs="Times New Roman"/>
          <w:sz w:val="24"/>
          <w:szCs w:val="24"/>
          <w:lang w:val="en-US"/>
        </w:rPr>
        <w:lastRenderedPageBreak/>
        <w:t xml:space="preserve">with continuous population dynamics and overlapping generations increased between May and July at all sites except </w:t>
      </w:r>
      <w:r w:rsidR="007159ED">
        <w:rPr>
          <w:rFonts w:ascii="Garamond" w:eastAsia="Times New Roman" w:hAnsi="Garamond" w:cs="Times New Roman"/>
          <w:sz w:val="24"/>
          <w:szCs w:val="24"/>
          <w:lang w:val="en-US"/>
        </w:rPr>
        <w:t>NB</w:t>
      </w:r>
      <w:r w:rsidR="007B4906">
        <w:rPr>
          <w:rFonts w:ascii="Garamond" w:eastAsia="Times New Roman" w:hAnsi="Garamond" w:cs="Times New Roman"/>
          <w:sz w:val="24"/>
          <w:szCs w:val="24"/>
          <w:lang w:val="en-US"/>
        </w:rPr>
        <w:t xml:space="preserve">. This latter pattern suggests some site-level </w:t>
      </w:r>
      <w:r w:rsidR="00D46C93">
        <w:rPr>
          <w:rFonts w:ascii="Garamond" w:eastAsia="Times New Roman" w:hAnsi="Garamond" w:cs="Times New Roman"/>
          <w:sz w:val="24"/>
          <w:szCs w:val="24"/>
          <w:lang w:val="en-US"/>
        </w:rPr>
        <w:t>factors such as food availability, seasonal warming, or reduction in predation between May and July that was then reversed in DC, CB and NB by August.</w:t>
      </w:r>
      <w:r w:rsidR="009437C8">
        <w:rPr>
          <w:rFonts w:ascii="Garamond" w:eastAsia="Times New Roman" w:hAnsi="Garamond" w:cs="Times New Roman"/>
          <w:sz w:val="24"/>
          <w:szCs w:val="24"/>
          <w:lang w:val="en-US"/>
        </w:rPr>
        <w:t xml:space="preserve"> </w:t>
      </w:r>
      <w:r w:rsidRPr="00527A82">
        <w:rPr>
          <w:rFonts w:ascii="Garamond" w:eastAsia="Times New Roman" w:hAnsi="Garamond" w:cs="Times New Roman"/>
          <w:sz w:val="24"/>
          <w:szCs w:val="24"/>
          <w:lang w:val="en-US"/>
        </w:rPr>
        <w:t xml:space="preserve">Despite this variation in </w:t>
      </w:r>
      <w:proofErr w:type="spellStart"/>
      <w:r w:rsidRPr="00527A82">
        <w:rPr>
          <w:rFonts w:ascii="Garamond" w:eastAsia="Times New Roman" w:hAnsi="Garamond" w:cs="Times New Roman"/>
          <w:sz w:val="24"/>
          <w:szCs w:val="24"/>
          <w:lang w:val="en-US"/>
        </w:rPr>
        <w:t>univariate</w:t>
      </w:r>
      <w:proofErr w:type="spellEnd"/>
      <w:r w:rsidRPr="00527A82">
        <w:rPr>
          <w:rFonts w:ascii="Garamond" w:eastAsia="Times New Roman" w:hAnsi="Garamond" w:cs="Times New Roman"/>
          <w:sz w:val="24"/>
          <w:szCs w:val="24"/>
          <w:lang w:val="en-US"/>
        </w:rPr>
        <w:t xml:space="preserve"> metrics</w:t>
      </w:r>
      <w:r w:rsidR="009437C8">
        <w:rPr>
          <w:rFonts w:ascii="Garamond" w:eastAsia="Times New Roman" w:hAnsi="Garamond" w:cs="Times New Roman"/>
          <w:sz w:val="24"/>
          <w:szCs w:val="24"/>
          <w:lang w:val="en-US"/>
        </w:rPr>
        <w:t xml:space="preserve"> and the identities of dominant species</w:t>
      </w:r>
      <w:r w:rsidRPr="00527A82">
        <w:rPr>
          <w:rFonts w:ascii="Garamond" w:eastAsia="Times New Roman" w:hAnsi="Garamond" w:cs="Times New Roman"/>
          <w:sz w:val="24"/>
          <w:szCs w:val="24"/>
          <w:lang w:val="en-US"/>
        </w:rPr>
        <w:t>, multivariate metrics suggested composition overall was relatively stable through time, suggesting that the differences in abundance and richness are reflecting changes in dominance</w:t>
      </w:r>
      <w:r w:rsidR="009437C8">
        <w:rPr>
          <w:rFonts w:ascii="Garamond" w:eastAsia="Times New Roman" w:hAnsi="Garamond" w:cs="Times New Roman"/>
          <w:sz w:val="24"/>
          <w:szCs w:val="24"/>
          <w:lang w:val="en-US"/>
        </w:rPr>
        <w:t xml:space="preserve"> (Figure 4)</w:t>
      </w:r>
      <w:r w:rsidRPr="00527A82">
        <w:rPr>
          <w:rFonts w:ascii="Garamond" w:eastAsia="Times New Roman" w:hAnsi="Garamond" w:cs="Times New Roman"/>
          <w:sz w:val="24"/>
          <w:szCs w:val="24"/>
          <w:lang w:val="en-US"/>
        </w:rPr>
        <w:t>.</w:t>
      </w:r>
    </w:p>
    <w:p w14:paraId="5328507B" w14:textId="164727C4" w:rsidR="00CF4185" w:rsidRPr="00527A82" w:rsidRDefault="00CF4185" w:rsidP="00CF4185">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ab/>
      </w:r>
      <w:r w:rsidR="009437C8">
        <w:rPr>
          <w:rFonts w:ascii="Garamond" w:eastAsia="Times New Roman" w:hAnsi="Garamond" w:cs="Times New Roman"/>
          <w:sz w:val="24"/>
          <w:szCs w:val="24"/>
          <w:lang w:val="en-US"/>
        </w:rPr>
        <w:t xml:space="preserve">The temporal patterns we observed are different from patterns reported </w:t>
      </w:r>
      <w:proofErr w:type="spellStart"/>
      <w:r w:rsidR="009437C8">
        <w:rPr>
          <w:rFonts w:ascii="Garamond" w:eastAsia="Times New Roman" w:hAnsi="Garamond" w:cs="Times New Roman"/>
          <w:sz w:val="24"/>
          <w:szCs w:val="24"/>
          <w:lang w:val="en-US"/>
        </w:rPr>
        <w:t>epifauna</w:t>
      </w:r>
      <w:proofErr w:type="spellEnd"/>
      <w:r w:rsidR="009437C8">
        <w:rPr>
          <w:rFonts w:ascii="Garamond" w:eastAsia="Times New Roman" w:hAnsi="Garamond" w:cs="Times New Roman"/>
          <w:sz w:val="24"/>
          <w:szCs w:val="24"/>
          <w:lang w:val="en-US"/>
        </w:rPr>
        <w:t xml:space="preserve"> in </w:t>
      </w:r>
      <w:r w:rsidRPr="00527A82">
        <w:rPr>
          <w:rFonts w:ascii="Garamond" w:eastAsia="Times New Roman" w:hAnsi="Garamond" w:cs="Times New Roman"/>
          <w:sz w:val="24"/>
          <w:szCs w:val="24"/>
          <w:lang w:val="en-US"/>
        </w:rPr>
        <w:t>eelgrass meadows in the east coast of North America</w:t>
      </w:r>
      <w:r w:rsidR="009437C8">
        <w:rPr>
          <w:rFonts w:ascii="Garamond" w:eastAsia="Times New Roman" w:hAnsi="Garamond" w:cs="Times New Roman"/>
          <w:sz w:val="24"/>
          <w:szCs w:val="24"/>
          <w:lang w:val="en-US"/>
        </w:rPr>
        <w:t xml:space="preserve">. In those systems, </w:t>
      </w:r>
      <w:r w:rsidRPr="00527A82">
        <w:rPr>
          <w:rFonts w:ascii="Garamond" w:eastAsia="Times New Roman" w:hAnsi="Garamond" w:cs="Times New Roman"/>
          <w:sz w:val="24"/>
          <w:szCs w:val="24"/>
          <w:lang w:val="en-US"/>
        </w:rPr>
        <w:t>grazer and invertebrate abundance and diversity peaks in winter, and from May declines substantially until grazers are virtually absent in late summer</w:t>
      </w:r>
      <w:r w:rsidR="009437C8">
        <w:rPr>
          <w:rFonts w:ascii="Garamond" w:eastAsia="Times New Roman" w:hAnsi="Garamond" w:cs="Times New Roman"/>
          <w:sz w:val="24"/>
          <w:szCs w:val="24"/>
          <w:lang w:val="en-US"/>
        </w:rPr>
        <w:t xml:space="preserve"> (Nelson 1979)</w:t>
      </w:r>
      <w:r w:rsidRPr="00527A82">
        <w:rPr>
          <w:rFonts w:ascii="Garamond" w:eastAsia="Times New Roman" w:hAnsi="Garamond" w:cs="Times New Roman"/>
          <w:sz w:val="24"/>
          <w:szCs w:val="24"/>
          <w:lang w:val="en-US"/>
        </w:rPr>
        <w:t xml:space="preserve">. This trend has been attributed to seasonal fish predation that intensifies in June each year. </w:t>
      </w:r>
      <w:r w:rsidR="00016B39">
        <w:rPr>
          <w:rFonts w:ascii="Garamond" w:eastAsia="Times New Roman" w:hAnsi="Garamond" w:cs="Times New Roman"/>
          <w:sz w:val="24"/>
          <w:szCs w:val="24"/>
          <w:lang w:val="en-US"/>
        </w:rPr>
        <w:t xml:space="preserve">In Chesapeake Bay eelgrass systems, </w:t>
      </w:r>
      <w:proofErr w:type="spellStart"/>
      <w:r w:rsidR="00016B39">
        <w:rPr>
          <w:rFonts w:ascii="Garamond" w:eastAsia="Times New Roman" w:hAnsi="Garamond" w:cs="Times New Roman"/>
          <w:sz w:val="24"/>
          <w:szCs w:val="24"/>
          <w:lang w:val="en-US"/>
        </w:rPr>
        <w:t>epifaunal</w:t>
      </w:r>
      <w:proofErr w:type="spellEnd"/>
      <w:r w:rsidR="00016B39">
        <w:rPr>
          <w:rFonts w:ascii="Garamond" w:eastAsia="Times New Roman" w:hAnsi="Garamond" w:cs="Times New Roman"/>
          <w:sz w:val="24"/>
          <w:szCs w:val="24"/>
          <w:lang w:val="en-US"/>
        </w:rPr>
        <w:t xml:space="preserve"> grazers remain relatively stable in abundance between May and August, though their relative abundance shifts from </w:t>
      </w:r>
      <w:proofErr w:type="spellStart"/>
      <w:r w:rsidR="00016B39" w:rsidRPr="00016B39">
        <w:rPr>
          <w:rFonts w:ascii="Garamond" w:eastAsia="Times New Roman" w:hAnsi="Garamond" w:cs="Times New Roman"/>
          <w:i/>
          <w:sz w:val="24"/>
          <w:szCs w:val="24"/>
          <w:lang w:val="en-US"/>
        </w:rPr>
        <w:t>Caprella</w:t>
      </w:r>
      <w:proofErr w:type="spellEnd"/>
      <w:r w:rsidR="00016B39">
        <w:rPr>
          <w:rFonts w:ascii="Garamond" w:eastAsia="Times New Roman" w:hAnsi="Garamond" w:cs="Times New Roman"/>
          <w:sz w:val="24"/>
          <w:szCs w:val="24"/>
          <w:lang w:val="en-US"/>
        </w:rPr>
        <w:t xml:space="preserve"> and </w:t>
      </w:r>
      <w:proofErr w:type="spellStart"/>
      <w:r w:rsidR="00016B39" w:rsidRPr="00016B39">
        <w:rPr>
          <w:rFonts w:ascii="Garamond" w:eastAsia="Times New Roman" w:hAnsi="Garamond" w:cs="Times New Roman"/>
          <w:i/>
          <w:sz w:val="24"/>
          <w:szCs w:val="24"/>
          <w:lang w:val="en-US"/>
        </w:rPr>
        <w:t>Gammarus</w:t>
      </w:r>
      <w:proofErr w:type="spellEnd"/>
      <w:r w:rsidR="00016B39">
        <w:rPr>
          <w:rFonts w:ascii="Garamond" w:eastAsia="Times New Roman" w:hAnsi="Garamond" w:cs="Times New Roman"/>
          <w:sz w:val="24"/>
          <w:szCs w:val="24"/>
          <w:lang w:val="en-US"/>
        </w:rPr>
        <w:t xml:space="preserve"> dominated assemblages to the amphipod </w:t>
      </w:r>
      <w:proofErr w:type="spellStart"/>
      <w:r w:rsidR="00016B39" w:rsidRPr="00016B39">
        <w:rPr>
          <w:rFonts w:ascii="Garamond" w:eastAsia="Times New Roman" w:hAnsi="Garamond" w:cs="Times New Roman"/>
          <w:i/>
          <w:sz w:val="24"/>
          <w:szCs w:val="24"/>
          <w:lang w:val="en-US"/>
        </w:rPr>
        <w:t>Erichsonella</w:t>
      </w:r>
      <w:proofErr w:type="spellEnd"/>
      <w:r w:rsidR="00016B39" w:rsidRPr="00016B39">
        <w:rPr>
          <w:rFonts w:ascii="Garamond" w:eastAsia="Times New Roman" w:hAnsi="Garamond" w:cs="Times New Roman"/>
          <w:i/>
          <w:sz w:val="24"/>
          <w:szCs w:val="24"/>
          <w:lang w:val="en-US"/>
        </w:rPr>
        <w:t xml:space="preserve"> </w:t>
      </w:r>
      <w:proofErr w:type="spellStart"/>
      <w:r w:rsidR="00016B39" w:rsidRPr="00016B39">
        <w:rPr>
          <w:rFonts w:ascii="Garamond" w:eastAsia="Times New Roman" w:hAnsi="Garamond" w:cs="Times New Roman"/>
          <w:i/>
          <w:sz w:val="24"/>
          <w:szCs w:val="24"/>
          <w:lang w:val="en-US"/>
        </w:rPr>
        <w:t>attenuata</w:t>
      </w:r>
      <w:proofErr w:type="spellEnd"/>
      <w:r w:rsidR="00016B39">
        <w:rPr>
          <w:rFonts w:ascii="Garamond" w:eastAsia="Times New Roman" w:hAnsi="Garamond" w:cs="Times New Roman"/>
          <w:sz w:val="24"/>
          <w:szCs w:val="24"/>
          <w:lang w:val="en-US"/>
        </w:rPr>
        <w:t xml:space="preserve"> (Douglass et al</w:t>
      </w:r>
      <w:r w:rsidR="00C2585D">
        <w:rPr>
          <w:rFonts w:ascii="Garamond" w:eastAsia="Times New Roman" w:hAnsi="Garamond" w:cs="Times New Roman"/>
          <w:sz w:val="24"/>
          <w:szCs w:val="24"/>
          <w:lang w:val="en-US"/>
        </w:rPr>
        <w:t>.</w:t>
      </w:r>
      <w:r w:rsidR="00016B39">
        <w:rPr>
          <w:rFonts w:ascii="Garamond" w:eastAsia="Times New Roman" w:hAnsi="Garamond" w:cs="Times New Roman"/>
          <w:sz w:val="24"/>
          <w:szCs w:val="24"/>
          <w:lang w:val="en-US"/>
        </w:rPr>
        <w:t xml:space="preserve"> 2010). </w:t>
      </w:r>
      <w:r w:rsidRPr="00527A82">
        <w:rPr>
          <w:rFonts w:ascii="Garamond" w:eastAsia="Times New Roman" w:hAnsi="Garamond" w:cs="Times New Roman"/>
          <w:sz w:val="24"/>
          <w:szCs w:val="24"/>
          <w:lang w:val="en-US"/>
        </w:rPr>
        <w:t>Our observations</w:t>
      </w:r>
      <w:r w:rsidR="009437C8">
        <w:rPr>
          <w:rFonts w:ascii="Garamond" w:eastAsia="Times New Roman" w:hAnsi="Garamond" w:cs="Times New Roman"/>
          <w:sz w:val="24"/>
          <w:szCs w:val="24"/>
          <w:lang w:val="en-US"/>
        </w:rPr>
        <w:t xml:space="preserve"> are consistent with other reports of seasonal variation in </w:t>
      </w:r>
      <w:proofErr w:type="spellStart"/>
      <w:r w:rsidR="009437C8">
        <w:rPr>
          <w:rFonts w:ascii="Garamond" w:eastAsia="Times New Roman" w:hAnsi="Garamond" w:cs="Times New Roman"/>
          <w:sz w:val="24"/>
          <w:szCs w:val="24"/>
          <w:lang w:val="en-US"/>
        </w:rPr>
        <w:t>epifaunal</w:t>
      </w:r>
      <w:proofErr w:type="spellEnd"/>
      <w:r w:rsidR="009437C8">
        <w:rPr>
          <w:rFonts w:ascii="Garamond" w:eastAsia="Times New Roman" w:hAnsi="Garamond" w:cs="Times New Roman"/>
          <w:sz w:val="24"/>
          <w:szCs w:val="24"/>
          <w:lang w:val="en-US"/>
        </w:rPr>
        <w:t xml:space="preserve"> assemblages from Puget Sound, WA, showing increasing abundance of grazers (</w:t>
      </w:r>
      <w:r w:rsidR="0034081E" w:rsidRPr="0034081E">
        <w:rPr>
          <w:rFonts w:ascii="Garamond" w:eastAsia="Times New Roman" w:hAnsi="Garamond" w:cs="Times New Roman"/>
          <w:i/>
          <w:sz w:val="24"/>
          <w:szCs w:val="24"/>
          <w:lang w:val="en-US"/>
        </w:rPr>
        <w:t>P</w:t>
      </w:r>
      <w:r w:rsidR="009437C8" w:rsidRPr="009437C8">
        <w:rPr>
          <w:rFonts w:ascii="Garamond" w:eastAsia="Times New Roman" w:hAnsi="Garamond" w:cs="Times New Roman"/>
          <w:i/>
          <w:sz w:val="24"/>
          <w:szCs w:val="24"/>
          <w:lang w:val="en-US"/>
        </w:rPr>
        <w:t xml:space="preserve">. </w:t>
      </w:r>
      <w:proofErr w:type="spellStart"/>
      <w:r w:rsidR="009437C8" w:rsidRPr="009437C8">
        <w:rPr>
          <w:rFonts w:ascii="Garamond" w:eastAsia="Times New Roman" w:hAnsi="Garamond" w:cs="Times New Roman"/>
          <w:i/>
          <w:sz w:val="24"/>
          <w:szCs w:val="24"/>
          <w:lang w:val="en-US"/>
        </w:rPr>
        <w:t>resecata</w:t>
      </w:r>
      <w:proofErr w:type="spellEnd"/>
      <w:r w:rsidR="009437C8">
        <w:rPr>
          <w:rFonts w:ascii="Garamond" w:eastAsia="Times New Roman" w:hAnsi="Garamond" w:cs="Times New Roman"/>
          <w:sz w:val="24"/>
          <w:szCs w:val="24"/>
          <w:lang w:val="en-US"/>
        </w:rPr>
        <w:t xml:space="preserve">, </w:t>
      </w:r>
      <w:r w:rsidR="0034081E">
        <w:rPr>
          <w:rFonts w:ascii="Garamond" w:eastAsia="Times New Roman" w:hAnsi="Garamond" w:cs="Times New Roman"/>
          <w:i/>
          <w:sz w:val="24"/>
          <w:szCs w:val="24"/>
          <w:lang w:val="en-US"/>
        </w:rPr>
        <w:t xml:space="preserve">Lacuna </w:t>
      </w:r>
      <w:r w:rsidR="0034081E">
        <w:rPr>
          <w:rFonts w:ascii="Garamond" w:eastAsia="Times New Roman" w:hAnsi="Garamond" w:cs="Times New Roman"/>
          <w:sz w:val="24"/>
          <w:szCs w:val="24"/>
          <w:lang w:val="en-US"/>
        </w:rPr>
        <w:t>sp.</w:t>
      </w:r>
      <w:r w:rsidR="009437C8">
        <w:rPr>
          <w:rFonts w:ascii="Garamond" w:eastAsia="Times New Roman" w:hAnsi="Garamond" w:cs="Times New Roman"/>
          <w:sz w:val="24"/>
          <w:szCs w:val="24"/>
          <w:lang w:val="en-US"/>
        </w:rPr>
        <w:t xml:space="preserve">, and </w:t>
      </w:r>
      <w:proofErr w:type="spellStart"/>
      <w:r w:rsidR="0034081E">
        <w:rPr>
          <w:rFonts w:ascii="Garamond" w:eastAsia="Times New Roman" w:hAnsi="Garamond" w:cs="Times New Roman"/>
          <w:i/>
          <w:sz w:val="24"/>
          <w:szCs w:val="24"/>
          <w:lang w:val="en-US"/>
        </w:rPr>
        <w:t>Caprella</w:t>
      </w:r>
      <w:proofErr w:type="spellEnd"/>
      <w:r w:rsidR="0034081E">
        <w:rPr>
          <w:rFonts w:ascii="Garamond" w:eastAsia="Times New Roman" w:hAnsi="Garamond" w:cs="Times New Roman"/>
          <w:i/>
          <w:sz w:val="24"/>
          <w:szCs w:val="24"/>
          <w:lang w:val="en-US"/>
        </w:rPr>
        <w:t xml:space="preserve"> </w:t>
      </w:r>
      <w:r w:rsidR="0034081E">
        <w:rPr>
          <w:rFonts w:ascii="Garamond" w:eastAsia="Times New Roman" w:hAnsi="Garamond" w:cs="Times New Roman"/>
          <w:sz w:val="24"/>
          <w:szCs w:val="24"/>
          <w:lang w:val="en-US"/>
        </w:rPr>
        <w:t>sp.</w:t>
      </w:r>
      <w:r w:rsidR="009437C8">
        <w:rPr>
          <w:rFonts w:ascii="Garamond" w:eastAsia="Times New Roman" w:hAnsi="Garamond" w:cs="Times New Roman"/>
          <w:sz w:val="24"/>
          <w:szCs w:val="24"/>
          <w:lang w:val="en-US"/>
        </w:rPr>
        <w:t xml:space="preserve">) between May and late summer (Thom et al. 1995). </w:t>
      </w:r>
      <w:r w:rsidR="001E2826">
        <w:rPr>
          <w:rFonts w:ascii="Garamond" w:eastAsia="Times New Roman" w:hAnsi="Garamond" w:cs="Times New Roman"/>
          <w:sz w:val="24"/>
          <w:szCs w:val="24"/>
          <w:lang w:val="en-US"/>
        </w:rPr>
        <w:t xml:space="preserve">Best and </w:t>
      </w:r>
      <w:proofErr w:type="spellStart"/>
      <w:r w:rsidR="001E2826">
        <w:rPr>
          <w:rFonts w:ascii="Garamond" w:eastAsia="Times New Roman" w:hAnsi="Garamond" w:cs="Times New Roman"/>
          <w:sz w:val="24"/>
          <w:szCs w:val="24"/>
          <w:lang w:val="en-US"/>
        </w:rPr>
        <w:t>Stachowicz</w:t>
      </w:r>
      <w:proofErr w:type="spellEnd"/>
      <w:r w:rsidR="001E2826">
        <w:rPr>
          <w:rFonts w:ascii="Garamond" w:eastAsia="Times New Roman" w:hAnsi="Garamond" w:cs="Times New Roman"/>
          <w:sz w:val="24"/>
          <w:szCs w:val="24"/>
          <w:lang w:val="en-US"/>
        </w:rPr>
        <w:t xml:space="preserve"> (2014) also report peak abundance of </w:t>
      </w:r>
      <w:proofErr w:type="spellStart"/>
      <w:r w:rsidR="001E2826">
        <w:rPr>
          <w:rFonts w:ascii="Garamond" w:eastAsia="Times New Roman" w:hAnsi="Garamond" w:cs="Times New Roman"/>
          <w:sz w:val="24"/>
          <w:szCs w:val="24"/>
          <w:lang w:val="en-US"/>
        </w:rPr>
        <w:t>epifaunal</w:t>
      </w:r>
      <w:proofErr w:type="spellEnd"/>
      <w:r w:rsidR="001E2826">
        <w:rPr>
          <w:rFonts w:ascii="Garamond" w:eastAsia="Times New Roman" w:hAnsi="Garamond" w:cs="Times New Roman"/>
          <w:sz w:val="24"/>
          <w:szCs w:val="24"/>
          <w:lang w:val="en-US"/>
        </w:rPr>
        <w:t xml:space="preserve"> taxa in August, and that peak abundance can vary among habitat patches. </w:t>
      </w:r>
      <w:r w:rsidR="009437C8">
        <w:rPr>
          <w:rFonts w:ascii="Garamond" w:eastAsia="Times New Roman" w:hAnsi="Garamond" w:cs="Times New Roman"/>
          <w:sz w:val="24"/>
          <w:szCs w:val="24"/>
          <w:lang w:val="en-US"/>
        </w:rPr>
        <w:t>These patterns</w:t>
      </w:r>
      <w:r w:rsidRPr="00527A82">
        <w:rPr>
          <w:rFonts w:ascii="Garamond" w:eastAsia="Times New Roman" w:hAnsi="Garamond" w:cs="Times New Roman"/>
          <w:sz w:val="24"/>
          <w:szCs w:val="24"/>
          <w:lang w:val="en-US"/>
        </w:rPr>
        <w:t xml:space="preserve"> </w:t>
      </w:r>
      <w:r w:rsidR="001E2826">
        <w:rPr>
          <w:rFonts w:ascii="Garamond" w:eastAsia="Times New Roman" w:hAnsi="Garamond" w:cs="Times New Roman"/>
          <w:sz w:val="24"/>
          <w:szCs w:val="24"/>
          <w:lang w:val="en-US"/>
        </w:rPr>
        <w:t>are not clearly consistent with a</w:t>
      </w:r>
      <w:r w:rsidRPr="00527A82">
        <w:rPr>
          <w:rFonts w:ascii="Garamond" w:eastAsia="Times New Roman" w:hAnsi="Garamond" w:cs="Times New Roman"/>
          <w:sz w:val="24"/>
          <w:szCs w:val="24"/>
          <w:lang w:val="en-US"/>
        </w:rPr>
        <w:t xml:space="preserve"> major seasonal change in predation pressure in this system, despite fish assemblages that include seasonal juveniles (Robinson et al 2011)</w:t>
      </w:r>
      <w:r w:rsidR="001E2826">
        <w:rPr>
          <w:rFonts w:ascii="Garamond" w:eastAsia="Times New Roman" w:hAnsi="Garamond" w:cs="Times New Roman"/>
          <w:sz w:val="24"/>
          <w:szCs w:val="24"/>
          <w:lang w:val="en-US"/>
        </w:rPr>
        <w:t>.</w:t>
      </w:r>
    </w:p>
    <w:p w14:paraId="151596E7" w14:textId="77777777" w:rsidR="00CF4185" w:rsidRPr="00527A82" w:rsidRDefault="00CF4185" w:rsidP="00CF4185">
      <w:pPr>
        <w:spacing w:after="0" w:line="480" w:lineRule="auto"/>
        <w:rPr>
          <w:rFonts w:ascii="Garamond" w:eastAsia="Times New Roman" w:hAnsi="Garamond" w:cs="Times New Roman"/>
          <w:b/>
          <w:sz w:val="24"/>
          <w:szCs w:val="24"/>
          <w:lang w:val="en-US"/>
        </w:rPr>
      </w:pPr>
    </w:p>
    <w:p w14:paraId="74B5F3EE" w14:textId="61C068C8" w:rsidR="005969FF" w:rsidRPr="00527A82" w:rsidRDefault="005969FF" w:rsidP="00CF4185">
      <w:pPr>
        <w:spacing w:after="0" w:line="480" w:lineRule="auto"/>
        <w:rPr>
          <w:rFonts w:ascii="Garamond" w:eastAsia="Times New Roman" w:hAnsi="Garamond" w:cs="Times New Roman"/>
          <w:b/>
          <w:sz w:val="24"/>
          <w:szCs w:val="24"/>
          <w:lang w:val="en-US"/>
        </w:rPr>
      </w:pPr>
      <w:r>
        <w:rPr>
          <w:rFonts w:ascii="Garamond" w:eastAsia="Times New Roman" w:hAnsi="Garamond" w:cs="Times New Roman"/>
          <w:b/>
          <w:sz w:val="24"/>
          <w:szCs w:val="24"/>
          <w:lang w:val="en-US"/>
        </w:rPr>
        <w:t>Conclusions</w:t>
      </w:r>
    </w:p>
    <w:p w14:paraId="428C68A5" w14:textId="2E165E17" w:rsidR="00CF4185" w:rsidRDefault="00CF4185" w:rsidP="00CF4185">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w:t>
      </w:r>
      <w:r w:rsidRPr="00527A82">
        <w:rPr>
          <w:rFonts w:ascii="Garamond" w:eastAsia="Times New Roman" w:hAnsi="Garamond" w:cs="Times New Roman"/>
          <w:color w:val="000000"/>
          <w:sz w:val="24"/>
          <w:szCs w:val="24"/>
          <w:lang w:val="en-US"/>
        </w:rPr>
        <w:lastRenderedPageBreak/>
        <w:t xml:space="preserve">secondary productivity that emerges at higher trophic levels including fish, wading birds, and marine mammals.  Although biodiversity patterns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is maintained across ecologically relevant scales.</w:t>
      </w:r>
      <w:r w:rsidR="005969FF">
        <w:rPr>
          <w:rFonts w:ascii="Garamond" w:eastAsia="Times New Roman" w:hAnsi="Garamond"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527A82" w:rsidRDefault="004F1684" w:rsidP="00CF4185">
      <w:pPr>
        <w:spacing w:after="0" w:line="480" w:lineRule="auto"/>
        <w:ind w:firstLine="720"/>
        <w:rPr>
          <w:rFonts w:ascii="Garamond" w:eastAsia="Times New Roman" w:hAnsi="Garamond" w:cs="Times New Roman"/>
          <w:color w:val="000000"/>
          <w:sz w:val="24"/>
          <w:szCs w:val="24"/>
          <w:lang w:val="en-US"/>
        </w:rPr>
      </w:pPr>
      <w:r>
        <w:rPr>
          <w:rFonts w:ascii="Garamond" w:eastAsia="Times New Roman" w:hAnsi="Garamond" w:cs="Times New Roman"/>
          <w:color w:val="000000"/>
          <w:sz w:val="24"/>
          <w:szCs w:val="24"/>
          <w:lang w:val="en-US"/>
        </w:rPr>
        <w:t xml:space="preserve">We have shown here that species diversity and abundance vary among </w:t>
      </w:r>
      <w:proofErr w:type="spellStart"/>
      <w:r>
        <w:rPr>
          <w:rFonts w:ascii="Garamond" w:eastAsia="Times New Roman" w:hAnsi="Garamond" w:cs="Times New Roman"/>
          <w:color w:val="000000"/>
          <w:sz w:val="24"/>
          <w:szCs w:val="24"/>
          <w:lang w:val="en-US"/>
        </w:rPr>
        <w:t>seagrass</w:t>
      </w:r>
      <w:proofErr w:type="spellEnd"/>
      <w:r>
        <w:rPr>
          <w:rFonts w:ascii="Garamond" w:eastAsia="Times New Roman" w:hAnsi="Garamond" w:cs="Times New Roman"/>
          <w:color w:val="000000"/>
          <w:sz w:val="24"/>
          <w:szCs w:val="24"/>
          <w:lang w:val="en-US"/>
        </w:rPr>
        <w:t xml:space="preserve"> meadows within a region, and that the variation is not clearly predictable based </w:t>
      </w:r>
      <w:proofErr w:type="gramStart"/>
      <w:r>
        <w:rPr>
          <w:rFonts w:ascii="Garamond" w:eastAsia="Times New Roman" w:hAnsi="Garamond" w:cs="Times New Roman"/>
          <w:color w:val="000000"/>
          <w:sz w:val="24"/>
          <w:szCs w:val="24"/>
          <w:lang w:val="en-US"/>
        </w:rPr>
        <w:t>on an</w:t>
      </w:r>
      <w:proofErr w:type="gramEnd"/>
      <w:r>
        <w:rPr>
          <w:rFonts w:ascii="Garamond" w:eastAsia="Times New Roman" w:hAnsi="Garamond" w:cs="Times New Roman"/>
          <w:color w:val="000000"/>
          <w:sz w:val="24"/>
          <w:szCs w:val="24"/>
          <w:lang w:val="en-US"/>
        </w:rPr>
        <w:t xml:space="preserve"> estuarine gradient and re</w:t>
      </w:r>
      <w:r w:rsidR="005969FF">
        <w:rPr>
          <w:rFonts w:ascii="Garamond" w:eastAsia="Times New Roman" w:hAnsi="Garamond" w:cs="Times New Roman"/>
          <w:color w:val="000000"/>
          <w:sz w:val="24"/>
          <w:szCs w:val="24"/>
          <w:lang w:val="en-US"/>
        </w:rPr>
        <w:t>lated predictors</w:t>
      </w:r>
      <w:r>
        <w:rPr>
          <w:rFonts w:ascii="Garamond" w:eastAsia="Times New Roman" w:hAnsi="Garamond" w:cs="Times New Roman"/>
          <w:color w:val="000000"/>
          <w:sz w:val="24"/>
          <w:szCs w:val="24"/>
          <w:lang w:val="en-US"/>
        </w:rPr>
        <w:t>.</w:t>
      </w:r>
      <w:r w:rsidR="005969FF">
        <w:rPr>
          <w:rFonts w:ascii="Garamond" w:eastAsia="Times New Roman" w:hAnsi="Garamond" w:cs="Times New Roman"/>
          <w:color w:val="000000"/>
          <w:sz w:val="24"/>
          <w:szCs w:val="24"/>
          <w:lang w:val="en-US"/>
        </w:rPr>
        <w:t xml:space="preserve"> Although </w:t>
      </w:r>
      <w:r w:rsidR="005969FF">
        <w:rPr>
          <w:rFonts w:ascii="Garamond" w:eastAsia="Times New Roman" w:hAnsi="Garamond" w:cs="Times New Roman"/>
          <w:i/>
          <w:color w:val="000000"/>
          <w:sz w:val="24"/>
          <w:szCs w:val="24"/>
          <w:lang w:val="en-US"/>
        </w:rPr>
        <w:t xml:space="preserve">Z. marina </w:t>
      </w:r>
      <w:r w:rsidR="005969FF">
        <w:rPr>
          <w:rFonts w:ascii="Garamond" w:eastAsia="Times New Roman" w:hAnsi="Garamond" w:cs="Times New Roman"/>
          <w:color w:val="000000"/>
          <w:sz w:val="24"/>
          <w:szCs w:val="24"/>
          <w:lang w:val="en-US"/>
        </w:rPr>
        <w:t>provides relatively homogenous habitat</w:t>
      </w:r>
      <w:r>
        <w:rPr>
          <w:rFonts w:ascii="Garamond" w:eastAsia="Times New Roman" w:hAnsi="Garamond" w:cs="Times New Roman"/>
          <w:color w:val="000000"/>
          <w:sz w:val="24"/>
          <w:szCs w:val="24"/>
          <w:lang w:val="en-US"/>
        </w:rPr>
        <w:t xml:space="preserve">, </w:t>
      </w:r>
      <w:r w:rsidRPr="0034081E">
        <w:rPr>
          <w:rFonts w:ascii="Garamond" w:eastAsia="Times New Roman" w:hAnsi="Garamond" w:cs="Times New Roman"/>
          <w:i/>
          <w:color w:val="000000"/>
          <w:sz w:val="24"/>
          <w:szCs w:val="24"/>
          <w:lang w:val="en-US"/>
        </w:rPr>
        <w:t>Z. marina</w:t>
      </w:r>
      <w:r>
        <w:rPr>
          <w:rFonts w:ascii="Garamond" w:eastAsia="Times New Roman" w:hAnsi="Garamond" w:cs="Times New Roman"/>
          <w:color w:val="000000"/>
          <w:sz w:val="24"/>
          <w:szCs w:val="24"/>
          <w:lang w:val="en-US"/>
        </w:rPr>
        <w:t xml:space="preserve"> meadows host distinct communities, and each appears to host a subset of </w:t>
      </w:r>
      <w:proofErr w:type="spellStart"/>
      <w:r>
        <w:rPr>
          <w:rFonts w:ascii="Garamond" w:eastAsia="Times New Roman" w:hAnsi="Garamond" w:cs="Times New Roman"/>
          <w:color w:val="000000"/>
          <w:sz w:val="24"/>
          <w:szCs w:val="24"/>
          <w:lang w:val="en-US"/>
        </w:rPr>
        <w:t>epifaunal</w:t>
      </w:r>
      <w:proofErr w:type="spellEnd"/>
      <w:r>
        <w:rPr>
          <w:rFonts w:ascii="Garamond" w:eastAsia="Times New Roman" w:hAnsi="Garamond" w:cs="Times New Roman"/>
          <w:color w:val="000000"/>
          <w:sz w:val="24"/>
          <w:szCs w:val="24"/>
          <w:lang w:val="en-US"/>
        </w:rPr>
        <w:t xml:space="preserve"> species observed in the larger region. These patterns are indicative of a </w:t>
      </w:r>
      <w:proofErr w:type="spellStart"/>
      <w:r>
        <w:rPr>
          <w:rFonts w:ascii="Garamond" w:eastAsia="Times New Roman" w:hAnsi="Garamond" w:cs="Times New Roman"/>
          <w:color w:val="000000"/>
          <w:sz w:val="24"/>
          <w:szCs w:val="24"/>
          <w:lang w:val="en-US"/>
        </w:rPr>
        <w:t>metacommunity</w:t>
      </w:r>
      <w:proofErr w:type="spellEnd"/>
      <w:r>
        <w:rPr>
          <w:rFonts w:ascii="Garamond" w:eastAsia="Times New Roman" w:hAnsi="Garamond"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Garamond" w:eastAsia="Times New Roman" w:hAnsi="Garamond" w:cs="Times New Roman"/>
          <w:color w:val="000000"/>
          <w:sz w:val="24"/>
          <w:szCs w:val="24"/>
          <w:lang w:val="en-US"/>
        </w:rPr>
        <w:t>seagrass</w:t>
      </w:r>
      <w:proofErr w:type="spellEnd"/>
      <w:r>
        <w:rPr>
          <w:rFonts w:ascii="Garamond" w:eastAsia="Times New Roman" w:hAnsi="Garamond"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Pr="00527A82" w:rsidRDefault="00FA6DAF" w:rsidP="000F7014">
      <w:pPr>
        <w:spacing w:after="0" w:line="480" w:lineRule="auto"/>
        <w:ind w:left="720"/>
        <w:textAlignment w:val="baseline"/>
        <w:rPr>
          <w:rFonts w:ascii="Garamond" w:eastAsia="Times New Roman" w:hAnsi="Garamond" w:cs="Times New Roman"/>
          <w:b/>
          <w:bCs/>
          <w:color w:val="000000"/>
          <w:sz w:val="24"/>
          <w:szCs w:val="24"/>
          <w:lang w:val="en-US"/>
        </w:rPr>
      </w:pPr>
    </w:p>
    <w:p w14:paraId="4E6B026D" w14:textId="5A6CD7D1" w:rsidR="002B009E" w:rsidRPr="0034081E" w:rsidRDefault="0034081E" w:rsidP="0034081E">
      <w:pPr>
        <w:spacing w:after="0" w:line="480" w:lineRule="auto"/>
        <w:textAlignment w:val="baseline"/>
        <w:rPr>
          <w:rFonts w:ascii="Garamond" w:eastAsia="Times New Roman" w:hAnsi="Garamond" w:cs="Times New Roman"/>
          <w:b/>
          <w:bCs/>
          <w:color w:val="000000"/>
          <w:sz w:val="24"/>
          <w:szCs w:val="24"/>
          <w:lang w:val="en-US"/>
        </w:rPr>
      </w:pPr>
      <w:r>
        <w:rPr>
          <w:rFonts w:ascii="Garamond" w:eastAsia="Times New Roman" w:hAnsi="Garamond" w:cs="Times New Roman"/>
          <w:b/>
          <w:bCs/>
          <w:color w:val="000000"/>
          <w:sz w:val="24"/>
          <w:szCs w:val="24"/>
          <w:lang w:val="en-US"/>
        </w:rPr>
        <w:t>Acknowledgements</w:t>
      </w:r>
    </w:p>
    <w:p w14:paraId="2D354B07" w14:textId="1858CEF5" w:rsidR="00337529" w:rsidRPr="00527A82" w:rsidRDefault="00511217"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sz w:val="24"/>
          <w:szCs w:val="24"/>
          <w:lang w:val="en-US"/>
        </w:rPr>
        <w:tab/>
        <w:t xml:space="preserve">We are very grateful to C. Harley, G. </w:t>
      </w:r>
      <w:proofErr w:type="spellStart"/>
      <w:r w:rsidRPr="00527A82">
        <w:rPr>
          <w:rFonts w:ascii="Garamond" w:eastAsia="Times New Roman" w:hAnsi="Garamond" w:cs="Times New Roman"/>
          <w:sz w:val="24"/>
          <w:szCs w:val="24"/>
          <w:lang w:val="en-US"/>
        </w:rPr>
        <w:t>Crutsinger</w:t>
      </w:r>
      <w:proofErr w:type="spellEnd"/>
      <w:r w:rsidRPr="00527A82">
        <w:rPr>
          <w:rFonts w:ascii="Garamond" w:eastAsia="Times New Roman" w:hAnsi="Garamond" w:cs="Times New Roman"/>
          <w:sz w:val="24"/>
          <w:szCs w:val="24"/>
          <w:lang w:val="en-US"/>
        </w:rPr>
        <w:t xml:space="preserve">, N. Sanders, J. Bernhardt, N. Caulk and A. Gonzalez for their feedback on the manuscript.  </w:t>
      </w:r>
      <w:r w:rsidR="002B009E" w:rsidRPr="00527A82">
        <w:rPr>
          <w:rFonts w:ascii="Garamond" w:eastAsia="Times New Roman" w:hAnsi="Garamond" w:cs="Times New Roman"/>
          <w:sz w:val="24"/>
          <w:szCs w:val="24"/>
          <w:lang w:val="en-US"/>
        </w:rPr>
        <w:t xml:space="preserve">We also sincerely thank A. MacDonald, B. Harrower, K. Demes and M. Barbour for their help with statistical analyses, and S. Gray, W. Cheung, R. </w:t>
      </w:r>
      <w:proofErr w:type="spellStart"/>
      <w:r w:rsidR="002B009E" w:rsidRPr="00527A82">
        <w:rPr>
          <w:rFonts w:ascii="Garamond" w:eastAsia="Times New Roman" w:hAnsi="Garamond" w:cs="Times New Roman"/>
          <w:sz w:val="24"/>
          <w:szCs w:val="24"/>
          <w:lang w:val="en-US"/>
        </w:rPr>
        <w:t>DeGraff</w:t>
      </w:r>
      <w:proofErr w:type="spellEnd"/>
      <w:r w:rsidR="002B009E" w:rsidRPr="00527A82">
        <w:rPr>
          <w:rFonts w:ascii="Garamond" w:eastAsia="Times New Roman" w:hAnsi="Garamond" w:cs="Times New Roman"/>
          <w:sz w:val="24"/>
          <w:szCs w:val="24"/>
          <w:lang w:val="en-US"/>
        </w:rPr>
        <w:t xml:space="preserve">, S. James, J. </w:t>
      </w:r>
      <w:proofErr w:type="spellStart"/>
      <w:r w:rsidR="002B009E" w:rsidRPr="00527A82">
        <w:rPr>
          <w:rFonts w:ascii="Garamond" w:eastAsia="Times New Roman" w:hAnsi="Garamond" w:cs="Times New Roman"/>
          <w:sz w:val="24"/>
          <w:szCs w:val="24"/>
          <w:lang w:val="en-US"/>
        </w:rPr>
        <w:t>Cristiani</w:t>
      </w:r>
      <w:proofErr w:type="spellEnd"/>
      <w:r w:rsidR="002B009E" w:rsidRPr="00527A82">
        <w:rPr>
          <w:rFonts w:ascii="Garamond" w:eastAsia="Times New Roman" w:hAnsi="Garamond" w:cs="Times New Roman"/>
          <w:sz w:val="24"/>
          <w:szCs w:val="24"/>
          <w:lang w:val="en-US"/>
        </w:rPr>
        <w:t xml:space="preserve">, F. </w:t>
      </w:r>
      <w:proofErr w:type="spellStart"/>
      <w:r w:rsidR="002B009E" w:rsidRPr="00527A82">
        <w:rPr>
          <w:rFonts w:ascii="Garamond" w:eastAsia="Times New Roman" w:hAnsi="Garamond" w:cs="Times New Roman"/>
          <w:sz w:val="24"/>
          <w:szCs w:val="24"/>
          <w:lang w:val="en-US"/>
        </w:rPr>
        <w:t>Ratcliffe</w:t>
      </w:r>
      <w:proofErr w:type="spellEnd"/>
      <w:r w:rsidR="002B009E" w:rsidRPr="00527A82">
        <w:rPr>
          <w:rFonts w:ascii="Garamond" w:eastAsia="Times New Roman" w:hAnsi="Garamond" w:cs="Times New Roman"/>
          <w:sz w:val="24"/>
          <w:szCs w:val="24"/>
          <w:lang w:val="en-US"/>
        </w:rPr>
        <w:t xml:space="preserve">, K. Anderson, D. de </w:t>
      </w:r>
      <w:proofErr w:type="spellStart"/>
      <w:r w:rsidR="002B009E" w:rsidRPr="00527A82">
        <w:rPr>
          <w:rFonts w:ascii="Garamond" w:eastAsia="Times New Roman" w:hAnsi="Garamond" w:cs="Times New Roman"/>
          <w:sz w:val="24"/>
          <w:szCs w:val="24"/>
          <w:lang w:val="en-US"/>
        </w:rPr>
        <w:t>Jonge</w:t>
      </w:r>
      <w:proofErr w:type="spellEnd"/>
      <w:r w:rsidR="002B009E" w:rsidRPr="00527A82">
        <w:rPr>
          <w:rFonts w:ascii="Garamond" w:eastAsia="Times New Roman" w:hAnsi="Garamond" w:cs="Times New Roman"/>
          <w:sz w:val="24"/>
          <w:szCs w:val="24"/>
          <w:lang w:val="en-US"/>
        </w:rPr>
        <w:t>, and S. Anthony for their assistance in the field and laboratory.</w:t>
      </w:r>
      <w:r w:rsidR="002B009E" w:rsidRPr="00527A82">
        <w:rPr>
          <w:rFonts w:ascii="Garamond" w:eastAsia="Times New Roman" w:hAnsi="Garamond" w:cs="Times New Roman"/>
          <w:color w:val="000000"/>
          <w:sz w:val="24"/>
          <w:szCs w:val="24"/>
          <w:lang w:val="en-US"/>
        </w:rPr>
        <w:t xml:space="preserve">  We thank Alice </w:t>
      </w:r>
      <w:proofErr w:type="spellStart"/>
      <w:r w:rsidR="002B009E" w:rsidRPr="00527A82">
        <w:rPr>
          <w:rFonts w:ascii="Garamond" w:eastAsia="Times New Roman" w:hAnsi="Garamond" w:cs="Times New Roman"/>
          <w:color w:val="000000"/>
          <w:sz w:val="24"/>
          <w:szCs w:val="24"/>
          <w:lang w:val="en-US"/>
        </w:rPr>
        <w:t>Liou</w:t>
      </w:r>
      <w:proofErr w:type="spellEnd"/>
      <w:r w:rsidR="002B009E" w:rsidRPr="00527A82">
        <w:rPr>
          <w:rFonts w:ascii="Garamond" w:eastAsia="Times New Roman" w:hAnsi="Garamond" w:cs="Times New Roman"/>
          <w:color w:val="000000"/>
          <w:sz w:val="24"/>
          <w:szCs w:val="24"/>
          <w:lang w:val="en-US"/>
        </w:rPr>
        <w:t xml:space="preserve"> and the </w:t>
      </w:r>
      <w:proofErr w:type="spellStart"/>
      <w:r w:rsidR="002B009E" w:rsidRPr="00527A82">
        <w:rPr>
          <w:rFonts w:ascii="Garamond" w:eastAsia="Times New Roman" w:hAnsi="Garamond" w:cs="Times New Roman"/>
          <w:color w:val="000000"/>
          <w:sz w:val="24"/>
          <w:szCs w:val="24"/>
          <w:lang w:val="en-US"/>
        </w:rPr>
        <w:t>Bamfield</w:t>
      </w:r>
      <w:proofErr w:type="spellEnd"/>
      <w:r w:rsidR="002B009E" w:rsidRPr="00527A82">
        <w:rPr>
          <w:rFonts w:ascii="Garamond" w:eastAsia="Times New Roman" w:hAnsi="Garamond" w:cs="Times New Roman"/>
          <w:color w:val="000000"/>
          <w:sz w:val="24"/>
          <w:szCs w:val="24"/>
          <w:lang w:val="en-US"/>
        </w:rPr>
        <w:t xml:space="preserve"> Marine Sciences Center for their administrative support.  Financial support for this project was provided by </w:t>
      </w:r>
      <w:proofErr w:type="spellStart"/>
      <w:r w:rsidR="002B009E" w:rsidRPr="00527A82">
        <w:rPr>
          <w:rFonts w:ascii="Garamond" w:eastAsia="Times New Roman" w:hAnsi="Garamond" w:cs="Times New Roman"/>
          <w:color w:val="000000"/>
          <w:sz w:val="24"/>
          <w:szCs w:val="24"/>
          <w:lang w:val="en-US"/>
        </w:rPr>
        <w:t>Bamfield</w:t>
      </w:r>
      <w:proofErr w:type="spellEnd"/>
      <w:r w:rsidR="002B009E" w:rsidRPr="00527A82">
        <w:rPr>
          <w:rFonts w:ascii="Garamond" w:eastAsia="Times New Roman" w:hAnsi="Garamond" w:cs="Times New Roman"/>
          <w:color w:val="000000"/>
          <w:sz w:val="24"/>
          <w:szCs w:val="24"/>
          <w:lang w:val="en-US"/>
        </w:rPr>
        <w:t xml:space="preserve"> Marine Sciences Center to R.W. and M.I.O., </w:t>
      </w:r>
      <w:r w:rsidR="005F6958" w:rsidRPr="00527A82">
        <w:rPr>
          <w:rFonts w:ascii="Garamond" w:eastAsia="Times New Roman" w:hAnsi="Garamond" w:cs="Times New Roman"/>
          <w:color w:val="000000"/>
          <w:sz w:val="24"/>
          <w:szCs w:val="24"/>
          <w:lang w:val="en-US"/>
        </w:rPr>
        <w:t xml:space="preserve">an undergraduate research award to N.S.K. from the University of British Columbia, </w:t>
      </w:r>
      <w:r w:rsidR="0034081E">
        <w:rPr>
          <w:rFonts w:ascii="Garamond" w:eastAsia="Times New Roman" w:hAnsi="Garamond" w:cs="Times New Roman"/>
          <w:color w:val="000000"/>
          <w:sz w:val="24"/>
          <w:szCs w:val="24"/>
          <w:lang w:val="en-US"/>
        </w:rPr>
        <w:t xml:space="preserve">and </w:t>
      </w:r>
      <w:r w:rsidR="002B009E" w:rsidRPr="00527A82">
        <w:rPr>
          <w:rFonts w:ascii="Garamond" w:eastAsia="Times New Roman" w:hAnsi="Garamond" w:cs="Times New Roman"/>
          <w:color w:val="000000"/>
          <w:sz w:val="24"/>
          <w:szCs w:val="24"/>
          <w:lang w:val="en-US"/>
        </w:rPr>
        <w:t xml:space="preserve">an NSERC Discovery Grant </w:t>
      </w:r>
      <w:r w:rsidR="006210A6" w:rsidRPr="00527A82">
        <w:rPr>
          <w:rFonts w:ascii="Garamond" w:eastAsia="Times New Roman" w:hAnsi="Garamond" w:cs="Times New Roman"/>
          <w:color w:val="000000"/>
          <w:sz w:val="24"/>
          <w:szCs w:val="24"/>
          <w:lang w:val="en-US"/>
        </w:rPr>
        <w:t>and</w:t>
      </w:r>
      <w:r w:rsidR="002B009E" w:rsidRPr="00527A82">
        <w:rPr>
          <w:rFonts w:ascii="Garamond" w:eastAsia="Times New Roman" w:hAnsi="Garamond" w:cs="Times New Roman"/>
          <w:color w:val="000000"/>
          <w:sz w:val="24"/>
          <w:szCs w:val="24"/>
          <w:lang w:val="en-US"/>
        </w:rPr>
        <w:t xml:space="preserve"> a Sloan Fellowship to M.I.O.</w:t>
      </w:r>
    </w:p>
    <w:p w14:paraId="60094F12" w14:textId="77777777" w:rsidR="00296626" w:rsidRDefault="00296626" w:rsidP="00296626">
      <w:pPr>
        <w:spacing w:line="480" w:lineRule="auto"/>
        <w:rPr>
          <w:rFonts w:ascii="Garamond" w:eastAsia="Times New Roman" w:hAnsi="Garamond" w:cs="Times New Roman"/>
          <w:sz w:val="24"/>
          <w:szCs w:val="24"/>
          <w:lang w:val="en-US"/>
        </w:rPr>
      </w:pPr>
    </w:p>
    <w:p w14:paraId="62B8C13E" w14:textId="6B61E382" w:rsidR="002B009E" w:rsidRPr="00527A82" w:rsidRDefault="00511217" w:rsidP="0034081E">
      <w:pPr>
        <w:spacing w:line="480" w:lineRule="auto"/>
        <w:rPr>
          <w:rFonts w:ascii="Garamond" w:eastAsia="Times New Roman" w:hAnsi="Garamond" w:cs="Times New Roman"/>
          <w:bCs/>
          <w:color w:val="000000"/>
          <w:sz w:val="24"/>
          <w:szCs w:val="24"/>
          <w:lang w:val="en-US"/>
        </w:rPr>
      </w:pPr>
      <w:r w:rsidRPr="00527A82">
        <w:rPr>
          <w:rFonts w:ascii="Garamond" w:eastAsia="Times New Roman" w:hAnsi="Garamond" w:cs="Times New Roman"/>
          <w:bCs/>
          <w:color w:val="000000"/>
          <w:sz w:val="24"/>
          <w:szCs w:val="24"/>
          <w:lang w:val="en-US"/>
        </w:rPr>
        <w:t>LITERATURE CITED</w:t>
      </w:r>
    </w:p>
    <w:p w14:paraId="6D19278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Altieri</w:t>
      </w:r>
      <w:proofErr w:type="spellEnd"/>
      <w:r w:rsidRPr="00527A82">
        <w:rPr>
          <w:rFonts w:ascii="Garamond" w:eastAsia="Times New Roman" w:hAnsi="Garamond" w:cs="Times New Roman"/>
          <w:color w:val="000000"/>
          <w:sz w:val="24"/>
          <w:szCs w:val="24"/>
          <w:lang w:val="en-US"/>
        </w:rPr>
        <w:t xml:space="preserve"> AH, </w:t>
      </w:r>
      <w:proofErr w:type="spellStart"/>
      <w:r w:rsidRPr="00527A82">
        <w:rPr>
          <w:rFonts w:ascii="Garamond" w:eastAsia="Times New Roman" w:hAnsi="Garamond" w:cs="Times New Roman"/>
          <w:color w:val="000000"/>
          <w:sz w:val="24"/>
          <w:szCs w:val="24"/>
          <w:lang w:val="en-US"/>
        </w:rPr>
        <w:t>Witman</w:t>
      </w:r>
      <w:proofErr w:type="spellEnd"/>
      <w:r w:rsidRPr="00527A82">
        <w:rPr>
          <w:rFonts w:ascii="Garamond" w:eastAsia="Times New Roman" w:hAnsi="Garamond" w:cs="Times New Roman"/>
          <w:color w:val="000000"/>
          <w:sz w:val="24"/>
          <w:szCs w:val="24"/>
          <w:lang w:val="en-US"/>
        </w:rPr>
        <w:t xml:space="preserve"> JD (2014) Modular mobile foundation species as reservoirs of </w:t>
      </w:r>
    </w:p>
    <w:p w14:paraId="25FFADF4" w14:textId="63E2310A"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biodiversity</w:t>
      </w:r>
      <w:proofErr w:type="gramEnd"/>
      <w:r w:rsidRPr="00527A82">
        <w:rPr>
          <w:rFonts w:ascii="Garamond" w:eastAsia="Times New Roman" w:hAnsi="Garamond" w:cs="Times New Roman"/>
          <w:color w:val="000000"/>
          <w:sz w:val="24"/>
          <w:szCs w:val="24"/>
          <w:lang w:val="en-US"/>
        </w:rPr>
        <w:t>.  Ecosphere 5:124</w:t>
      </w:r>
    </w:p>
    <w:p w14:paraId="1A5FFE21"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Amundrud</w:t>
      </w:r>
      <w:proofErr w:type="spellEnd"/>
      <w:r w:rsidRPr="00527A82">
        <w:rPr>
          <w:rFonts w:ascii="Garamond" w:eastAsia="Times New Roman" w:hAnsi="Garamond" w:cs="Times New Roman"/>
          <w:color w:val="000000"/>
          <w:sz w:val="24"/>
          <w:szCs w:val="24"/>
          <w:lang w:val="en-US"/>
        </w:rPr>
        <w:t xml:space="preserve"> SL, </w:t>
      </w:r>
      <w:proofErr w:type="spellStart"/>
      <w:r w:rsidRPr="00527A82">
        <w:rPr>
          <w:rFonts w:ascii="Garamond" w:eastAsia="Times New Roman" w:hAnsi="Garamond" w:cs="Times New Roman"/>
          <w:color w:val="000000"/>
          <w:sz w:val="24"/>
          <w:szCs w:val="24"/>
          <w:lang w:val="en-US"/>
        </w:rPr>
        <w:t>Srivastava</w:t>
      </w:r>
      <w:proofErr w:type="spellEnd"/>
      <w:r w:rsidRPr="00527A82">
        <w:rPr>
          <w:rFonts w:ascii="Garamond" w:eastAsia="Times New Roman" w:hAnsi="Garamond" w:cs="Times New Roman"/>
          <w:color w:val="000000"/>
          <w:sz w:val="24"/>
          <w:szCs w:val="24"/>
          <w:lang w:val="en-US"/>
        </w:rPr>
        <w:t xml:space="preserve"> DS, O’Connor MI (2015) Indirect effects of predators control herbivore </w:t>
      </w:r>
    </w:p>
    <w:p w14:paraId="795E445C" w14:textId="552096B0"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richness</w:t>
      </w:r>
      <w:proofErr w:type="gramEnd"/>
      <w:r w:rsidRPr="00527A82">
        <w:rPr>
          <w:rFonts w:ascii="Garamond" w:eastAsia="Times New Roman" w:hAnsi="Garamond" w:cs="Times New Roman"/>
          <w:color w:val="000000"/>
          <w:sz w:val="24"/>
          <w:szCs w:val="24"/>
          <w:lang w:val="en-US"/>
        </w:rPr>
        <w:t xml:space="preserve"> and abundance in a benthic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mesograzer</w:t>
      </w:r>
      <w:proofErr w:type="spellEnd"/>
      <w:r w:rsidRPr="00527A82">
        <w:rPr>
          <w:rFonts w:ascii="Garamond" w:eastAsia="Times New Roman" w:hAnsi="Garamond" w:cs="Times New Roman"/>
          <w:color w:val="000000"/>
          <w:sz w:val="24"/>
          <w:szCs w:val="24"/>
          <w:lang w:val="en-US"/>
        </w:rPr>
        <w:t xml:space="preserve"> community.  J </w:t>
      </w:r>
      <w:proofErr w:type="spellStart"/>
      <w:r w:rsidRPr="00527A82">
        <w:rPr>
          <w:rFonts w:ascii="Garamond" w:eastAsia="Times New Roman" w:hAnsi="Garamond" w:cs="Times New Roman"/>
          <w:color w:val="000000"/>
          <w:sz w:val="24"/>
          <w:szCs w:val="24"/>
          <w:lang w:val="en-US"/>
        </w:rPr>
        <w:t>Anim</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84:1092-1102</w:t>
      </w:r>
    </w:p>
    <w:p w14:paraId="6502B4BF" w14:textId="4EDC16FC"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And</w:t>
      </w:r>
      <w:r w:rsidR="004629D1" w:rsidRPr="00527A82">
        <w:rPr>
          <w:rFonts w:ascii="Garamond" w:eastAsia="Times New Roman" w:hAnsi="Garamond" w:cs="Times New Roman"/>
          <w:color w:val="000000"/>
          <w:sz w:val="24"/>
          <w:szCs w:val="24"/>
          <w:lang w:val="en-US"/>
        </w:rPr>
        <w:t xml:space="preserve">erson MJ, </w:t>
      </w:r>
      <w:proofErr w:type="spellStart"/>
      <w:r w:rsidR="004629D1" w:rsidRPr="00527A82">
        <w:rPr>
          <w:rFonts w:ascii="Garamond" w:eastAsia="Times New Roman" w:hAnsi="Garamond" w:cs="Times New Roman"/>
          <w:color w:val="000000"/>
          <w:sz w:val="24"/>
          <w:szCs w:val="24"/>
          <w:lang w:val="en-US"/>
        </w:rPr>
        <w:t>Ellingsen</w:t>
      </w:r>
      <w:proofErr w:type="spellEnd"/>
      <w:r w:rsidR="004629D1" w:rsidRPr="00527A82">
        <w:rPr>
          <w:rFonts w:ascii="Garamond" w:eastAsia="Times New Roman" w:hAnsi="Garamond" w:cs="Times New Roman"/>
          <w:color w:val="000000"/>
          <w:sz w:val="24"/>
          <w:szCs w:val="24"/>
          <w:lang w:val="en-US"/>
        </w:rPr>
        <w:t xml:space="preserve"> KE, </w:t>
      </w:r>
      <w:proofErr w:type="spellStart"/>
      <w:r w:rsidR="004629D1" w:rsidRPr="00527A82">
        <w:rPr>
          <w:rFonts w:ascii="Garamond" w:eastAsia="Times New Roman" w:hAnsi="Garamond" w:cs="Times New Roman"/>
          <w:color w:val="000000"/>
          <w:sz w:val="24"/>
          <w:szCs w:val="24"/>
          <w:lang w:val="en-US"/>
        </w:rPr>
        <w:t>McArdle</w:t>
      </w:r>
      <w:proofErr w:type="spellEnd"/>
      <w:r w:rsidRPr="00527A82">
        <w:rPr>
          <w:rFonts w:ascii="Garamond" w:eastAsia="Times New Roman" w:hAnsi="Garamond" w:cs="Times New Roman"/>
          <w:color w:val="000000"/>
          <w:sz w:val="24"/>
          <w:szCs w:val="24"/>
          <w:lang w:val="en-US"/>
        </w:rPr>
        <w:t xml:space="preserve"> BH (2006) Distance-based test for homogeneity of </w:t>
      </w:r>
    </w:p>
    <w:p w14:paraId="094F9E85" w14:textId="440BE774"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multivariate</w:t>
      </w:r>
      <w:proofErr w:type="gramEnd"/>
      <w:r w:rsidRPr="00527A82">
        <w:rPr>
          <w:rFonts w:ascii="Garamond" w:eastAsia="Times New Roman" w:hAnsi="Garamond" w:cs="Times New Roman"/>
          <w:color w:val="000000"/>
          <w:sz w:val="24"/>
          <w:szCs w:val="24"/>
          <w:lang w:val="en-US"/>
        </w:rPr>
        <w:t xml:space="preserve"> dispersions. Biometrics 62:245-253</w:t>
      </w:r>
    </w:p>
    <w:p w14:paraId="57AF6DB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Anderson MJ, Crist TO, Chase JM, </w:t>
      </w:r>
      <w:proofErr w:type="spellStart"/>
      <w:r w:rsidRPr="00527A82">
        <w:rPr>
          <w:rFonts w:ascii="Garamond" w:eastAsia="Times New Roman" w:hAnsi="Garamond" w:cs="Times New Roman"/>
          <w:color w:val="000000"/>
          <w:sz w:val="24"/>
          <w:szCs w:val="24"/>
          <w:lang w:val="en-US"/>
        </w:rPr>
        <w:t>Vellend</w:t>
      </w:r>
      <w:proofErr w:type="spellEnd"/>
      <w:r w:rsidRPr="00527A82">
        <w:rPr>
          <w:rFonts w:ascii="Garamond" w:eastAsia="Times New Roman" w:hAnsi="Garamond" w:cs="Times New Roman"/>
          <w:color w:val="000000"/>
          <w:sz w:val="24"/>
          <w:szCs w:val="24"/>
          <w:lang w:val="en-US"/>
        </w:rPr>
        <w:t xml:space="preserve"> M, Inouye BD, Freestone AL, Sanders NJ, Cornell HV, </w:t>
      </w:r>
    </w:p>
    <w:p w14:paraId="45B33853" w14:textId="5131A506"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lastRenderedPageBreak/>
        <w:t>Comita</w:t>
      </w:r>
      <w:proofErr w:type="spellEnd"/>
      <w:r w:rsidRPr="00527A82">
        <w:rPr>
          <w:rFonts w:ascii="Garamond" w:eastAsia="Times New Roman" w:hAnsi="Garamond" w:cs="Times New Roman"/>
          <w:color w:val="000000"/>
          <w:sz w:val="24"/>
          <w:szCs w:val="24"/>
          <w:lang w:val="en-US"/>
        </w:rPr>
        <w:t xml:space="preserve"> LS, Davies KF, Harrison SP, Kraft NJB, </w:t>
      </w:r>
      <w:proofErr w:type="spellStart"/>
      <w:r w:rsidRPr="00527A82">
        <w:rPr>
          <w:rFonts w:ascii="Garamond" w:eastAsia="Times New Roman" w:hAnsi="Garamond" w:cs="Times New Roman"/>
          <w:color w:val="000000"/>
          <w:sz w:val="24"/>
          <w:szCs w:val="24"/>
          <w:lang w:val="en-US"/>
        </w:rPr>
        <w:t>Stegen</w:t>
      </w:r>
      <w:proofErr w:type="spellEnd"/>
      <w:r w:rsidRPr="00527A82">
        <w:rPr>
          <w:rFonts w:ascii="Garamond" w:eastAsia="Times New Roman" w:hAnsi="Garamond" w:cs="Times New Roman"/>
          <w:color w:val="000000"/>
          <w:sz w:val="24"/>
          <w:szCs w:val="24"/>
          <w:lang w:val="en-US"/>
        </w:rPr>
        <w:t xml:space="preserve"> JC, Swenson NG (2010) Navigating the multiple meanings of β diversity: a roadmap for </w:t>
      </w:r>
      <w:r w:rsidR="004629D1" w:rsidRPr="00527A82">
        <w:rPr>
          <w:rFonts w:ascii="Garamond" w:eastAsia="Times New Roman" w:hAnsi="Garamond" w:cs="Times New Roman"/>
          <w:color w:val="000000"/>
          <w:sz w:val="24"/>
          <w:szCs w:val="24"/>
          <w:lang w:val="en-US"/>
        </w:rPr>
        <w:t xml:space="preserve">the practicing ecologist.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004629D1"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14:19-28   </w:t>
      </w:r>
    </w:p>
    <w:p w14:paraId="77D3AF2C" w14:textId="2F011CA8" w:rsidR="00552CCF" w:rsidRPr="00527A82" w:rsidRDefault="00552CCF" w:rsidP="00F047CC">
      <w:pPr>
        <w:spacing w:after="0" w:line="480" w:lineRule="auto"/>
        <w:ind w:left="709" w:hanging="709"/>
        <w:rPr>
          <w:rFonts w:ascii="Garamond" w:eastAsia="Times New Roman" w:hAnsi="Garamond" w:cs="Times New Roman"/>
          <w:i/>
          <w:color w:val="000000"/>
          <w:sz w:val="24"/>
          <w:szCs w:val="24"/>
          <w:lang w:val="en-US"/>
        </w:rPr>
      </w:pPr>
      <w:proofErr w:type="spellStart"/>
      <w:r w:rsidRPr="00527A82">
        <w:rPr>
          <w:rFonts w:ascii="Garamond" w:eastAsia="Times New Roman" w:hAnsi="Garamond" w:cs="Times New Roman"/>
          <w:color w:val="000000"/>
          <w:sz w:val="24"/>
          <w:szCs w:val="24"/>
          <w:lang w:val="en-US"/>
        </w:rPr>
        <w:t>A</w:t>
      </w:r>
      <w:r w:rsidR="004548F1" w:rsidRPr="00527A82">
        <w:rPr>
          <w:rFonts w:ascii="Garamond" w:eastAsia="Times New Roman" w:hAnsi="Garamond" w:cs="Times New Roman"/>
          <w:color w:val="000000"/>
          <w:sz w:val="24"/>
          <w:szCs w:val="24"/>
          <w:lang w:val="en-US"/>
        </w:rPr>
        <w:t>n</w:t>
      </w:r>
      <w:r w:rsidRPr="00527A82">
        <w:rPr>
          <w:rFonts w:ascii="Garamond" w:eastAsia="Times New Roman" w:hAnsi="Garamond" w:cs="Times New Roman"/>
          <w:color w:val="000000"/>
          <w:sz w:val="24"/>
          <w:szCs w:val="24"/>
          <w:lang w:val="en-US"/>
        </w:rPr>
        <w:t>gelini</w:t>
      </w:r>
      <w:proofErr w:type="spellEnd"/>
      <w:r w:rsidR="004548F1" w:rsidRPr="00527A82">
        <w:rPr>
          <w:rFonts w:ascii="Garamond" w:eastAsia="Times New Roman" w:hAnsi="Garamond" w:cs="Times New Roman"/>
          <w:color w:val="000000"/>
          <w:sz w:val="24"/>
          <w:szCs w:val="24"/>
          <w:lang w:val="en-US"/>
        </w:rPr>
        <w:t xml:space="preserve"> C</w:t>
      </w:r>
      <w:r w:rsidRPr="00527A82">
        <w:rPr>
          <w:rFonts w:ascii="Garamond" w:eastAsia="Times New Roman" w:hAnsi="Garamond" w:cs="Times New Roman"/>
          <w:color w:val="000000"/>
          <w:sz w:val="24"/>
          <w:szCs w:val="24"/>
          <w:lang w:val="en-US"/>
        </w:rPr>
        <w:t>,</w:t>
      </w:r>
      <w:r w:rsidR="004548F1" w:rsidRPr="00527A82">
        <w:rPr>
          <w:rFonts w:ascii="Garamond" w:eastAsia="Times New Roman" w:hAnsi="Garamond" w:cs="Times New Roman"/>
          <w:color w:val="000000"/>
          <w:sz w:val="24"/>
          <w:szCs w:val="24"/>
          <w:lang w:val="en-US"/>
        </w:rPr>
        <w:t xml:space="preserve"> </w:t>
      </w:r>
      <w:r w:rsidRPr="00527A82">
        <w:rPr>
          <w:rFonts w:ascii="Garamond" w:eastAsia="Times New Roman" w:hAnsi="Garamond" w:cs="Times New Roman"/>
          <w:color w:val="000000"/>
          <w:sz w:val="24"/>
          <w:szCs w:val="24"/>
          <w:lang w:val="en-US"/>
        </w:rPr>
        <w:t xml:space="preserve">van der </w:t>
      </w:r>
      <w:proofErr w:type="spellStart"/>
      <w:r w:rsidRPr="00527A82">
        <w:rPr>
          <w:rFonts w:ascii="Garamond" w:eastAsia="Times New Roman" w:hAnsi="Garamond" w:cs="Times New Roman"/>
          <w:color w:val="000000"/>
          <w:sz w:val="24"/>
          <w:szCs w:val="24"/>
          <w:lang w:val="en-US"/>
        </w:rPr>
        <w:t>Heide</w:t>
      </w:r>
      <w:proofErr w:type="spellEnd"/>
      <w:r w:rsidR="004548F1" w:rsidRPr="00527A82">
        <w:rPr>
          <w:rFonts w:ascii="Garamond" w:eastAsia="Times New Roman" w:hAnsi="Garamond" w:cs="Times New Roman"/>
          <w:color w:val="000000"/>
          <w:sz w:val="24"/>
          <w:szCs w:val="24"/>
          <w:lang w:val="en-US"/>
        </w:rPr>
        <w:t xml:space="preserve"> T, </w:t>
      </w:r>
      <w:r w:rsidRPr="00527A82">
        <w:rPr>
          <w:rFonts w:ascii="Garamond" w:eastAsia="Times New Roman" w:hAnsi="Garamond" w:cs="Times New Roman"/>
          <w:color w:val="000000"/>
          <w:sz w:val="24"/>
          <w:szCs w:val="24"/>
          <w:lang w:val="en-US"/>
        </w:rPr>
        <w:t>Griffin</w:t>
      </w:r>
      <w:r w:rsidR="004548F1" w:rsidRPr="00527A82">
        <w:rPr>
          <w:rFonts w:ascii="Garamond" w:eastAsia="Times New Roman" w:hAnsi="Garamond" w:cs="Times New Roman"/>
          <w:color w:val="000000"/>
          <w:sz w:val="24"/>
          <w:szCs w:val="24"/>
          <w:lang w:val="en-US"/>
        </w:rPr>
        <w:t xml:space="preserve"> JN</w:t>
      </w:r>
      <w:r w:rsidRPr="00527A82">
        <w:rPr>
          <w:rFonts w:ascii="Garamond" w:eastAsia="Times New Roman" w:hAnsi="Garamond" w:cs="Times New Roman"/>
          <w:color w:val="000000"/>
          <w:sz w:val="24"/>
          <w:szCs w:val="24"/>
          <w:lang w:val="en-US"/>
        </w:rPr>
        <w:t>, Morton</w:t>
      </w:r>
      <w:r w:rsidR="004548F1" w:rsidRPr="00527A82">
        <w:rPr>
          <w:rFonts w:ascii="Garamond" w:eastAsia="Times New Roman" w:hAnsi="Garamond" w:cs="Times New Roman"/>
          <w:color w:val="000000"/>
          <w:sz w:val="24"/>
          <w:szCs w:val="24"/>
          <w:lang w:val="en-US"/>
        </w:rPr>
        <w:t xml:space="preserve"> JP</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Derksen-Hooijberg</w:t>
      </w:r>
      <w:proofErr w:type="spellEnd"/>
      <w:r w:rsidR="004548F1" w:rsidRPr="00527A82">
        <w:rPr>
          <w:rFonts w:ascii="Garamond" w:eastAsia="Times New Roman" w:hAnsi="Garamond" w:cs="Times New Roman"/>
          <w:color w:val="000000"/>
          <w:sz w:val="24"/>
          <w:szCs w:val="24"/>
          <w:lang w:val="en-US"/>
        </w:rPr>
        <w:t xml:space="preserve"> M</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Lamers</w:t>
      </w:r>
      <w:proofErr w:type="spellEnd"/>
      <w:r w:rsidR="004548F1" w:rsidRPr="00527A82">
        <w:rPr>
          <w:rFonts w:ascii="Garamond" w:eastAsia="Times New Roman" w:hAnsi="Garamond" w:cs="Times New Roman"/>
          <w:color w:val="000000"/>
          <w:sz w:val="24"/>
          <w:szCs w:val="24"/>
          <w:lang w:val="en-US"/>
        </w:rPr>
        <w:t xml:space="preserve"> LPM</w:t>
      </w:r>
      <w:r w:rsidRPr="00527A82">
        <w:rPr>
          <w:rFonts w:ascii="Garamond" w:eastAsia="Times New Roman" w:hAnsi="Garamond" w:cs="Times New Roman"/>
          <w:color w:val="000000"/>
          <w:sz w:val="24"/>
          <w:szCs w:val="24"/>
          <w:lang w:val="en-US"/>
        </w:rPr>
        <w:t>, Smolders</w:t>
      </w:r>
      <w:r w:rsidR="004548F1" w:rsidRPr="00527A82">
        <w:rPr>
          <w:rFonts w:ascii="Garamond" w:eastAsia="Times New Roman" w:hAnsi="Garamond" w:cs="Times New Roman"/>
          <w:color w:val="000000"/>
          <w:sz w:val="24"/>
          <w:szCs w:val="24"/>
          <w:lang w:val="en-US"/>
        </w:rPr>
        <w:t xml:space="preserve"> AJP</w:t>
      </w:r>
      <w:r w:rsidRPr="00527A82">
        <w:rPr>
          <w:rFonts w:ascii="Garamond" w:eastAsia="Times New Roman" w:hAnsi="Garamond" w:cs="Times New Roman"/>
          <w:color w:val="000000"/>
          <w:sz w:val="24"/>
          <w:szCs w:val="24"/>
          <w:lang w:val="en-US"/>
        </w:rPr>
        <w:t>, and Silliman</w:t>
      </w:r>
      <w:r w:rsidR="004548F1" w:rsidRPr="00527A82">
        <w:rPr>
          <w:rFonts w:ascii="Garamond" w:eastAsia="Times New Roman" w:hAnsi="Garamond" w:cs="Times New Roman"/>
          <w:color w:val="000000"/>
          <w:sz w:val="24"/>
          <w:szCs w:val="24"/>
          <w:lang w:val="en-US"/>
        </w:rPr>
        <w:t xml:space="preserve"> BR (</w:t>
      </w:r>
      <w:r w:rsidRPr="00527A82">
        <w:rPr>
          <w:rFonts w:ascii="Garamond" w:eastAsia="Times New Roman" w:hAnsi="Garamond" w:cs="Times New Roman"/>
          <w:color w:val="000000"/>
          <w:sz w:val="24"/>
          <w:szCs w:val="24"/>
          <w:lang w:val="en-US"/>
        </w:rPr>
        <w:t>2015</w:t>
      </w:r>
      <w:r w:rsidR="004548F1"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Foundation species’ overlap enhances biodiversity and </w:t>
      </w:r>
      <w:proofErr w:type="spellStart"/>
      <w:r w:rsidRPr="00527A82">
        <w:rPr>
          <w:rFonts w:ascii="Garamond" w:eastAsia="Times New Roman" w:hAnsi="Garamond" w:cs="Times New Roman"/>
          <w:color w:val="000000"/>
          <w:sz w:val="24"/>
          <w:szCs w:val="24"/>
          <w:lang w:val="en-US"/>
        </w:rPr>
        <w:t>multifunctionality</w:t>
      </w:r>
      <w:proofErr w:type="spellEnd"/>
      <w:r w:rsidRPr="00527A82">
        <w:rPr>
          <w:rFonts w:ascii="Garamond" w:eastAsia="Times New Roman" w:hAnsi="Garamond" w:cs="Times New Roman"/>
          <w:color w:val="000000"/>
          <w:sz w:val="24"/>
          <w:szCs w:val="24"/>
          <w:lang w:val="en-US"/>
        </w:rPr>
        <w:t xml:space="preserve"> from the patch to landscape scale in southeastern United States </w:t>
      </w:r>
      <w:r w:rsidR="004548F1" w:rsidRPr="00527A82">
        <w:rPr>
          <w:rFonts w:ascii="Garamond" w:eastAsia="Times New Roman" w:hAnsi="Garamond" w:cs="Times New Roman"/>
          <w:color w:val="000000"/>
          <w:sz w:val="24"/>
          <w:szCs w:val="24"/>
          <w:lang w:val="en-US"/>
        </w:rPr>
        <w:t xml:space="preserve">salt marshes. </w:t>
      </w:r>
      <w:proofErr w:type="spellStart"/>
      <w:r w:rsidR="004548F1" w:rsidRPr="00527A82">
        <w:rPr>
          <w:rFonts w:ascii="Garamond" w:eastAsia="Times New Roman" w:hAnsi="Garamond" w:cs="Times New Roman"/>
          <w:color w:val="000000"/>
          <w:sz w:val="24"/>
          <w:szCs w:val="24"/>
          <w:lang w:val="en-US"/>
        </w:rPr>
        <w:t>Proc</w:t>
      </w:r>
      <w:proofErr w:type="spellEnd"/>
      <w:r w:rsidR="004548F1" w:rsidRPr="00527A82">
        <w:rPr>
          <w:rFonts w:ascii="Garamond" w:eastAsia="Times New Roman" w:hAnsi="Garamond" w:cs="Times New Roman"/>
          <w:color w:val="000000"/>
          <w:sz w:val="24"/>
          <w:szCs w:val="24"/>
          <w:lang w:val="en-US"/>
        </w:rPr>
        <w:t xml:space="preserve"> Roy </w:t>
      </w:r>
      <w:proofErr w:type="spellStart"/>
      <w:r w:rsidR="004548F1" w:rsidRPr="00527A82">
        <w:rPr>
          <w:rFonts w:ascii="Garamond" w:eastAsia="Times New Roman" w:hAnsi="Garamond" w:cs="Times New Roman"/>
          <w:color w:val="000000"/>
          <w:sz w:val="24"/>
          <w:szCs w:val="24"/>
          <w:lang w:val="en-US"/>
        </w:rPr>
        <w:t>Soc</w:t>
      </w:r>
      <w:proofErr w:type="spellEnd"/>
      <w:r w:rsidR="004548F1" w:rsidRPr="00527A82">
        <w:rPr>
          <w:rFonts w:ascii="Garamond" w:eastAsia="Times New Roman" w:hAnsi="Garamond" w:cs="Times New Roman"/>
          <w:color w:val="000000"/>
          <w:sz w:val="24"/>
          <w:szCs w:val="24"/>
          <w:lang w:val="en-US"/>
        </w:rPr>
        <w:t xml:space="preserve"> B</w:t>
      </w:r>
      <w:r w:rsidRPr="00527A82">
        <w:rPr>
          <w:rFonts w:ascii="Garamond" w:eastAsia="Times New Roman" w:hAnsi="Garamond" w:cs="Times New Roman"/>
          <w:color w:val="000000"/>
          <w:sz w:val="24"/>
          <w:szCs w:val="24"/>
          <w:lang w:val="en-US"/>
        </w:rPr>
        <w:t xml:space="preserve"> 282: </w:t>
      </w:r>
      <w:r w:rsidR="004548F1" w:rsidRPr="00527A82">
        <w:rPr>
          <w:rFonts w:ascii="Garamond" w:eastAsia="Times New Roman" w:hAnsi="Garamond" w:cs="Times New Roman"/>
          <w:color w:val="000000"/>
          <w:sz w:val="24"/>
          <w:szCs w:val="24"/>
          <w:lang w:val="en-US"/>
        </w:rPr>
        <w:t>20150421</w:t>
      </w:r>
    </w:p>
    <w:p w14:paraId="44D213B7"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Backman</w:t>
      </w:r>
      <w:proofErr w:type="spellEnd"/>
      <w:r w:rsidRPr="00527A82">
        <w:rPr>
          <w:rFonts w:ascii="Garamond" w:eastAsia="Times New Roman" w:hAnsi="Garamond" w:cs="Times New Roman"/>
          <w:color w:val="000000"/>
          <w:sz w:val="24"/>
          <w:szCs w:val="24"/>
          <w:lang w:val="en-US"/>
        </w:rPr>
        <w:t xml:space="preserve"> TWH (1991) Genotypic and phenotypic variability of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 </w:t>
      </w:r>
      <w:r w:rsidRPr="00527A82">
        <w:rPr>
          <w:rFonts w:ascii="Garamond" w:eastAsia="Times New Roman" w:hAnsi="Garamond" w:cs="Times New Roman"/>
          <w:color w:val="000000"/>
          <w:sz w:val="24"/>
          <w:szCs w:val="24"/>
          <w:lang w:val="en-US"/>
        </w:rPr>
        <w:t xml:space="preserve">on the west coast of </w:t>
      </w:r>
    </w:p>
    <w:p w14:paraId="076F71A1" w14:textId="0550ADF7"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North America.  Can J Bot 69:1361-1371 </w:t>
      </w:r>
    </w:p>
    <w:p w14:paraId="2850F64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Barnes RSK (2013) Distribution patterns of </w:t>
      </w:r>
      <w:proofErr w:type="spellStart"/>
      <w:r w:rsidRPr="00527A82">
        <w:rPr>
          <w:rFonts w:ascii="Garamond" w:eastAsia="Times New Roman" w:hAnsi="Garamond" w:cs="Times New Roman"/>
          <w:color w:val="000000"/>
          <w:sz w:val="24"/>
          <w:szCs w:val="24"/>
          <w:lang w:val="en-US"/>
        </w:rPr>
        <w:t>macrobenthic</w:t>
      </w:r>
      <w:proofErr w:type="spellEnd"/>
      <w:r w:rsidRPr="00527A82">
        <w:rPr>
          <w:rFonts w:ascii="Garamond" w:eastAsia="Times New Roman" w:hAnsi="Garamond" w:cs="Times New Roman"/>
          <w:color w:val="000000"/>
          <w:sz w:val="24"/>
          <w:szCs w:val="24"/>
          <w:lang w:val="en-US"/>
        </w:rPr>
        <w:t xml:space="preserve"> biodiversity in the intertidal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beds </w:t>
      </w:r>
    </w:p>
    <w:p w14:paraId="5A611A72" w14:textId="61D5796B"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of</w:t>
      </w:r>
      <w:proofErr w:type="gramEnd"/>
      <w:r w:rsidRPr="00527A82">
        <w:rPr>
          <w:rFonts w:ascii="Garamond" w:eastAsia="Times New Roman" w:hAnsi="Garamond" w:cs="Times New Roman"/>
          <w:color w:val="000000"/>
          <w:sz w:val="24"/>
          <w:szCs w:val="24"/>
          <w:lang w:val="en-US"/>
        </w:rPr>
        <w:t xml:space="preserve"> an estuarine system, and their conservation significance.  </w:t>
      </w:r>
      <w:proofErr w:type="spellStart"/>
      <w:r w:rsidRPr="00527A82">
        <w:rPr>
          <w:rFonts w:ascii="Garamond" w:eastAsia="Times New Roman" w:hAnsi="Garamond" w:cs="Times New Roman"/>
          <w:color w:val="000000"/>
          <w:sz w:val="24"/>
          <w:szCs w:val="24"/>
          <w:lang w:val="en-US"/>
        </w:rPr>
        <w:t>Biodivers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Conserv</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22:357-372</w:t>
      </w:r>
    </w:p>
    <w:p w14:paraId="2F709ED7"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Barnes RSK, Barnes MKS (2011) Hierarchical scales of spatial variation in the smaller surface and </w:t>
      </w:r>
    </w:p>
    <w:p w14:paraId="3097B0EA" w14:textId="77777777" w:rsidR="00F047CC" w:rsidRPr="00527A82" w:rsidRDefault="006034D1" w:rsidP="00F047CC">
      <w:pPr>
        <w:spacing w:after="0" w:line="480" w:lineRule="auto"/>
        <w:ind w:firstLine="709"/>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near</w:t>
      </w:r>
      <w:proofErr w:type="gramEnd"/>
      <w:r w:rsidRPr="00527A82">
        <w:rPr>
          <w:rFonts w:ascii="Garamond" w:eastAsia="Times New Roman" w:hAnsi="Garamond" w:cs="Times New Roman"/>
          <w:color w:val="000000"/>
          <w:sz w:val="24"/>
          <w:szCs w:val="24"/>
          <w:lang w:val="en-US"/>
        </w:rPr>
        <w:t xml:space="preserve">-surface </w:t>
      </w:r>
      <w:proofErr w:type="spellStart"/>
      <w:r w:rsidRPr="00527A82">
        <w:rPr>
          <w:rFonts w:ascii="Garamond" w:eastAsia="Times New Roman" w:hAnsi="Garamond" w:cs="Times New Roman"/>
          <w:color w:val="000000"/>
          <w:sz w:val="24"/>
          <w:szCs w:val="24"/>
          <w:lang w:val="en-US"/>
        </w:rPr>
        <w:t>macrobenthos</w:t>
      </w:r>
      <w:proofErr w:type="spellEnd"/>
      <w:r w:rsidRPr="00527A82">
        <w:rPr>
          <w:rFonts w:ascii="Garamond" w:eastAsia="Times New Roman" w:hAnsi="Garamond" w:cs="Times New Roman"/>
          <w:color w:val="000000"/>
          <w:sz w:val="24"/>
          <w:szCs w:val="24"/>
          <w:lang w:val="en-US"/>
        </w:rPr>
        <w:t xml:space="preserve"> of a subtropical intertidal </w:t>
      </w:r>
      <w:proofErr w:type="spellStart"/>
      <w:r w:rsidR="00F047CC" w:rsidRPr="00527A82">
        <w:rPr>
          <w:rFonts w:ascii="Garamond" w:eastAsia="Times New Roman" w:hAnsi="Garamond" w:cs="Times New Roman"/>
          <w:color w:val="000000"/>
          <w:sz w:val="24"/>
          <w:szCs w:val="24"/>
          <w:lang w:val="en-US"/>
        </w:rPr>
        <w:t>seagrass</w:t>
      </w:r>
      <w:proofErr w:type="spellEnd"/>
      <w:r w:rsidR="00F047CC" w:rsidRPr="00527A82">
        <w:rPr>
          <w:rFonts w:ascii="Garamond" w:eastAsia="Times New Roman" w:hAnsi="Garamond" w:cs="Times New Roman"/>
          <w:color w:val="000000"/>
          <w:sz w:val="24"/>
          <w:szCs w:val="24"/>
          <w:lang w:val="en-US"/>
        </w:rPr>
        <w:t xml:space="preserve"> system in </w:t>
      </w:r>
      <w:proofErr w:type="spellStart"/>
      <w:r w:rsidR="00F047CC" w:rsidRPr="00527A82">
        <w:rPr>
          <w:rFonts w:ascii="Garamond" w:eastAsia="Times New Roman" w:hAnsi="Garamond" w:cs="Times New Roman"/>
          <w:color w:val="000000"/>
          <w:sz w:val="24"/>
          <w:szCs w:val="24"/>
          <w:lang w:val="en-US"/>
        </w:rPr>
        <w:t>Moreton</w:t>
      </w:r>
      <w:proofErr w:type="spellEnd"/>
      <w:r w:rsidR="00F047CC" w:rsidRPr="00527A82">
        <w:rPr>
          <w:rFonts w:ascii="Garamond" w:eastAsia="Times New Roman" w:hAnsi="Garamond" w:cs="Times New Roman"/>
          <w:color w:val="000000"/>
          <w:sz w:val="24"/>
          <w:szCs w:val="24"/>
          <w:lang w:val="en-US"/>
        </w:rPr>
        <w:t xml:space="preserve"> Bay,</w:t>
      </w:r>
    </w:p>
    <w:p w14:paraId="7AD27901" w14:textId="466AD873" w:rsidR="003471CB" w:rsidRPr="00527A82" w:rsidRDefault="006034D1" w:rsidP="00F047CC">
      <w:pPr>
        <w:spacing w:after="0" w:line="480" w:lineRule="auto"/>
        <w:ind w:firstLine="709"/>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Queensland.  </w:t>
      </w:r>
      <w:proofErr w:type="spellStart"/>
      <w:r w:rsidRPr="00527A82">
        <w:rPr>
          <w:rFonts w:ascii="Garamond" w:eastAsia="Times New Roman" w:hAnsi="Garamond" w:cs="Times New Roman"/>
          <w:color w:val="000000"/>
          <w:sz w:val="24"/>
          <w:szCs w:val="24"/>
          <w:lang w:val="en-US"/>
        </w:rPr>
        <w:t>Hydrobiologia</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673:169-178</w:t>
      </w:r>
      <w:r w:rsidRPr="00527A82">
        <w:rPr>
          <w:rFonts w:ascii="Garamond" w:eastAsia="Times New Roman" w:hAnsi="Garamond" w:cs="Times New Roman"/>
          <w:color w:val="000000"/>
          <w:sz w:val="24"/>
          <w:szCs w:val="24"/>
          <w:lang w:val="en-US"/>
        </w:rPr>
        <w:br/>
        <w:t xml:space="preserve">Barnes RSK, Ellwood MDF (2012) Spatial variation in the </w:t>
      </w:r>
      <w:proofErr w:type="spellStart"/>
      <w:r w:rsidRPr="00527A82">
        <w:rPr>
          <w:rFonts w:ascii="Garamond" w:eastAsia="Times New Roman" w:hAnsi="Garamond" w:cs="Times New Roman"/>
          <w:color w:val="000000"/>
          <w:sz w:val="24"/>
          <w:szCs w:val="24"/>
          <w:lang w:val="en-US"/>
        </w:rPr>
        <w:t>macrobenthic</w:t>
      </w:r>
      <w:proofErr w:type="spellEnd"/>
      <w:r w:rsidRPr="00527A82">
        <w:rPr>
          <w:rFonts w:ascii="Garamond" w:eastAsia="Times New Roman" w:hAnsi="Garamond" w:cs="Times New Roman"/>
          <w:color w:val="000000"/>
          <w:sz w:val="24"/>
          <w:szCs w:val="24"/>
          <w:lang w:val="en-US"/>
        </w:rPr>
        <w:t xml:space="preserve"> assemblages of intertidal </w:t>
      </w:r>
    </w:p>
    <w:p w14:paraId="41B489F6" w14:textId="3CB23384" w:rsidR="006034D1" w:rsidRDefault="006034D1" w:rsidP="00F047CC">
      <w:pPr>
        <w:spacing w:after="0" w:line="480" w:lineRule="auto"/>
        <w:ind w:firstLine="720"/>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seagrass</w:t>
      </w:r>
      <w:proofErr w:type="spellEnd"/>
      <w:proofErr w:type="gramEnd"/>
      <w:r w:rsidRPr="00527A82">
        <w:rPr>
          <w:rFonts w:ascii="Garamond" w:eastAsia="Times New Roman" w:hAnsi="Garamond" w:cs="Times New Roman"/>
          <w:color w:val="000000"/>
          <w:sz w:val="24"/>
          <w:szCs w:val="24"/>
          <w:lang w:val="en-US"/>
        </w:rPr>
        <w:t xml:space="preserve"> along the long axis of an estuary.  </w:t>
      </w:r>
      <w:proofErr w:type="spellStart"/>
      <w:r w:rsidRPr="00527A82">
        <w:rPr>
          <w:rFonts w:ascii="Garamond" w:eastAsia="Times New Roman" w:hAnsi="Garamond" w:cs="Times New Roman"/>
          <w:color w:val="000000"/>
          <w:sz w:val="24"/>
          <w:szCs w:val="24"/>
          <w:lang w:val="en-US"/>
        </w:rPr>
        <w:t>Estuar</w:t>
      </w:r>
      <w:proofErr w:type="spellEnd"/>
      <w:r w:rsidRPr="00527A82">
        <w:rPr>
          <w:rFonts w:ascii="Garamond" w:eastAsia="Times New Roman" w:hAnsi="Garamond" w:cs="Times New Roman"/>
          <w:color w:val="000000"/>
          <w:sz w:val="24"/>
          <w:szCs w:val="24"/>
          <w:lang w:val="en-US"/>
        </w:rPr>
        <w:t xml:space="preserve"> Coast Shelf S</w:t>
      </w:r>
      <w:r w:rsidRPr="00527A82">
        <w:rPr>
          <w:rFonts w:ascii="Garamond" w:eastAsia="Times New Roman" w:hAnsi="Garamond" w:cs="Times New Roman"/>
          <w:b/>
          <w:bCs/>
          <w:color w:val="000000"/>
          <w:sz w:val="24"/>
          <w:szCs w:val="24"/>
          <w:lang w:val="en-US"/>
        </w:rPr>
        <w:t xml:space="preserve"> </w:t>
      </w:r>
      <w:r w:rsidRPr="00527A82">
        <w:rPr>
          <w:rFonts w:ascii="Garamond" w:eastAsia="Times New Roman" w:hAnsi="Garamond" w:cs="Times New Roman"/>
          <w:color w:val="000000"/>
          <w:sz w:val="24"/>
          <w:szCs w:val="24"/>
          <w:lang w:val="en-US"/>
        </w:rPr>
        <w:t>112:173-182</w:t>
      </w:r>
    </w:p>
    <w:p w14:paraId="3AFF9EF7" w14:textId="59B4B031" w:rsidR="00B84EED" w:rsidRDefault="00B84EED" w:rsidP="00B84EED">
      <w:pPr>
        <w:spacing w:after="0" w:line="480" w:lineRule="auto"/>
        <w:rPr>
          <w:rFonts w:ascii="Garamond" w:hAnsi="Garamond"/>
          <w:sz w:val="24"/>
        </w:rPr>
      </w:pPr>
      <w:r>
        <w:rPr>
          <w:rFonts w:ascii="Garamond" w:hAnsi="Garamond"/>
          <w:sz w:val="24"/>
        </w:rPr>
        <w:t xml:space="preserve">Best RJ, </w:t>
      </w:r>
      <w:proofErr w:type="spellStart"/>
      <w:r>
        <w:rPr>
          <w:rFonts w:ascii="Garamond" w:hAnsi="Garamond"/>
          <w:sz w:val="24"/>
        </w:rPr>
        <w:t>Stachowicz</w:t>
      </w:r>
      <w:proofErr w:type="spellEnd"/>
      <w:r>
        <w:rPr>
          <w:rFonts w:ascii="Garamond" w:hAnsi="Garamond"/>
          <w:sz w:val="24"/>
        </w:rPr>
        <w:t xml:space="preserve"> JJ (2014)</w:t>
      </w:r>
      <w:r w:rsidRPr="00B84EED">
        <w:rPr>
          <w:rFonts w:ascii="Garamond" w:hAnsi="Garamond"/>
          <w:sz w:val="24"/>
        </w:rPr>
        <w:t xml:space="preserve"> Phenotypic and phylogenetic evidence for the role of food and </w:t>
      </w:r>
    </w:p>
    <w:p w14:paraId="6C154691" w14:textId="03D832BA" w:rsidR="00B84EED" w:rsidRPr="00B84EED" w:rsidRDefault="00B84EED" w:rsidP="00B84EED">
      <w:pPr>
        <w:spacing w:after="0" w:line="480" w:lineRule="auto"/>
        <w:ind w:firstLine="720"/>
        <w:rPr>
          <w:rFonts w:ascii="Garamond" w:eastAsia="Times New Roman" w:hAnsi="Garamond" w:cs="Times New Roman"/>
          <w:sz w:val="28"/>
          <w:szCs w:val="24"/>
          <w:lang w:val="en-US"/>
        </w:rPr>
      </w:pPr>
      <w:proofErr w:type="gramStart"/>
      <w:r w:rsidRPr="00B84EED">
        <w:rPr>
          <w:rFonts w:ascii="Garamond" w:hAnsi="Garamond"/>
          <w:sz w:val="24"/>
        </w:rPr>
        <w:t>habitat</w:t>
      </w:r>
      <w:proofErr w:type="gramEnd"/>
      <w:r w:rsidRPr="00B84EED">
        <w:rPr>
          <w:rFonts w:ascii="Garamond" w:hAnsi="Garamond"/>
          <w:sz w:val="24"/>
        </w:rPr>
        <w:t xml:space="preserve"> in the assembly of communities of marine amphipods. Ecology 95: 775-786</w:t>
      </w:r>
    </w:p>
    <w:p w14:paraId="0A949DAB" w14:textId="77777777" w:rsidR="005F2661" w:rsidRPr="00527A82" w:rsidRDefault="005F266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Bishop MJ, Byers JE, </w:t>
      </w:r>
      <w:proofErr w:type="spellStart"/>
      <w:r w:rsidRPr="00527A82">
        <w:rPr>
          <w:rFonts w:ascii="Garamond" w:eastAsia="Times New Roman" w:hAnsi="Garamond" w:cs="Times New Roman"/>
          <w:sz w:val="24"/>
          <w:szCs w:val="24"/>
          <w:lang w:val="en-US"/>
        </w:rPr>
        <w:t>Marcek</w:t>
      </w:r>
      <w:proofErr w:type="spellEnd"/>
      <w:r w:rsidRPr="00527A82">
        <w:rPr>
          <w:rFonts w:ascii="Garamond" w:eastAsia="Times New Roman" w:hAnsi="Garamond" w:cs="Times New Roman"/>
          <w:sz w:val="24"/>
          <w:szCs w:val="24"/>
          <w:lang w:val="en-US"/>
        </w:rPr>
        <w:t xml:space="preserve"> BJ, </w:t>
      </w:r>
      <w:proofErr w:type="spellStart"/>
      <w:r w:rsidRPr="00527A82">
        <w:rPr>
          <w:rFonts w:ascii="Garamond" w:eastAsia="Times New Roman" w:hAnsi="Garamond" w:cs="Times New Roman"/>
          <w:sz w:val="24"/>
          <w:szCs w:val="24"/>
          <w:lang w:val="en-US"/>
        </w:rPr>
        <w:t>Gribben</w:t>
      </w:r>
      <w:proofErr w:type="spellEnd"/>
      <w:r w:rsidRPr="00527A82">
        <w:rPr>
          <w:rFonts w:ascii="Garamond" w:eastAsia="Times New Roman" w:hAnsi="Garamond" w:cs="Times New Roman"/>
          <w:sz w:val="24"/>
          <w:szCs w:val="24"/>
          <w:lang w:val="en-US"/>
        </w:rPr>
        <w:t xml:space="preserve"> PE (2012) Density-dependent facilitation cascades </w:t>
      </w:r>
    </w:p>
    <w:p w14:paraId="23B6B878" w14:textId="156A7C49" w:rsidR="005F2661" w:rsidRPr="00527A82" w:rsidRDefault="005F266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determine</w:t>
      </w:r>
      <w:proofErr w:type="gram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sz w:val="24"/>
          <w:szCs w:val="24"/>
          <w:lang w:val="en-US"/>
        </w:rPr>
        <w:t>epifaunal</w:t>
      </w:r>
      <w:proofErr w:type="spellEnd"/>
      <w:r w:rsidRPr="00527A82">
        <w:rPr>
          <w:rFonts w:ascii="Garamond" w:eastAsia="Times New Roman" w:hAnsi="Garamond" w:cs="Times New Roman"/>
          <w:sz w:val="24"/>
          <w:szCs w:val="24"/>
          <w:lang w:val="en-US"/>
        </w:rPr>
        <w:t xml:space="preserve"> community structure in temperate Australian mangroves.  Ecology 93:1388-1401</w:t>
      </w:r>
    </w:p>
    <w:p w14:paraId="5FB38E3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Blake RE, Duffy JE (2012) Changes in biodiversity and environmental stressors influence </w:t>
      </w:r>
    </w:p>
    <w:p w14:paraId="71D16A57" w14:textId="0D82C69D"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community</w:t>
      </w:r>
      <w:proofErr w:type="gramEnd"/>
      <w:r w:rsidRPr="00527A82">
        <w:rPr>
          <w:rFonts w:ascii="Garamond" w:eastAsia="Times New Roman" w:hAnsi="Garamond" w:cs="Times New Roman"/>
          <w:color w:val="000000"/>
          <w:sz w:val="24"/>
          <w:szCs w:val="24"/>
          <w:lang w:val="en-US"/>
        </w:rPr>
        <w:t xml:space="preserve"> structure of an experimental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004629D1" w:rsidRPr="00527A82">
        <w:rPr>
          <w:rFonts w:ascii="Garamond" w:eastAsia="Times New Roman" w:hAnsi="Garamond" w:cs="Times New Roman"/>
          <w:color w:val="000000"/>
          <w:sz w:val="24"/>
          <w:szCs w:val="24"/>
          <w:lang w:val="en-US"/>
        </w:rPr>
        <w:t xml:space="preserve">) system. Mar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470:41-54</w:t>
      </w:r>
    </w:p>
    <w:p w14:paraId="6873659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lastRenderedPageBreak/>
        <w:t xml:space="preserve">Borg JA, </w:t>
      </w:r>
      <w:proofErr w:type="spellStart"/>
      <w:r w:rsidRPr="00527A82">
        <w:rPr>
          <w:rFonts w:ascii="Garamond" w:eastAsia="Times New Roman" w:hAnsi="Garamond" w:cs="Times New Roman"/>
          <w:color w:val="000000"/>
          <w:sz w:val="24"/>
          <w:szCs w:val="24"/>
          <w:lang w:val="en-US"/>
        </w:rPr>
        <w:t>Rowden</w:t>
      </w:r>
      <w:proofErr w:type="spellEnd"/>
      <w:r w:rsidRPr="00527A82">
        <w:rPr>
          <w:rFonts w:ascii="Garamond" w:eastAsia="Times New Roman" w:hAnsi="Garamond" w:cs="Times New Roman"/>
          <w:color w:val="000000"/>
          <w:sz w:val="24"/>
          <w:szCs w:val="24"/>
          <w:lang w:val="en-US"/>
        </w:rPr>
        <w:t xml:space="preserve"> AA, </w:t>
      </w:r>
      <w:proofErr w:type="spellStart"/>
      <w:r w:rsidRPr="00527A82">
        <w:rPr>
          <w:rFonts w:ascii="Garamond" w:eastAsia="Times New Roman" w:hAnsi="Garamond" w:cs="Times New Roman"/>
          <w:color w:val="000000"/>
          <w:sz w:val="24"/>
          <w:szCs w:val="24"/>
          <w:lang w:val="en-US"/>
        </w:rPr>
        <w:t>Attrill</w:t>
      </w:r>
      <w:proofErr w:type="spellEnd"/>
      <w:r w:rsidRPr="00527A82">
        <w:rPr>
          <w:rFonts w:ascii="Garamond" w:eastAsia="Times New Roman" w:hAnsi="Garamond" w:cs="Times New Roman"/>
          <w:color w:val="000000"/>
          <w:sz w:val="24"/>
          <w:szCs w:val="24"/>
          <w:lang w:val="en-US"/>
        </w:rPr>
        <w:t xml:space="preserve"> MJ, </w:t>
      </w:r>
      <w:proofErr w:type="spellStart"/>
      <w:r w:rsidRPr="00527A82">
        <w:rPr>
          <w:rFonts w:ascii="Garamond" w:eastAsia="Times New Roman" w:hAnsi="Garamond" w:cs="Times New Roman"/>
          <w:color w:val="000000"/>
          <w:sz w:val="24"/>
          <w:szCs w:val="24"/>
          <w:lang w:val="en-US"/>
        </w:rPr>
        <w:t>Schembri</w:t>
      </w:r>
      <w:proofErr w:type="spellEnd"/>
      <w:r w:rsidRPr="00527A82">
        <w:rPr>
          <w:rFonts w:ascii="Garamond" w:eastAsia="Times New Roman" w:hAnsi="Garamond" w:cs="Times New Roman"/>
          <w:color w:val="000000"/>
          <w:sz w:val="24"/>
          <w:szCs w:val="24"/>
          <w:lang w:val="en-US"/>
        </w:rPr>
        <w:t xml:space="preserve"> PJ, Jones MB (2010) Spatial variation in the composition </w:t>
      </w:r>
    </w:p>
    <w:p w14:paraId="5E46A5B9" w14:textId="253897EE"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of</w:t>
      </w:r>
      <w:proofErr w:type="gramEnd"/>
      <w:r w:rsidRPr="00527A82">
        <w:rPr>
          <w:rFonts w:ascii="Garamond" w:eastAsia="Times New Roman" w:hAnsi="Garamond" w:cs="Times New Roman"/>
          <w:color w:val="000000"/>
          <w:sz w:val="24"/>
          <w:szCs w:val="24"/>
          <w:lang w:val="en-US"/>
        </w:rPr>
        <w:t xml:space="preserve"> motile </w:t>
      </w:r>
      <w:proofErr w:type="spellStart"/>
      <w:r w:rsidRPr="00527A82">
        <w:rPr>
          <w:rFonts w:ascii="Garamond" w:eastAsia="Times New Roman" w:hAnsi="Garamond" w:cs="Times New Roman"/>
          <w:color w:val="000000"/>
          <w:sz w:val="24"/>
          <w:szCs w:val="24"/>
          <w:lang w:val="en-US"/>
        </w:rPr>
        <w:t>macroinvertebrate</w:t>
      </w:r>
      <w:proofErr w:type="spellEnd"/>
      <w:r w:rsidRPr="00527A82">
        <w:rPr>
          <w:rFonts w:ascii="Garamond" w:eastAsia="Times New Roman" w:hAnsi="Garamond" w:cs="Times New Roman"/>
          <w:color w:val="000000"/>
          <w:sz w:val="24"/>
          <w:szCs w:val="24"/>
          <w:lang w:val="en-US"/>
        </w:rPr>
        <w:t xml:space="preserve"> assemblages associated with two bed types of the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Posidonia</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oceanica</w:t>
      </w:r>
      <w:proofErr w:type="spellEnd"/>
      <w:r w:rsidRPr="00527A82">
        <w:rPr>
          <w:rFonts w:ascii="Garamond" w:eastAsia="Times New Roman" w:hAnsi="Garamond" w:cs="Times New Roman"/>
          <w:i/>
          <w:iCs/>
          <w:color w:val="000000"/>
          <w:sz w:val="24"/>
          <w:szCs w:val="24"/>
          <w:lang w:val="en-US"/>
        </w:rPr>
        <w:t xml:space="preserve">. </w:t>
      </w:r>
      <w:r w:rsidR="004629D1" w:rsidRPr="00527A82">
        <w:rPr>
          <w:rFonts w:ascii="Garamond" w:eastAsia="Times New Roman" w:hAnsi="Garamond" w:cs="Times New Roman"/>
          <w:color w:val="000000"/>
          <w:sz w:val="24"/>
          <w:szCs w:val="24"/>
          <w:lang w:val="en-US"/>
        </w:rPr>
        <w:t xml:space="preserve"> Mar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00527B77" w:rsidRPr="00527A82">
        <w:rPr>
          <w:rFonts w:ascii="Garamond" w:eastAsia="Times New Roman" w:hAnsi="Garamond" w:cs="Times New Roman"/>
          <w:color w:val="000000"/>
          <w:sz w:val="24"/>
          <w:szCs w:val="24"/>
          <w:lang w:val="en-US"/>
        </w:rPr>
        <w:t>Prog</w:t>
      </w:r>
      <w:proofErr w:type="spellEnd"/>
      <w:r w:rsidR="00527B77" w:rsidRPr="00527A82">
        <w:rPr>
          <w:rFonts w:ascii="Garamond" w:eastAsia="Times New Roman" w:hAnsi="Garamond" w:cs="Times New Roman"/>
          <w:color w:val="000000"/>
          <w:sz w:val="24"/>
          <w:szCs w:val="24"/>
          <w:lang w:val="en-US"/>
        </w:rPr>
        <w:t xml:space="preserve"> </w:t>
      </w:r>
      <w:proofErr w:type="spellStart"/>
      <w:r w:rsidR="00527B77" w:rsidRPr="00527A82">
        <w:rPr>
          <w:rFonts w:ascii="Garamond" w:eastAsia="Times New Roman" w:hAnsi="Garamond" w:cs="Times New Roman"/>
          <w:color w:val="000000"/>
          <w:sz w:val="24"/>
          <w:szCs w:val="24"/>
          <w:lang w:val="en-US"/>
        </w:rPr>
        <w:t>Ser</w:t>
      </w:r>
      <w:proofErr w:type="spellEnd"/>
      <w:r w:rsidR="00527B77" w:rsidRPr="00527A82">
        <w:rPr>
          <w:rFonts w:ascii="Garamond" w:eastAsia="Times New Roman" w:hAnsi="Garamond" w:cs="Times New Roman"/>
          <w:color w:val="000000"/>
          <w:sz w:val="24"/>
          <w:szCs w:val="24"/>
          <w:lang w:val="en-US"/>
        </w:rPr>
        <w:t xml:space="preserve"> 406:91-104</w:t>
      </w:r>
    </w:p>
    <w:p w14:paraId="57508E9C" w14:textId="4257C206" w:rsidR="006034D1" w:rsidRPr="00527A82" w:rsidRDefault="003471CB" w:rsidP="000F7014">
      <w:pPr>
        <w:spacing w:after="0" w:line="480" w:lineRule="auto"/>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Boströ</w:t>
      </w:r>
      <w:r w:rsidR="006034D1" w:rsidRPr="00527A82">
        <w:rPr>
          <w:rFonts w:ascii="Garamond" w:eastAsia="Times New Roman" w:hAnsi="Garamond" w:cs="Times New Roman"/>
          <w:color w:val="000000"/>
          <w:sz w:val="24"/>
          <w:szCs w:val="24"/>
          <w:lang w:val="en-US"/>
        </w:rPr>
        <w:t>m</w:t>
      </w:r>
      <w:proofErr w:type="spellEnd"/>
      <w:r w:rsidR="006034D1" w:rsidRPr="00527A82">
        <w:rPr>
          <w:rFonts w:ascii="Garamond" w:eastAsia="Times New Roman" w:hAnsi="Garamond" w:cs="Times New Roman"/>
          <w:color w:val="000000"/>
          <w:sz w:val="24"/>
          <w:szCs w:val="24"/>
          <w:lang w:val="en-US"/>
        </w:rPr>
        <w:t xml:space="preserve"> C, </w:t>
      </w:r>
      <w:proofErr w:type="spellStart"/>
      <w:r w:rsidR="006034D1" w:rsidRPr="00527A82">
        <w:rPr>
          <w:rFonts w:ascii="Garamond" w:eastAsia="Times New Roman" w:hAnsi="Garamond" w:cs="Times New Roman"/>
          <w:color w:val="000000"/>
          <w:sz w:val="24"/>
          <w:szCs w:val="24"/>
          <w:lang w:val="en-US"/>
        </w:rPr>
        <w:t>Tomroos</w:t>
      </w:r>
      <w:proofErr w:type="spellEnd"/>
      <w:r w:rsidR="006034D1" w:rsidRPr="00527A82">
        <w:rPr>
          <w:rFonts w:ascii="Garamond" w:eastAsia="Times New Roman" w:hAnsi="Garamond" w:cs="Times New Roman"/>
          <w:color w:val="000000"/>
          <w:sz w:val="24"/>
          <w:szCs w:val="24"/>
          <w:lang w:val="en-US"/>
        </w:rPr>
        <w:t xml:space="preserve"> A, </w:t>
      </w:r>
      <w:proofErr w:type="spellStart"/>
      <w:r w:rsidR="006034D1" w:rsidRPr="00527A82">
        <w:rPr>
          <w:rFonts w:ascii="Garamond" w:eastAsia="Times New Roman" w:hAnsi="Garamond" w:cs="Times New Roman"/>
          <w:color w:val="000000"/>
          <w:sz w:val="24"/>
          <w:szCs w:val="24"/>
          <w:lang w:val="en-US"/>
        </w:rPr>
        <w:t>Bonsdorff</w:t>
      </w:r>
      <w:proofErr w:type="spellEnd"/>
      <w:r w:rsidR="006034D1" w:rsidRPr="00527A82">
        <w:rPr>
          <w:rFonts w:ascii="Garamond" w:eastAsia="Times New Roman" w:hAnsi="Garamond" w:cs="Times New Roman"/>
          <w:color w:val="000000"/>
          <w:sz w:val="24"/>
          <w:szCs w:val="24"/>
          <w:lang w:val="en-US"/>
        </w:rPr>
        <w:t xml:space="preserve"> E (2010) Invertebrate dispersal and habitat heterogeneity: </w:t>
      </w:r>
    </w:p>
    <w:p w14:paraId="534568E1" w14:textId="3FC5795D"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 xml:space="preserve">Expression of biological traits in a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landscape.</w:t>
      </w:r>
      <w:proofErr w:type="gramEnd"/>
      <w:r w:rsidRPr="00527A82">
        <w:rPr>
          <w:rFonts w:ascii="Garamond" w:eastAsia="Times New Roman" w:hAnsi="Garamond" w:cs="Times New Roman"/>
          <w:color w:val="000000"/>
          <w:sz w:val="24"/>
          <w:szCs w:val="24"/>
          <w:lang w:val="en-US"/>
        </w:rPr>
        <w:t xml:space="preserve">  J </w:t>
      </w:r>
      <w:proofErr w:type="spellStart"/>
      <w:r w:rsidRPr="00527A82">
        <w:rPr>
          <w:rFonts w:ascii="Garamond" w:eastAsia="Times New Roman" w:hAnsi="Garamond" w:cs="Times New Roman"/>
          <w:color w:val="000000"/>
          <w:sz w:val="24"/>
          <w:szCs w:val="24"/>
          <w:lang w:val="en-US"/>
        </w:rPr>
        <w:t>Exp</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390:106-117</w:t>
      </w:r>
    </w:p>
    <w:p w14:paraId="28D55C6D"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Bracken MES, Bracken BE, Rogers-Bennett L (2007) Species diversity and foundation</w:t>
      </w:r>
    </w:p>
    <w:p w14:paraId="0059DDED" w14:textId="6FCA6EF9" w:rsidR="006034D1" w:rsidRPr="00527A82" w:rsidRDefault="006034D1" w:rsidP="00774C09">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species</w:t>
      </w:r>
      <w:proofErr w:type="gramEnd"/>
      <w:r w:rsidRPr="00527A82">
        <w:rPr>
          <w:rFonts w:ascii="Garamond" w:eastAsia="Times New Roman" w:hAnsi="Garamond" w:cs="Times New Roman"/>
          <w:color w:val="000000"/>
          <w:sz w:val="24"/>
          <w:szCs w:val="24"/>
          <w:lang w:val="en-US"/>
        </w:rPr>
        <w:t>: Potential indicators of fisheries yields and ma</w:t>
      </w:r>
      <w:r w:rsidR="004629D1" w:rsidRPr="00527A82">
        <w:rPr>
          <w:rFonts w:ascii="Garamond" w:eastAsia="Times New Roman" w:hAnsi="Garamond" w:cs="Times New Roman"/>
          <w:color w:val="000000"/>
          <w:sz w:val="24"/>
          <w:szCs w:val="24"/>
          <w:lang w:val="en-US"/>
        </w:rPr>
        <w:t>rine ecosystem functioning.</w:t>
      </w:r>
      <w:r w:rsidRPr="00527A82">
        <w:rPr>
          <w:rFonts w:ascii="Garamond" w:eastAsia="Times New Roman" w:hAnsi="Garamond" w:cs="Times New Roman"/>
          <w:color w:val="000000"/>
          <w:sz w:val="24"/>
          <w:szCs w:val="24"/>
          <w:lang w:val="en-US"/>
        </w:rPr>
        <w:t xml:space="preserve"> California Cooperative Oceanic Fisheries Investigations Reports 48:82-91</w:t>
      </w:r>
    </w:p>
    <w:p w14:paraId="7BBEE4B6" w14:textId="45782A40" w:rsidR="009D62D7" w:rsidRPr="00527A82" w:rsidRDefault="009D62D7" w:rsidP="009D62D7">
      <w:pPr>
        <w:pStyle w:val="Bibliography"/>
        <w:spacing w:line="480" w:lineRule="auto"/>
        <w:ind w:left="709" w:hanging="709"/>
        <w:rPr>
          <w:rFonts w:ascii="Garamond" w:hAnsi="Garamond"/>
          <w:sz w:val="24"/>
          <w:szCs w:val="24"/>
        </w:rPr>
      </w:pPr>
      <w:r w:rsidRPr="00527A82">
        <w:rPr>
          <w:rFonts w:ascii="Garamond" w:hAnsi="Garamond"/>
          <w:sz w:val="24"/>
          <w:szCs w:val="24"/>
        </w:rPr>
        <w:t xml:space="preserve">Burnham KP, Anderson DR (2002) Model selection and </w:t>
      </w:r>
      <w:proofErr w:type="spellStart"/>
      <w:r w:rsidRPr="00527A82">
        <w:rPr>
          <w:rFonts w:ascii="Garamond" w:hAnsi="Garamond"/>
          <w:sz w:val="24"/>
          <w:szCs w:val="24"/>
        </w:rPr>
        <w:t>multimodel</w:t>
      </w:r>
      <w:proofErr w:type="spellEnd"/>
      <w:r w:rsidRPr="00527A82">
        <w:rPr>
          <w:rFonts w:ascii="Garamond" w:hAnsi="Garamond"/>
          <w:sz w:val="24"/>
          <w:szCs w:val="24"/>
        </w:rPr>
        <w:t xml:space="preserve"> inference. Springer-</w:t>
      </w:r>
      <w:proofErr w:type="spellStart"/>
      <w:r w:rsidRPr="00527A82">
        <w:rPr>
          <w:rFonts w:ascii="Garamond" w:hAnsi="Garamond"/>
          <w:sz w:val="24"/>
          <w:szCs w:val="24"/>
        </w:rPr>
        <w:t>Verlag</w:t>
      </w:r>
      <w:proofErr w:type="spellEnd"/>
      <w:r w:rsidRPr="00527A82">
        <w:rPr>
          <w:rFonts w:ascii="Garamond" w:hAnsi="Garamond"/>
          <w:sz w:val="24"/>
          <w:szCs w:val="24"/>
        </w:rPr>
        <w:t xml:space="preserve"> New York, NY</w:t>
      </w:r>
    </w:p>
    <w:p w14:paraId="3192EA13" w14:textId="77777777" w:rsidR="00CF1039" w:rsidRPr="00527A82" w:rsidRDefault="00CF1039" w:rsidP="00CF1039">
      <w:pPr>
        <w:rPr>
          <w:rFonts w:ascii="Garamond" w:hAnsi="Garamond"/>
          <w:sz w:val="24"/>
        </w:rPr>
      </w:pPr>
      <w:r w:rsidRPr="00527A82">
        <w:rPr>
          <w:rFonts w:ascii="Garamond" w:hAnsi="Garamond"/>
          <w:sz w:val="24"/>
        </w:rPr>
        <w:t xml:space="preserve">Byers JE, </w:t>
      </w:r>
      <w:proofErr w:type="spellStart"/>
      <w:r w:rsidRPr="00527A82">
        <w:rPr>
          <w:rFonts w:ascii="Garamond" w:hAnsi="Garamond"/>
          <w:sz w:val="24"/>
        </w:rPr>
        <w:t>Cuddington</w:t>
      </w:r>
      <w:proofErr w:type="spellEnd"/>
      <w:r w:rsidRPr="00527A82">
        <w:rPr>
          <w:rFonts w:ascii="Garamond" w:hAnsi="Garamond"/>
          <w:sz w:val="24"/>
        </w:rPr>
        <w:t xml:space="preserve"> K, Jones CG, Talley TS, Hastings A, </w:t>
      </w:r>
      <w:proofErr w:type="spellStart"/>
      <w:r w:rsidRPr="00527A82">
        <w:rPr>
          <w:rFonts w:ascii="Garamond" w:hAnsi="Garamond"/>
          <w:sz w:val="24"/>
        </w:rPr>
        <w:t>Lambrinos</w:t>
      </w:r>
      <w:proofErr w:type="spellEnd"/>
      <w:r w:rsidRPr="00527A82">
        <w:rPr>
          <w:rFonts w:ascii="Garamond" w:hAnsi="Garamond"/>
          <w:sz w:val="24"/>
        </w:rPr>
        <w:t xml:space="preserve"> JG, Wilson WG (2006) Using </w:t>
      </w:r>
    </w:p>
    <w:p w14:paraId="7FDF28E9" w14:textId="6C2ABB1C" w:rsidR="00CF1039" w:rsidRPr="00527A82" w:rsidRDefault="00CF1039" w:rsidP="00CF1039">
      <w:pPr>
        <w:ind w:firstLine="720"/>
        <w:rPr>
          <w:rFonts w:ascii="Garamond" w:hAnsi="Garamond"/>
        </w:rPr>
      </w:pPr>
      <w:proofErr w:type="gramStart"/>
      <w:r w:rsidRPr="00527A82">
        <w:rPr>
          <w:rFonts w:ascii="Garamond" w:hAnsi="Garamond"/>
          <w:sz w:val="24"/>
        </w:rPr>
        <w:t>ecosystem</w:t>
      </w:r>
      <w:proofErr w:type="gramEnd"/>
      <w:r w:rsidRPr="00527A82">
        <w:rPr>
          <w:rFonts w:ascii="Garamond" w:hAnsi="Garamond"/>
          <w:sz w:val="24"/>
        </w:rPr>
        <w:t xml:space="preserve"> engineers to restore ecological systems.  Trends </w:t>
      </w:r>
      <w:proofErr w:type="spellStart"/>
      <w:r w:rsidRPr="00527A82">
        <w:rPr>
          <w:rFonts w:ascii="Garamond" w:hAnsi="Garamond"/>
          <w:sz w:val="24"/>
        </w:rPr>
        <w:t>Ecol</w:t>
      </w:r>
      <w:proofErr w:type="spellEnd"/>
      <w:r w:rsidRPr="00527A82">
        <w:rPr>
          <w:rFonts w:ascii="Garamond" w:hAnsi="Garamond"/>
          <w:sz w:val="24"/>
        </w:rPr>
        <w:t xml:space="preserve"> </w:t>
      </w:r>
      <w:proofErr w:type="spellStart"/>
      <w:r w:rsidRPr="00527A82">
        <w:rPr>
          <w:rFonts w:ascii="Garamond" w:hAnsi="Garamond"/>
          <w:sz w:val="24"/>
        </w:rPr>
        <w:t>Evol</w:t>
      </w:r>
      <w:proofErr w:type="spellEnd"/>
      <w:r w:rsidRPr="00527A82">
        <w:rPr>
          <w:rFonts w:ascii="Garamond" w:hAnsi="Garamond"/>
          <w:sz w:val="24"/>
        </w:rPr>
        <w:t xml:space="preserve"> 21:493-500</w:t>
      </w:r>
    </w:p>
    <w:p w14:paraId="44BAFAF4"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Carr LA, Boyer KE, Brooks AJ (2011) Spatial patterns of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comm</w:t>
      </w:r>
      <w:r w:rsidR="003471CB" w:rsidRPr="00527A82">
        <w:rPr>
          <w:rFonts w:ascii="Garamond" w:eastAsia="Times New Roman" w:hAnsi="Garamond" w:cs="Times New Roman"/>
          <w:color w:val="000000"/>
          <w:sz w:val="24"/>
          <w:szCs w:val="24"/>
          <w:lang w:val="en-US"/>
        </w:rPr>
        <w:t xml:space="preserve">unities in San </w:t>
      </w:r>
      <w:r w:rsidRPr="00527A82">
        <w:rPr>
          <w:rFonts w:ascii="Garamond" w:eastAsia="Times New Roman" w:hAnsi="Garamond" w:cs="Times New Roman"/>
          <w:color w:val="000000"/>
          <w:sz w:val="24"/>
          <w:szCs w:val="24"/>
          <w:lang w:val="en-US"/>
        </w:rPr>
        <w:t xml:space="preserve">Francisco </w:t>
      </w:r>
    </w:p>
    <w:p w14:paraId="25ECF48D" w14:textId="4126A5B4"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Bay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w:t>
      </w:r>
      <w:r w:rsidRPr="00527A82">
        <w:rPr>
          <w:rFonts w:ascii="Garamond" w:eastAsia="Times New Roman" w:hAnsi="Garamond" w:cs="Times New Roman"/>
          <w:color w:val="000000"/>
          <w:sz w:val="24"/>
          <w:szCs w:val="24"/>
          <w:lang w:val="en-US"/>
        </w:rPr>
        <w:t xml:space="preserve">) beds. Mar </w:t>
      </w:r>
      <w:proofErr w:type="spellStart"/>
      <w:r w:rsidRPr="00527A82">
        <w:rPr>
          <w:rFonts w:ascii="Garamond" w:eastAsia="Times New Roman" w:hAnsi="Garamond" w:cs="Times New Roman"/>
          <w:color w:val="000000"/>
          <w:sz w:val="24"/>
          <w:szCs w:val="24"/>
          <w:lang w:val="en-US"/>
        </w:rPr>
        <w:t>Ecol-Evol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Persp</w:t>
      </w:r>
      <w:proofErr w:type="spellEnd"/>
      <w:r w:rsidRPr="00527A82">
        <w:rPr>
          <w:rFonts w:ascii="Garamond" w:eastAsia="Times New Roman" w:hAnsi="Garamond" w:cs="Times New Roman"/>
          <w:color w:val="000000"/>
          <w:sz w:val="24"/>
          <w:szCs w:val="24"/>
          <w:lang w:val="en-US"/>
        </w:rPr>
        <w:t xml:space="preserve"> 32:88-103</w:t>
      </w:r>
    </w:p>
    <w:p w14:paraId="0E6E8FD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Chao A, Bunge J (2002) Estimating the number of species in a stochastic abundance model.  </w:t>
      </w:r>
    </w:p>
    <w:p w14:paraId="45A76620" w14:textId="4FA69DC6"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Biometrics 58:531-539</w:t>
      </w:r>
    </w:p>
    <w:p w14:paraId="3F166C3B"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Chase JM, Myers JA (2011) Disentangling the importance of ecological niches from stochastic </w:t>
      </w:r>
    </w:p>
    <w:p w14:paraId="7243B10F" w14:textId="1A87C0FE"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processes</w:t>
      </w:r>
      <w:proofErr w:type="gramEnd"/>
      <w:r w:rsidRPr="00527A82">
        <w:rPr>
          <w:rFonts w:ascii="Garamond" w:eastAsia="Times New Roman" w:hAnsi="Garamond" w:cs="Times New Roman"/>
          <w:color w:val="000000"/>
          <w:sz w:val="24"/>
          <w:szCs w:val="24"/>
          <w:lang w:val="en-US"/>
        </w:rPr>
        <w:t xml:space="preserve"> across scales.  </w:t>
      </w:r>
      <w:proofErr w:type="spellStart"/>
      <w:r w:rsidRPr="00527A82">
        <w:rPr>
          <w:rFonts w:ascii="Garamond" w:eastAsia="Times New Roman" w:hAnsi="Garamond" w:cs="Times New Roman"/>
          <w:color w:val="000000"/>
          <w:sz w:val="24"/>
          <w:szCs w:val="24"/>
          <w:lang w:val="en-US"/>
        </w:rPr>
        <w:t>Philos</w:t>
      </w:r>
      <w:proofErr w:type="spellEnd"/>
      <w:r w:rsidRPr="00527A82">
        <w:rPr>
          <w:rFonts w:ascii="Garamond" w:eastAsia="Times New Roman" w:hAnsi="Garamond" w:cs="Times New Roman"/>
          <w:color w:val="000000"/>
          <w:sz w:val="24"/>
          <w:szCs w:val="24"/>
          <w:lang w:val="en-US"/>
        </w:rPr>
        <w:t xml:space="preserve"> T Roy </w:t>
      </w:r>
      <w:proofErr w:type="spellStart"/>
      <w:r w:rsidRPr="00527A82">
        <w:rPr>
          <w:rFonts w:ascii="Garamond" w:eastAsia="Times New Roman" w:hAnsi="Garamond" w:cs="Times New Roman"/>
          <w:color w:val="000000"/>
          <w:sz w:val="24"/>
          <w:szCs w:val="24"/>
          <w:lang w:val="en-US"/>
        </w:rPr>
        <w:t>Soc</w:t>
      </w:r>
      <w:proofErr w:type="spellEnd"/>
      <w:r w:rsidRPr="00527A82">
        <w:rPr>
          <w:rFonts w:ascii="Garamond" w:eastAsia="Times New Roman" w:hAnsi="Garamond" w:cs="Times New Roman"/>
          <w:color w:val="000000"/>
          <w:sz w:val="24"/>
          <w:szCs w:val="24"/>
          <w:lang w:val="en-US"/>
        </w:rPr>
        <w:t xml:space="preserve"> B 366:2351-2363</w:t>
      </w:r>
    </w:p>
    <w:p w14:paraId="6E83DEB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Colwell RK, </w:t>
      </w:r>
      <w:proofErr w:type="spellStart"/>
      <w:r w:rsidRPr="00527A82">
        <w:rPr>
          <w:rFonts w:ascii="Garamond" w:eastAsia="Times New Roman" w:hAnsi="Garamond" w:cs="Times New Roman"/>
          <w:color w:val="000000"/>
          <w:sz w:val="24"/>
          <w:szCs w:val="24"/>
          <w:lang w:val="en-US"/>
        </w:rPr>
        <w:t>Coddington</w:t>
      </w:r>
      <w:proofErr w:type="spellEnd"/>
      <w:r w:rsidRPr="00527A82">
        <w:rPr>
          <w:rFonts w:ascii="Garamond" w:eastAsia="Times New Roman" w:hAnsi="Garamond" w:cs="Times New Roman"/>
          <w:color w:val="000000"/>
          <w:sz w:val="24"/>
          <w:szCs w:val="24"/>
          <w:lang w:val="en-US"/>
        </w:rPr>
        <w:t xml:space="preserve"> JA (1994) Estimating terrestrial biodiversity through extrapolation.  </w:t>
      </w:r>
      <w:proofErr w:type="spellStart"/>
      <w:r w:rsidRPr="00527A82">
        <w:rPr>
          <w:rFonts w:ascii="Garamond" w:eastAsia="Times New Roman" w:hAnsi="Garamond" w:cs="Times New Roman"/>
          <w:color w:val="000000"/>
          <w:sz w:val="24"/>
          <w:szCs w:val="24"/>
          <w:lang w:val="en-US"/>
        </w:rPr>
        <w:t>Philos</w:t>
      </w:r>
      <w:proofErr w:type="spellEnd"/>
      <w:r w:rsidRPr="00527A82">
        <w:rPr>
          <w:rFonts w:ascii="Garamond" w:eastAsia="Times New Roman" w:hAnsi="Garamond" w:cs="Times New Roman"/>
          <w:color w:val="000000"/>
          <w:sz w:val="24"/>
          <w:szCs w:val="24"/>
          <w:lang w:val="en-US"/>
        </w:rPr>
        <w:t xml:space="preserve"> </w:t>
      </w:r>
    </w:p>
    <w:p w14:paraId="730D9223" w14:textId="6F474F8C"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 Roy </w:t>
      </w:r>
      <w:proofErr w:type="spellStart"/>
      <w:r w:rsidRPr="00527A82">
        <w:rPr>
          <w:rFonts w:ascii="Garamond" w:eastAsia="Times New Roman" w:hAnsi="Garamond" w:cs="Times New Roman"/>
          <w:color w:val="000000"/>
          <w:sz w:val="24"/>
          <w:szCs w:val="24"/>
          <w:lang w:val="en-US"/>
        </w:rPr>
        <w:t>Soc</w:t>
      </w:r>
      <w:proofErr w:type="spellEnd"/>
      <w:r w:rsidRPr="00527A82">
        <w:rPr>
          <w:rFonts w:ascii="Garamond" w:eastAsia="Times New Roman" w:hAnsi="Garamond" w:cs="Times New Roman"/>
          <w:color w:val="000000"/>
          <w:sz w:val="24"/>
          <w:szCs w:val="24"/>
          <w:lang w:val="en-US"/>
        </w:rPr>
        <w:t xml:space="preserve"> B</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345:101-118</w:t>
      </w:r>
    </w:p>
    <w:p w14:paraId="4474CC5A" w14:textId="77777777" w:rsidR="00056783" w:rsidRPr="00527A82" w:rsidRDefault="00056783" w:rsidP="00056783">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Crist TO, </w:t>
      </w:r>
      <w:proofErr w:type="spellStart"/>
      <w:r w:rsidRPr="00527A82">
        <w:rPr>
          <w:rFonts w:ascii="Garamond" w:eastAsia="Times New Roman" w:hAnsi="Garamond" w:cs="Times New Roman"/>
          <w:color w:val="000000"/>
          <w:sz w:val="24"/>
          <w:szCs w:val="24"/>
          <w:lang w:val="en-US"/>
        </w:rPr>
        <w:t>Veech</w:t>
      </w:r>
      <w:proofErr w:type="spellEnd"/>
      <w:r w:rsidRPr="00527A82">
        <w:rPr>
          <w:rFonts w:ascii="Garamond" w:eastAsia="Times New Roman" w:hAnsi="Garamond" w:cs="Times New Roman"/>
          <w:color w:val="000000"/>
          <w:sz w:val="24"/>
          <w:szCs w:val="24"/>
          <w:lang w:val="en-US"/>
        </w:rPr>
        <w:t xml:space="preserve"> JA (2006) Additive partitioning of rarefaction curves and species-area relationships: </w:t>
      </w:r>
    </w:p>
    <w:p w14:paraId="3F49F071" w14:textId="4FD06618" w:rsidR="00056783" w:rsidRPr="00527A82" w:rsidRDefault="00056783" w:rsidP="00056783">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unifying</w:t>
      </w:r>
      <w:proofErr w:type="gramEnd"/>
      <w:r w:rsidRPr="00527A82">
        <w:rPr>
          <w:rFonts w:ascii="Garamond" w:eastAsia="Times New Roman" w:hAnsi="Garamond" w:cs="Times New Roman"/>
          <w:color w:val="000000"/>
          <w:sz w:val="24"/>
          <w:szCs w:val="24"/>
          <w:lang w:val="en-US"/>
        </w:rPr>
        <w:t xml:space="preserve"> α-, β-, and γ-diversity with sample size and habitat area.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9:923-932</w:t>
      </w:r>
    </w:p>
    <w:p w14:paraId="3E8FC0D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Dauby</w:t>
      </w:r>
      <w:proofErr w:type="spellEnd"/>
      <w:r w:rsidRPr="00527A82">
        <w:rPr>
          <w:rFonts w:ascii="Garamond" w:eastAsia="Times New Roman" w:hAnsi="Garamond" w:cs="Times New Roman"/>
          <w:color w:val="000000"/>
          <w:sz w:val="24"/>
          <w:szCs w:val="24"/>
          <w:lang w:val="en-US"/>
        </w:rPr>
        <w:t xml:space="preserve"> G, Hardy OJ (2012) Sampled-based estimation of diversity </w:t>
      </w:r>
      <w:proofErr w:type="spellStart"/>
      <w:r w:rsidRPr="00527A82">
        <w:rPr>
          <w:rFonts w:ascii="Garamond" w:eastAsia="Times New Roman" w:hAnsi="Garamond" w:cs="Times New Roman"/>
          <w:i/>
          <w:color w:val="000000"/>
          <w:sz w:val="24"/>
          <w:szCs w:val="24"/>
          <w:lang w:val="en-US"/>
        </w:rPr>
        <w:t>sensu</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stricto</w:t>
      </w:r>
      <w:proofErr w:type="spellEnd"/>
      <w:r w:rsidRPr="00527A82">
        <w:rPr>
          <w:rFonts w:ascii="Garamond" w:eastAsia="Times New Roman" w:hAnsi="Garamond" w:cs="Times New Roman"/>
          <w:color w:val="000000"/>
          <w:sz w:val="24"/>
          <w:szCs w:val="24"/>
          <w:lang w:val="en-US"/>
        </w:rPr>
        <w:t xml:space="preserve"> by transforming </w:t>
      </w:r>
    </w:p>
    <w:p w14:paraId="6F64C675" w14:textId="1E121789"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Hurlbert</w:t>
      </w:r>
      <w:proofErr w:type="spellEnd"/>
      <w:r w:rsidRPr="00527A82">
        <w:rPr>
          <w:rFonts w:ascii="Garamond" w:eastAsia="Times New Roman" w:hAnsi="Garamond" w:cs="Times New Roman"/>
          <w:color w:val="000000"/>
          <w:sz w:val="24"/>
          <w:szCs w:val="24"/>
          <w:lang w:val="en-US"/>
        </w:rPr>
        <w:t xml:space="preserve"> diversities into effective number of species.</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Ecography</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35:661-672</w:t>
      </w:r>
    </w:p>
    <w:p w14:paraId="314C8A12" w14:textId="77777777" w:rsidR="00CF1039" w:rsidRPr="00527A82" w:rsidRDefault="002751CA" w:rsidP="002751CA">
      <w:pPr>
        <w:spacing w:after="0" w:line="480" w:lineRule="auto"/>
        <w:rPr>
          <w:rFonts w:ascii="Garamond" w:hAnsi="Garamond" w:cs="Arial"/>
          <w:sz w:val="24"/>
          <w:szCs w:val="19"/>
          <w:shd w:val="clear" w:color="auto" w:fill="FFFFFF"/>
        </w:rPr>
      </w:pPr>
      <w:r w:rsidRPr="00527A82">
        <w:rPr>
          <w:rFonts w:ascii="Garamond" w:hAnsi="Garamond" w:cs="Arial"/>
          <w:sz w:val="24"/>
          <w:szCs w:val="19"/>
          <w:shd w:val="clear" w:color="auto" w:fill="FFFFFF"/>
        </w:rPr>
        <w:lastRenderedPageBreak/>
        <w:t>Dayton</w:t>
      </w:r>
      <w:r w:rsidR="00CF1039" w:rsidRPr="00527A82">
        <w:rPr>
          <w:rFonts w:ascii="Garamond" w:hAnsi="Garamond" w:cs="Arial"/>
          <w:sz w:val="24"/>
          <w:szCs w:val="19"/>
          <w:shd w:val="clear" w:color="auto" w:fill="FFFFFF"/>
        </w:rPr>
        <w:t xml:space="preserve"> PK</w:t>
      </w:r>
      <w:r w:rsidRPr="00527A82">
        <w:rPr>
          <w:rFonts w:ascii="Garamond" w:hAnsi="Garamond" w:cs="Arial"/>
          <w:sz w:val="24"/>
          <w:szCs w:val="19"/>
          <w:shd w:val="clear" w:color="auto" w:fill="FFFFFF"/>
        </w:rPr>
        <w:t xml:space="preserve"> </w:t>
      </w:r>
      <w:r w:rsidR="00CF1039" w:rsidRPr="00527A82">
        <w:rPr>
          <w:rFonts w:ascii="Garamond" w:hAnsi="Garamond" w:cs="Arial"/>
          <w:sz w:val="24"/>
          <w:szCs w:val="19"/>
          <w:shd w:val="clear" w:color="auto" w:fill="FFFFFF"/>
        </w:rPr>
        <w:t>(1972)</w:t>
      </w:r>
      <w:r w:rsidRPr="00527A82">
        <w:rPr>
          <w:rFonts w:ascii="Garamond" w:hAnsi="Garamond" w:cs="Arial"/>
          <w:sz w:val="24"/>
          <w:szCs w:val="19"/>
          <w:shd w:val="clear" w:color="auto" w:fill="FFFFFF"/>
        </w:rPr>
        <w:t xml:space="preserve"> Toward an understanding of community resilience and the potential effects of </w:t>
      </w:r>
    </w:p>
    <w:p w14:paraId="6807F309" w14:textId="7062F8F7" w:rsidR="002751CA" w:rsidRPr="00527A82" w:rsidRDefault="002751CA" w:rsidP="00CF1039">
      <w:pPr>
        <w:spacing w:after="0" w:line="480" w:lineRule="auto"/>
        <w:ind w:left="720"/>
        <w:rPr>
          <w:rFonts w:ascii="Garamond" w:eastAsia="Times New Roman" w:hAnsi="Garamond" w:cs="Times New Roman"/>
          <w:sz w:val="36"/>
          <w:szCs w:val="24"/>
          <w:lang w:val="en-US"/>
        </w:rPr>
      </w:pPr>
      <w:proofErr w:type="gramStart"/>
      <w:r w:rsidRPr="00527A82">
        <w:rPr>
          <w:rFonts w:ascii="Garamond" w:hAnsi="Garamond" w:cs="Arial"/>
          <w:sz w:val="24"/>
          <w:szCs w:val="19"/>
          <w:shd w:val="clear" w:color="auto" w:fill="FFFFFF"/>
        </w:rPr>
        <w:t>enrichments</w:t>
      </w:r>
      <w:proofErr w:type="gramEnd"/>
      <w:r w:rsidRPr="00527A82">
        <w:rPr>
          <w:rFonts w:ascii="Garamond" w:hAnsi="Garamond" w:cs="Arial"/>
          <w:sz w:val="24"/>
          <w:szCs w:val="19"/>
          <w:shd w:val="clear" w:color="auto" w:fill="FFFFFF"/>
        </w:rPr>
        <w:t xml:space="preserve"> to the benthos at McMurdo Sound, Antarctica. Proceedings of the Colloquium on Conservation Problems </w:t>
      </w:r>
      <w:r w:rsidR="00CF1039" w:rsidRPr="00527A82">
        <w:rPr>
          <w:rFonts w:ascii="Garamond" w:hAnsi="Garamond" w:cs="Arial"/>
          <w:sz w:val="24"/>
          <w:szCs w:val="19"/>
          <w:shd w:val="clear" w:color="auto" w:fill="FFFFFF"/>
        </w:rPr>
        <w:t xml:space="preserve">81–96.  </w:t>
      </w:r>
      <w:r w:rsidRPr="00527A82">
        <w:rPr>
          <w:rFonts w:ascii="Garamond" w:hAnsi="Garamond" w:cs="Arial"/>
          <w:sz w:val="24"/>
          <w:szCs w:val="19"/>
          <w:shd w:val="clear" w:color="auto" w:fill="FFFFFF"/>
        </w:rPr>
        <w:t>Allen Press, Lawrence, Kansas</w:t>
      </w:r>
    </w:p>
    <w:p w14:paraId="0B2616E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Van </w:t>
      </w:r>
      <w:proofErr w:type="spellStart"/>
      <w:r w:rsidRPr="00527A82">
        <w:rPr>
          <w:rFonts w:ascii="Garamond" w:eastAsia="Times New Roman" w:hAnsi="Garamond" w:cs="Times New Roman"/>
          <w:color w:val="000000"/>
          <w:sz w:val="24"/>
          <w:szCs w:val="24"/>
          <w:lang w:val="en-US"/>
        </w:rPr>
        <w:t>Gansbeke</w:t>
      </w:r>
      <w:proofErr w:type="spellEnd"/>
      <w:r w:rsidRPr="00527A82">
        <w:rPr>
          <w:rFonts w:ascii="Garamond" w:eastAsia="Times New Roman" w:hAnsi="Garamond" w:cs="Times New Roman"/>
          <w:color w:val="000000"/>
          <w:sz w:val="24"/>
          <w:szCs w:val="24"/>
          <w:lang w:val="en-US"/>
        </w:rPr>
        <w:t xml:space="preserve"> D, </w:t>
      </w:r>
      <w:proofErr w:type="spellStart"/>
      <w:r w:rsidRPr="00527A82">
        <w:rPr>
          <w:rFonts w:ascii="Garamond" w:eastAsia="Times New Roman" w:hAnsi="Garamond" w:cs="Times New Roman"/>
          <w:color w:val="000000"/>
          <w:sz w:val="24"/>
          <w:szCs w:val="24"/>
          <w:lang w:val="en-US"/>
        </w:rPr>
        <w:t>Vincx</w:t>
      </w:r>
      <w:proofErr w:type="spellEnd"/>
      <w:r w:rsidRPr="00527A82">
        <w:rPr>
          <w:rFonts w:ascii="Garamond" w:eastAsia="Times New Roman" w:hAnsi="Garamond" w:cs="Times New Roman"/>
          <w:color w:val="000000"/>
          <w:sz w:val="24"/>
          <w:szCs w:val="24"/>
          <w:lang w:val="en-US"/>
        </w:rPr>
        <w:t xml:space="preserve"> M (2006) Resource availability and </w:t>
      </w:r>
      <w:proofErr w:type="spellStart"/>
      <w:r w:rsidRPr="00527A82">
        <w:rPr>
          <w:rFonts w:ascii="Garamond" w:eastAsia="Times New Roman" w:hAnsi="Garamond" w:cs="Times New Roman"/>
          <w:color w:val="000000"/>
          <w:sz w:val="24"/>
          <w:szCs w:val="24"/>
          <w:lang w:val="en-US"/>
        </w:rPr>
        <w:t>meiofauna</w:t>
      </w:r>
      <w:proofErr w:type="spellEnd"/>
      <w:r w:rsidRPr="00527A82">
        <w:rPr>
          <w:rFonts w:ascii="Garamond" w:eastAsia="Times New Roman" w:hAnsi="Garamond" w:cs="Times New Roman"/>
          <w:color w:val="000000"/>
          <w:sz w:val="24"/>
          <w:szCs w:val="24"/>
          <w:lang w:val="en-US"/>
        </w:rPr>
        <w:t xml:space="preserve"> in sediment of </w:t>
      </w:r>
    </w:p>
    <w:p w14:paraId="107E14F4" w14:textId="449CD6AC"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tropical</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beds: Local versus global trends. Mar Environ Res 61:59-73 </w:t>
      </w:r>
    </w:p>
    <w:p w14:paraId="48AE0E14"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w:t>
      </w:r>
      <w:proofErr w:type="spellStart"/>
      <w:r w:rsidRPr="00527A82">
        <w:rPr>
          <w:rFonts w:ascii="Garamond" w:eastAsia="Times New Roman" w:hAnsi="Garamond" w:cs="Times New Roman"/>
          <w:color w:val="000000"/>
          <w:sz w:val="24"/>
          <w:szCs w:val="24"/>
          <w:lang w:val="en-US"/>
        </w:rPr>
        <w:t>Fiers</w:t>
      </w:r>
      <w:proofErr w:type="spellEnd"/>
      <w:r w:rsidRPr="00527A82">
        <w:rPr>
          <w:rFonts w:ascii="Garamond" w:eastAsia="Times New Roman" w:hAnsi="Garamond" w:cs="Times New Roman"/>
          <w:color w:val="000000"/>
          <w:sz w:val="24"/>
          <w:szCs w:val="24"/>
          <w:lang w:val="en-US"/>
        </w:rPr>
        <w:t xml:space="preserve"> F, </w:t>
      </w:r>
      <w:proofErr w:type="spellStart"/>
      <w:r w:rsidRPr="00527A82">
        <w:rPr>
          <w:rFonts w:ascii="Garamond" w:eastAsia="Times New Roman" w:hAnsi="Garamond" w:cs="Times New Roman"/>
          <w:color w:val="000000"/>
          <w:sz w:val="24"/>
          <w:szCs w:val="24"/>
          <w:lang w:val="en-US"/>
        </w:rPr>
        <w:t>Vincx</w:t>
      </w:r>
      <w:proofErr w:type="spellEnd"/>
      <w:r w:rsidRPr="00527A82">
        <w:rPr>
          <w:rFonts w:ascii="Garamond" w:eastAsia="Times New Roman" w:hAnsi="Garamond" w:cs="Times New Roman"/>
          <w:color w:val="000000"/>
          <w:sz w:val="24"/>
          <w:szCs w:val="24"/>
          <w:lang w:val="en-US"/>
        </w:rPr>
        <w:t xml:space="preserve"> M (2003) Niche segregation and habitat </w:t>
      </w:r>
      <w:proofErr w:type="spellStart"/>
      <w:r w:rsidRPr="00527A82">
        <w:rPr>
          <w:rFonts w:ascii="Garamond" w:eastAsia="Times New Roman" w:hAnsi="Garamond" w:cs="Times New Roman"/>
          <w:color w:val="000000"/>
          <w:sz w:val="24"/>
          <w:szCs w:val="24"/>
          <w:lang w:val="en-US"/>
        </w:rPr>
        <w:t>specialisation</w:t>
      </w:r>
      <w:proofErr w:type="spellEnd"/>
      <w:r w:rsidRPr="00527A82">
        <w:rPr>
          <w:rFonts w:ascii="Garamond" w:eastAsia="Times New Roman" w:hAnsi="Garamond" w:cs="Times New Roman"/>
          <w:color w:val="000000"/>
          <w:sz w:val="24"/>
          <w:szCs w:val="24"/>
          <w:lang w:val="en-US"/>
        </w:rPr>
        <w:t xml:space="preserve"> of </w:t>
      </w:r>
      <w:proofErr w:type="spellStart"/>
      <w:r w:rsidRPr="00527A82">
        <w:rPr>
          <w:rFonts w:ascii="Garamond" w:eastAsia="Times New Roman" w:hAnsi="Garamond" w:cs="Times New Roman"/>
          <w:color w:val="000000"/>
          <w:sz w:val="24"/>
          <w:szCs w:val="24"/>
          <w:lang w:val="en-US"/>
        </w:rPr>
        <w:t>harpacticoid</w:t>
      </w:r>
      <w:proofErr w:type="spellEnd"/>
      <w:r w:rsidRPr="00527A82">
        <w:rPr>
          <w:rFonts w:ascii="Garamond" w:eastAsia="Times New Roman" w:hAnsi="Garamond" w:cs="Times New Roman"/>
          <w:color w:val="000000"/>
          <w:sz w:val="24"/>
          <w:szCs w:val="24"/>
          <w:lang w:val="en-US"/>
        </w:rPr>
        <w:t xml:space="preserve"> </w:t>
      </w:r>
    </w:p>
    <w:p w14:paraId="42183E51" w14:textId="6A94DBED"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copepods</w:t>
      </w:r>
      <w:proofErr w:type="gramEnd"/>
      <w:r w:rsidRPr="00527A82">
        <w:rPr>
          <w:rFonts w:ascii="Garamond" w:eastAsia="Times New Roman" w:hAnsi="Garamond" w:cs="Times New Roman"/>
          <w:color w:val="000000"/>
          <w:sz w:val="24"/>
          <w:szCs w:val="24"/>
          <w:lang w:val="en-US"/>
        </w:rPr>
        <w:t xml:space="preserve"> in a tropical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142:345-355</w:t>
      </w:r>
    </w:p>
    <w:p w14:paraId="408C6501"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De Troch M, </w:t>
      </w:r>
      <w:proofErr w:type="spellStart"/>
      <w:r w:rsidRPr="00527A82">
        <w:rPr>
          <w:rFonts w:ascii="Garamond" w:eastAsia="Times New Roman" w:hAnsi="Garamond" w:cs="Times New Roman"/>
          <w:color w:val="000000"/>
          <w:sz w:val="24"/>
          <w:szCs w:val="24"/>
          <w:lang w:val="en-US"/>
        </w:rPr>
        <w:t>Fiers</w:t>
      </w:r>
      <w:proofErr w:type="spellEnd"/>
      <w:r w:rsidRPr="00527A82">
        <w:rPr>
          <w:rFonts w:ascii="Garamond" w:eastAsia="Times New Roman" w:hAnsi="Garamond" w:cs="Times New Roman"/>
          <w:color w:val="000000"/>
          <w:sz w:val="24"/>
          <w:szCs w:val="24"/>
          <w:lang w:val="en-US"/>
        </w:rPr>
        <w:t xml:space="preserve"> F, </w:t>
      </w:r>
      <w:proofErr w:type="spellStart"/>
      <w:r w:rsidRPr="00527A82">
        <w:rPr>
          <w:rFonts w:ascii="Garamond" w:eastAsia="Times New Roman" w:hAnsi="Garamond" w:cs="Times New Roman"/>
          <w:color w:val="000000"/>
          <w:sz w:val="24"/>
          <w:szCs w:val="24"/>
          <w:lang w:val="en-US"/>
        </w:rPr>
        <w:t>Vincx</w:t>
      </w:r>
      <w:proofErr w:type="spellEnd"/>
      <w:r w:rsidRPr="00527A82">
        <w:rPr>
          <w:rFonts w:ascii="Garamond" w:eastAsia="Times New Roman" w:hAnsi="Garamond" w:cs="Times New Roman"/>
          <w:color w:val="000000"/>
          <w:sz w:val="24"/>
          <w:szCs w:val="24"/>
          <w:lang w:val="en-US"/>
        </w:rPr>
        <w:t xml:space="preserve"> M (2001) Alpha and beta diversity of </w:t>
      </w:r>
      <w:proofErr w:type="spellStart"/>
      <w:r w:rsidRPr="00527A82">
        <w:rPr>
          <w:rFonts w:ascii="Garamond" w:eastAsia="Times New Roman" w:hAnsi="Garamond" w:cs="Times New Roman"/>
          <w:color w:val="000000"/>
          <w:sz w:val="24"/>
          <w:szCs w:val="24"/>
          <w:lang w:val="en-US"/>
        </w:rPr>
        <w:t>harpacticoid</w:t>
      </w:r>
      <w:proofErr w:type="spellEnd"/>
      <w:r w:rsidRPr="00527A82">
        <w:rPr>
          <w:rFonts w:ascii="Garamond" w:eastAsia="Times New Roman" w:hAnsi="Garamond" w:cs="Times New Roman"/>
          <w:color w:val="000000"/>
          <w:sz w:val="24"/>
          <w:szCs w:val="24"/>
          <w:lang w:val="en-US"/>
        </w:rPr>
        <w:t xml:space="preserve"> copepods in a </w:t>
      </w:r>
    </w:p>
    <w:p w14:paraId="26DC37F0" w14:textId="12681E76" w:rsidR="009830BA" w:rsidRDefault="006034D1" w:rsidP="00F047CC">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tropical</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bed: the relation between diversity and species’ ra</w:t>
      </w:r>
      <w:r w:rsidR="004629D1" w:rsidRPr="00527A82">
        <w:rPr>
          <w:rFonts w:ascii="Garamond" w:eastAsia="Times New Roman" w:hAnsi="Garamond" w:cs="Times New Roman"/>
          <w:color w:val="000000"/>
          <w:sz w:val="24"/>
          <w:szCs w:val="24"/>
          <w:lang w:val="en-US"/>
        </w:rPr>
        <w:t xml:space="preserve">nge size distribution. Mar </w:t>
      </w:r>
      <w:proofErr w:type="spellStart"/>
      <w:r w:rsidR="004629D1" w:rsidRPr="00527A82">
        <w:rPr>
          <w:rFonts w:ascii="Garamond" w:eastAsia="Times New Roman" w:hAnsi="Garamond" w:cs="Times New Roman"/>
          <w:color w:val="000000"/>
          <w:sz w:val="24"/>
          <w:szCs w:val="24"/>
          <w:lang w:val="en-US"/>
        </w:rPr>
        <w:t>Ecol</w:t>
      </w:r>
      <w:proofErr w:type="spellEnd"/>
      <w:r w:rsidR="004629D1"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215: 225-236</w:t>
      </w:r>
    </w:p>
    <w:p w14:paraId="43C43CBC" w14:textId="77777777" w:rsidR="00B84EED" w:rsidRDefault="00B84EED" w:rsidP="00B84EED">
      <w:pPr>
        <w:spacing w:after="0" w:line="480" w:lineRule="auto"/>
        <w:rPr>
          <w:rFonts w:ascii="Garamond" w:hAnsi="Garamond"/>
          <w:sz w:val="24"/>
        </w:rPr>
      </w:pPr>
      <w:r>
        <w:rPr>
          <w:rFonts w:ascii="Garamond" w:hAnsi="Garamond"/>
          <w:sz w:val="24"/>
        </w:rPr>
        <w:t>Douglass JG,</w:t>
      </w:r>
      <w:r w:rsidR="00C2585D" w:rsidRPr="00B84EED">
        <w:rPr>
          <w:rFonts w:ascii="Garamond" w:hAnsi="Garamond"/>
          <w:sz w:val="24"/>
        </w:rPr>
        <w:t xml:space="preserve"> France</w:t>
      </w:r>
      <w:r>
        <w:rPr>
          <w:rFonts w:ascii="Garamond" w:hAnsi="Garamond"/>
          <w:sz w:val="24"/>
        </w:rPr>
        <w:t xml:space="preserve"> KE, </w:t>
      </w:r>
      <w:r w:rsidR="00C2585D" w:rsidRPr="00B84EED">
        <w:rPr>
          <w:rFonts w:ascii="Garamond" w:hAnsi="Garamond"/>
          <w:sz w:val="24"/>
        </w:rPr>
        <w:t>Richardson</w:t>
      </w:r>
      <w:r>
        <w:rPr>
          <w:rFonts w:ascii="Garamond" w:hAnsi="Garamond"/>
          <w:sz w:val="24"/>
        </w:rPr>
        <w:t xml:space="preserve"> JP, </w:t>
      </w:r>
      <w:r w:rsidR="00C2585D" w:rsidRPr="00B84EED">
        <w:rPr>
          <w:rFonts w:ascii="Garamond" w:hAnsi="Garamond"/>
          <w:sz w:val="24"/>
        </w:rPr>
        <w:t>Duffy</w:t>
      </w:r>
      <w:r>
        <w:rPr>
          <w:rFonts w:ascii="Garamond" w:hAnsi="Garamond"/>
          <w:sz w:val="24"/>
        </w:rPr>
        <w:t xml:space="preserve"> JE (</w:t>
      </w:r>
      <w:r w:rsidR="00C2585D" w:rsidRPr="00B84EED">
        <w:rPr>
          <w:rFonts w:ascii="Garamond" w:hAnsi="Garamond"/>
          <w:sz w:val="24"/>
        </w:rPr>
        <w:t>2010</w:t>
      </w:r>
      <w:r>
        <w:rPr>
          <w:rFonts w:ascii="Garamond" w:hAnsi="Garamond"/>
          <w:sz w:val="24"/>
        </w:rPr>
        <w:t>)</w:t>
      </w:r>
      <w:r w:rsidR="00C2585D" w:rsidRPr="00B84EED">
        <w:rPr>
          <w:rFonts w:ascii="Garamond" w:hAnsi="Garamond"/>
          <w:sz w:val="24"/>
        </w:rPr>
        <w:t xml:space="preserve"> Seasonal and </w:t>
      </w:r>
      <w:proofErr w:type="spellStart"/>
      <w:r w:rsidR="00C2585D" w:rsidRPr="00B84EED">
        <w:rPr>
          <w:rFonts w:ascii="Garamond" w:hAnsi="Garamond"/>
          <w:sz w:val="24"/>
        </w:rPr>
        <w:t>interannual</w:t>
      </w:r>
      <w:proofErr w:type="spellEnd"/>
      <w:r w:rsidR="00C2585D" w:rsidRPr="00B84EED">
        <w:rPr>
          <w:rFonts w:ascii="Garamond" w:hAnsi="Garamond"/>
          <w:sz w:val="24"/>
        </w:rPr>
        <w:t xml:space="preserve"> change in a </w:t>
      </w:r>
    </w:p>
    <w:p w14:paraId="6D4D5171" w14:textId="1ACC8AB6" w:rsidR="00C2585D" w:rsidRPr="00B84EED" w:rsidRDefault="00C2585D" w:rsidP="00B84EED">
      <w:pPr>
        <w:spacing w:after="0" w:line="480" w:lineRule="auto"/>
        <w:ind w:left="720"/>
        <w:rPr>
          <w:rFonts w:ascii="Garamond" w:eastAsia="Times New Roman" w:hAnsi="Garamond" w:cs="Times New Roman"/>
          <w:color w:val="000000"/>
          <w:sz w:val="28"/>
          <w:szCs w:val="24"/>
          <w:lang w:val="en-US"/>
        </w:rPr>
      </w:pPr>
      <w:r w:rsidRPr="00B84EED">
        <w:rPr>
          <w:rFonts w:ascii="Garamond" w:hAnsi="Garamond"/>
          <w:sz w:val="24"/>
        </w:rPr>
        <w:t xml:space="preserve">Chesapeake Bay eelgrass community: Insights into biotic and abiotic control of community </w:t>
      </w:r>
      <w:r w:rsidR="00B84EED">
        <w:rPr>
          <w:rFonts w:ascii="Garamond" w:hAnsi="Garamond"/>
          <w:sz w:val="24"/>
        </w:rPr>
        <w:t>s</w:t>
      </w:r>
      <w:r w:rsidRPr="00B84EED">
        <w:rPr>
          <w:rFonts w:ascii="Garamond" w:hAnsi="Garamond"/>
          <w:sz w:val="24"/>
        </w:rPr>
        <w:t>tructure</w:t>
      </w:r>
      <w:r w:rsidR="00B84EED">
        <w:rPr>
          <w:rFonts w:ascii="Garamond" w:hAnsi="Garamond"/>
          <w:sz w:val="24"/>
        </w:rPr>
        <w:t xml:space="preserve">.  </w:t>
      </w:r>
      <w:proofErr w:type="spellStart"/>
      <w:r w:rsidR="00B84EED">
        <w:rPr>
          <w:rFonts w:ascii="Garamond" w:hAnsi="Garamond"/>
          <w:sz w:val="24"/>
        </w:rPr>
        <w:t>Limnol</w:t>
      </w:r>
      <w:proofErr w:type="spellEnd"/>
      <w:r w:rsidR="00B84EED">
        <w:rPr>
          <w:rFonts w:ascii="Garamond" w:hAnsi="Garamond"/>
          <w:sz w:val="24"/>
        </w:rPr>
        <w:t xml:space="preserve"> </w:t>
      </w:r>
      <w:proofErr w:type="spellStart"/>
      <w:r w:rsidR="00B84EED">
        <w:rPr>
          <w:rFonts w:ascii="Garamond" w:hAnsi="Garamond"/>
          <w:sz w:val="24"/>
        </w:rPr>
        <w:t>Oceanogr</w:t>
      </w:r>
      <w:proofErr w:type="spellEnd"/>
      <w:r w:rsidR="00B84EED">
        <w:rPr>
          <w:rFonts w:ascii="Garamond" w:hAnsi="Garamond"/>
          <w:sz w:val="24"/>
        </w:rPr>
        <w:t xml:space="preserve"> 55:1499-1520</w:t>
      </w:r>
    </w:p>
    <w:p w14:paraId="6AB2227A" w14:textId="77777777" w:rsidR="009830BA" w:rsidRPr="00527A82" w:rsidRDefault="009830B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Douglass JG, Duffy JE, </w:t>
      </w:r>
      <w:proofErr w:type="spellStart"/>
      <w:r w:rsidRPr="00527A82">
        <w:rPr>
          <w:rFonts w:ascii="Garamond" w:eastAsia="Times New Roman" w:hAnsi="Garamond" w:cs="Times New Roman"/>
          <w:color w:val="000000"/>
          <w:sz w:val="24"/>
          <w:szCs w:val="24"/>
          <w:lang w:val="en-US"/>
        </w:rPr>
        <w:t>Canuel</w:t>
      </w:r>
      <w:proofErr w:type="spellEnd"/>
      <w:r w:rsidRPr="00527A82">
        <w:rPr>
          <w:rFonts w:ascii="Garamond" w:eastAsia="Times New Roman" w:hAnsi="Garamond" w:cs="Times New Roman"/>
          <w:color w:val="000000"/>
          <w:sz w:val="24"/>
          <w:szCs w:val="24"/>
          <w:lang w:val="en-US"/>
        </w:rPr>
        <w:t xml:space="preserve"> EA (2011) Food web structure in a Chesapeake Bay eelgrass bed as </w:t>
      </w:r>
    </w:p>
    <w:p w14:paraId="3692ED59" w14:textId="49B16BA6" w:rsidR="006034D1" w:rsidRPr="00527A82" w:rsidRDefault="009830BA"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determined</w:t>
      </w:r>
      <w:proofErr w:type="gramEnd"/>
      <w:r w:rsidRPr="00527A82">
        <w:rPr>
          <w:rFonts w:ascii="Garamond" w:eastAsia="Times New Roman" w:hAnsi="Garamond" w:cs="Times New Roman"/>
          <w:color w:val="000000"/>
          <w:sz w:val="24"/>
          <w:szCs w:val="24"/>
          <w:lang w:val="en-US"/>
        </w:rPr>
        <w:t xml:space="preserve"> through gut contents and C-13 and N-15 isotope analysis.  </w:t>
      </w:r>
      <w:proofErr w:type="spellStart"/>
      <w:r w:rsidRPr="00527A82">
        <w:rPr>
          <w:rFonts w:ascii="Garamond" w:eastAsia="Times New Roman" w:hAnsi="Garamond" w:cs="Times New Roman"/>
          <w:color w:val="000000"/>
          <w:sz w:val="24"/>
          <w:szCs w:val="24"/>
          <w:lang w:val="en-US"/>
        </w:rPr>
        <w:t>Estuar</w:t>
      </w:r>
      <w:proofErr w:type="spellEnd"/>
      <w:r w:rsidRPr="00527A82">
        <w:rPr>
          <w:rFonts w:ascii="Garamond" w:eastAsia="Times New Roman" w:hAnsi="Garamond" w:cs="Times New Roman"/>
          <w:color w:val="000000"/>
          <w:sz w:val="24"/>
          <w:szCs w:val="24"/>
          <w:lang w:val="en-US"/>
        </w:rPr>
        <w:t xml:space="preserve"> Coast 34:701-711</w:t>
      </w:r>
    </w:p>
    <w:p w14:paraId="7C090EC8" w14:textId="550697BB" w:rsidR="006034D1" w:rsidRPr="00527A82" w:rsidRDefault="004629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Duarte CM (2002)</w:t>
      </w:r>
      <w:r w:rsidR="005969FF">
        <w:rPr>
          <w:rFonts w:ascii="Garamond" w:eastAsia="Times New Roman" w:hAnsi="Garamond" w:cs="Times New Roman"/>
          <w:color w:val="000000"/>
          <w:sz w:val="24"/>
          <w:szCs w:val="24"/>
          <w:lang w:val="en-US"/>
        </w:rPr>
        <w:t xml:space="preserve"> </w:t>
      </w:r>
      <w:r w:rsidR="006034D1" w:rsidRPr="00527A82">
        <w:rPr>
          <w:rFonts w:ascii="Garamond" w:eastAsia="Times New Roman" w:hAnsi="Garamond" w:cs="Times New Roman"/>
          <w:color w:val="000000"/>
          <w:sz w:val="24"/>
          <w:szCs w:val="24"/>
          <w:lang w:val="en-US"/>
        </w:rPr>
        <w:t xml:space="preserve">The future of </w:t>
      </w:r>
      <w:proofErr w:type="spellStart"/>
      <w:r w:rsidR="006034D1" w:rsidRPr="00527A82">
        <w:rPr>
          <w:rFonts w:ascii="Garamond" w:eastAsia="Times New Roman" w:hAnsi="Garamond" w:cs="Times New Roman"/>
          <w:color w:val="000000"/>
          <w:sz w:val="24"/>
          <w:szCs w:val="24"/>
          <w:lang w:val="en-US"/>
        </w:rPr>
        <w:t>seagrass</w:t>
      </w:r>
      <w:proofErr w:type="spellEnd"/>
      <w:r w:rsidR="006034D1" w:rsidRPr="00527A82">
        <w:rPr>
          <w:rFonts w:ascii="Garamond" w:eastAsia="Times New Roman" w:hAnsi="Garamond" w:cs="Times New Roman"/>
          <w:color w:val="000000"/>
          <w:sz w:val="24"/>
          <w:szCs w:val="24"/>
          <w:lang w:val="en-US"/>
        </w:rPr>
        <w:t xml:space="preserve"> mead</w:t>
      </w:r>
      <w:r w:rsidR="00527B77" w:rsidRPr="00527A82">
        <w:rPr>
          <w:rFonts w:ascii="Garamond" w:eastAsia="Times New Roman" w:hAnsi="Garamond" w:cs="Times New Roman"/>
          <w:color w:val="000000"/>
          <w:sz w:val="24"/>
          <w:szCs w:val="24"/>
          <w:lang w:val="en-US"/>
        </w:rPr>
        <w:t xml:space="preserve">ows. Environ </w:t>
      </w:r>
      <w:proofErr w:type="spellStart"/>
      <w:r w:rsidR="00527B77" w:rsidRPr="00527A82">
        <w:rPr>
          <w:rFonts w:ascii="Garamond" w:eastAsia="Times New Roman" w:hAnsi="Garamond" w:cs="Times New Roman"/>
          <w:color w:val="000000"/>
          <w:sz w:val="24"/>
          <w:szCs w:val="24"/>
          <w:lang w:val="en-US"/>
        </w:rPr>
        <w:t>Conserv</w:t>
      </w:r>
      <w:proofErr w:type="spellEnd"/>
      <w:r w:rsidR="00527B77" w:rsidRPr="00527A82">
        <w:rPr>
          <w:rFonts w:ascii="Garamond" w:eastAsia="Times New Roman" w:hAnsi="Garamond" w:cs="Times New Roman"/>
          <w:color w:val="000000"/>
          <w:sz w:val="24"/>
          <w:szCs w:val="24"/>
          <w:lang w:val="en-US"/>
        </w:rPr>
        <w:t xml:space="preserve"> 29:192-206</w:t>
      </w:r>
    </w:p>
    <w:p w14:paraId="2A8EE318" w14:textId="2B11379D"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Duffy JE, </w:t>
      </w:r>
      <w:proofErr w:type="spellStart"/>
      <w:r w:rsidRPr="00527A82">
        <w:rPr>
          <w:rFonts w:ascii="Garamond" w:eastAsia="Times New Roman" w:hAnsi="Garamond" w:cs="Times New Roman"/>
          <w:color w:val="000000"/>
          <w:sz w:val="24"/>
          <w:szCs w:val="24"/>
          <w:lang w:val="en-US"/>
        </w:rPr>
        <w:t>Canuel</w:t>
      </w:r>
      <w:proofErr w:type="spellEnd"/>
      <w:r w:rsidRPr="00527A82">
        <w:rPr>
          <w:rFonts w:ascii="Garamond" w:eastAsia="Times New Roman" w:hAnsi="Garamond" w:cs="Times New Roman"/>
          <w:color w:val="000000"/>
          <w:sz w:val="24"/>
          <w:szCs w:val="24"/>
          <w:lang w:val="en-US"/>
        </w:rPr>
        <w:t xml:space="preserve"> EA, Richardson JP (2003) Grazer diversity and ecosystem functioning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5F98B941" w14:textId="2ABB3F9C"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beds</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6:637-645</w:t>
      </w:r>
    </w:p>
    <w:p w14:paraId="266667A2" w14:textId="6639E1AF"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Duffy JE, Reynolds PL, </w:t>
      </w:r>
      <w:proofErr w:type="spellStart"/>
      <w:r w:rsidRPr="00527A82">
        <w:rPr>
          <w:rFonts w:ascii="Garamond" w:eastAsia="Times New Roman" w:hAnsi="Garamond" w:cs="Times New Roman"/>
          <w:color w:val="000000"/>
          <w:sz w:val="24"/>
          <w:szCs w:val="24"/>
          <w:lang w:val="en-US"/>
        </w:rPr>
        <w:t>Bostr</w:t>
      </w:r>
      <w:r w:rsidR="003471CB" w:rsidRPr="00527A82">
        <w:rPr>
          <w:rFonts w:ascii="Garamond" w:eastAsia="Times New Roman" w:hAnsi="Garamond" w:cs="Times New Roman"/>
          <w:color w:val="000000"/>
          <w:sz w:val="24"/>
          <w:szCs w:val="24"/>
          <w:lang w:val="en-US"/>
        </w:rPr>
        <w:t>ö</w:t>
      </w:r>
      <w:r w:rsidRPr="00527A82">
        <w:rPr>
          <w:rFonts w:ascii="Garamond" w:eastAsia="Times New Roman" w:hAnsi="Garamond" w:cs="Times New Roman"/>
          <w:color w:val="000000"/>
          <w:sz w:val="24"/>
          <w:szCs w:val="24"/>
          <w:lang w:val="en-US"/>
        </w:rPr>
        <w:t>m</w:t>
      </w:r>
      <w:proofErr w:type="spellEnd"/>
      <w:r w:rsidRPr="00527A82">
        <w:rPr>
          <w:rFonts w:ascii="Garamond" w:eastAsia="Times New Roman" w:hAnsi="Garamond" w:cs="Times New Roman"/>
          <w:color w:val="000000"/>
          <w:sz w:val="24"/>
          <w:szCs w:val="24"/>
          <w:lang w:val="en-US"/>
        </w:rPr>
        <w:t xml:space="preserve"> C, Coyer JA, </w:t>
      </w:r>
      <w:proofErr w:type="spellStart"/>
      <w:r w:rsidRPr="00527A82">
        <w:rPr>
          <w:rFonts w:ascii="Garamond" w:eastAsia="Times New Roman" w:hAnsi="Garamond" w:cs="Times New Roman"/>
          <w:color w:val="000000"/>
          <w:sz w:val="24"/>
          <w:szCs w:val="24"/>
          <w:lang w:val="en-US"/>
        </w:rPr>
        <w:t>Cuss</w:t>
      </w:r>
      <w:r w:rsidR="003471CB" w:rsidRPr="00527A82">
        <w:rPr>
          <w:rFonts w:ascii="Garamond" w:eastAsia="Times New Roman" w:hAnsi="Garamond" w:cs="Times New Roman"/>
          <w:color w:val="000000"/>
          <w:sz w:val="24"/>
          <w:szCs w:val="24"/>
          <w:lang w:val="en-US"/>
        </w:rPr>
        <w:t>on</w:t>
      </w:r>
      <w:proofErr w:type="spellEnd"/>
      <w:r w:rsidR="003471CB" w:rsidRPr="00527A82">
        <w:rPr>
          <w:rFonts w:ascii="Garamond" w:eastAsia="Times New Roman" w:hAnsi="Garamond" w:cs="Times New Roman"/>
          <w:color w:val="000000"/>
          <w:sz w:val="24"/>
          <w:szCs w:val="24"/>
          <w:lang w:val="en-US"/>
        </w:rPr>
        <w:t xml:space="preserve"> M, </w:t>
      </w:r>
      <w:proofErr w:type="spellStart"/>
      <w:r w:rsidR="003471CB" w:rsidRPr="00527A82">
        <w:rPr>
          <w:rFonts w:ascii="Garamond" w:eastAsia="Times New Roman" w:hAnsi="Garamond" w:cs="Times New Roman"/>
          <w:color w:val="000000"/>
          <w:sz w:val="24"/>
          <w:szCs w:val="24"/>
          <w:lang w:val="en-US"/>
        </w:rPr>
        <w:t>Donadi</w:t>
      </w:r>
      <w:proofErr w:type="spellEnd"/>
      <w:r w:rsidR="003471CB" w:rsidRPr="00527A82">
        <w:rPr>
          <w:rFonts w:ascii="Garamond" w:eastAsia="Times New Roman" w:hAnsi="Garamond" w:cs="Times New Roman"/>
          <w:color w:val="000000"/>
          <w:sz w:val="24"/>
          <w:szCs w:val="24"/>
          <w:lang w:val="en-US"/>
        </w:rPr>
        <w:t xml:space="preserve"> S, Douglass G, </w:t>
      </w:r>
      <w:proofErr w:type="spellStart"/>
      <w:r w:rsidR="003471CB" w:rsidRPr="00527A82">
        <w:rPr>
          <w:rFonts w:ascii="Garamond" w:eastAsia="Times New Roman" w:hAnsi="Garamond" w:cs="Times New Roman"/>
          <w:color w:val="000000"/>
          <w:sz w:val="24"/>
          <w:szCs w:val="24"/>
          <w:lang w:val="en-US"/>
        </w:rPr>
        <w:t>Eklö</w:t>
      </w:r>
      <w:r w:rsidRPr="00527A82">
        <w:rPr>
          <w:rFonts w:ascii="Garamond" w:eastAsia="Times New Roman" w:hAnsi="Garamond" w:cs="Times New Roman"/>
          <w:color w:val="000000"/>
          <w:sz w:val="24"/>
          <w:szCs w:val="24"/>
          <w:lang w:val="en-US"/>
        </w:rPr>
        <w:t>f</w:t>
      </w:r>
      <w:proofErr w:type="spellEnd"/>
      <w:r w:rsidRPr="00527A82">
        <w:rPr>
          <w:rFonts w:ascii="Garamond" w:eastAsia="Times New Roman" w:hAnsi="Garamond" w:cs="Times New Roman"/>
          <w:color w:val="000000"/>
          <w:sz w:val="24"/>
          <w:szCs w:val="24"/>
          <w:lang w:val="en-US"/>
        </w:rPr>
        <w:t xml:space="preserve"> JS, </w:t>
      </w:r>
      <w:proofErr w:type="spellStart"/>
      <w:r w:rsidRPr="00527A82">
        <w:rPr>
          <w:rFonts w:ascii="Garamond" w:eastAsia="Times New Roman" w:hAnsi="Garamond" w:cs="Times New Roman"/>
          <w:color w:val="000000"/>
          <w:sz w:val="24"/>
          <w:szCs w:val="24"/>
          <w:lang w:val="en-US"/>
        </w:rPr>
        <w:t>Engelen</w:t>
      </w:r>
      <w:proofErr w:type="spellEnd"/>
      <w:r w:rsidRPr="00527A82">
        <w:rPr>
          <w:rFonts w:ascii="Garamond" w:eastAsia="Times New Roman" w:hAnsi="Garamond" w:cs="Times New Roman"/>
          <w:color w:val="000000"/>
          <w:sz w:val="24"/>
          <w:szCs w:val="24"/>
          <w:lang w:val="en-US"/>
        </w:rPr>
        <w:t xml:space="preserve"> </w:t>
      </w:r>
    </w:p>
    <w:p w14:paraId="2765D6D6" w14:textId="5D3C4124"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AH, Eriksson BK, </w:t>
      </w:r>
      <w:proofErr w:type="spellStart"/>
      <w:r w:rsidRPr="00527A82">
        <w:rPr>
          <w:rFonts w:ascii="Garamond" w:eastAsia="Times New Roman" w:hAnsi="Garamond" w:cs="Times New Roman"/>
          <w:color w:val="000000"/>
          <w:sz w:val="24"/>
          <w:szCs w:val="24"/>
          <w:lang w:val="en-US"/>
        </w:rPr>
        <w:t>Fredriksen</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Gamfeldt</w:t>
      </w:r>
      <w:proofErr w:type="spellEnd"/>
      <w:r w:rsidRPr="00527A82">
        <w:rPr>
          <w:rFonts w:ascii="Garamond" w:eastAsia="Times New Roman" w:hAnsi="Garamond" w:cs="Times New Roman"/>
          <w:color w:val="000000"/>
          <w:sz w:val="24"/>
          <w:szCs w:val="24"/>
          <w:lang w:val="en-US"/>
        </w:rPr>
        <w:t xml:space="preserve"> L, </w:t>
      </w:r>
      <w:proofErr w:type="spellStart"/>
      <w:r w:rsidRPr="00527A82">
        <w:rPr>
          <w:rFonts w:ascii="Garamond" w:eastAsia="Times New Roman" w:hAnsi="Garamond" w:cs="Times New Roman"/>
          <w:color w:val="000000"/>
          <w:sz w:val="24"/>
          <w:szCs w:val="24"/>
          <w:lang w:val="en-US"/>
        </w:rPr>
        <w:t>Gustafsson</w:t>
      </w:r>
      <w:proofErr w:type="spellEnd"/>
      <w:r w:rsidRPr="00527A82">
        <w:rPr>
          <w:rFonts w:ascii="Garamond" w:eastAsia="Times New Roman" w:hAnsi="Garamond" w:cs="Times New Roman"/>
          <w:color w:val="000000"/>
          <w:sz w:val="24"/>
          <w:szCs w:val="24"/>
          <w:lang w:val="en-US"/>
        </w:rPr>
        <w:t xml:space="preserve"> C, </w:t>
      </w:r>
      <w:proofErr w:type="spellStart"/>
      <w:r w:rsidRPr="00527A82">
        <w:rPr>
          <w:rFonts w:ascii="Garamond" w:eastAsia="Times New Roman" w:hAnsi="Garamond" w:cs="Times New Roman"/>
          <w:color w:val="000000"/>
          <w:sz w:val="24"/>
          <w:szCs w:val="24"/>
          <w:lang w:val="en-US"/>
        </w:rPr>
        <w:t>Hoarau</w:t>
      </w:r>
      <w:proofErr w:type="spellEnd"/>
      <w:r w:rsidRPr="00527A82">
        <w:rPr>
          <w:rFonts w:ascii="Garamond" w:eastAsia="Times New Roman" w:hAnsi="Garamond" w:cs="Times New Roman"/>
          <w:color w:val="000000"/>
          <w:sz w:val="24"/>
          <w:szCs w:val="24"/>
          <w:lang w:val="en-US"/>
        </w:rPr>
        <w:t xml:space="preserve"> G, Hori M, Hovel K, </w:t>
      </w:r>
      <w:proofErr w:type="spellStart"/>
      <w:r w:rsidRPr="00527A82">
        <w:rPr>
          <w:rFonts w:ascii="Garamond" w:eastAsia="Times New Roman" w:hAnsi="Garamond" w:cs="Times New Roman"/>
          <w:color w:val="000000"/>
          <w:sz w:val="24"/>
          <w:szCs w:val="24"/>
          <w:lang w:val="en-US"/>
        </w:rPr>
        <w:t>Iken</w:t>
      </w:r>
      <w:proofErr w:type="spellEnd"/>
      <w:r w:rsidRPr="00527A82">
        <w:rPr>
          <w:rFonts w:ascii="Garamond" w:eastAsia="Times New Roman" w:hAnsi="Garamond" w:cs="Times New Roman"/>
          <w:color w:val="000000"/>
          <w:sz w:val="24"/>
          <w:szCs w:val="24"/>
          <w:lang w:val="en-US"/>
        </w:rPr>
        <w:t xml:space="preserve"> K, </w:t>
      </w:r>
      <w:proofErr w:type="spellStart"/>
      <w:r w:rsidRPr="00527A82">
        <w:rPr>
          <w:rFonts w:ascii="Garamond" w:eastAsia="Times New Roman" w:hAnsi="Garamond" w:cs="Times New Roman"/>
          <w:color w:val="000000"/>
          <w:sz w:val="24"/>
          <w:szCs w:val="24"/>
          <w:lang w:val="en-US"/>
        </w:rPr>
        <w:t>Lefcheck</w:t>
      </w:r>
      <w:proofErr w:type="spellEnd"/>
      <w:r w:rsidRPr="00527A82">
        <w:rPr>
          <w:rFonts w:ascii="Garamond" w:eastAsia="Times New Roman" w:hAnsi="Garamond" w:cs="Times New Roman"/>
          <w:color w:val="000000"/>
          <w:sz w:val="24"/>
          <w:szCs w:val="24"/>
          <w:lang w:val="en-US"/>
        </w:rPr>
        <w:t xml:space="preserve"> JS, </w:t>
      </w:r>
      <w:proofErr w:type="spellStart"/>
      <w:r w:rsidRPr="00527A82">
        <w:rPr>
          <w:rFonts w:ascii="Garamond" w:eastAsia="Times New Roman" w:hAnsi="Garamond" w:cs="Times New Roman"/>
          <w:color w:val="000000"/>
          <w:sz w:val="24"/>
          <w:szCs w:val="24"/>
          <w:lang w:val="en-US"/>
        </w:rPr>
        <w:t>Moksnes</w:t>
      </w:r>
      <w:proofErr w:type="spellEnd"/>
      <w:r w:rsidRPr="00527A82">
        <w:rPr>
          <w:rFonts w:ascii="Garamond" w:eastAsia="Times New Roman" w:hAnsi="Garamond" w:cs="Times New Roman"/>
          <w:color w:val="000000"/>
          <w:sz w:val="24"/>
          <w:szCs w:val="24"/>
          <w:lang w:val="en-US"/>
        </w:rPr>
        <w:t xml:space="preserve"> P, </w:t>
      </w:r>
      <w:proofErr w:type="spellStart"/>
      <w:r w:rsidRPr="00527A82">
        <w:rPr>
          <w:rFonts w:ascii="Garamond" w:eastAsia="Times New Roman" w:hAnsi="Garamond" w:cs="Times New Roman"/>
          <w:color w:val="000000"/>
          <w:sz w:val="24"/>
          <w:szCs w:val="24"/>
          <w:lang w:val="en-US"/>
        </w:rPr>
        <w:t>Nakaoka</w:t>
      </w:r>
      <w:proofErr w:type="spellEnd"/>
      <w:r w:rsidRPr="00527A82">
        <w:rPr>
          <w:rFonts w:ascii="Garamond" w:eastAsia="Times New Roman" w:hAnsi="Garamond" w:cs="Times New Roman"/>
          <w:color w:val="000000"/>
          <w:sz w:val="24"/>
          <w:szCs w:val="24"/>
          <w:lang w:val="en-US"/>
        </w:rPr>
        <w:t xml:space="preserve"> M, O’Connor MI, Olsen JL, Richardson JP, </w:t>
      </w:r>
      <w:proofErr w:type="spellStart"/>
      <w:r w:rsidRPr="00527A82">
        <w:rPr>
          <w:rFonts w:ascii="Garamond" w:eastAsia="Times New Roman" w:hAnsi="Garamond" w:cs="Times New Roman"/>
          <w:color w:val="000000"/>
          <w:sz w:val="24"/>
          <w:szCs w:val="24"/>
          <w:lang w:val="en-US"/>
        </w:rPr>
        <w:t>Ruesink</w:t>
      </w:r>
      <w:proofErr w:type="spellEnd"/>
      <w:r w:rsidRPr="00527A82">
        <w:rPr>
          <w:rFonts w:ascii="Garamond" w:eastAsia="Times New Roman" w:hAnsi="Garamond" w:cs="Times New Roman"/>
          <w:color w:val="000000"/>
          <w:sz w:val="24"/>
          <w:szCs w:val="24"/>
          <w:lang w:val="en-US"/>
        </w:rPr>
        <w:t xml:space="preserve"> JL, </w:t>
      </w:r>
      <w:proofErr w:type="spellStart"/>
      <w:r w:rsidRPr="00527A82">
        <w:rPr>
          <w:rFonts w:ascii="Garamond" w:eastAsia="Times New Roman" w:hAnsi="Garamond" w:cs="Times New Roman"/>
          <w:color w:val="000000"/>
          <w:sz w:val="24"/>
          <w:szCs w:val="24"/>
          <w:lang w:val="en-US"/>
        </w:rPr>
        <w:t>Sotka</w:t>
      </w:r>
      <w:proofErr w:type="spellEnd"/>
      <w:r w:rsidRPr="00527A82">
        <w:rPr>
          <w:rFonts w:ascii="Garamond" w:eastAsia="Times New Roman" w:hAnsi="Garamond" w:cs="Times New Roman"/>
          <w:color w:val="000000"/>
          <w:sz w:val="24"/>
          <w:szCs w:val="24"/>
          <w:lang w:val="en-US"/>
        </w:rPr>
        <w:t xml:space="preserve"> EE, </w:t>
      </w:r>
      <w:proofErr w:type="spellStart"/>
      <w:r w:rsidRPr="00527A82">
        <w:rPr>
          <w:rFonts w:ascii="Garamond" w:eastAsia="Times New Roman" w:hAnsi="Garamond" w:cs="Times New Roman"/>
          <w:color w:val="000000"/>
          <w:sz w:val="24"/>
          <w:szCs w:val="24"/>
          <w:lang w:val="en-US"/>
        </w:rPr>
        <w:t>Thormar</w:t>
      </w:r>
      <w:proofErr w:type="spellEnd"/>
      <w:r w:rsidRPr="00527A82">
        <w:rPr>
          <w:rFonts w:ascii="Garamond" w:eastAsia="Times New Roman" w:hAnsi="Garamond" w:cs="Times New Roman"/>
          <w:color w:val="000000"/>
          <w:sz w:val="24"/>
          <w:szCs w:val="24"/>
          <w:lang w:val="en-US"/>
        </w:rPr>
        <w:t xml:space="preserve"> J, Whalen MA, </w:t>
      </w:r>
      <w:proofErr w:type="spellStart"/>
      <w:r w:rsidRPr="00527A82">
        <w:rPr>
          <w:rFonts w:ascii="Garamond" w:eastAsia="Times New Roman" w:hAnsi="Garamond" w:cs="Times New Roman"/>
          <w:color w:val="000000"/>
          <w:sz w:val="24"/>
          <w:szCs w:val="24"/>
          <w:lang w:val="en-US"/>
        </w:rPr>
        <w:t>Stachowicz</w:t>
      </w:r>
      <w:proofErr w:type="spellEnd"/>
      <w:r w:rsidRPr="00527A82">
        <w:rPr>
          <w:rFonts w:ascii="Garamond" w:eastAsia="Times New Roman" w:hAnsi="Garamond" w:cs="Times New Roman"/>
          <w:color w:val="000000"/>
          <w:sz w:val="24"/>
          <w:szCs w:val="24"/>
          <w:lang w:val="en-US"/>
        </w:rPr>
        <w:t xml:space="preserve"> JJ (2015) Biodiversity mediates </w:t>
      </w:r>
      <w:r w:rsidRPr="00527A82">
        <w:rPr>
          <w:rFonts w:ascii="Garamond" w:eastAsia="Times New Roman" w:hAnsi="Garamond" w:cs="Times New Roman"/>
          <w:color w:val="000000"/>
          <w:sz w:val="24"/>
          <w:szCs w:val="24"/>
          <w:lang w:val="en-US"/>
        </w:rPr>
        <w:lastRenderedPageBreak/>
        <w:t>top–down control in eelgrass ecosystems: a global comparative-experimental approach.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18:696-705</w:t>
      </w:r>
    </w:p>
    <w:p w14:paraId="08EFA5B1"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Edgar GJ, Shaw C (1995) The production and trophic ecology of shallow-water fish assemblages </w:t>
      </w:r>
    </w:p>
    <w:p w14:paraId="54CA6DB2" w14:textId="0A307BE8"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in</w:t>
      </w:r>
      <w:proofErr w:type="gramEnd"/>
      <w:r w:rsidRPr="00527A82">
        <w:rPr>
          <w:rFonts w:ascii="Garamond" w:eastAsia="Times New Roman" w:hAnsi="Garamond" w:cs="Times New Roman"/>
          <w:color w:val="000000"/>
          <w:sz w:val="24"/>
          <w:szCs w:val="24"/>
          <w:lang w:val="en-US"/>
        </w:rPr>
        <w:t xml:space="preserve"> southern Australia .3. </w:t>
      </w:r>
      <w:proofErr w:type="gramStart"/>
      <w:r w:rsidRPr="00527A82">
        <w:rPr>
          <w:rFonts w:ascii="Garamond" w:eastAsia="Times New Roman" w:hAnsi="Garamond" w:cs="Times New Roman"/>
          <w:color w:val="000000"/>
          <w:sz w:val="24"/>
          <w:szCs w:val="24"/>
          <w:lang w:val="en-US"/>
        </w:rPr>
        <w:t xml:space="preserve">General relationships between sediments, </w:t>
      </w: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invertebrates and fishes.</w:t>
      </w:r>
      <w:proofErr w:type="gramEnd"/>
      <w:r w:rsidRPr="00527A82">
        <w:rPr>
          <w:rFonts w:ascii="Garamond" w:eastAsia="Times New Roman" w:hAnsi="Garamond" w:cs="Times New Roman"/>
          <w:color w:val="000000"/>
          <w:sz w:val="24"/>
          <w:szCs w:val="24"/>
          <w:lang w:val="en-US"/>
        </w:rPr>
        <w:t xml:space="preserve">  J </w:t>
      </w:r>
      <w:proofErr w:type="spellStart"/>
      <w:r w:rsidRPr="00527A82">
        <w:rPr>
          <w:rFonts w:ascii="Garamond" w:eastAsia="Times New Roman" w:hAnsi="Garamond" w:cs="Times New Roman"/>
          <w:color w:val="000000"/>
          <w:sz w:val="24"/>
          <w:szCs w:val="24"/>
          <w:lang w:val="en-US"/>
        </w:rPr>
        <w:t>Exp</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194:107-131</w:t>
      </w:r>
    </w:p>
    <w:p w14:paraId="73A10DA4" w14:textId="43115D56" w:rsidR="003471CB" w:rsidRPr="00527A82" w:rsidRDefault="00863C6B"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Eklöf</w:t>
      </w:r>
      <w:proofErr w:type="spellEnd"/>
      <w:r w:rsidRPr="00527A82">
        <w:rPr>
          <w:rFonts w:ascii="Garamond" w:eastAsia="Times New Roman" w:hAnsi="Garamond" w:cs="Times New Roman"/>
          <w:color w:val="000000"/>
          <w:sz w:val="24"/>
          <w:szCs w:val="24"/>
          <w:lang w:val="en-US"/>
        </w:rPr>
        <w:t xml:space="preserve"> JS</w:t>
      </w:r>
      <w:r w:rsidR="006034D1" w:rsidRPr="00527A82">
        <w:rPr>
          <w:rFonts w:ascii="Garamond" w:eastAsia="Times New Roman" w:hAnsi="Garamond" w:cs="Times New Roman"/>
          <w:color w:val="000000"/>
          <w:sz w:val="24"/>
          <w:szCs w:val="24"/>
          <w:lang w:val="en-US"/>
        </w:rPr>
        <w:t xml:space="preserve">, </w:t>
      </w:r>
      <w:proofErr w:type="spellStart"/>
      <w:r w:rsidR="006034D1" w:rsidRPr="00527A82">
        <w:rPr>
          <w:rFonts w:ascii="Garamond" w:eastAsia="Times New Roman" w:hAnsi="Garamond" w:cs="Times New Roman"/>
          <w:color w:val="000000"/>
          <w:sz w:val="24"/>
          <w:szCs w:val="24"/>
          <w:lang w:val="en-US"/>
        </w:rPr>
        <w:t>Alsterberg</w:t>
      </w:r>
      <w:proofErr w:type="spellEnd"/>
      <w:r w:rsidR="004629D1" w:rsidRPr="00527A82">
        <w:rPr>
          <w:rFonts w:ascii="Garamond" w:eastAsia="Times New Roman" w:hAnsi="Garamond" w:cs="Times New Roman"/>
          <w:color w:val="000000"/>
          <w:sz w:val="24"/>
          <w:szCs w:val="24"/>
          <w:lang w:val="en-US"/>
        </w:rPr>
        <w:t xml:space="preserve"> C</w:t>
      </w:r>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Havenhand</w:t>
      </w:r>
      <w:proofErr w:type="spellEnd"/>
      <w:r w:rsidRPr="00527A82">
        <w:rPr>
          <w:rFonts w:ascii="Garamond" w:eastAsia="Times New Roman" w:hAnsi="Garamond" w:cs="Times New Roman"/>
          <w:color w:val="000000"/>
          <w:sz w:val="24"/>
          <w:szCs w:val="24"/>
          <w:lang w:val="en-US"/>
        </w:rPr>
        <w:t xml:space="preserve"> JN, </w:t>
      </w:r>
      <w:proofErr w:type="spellStart"/>
      <w:r w:rsidRPr="00527A82">
        <w:rPr>
          <w:rFonts w:ascii="Garamond" w:eastAsia="Times New Roman" w:hAnsi="Garamond" w:cs="Times New Roman"/>
          <w:color w:val="000000"/>
          <w:sz w:val="24"/>
          <w:szCs w:val="24"/>
          <w:lang w:val="en-US"/>
        </w:rPr>
        <w:t>Sundbäck</w:t>
      </w:r>
      <w:proofErr w:type="spellEnd"/>
      <w:r w:rsidRPr="00527A82">
        <w:rPr>
          <w:rFonts w:ascii="Garamond" w:eastAsia="Times New Roman" w:hAnsi="Garamond" w:cs="Times New Roman"/>
          <w:color w:val="000000"/>
          <w:sz w:val="24"/>
          <w:szCs w:val="24"/>
          <w:lang w:val="en-US"/>
        </w:rPr>
        <w:t xml:space="preserve"> K, Wood HL, </w:t>
      </w:r>
      <w:proofErr w:type="spellStart"/>
      <w:r w:rsidRPr="00527A82">
        <w:rPr>
          <w:rFonts w:ascii="Garamond" w:eastAsia="Times New Roman" w:hAnsi="Garamond" w:cs="Times New Roman"/>
          <w:color w:val="000000"/>
          <w:sz w:val="24"/>
          <w:szCs w:val="24"/>
          <w:lang w:val="en-US"/>
        </w:rPr>
        <w:t>Gamfeldt</w:t>
      </w:r>
      <w:proofErr w:type="spellEnd"/>
      <w:r w:rsidRPr="00527A82">
        <w:rPr>
          <w:rFonts w:ascii="Garamond" w:eastAsia="Times New Roman" w:hAnsi="Garamond" w:cs="Times New Roman"/>
          <w:color w:val="000000"/>
          <w:sz w:val="24"/>
          <w:szCs w:val="24"/>
          <w:lang w:val="en-US"/>
        </w:rPr>
        <w:t xml:space="preserve"> L</w:t>
      </w:r>
      <w:r w:rsidR="006034D1" w:rsidRPr="00527A82">
        <w:rPr>
          <w:rFonts w:ascii="Garamond" w:eastAsia="Times New Roman" w:hAnsi="Garamond" w:cs="Times New Roman"/>
          <w:color w:val="000000"/>
          <w:sz w:val="24"/>
          <w:szCs w:val="24"/>
          <w:lang w:val="en-US"/>
        </w:rPr>
        <w:t xml:space="preserve"> (2012) </w:t>
      </w:r>
    </w:p>
    <w:p w14:paraId="2FF35C16" w14:textId="75229FEB"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Experimental climate change weakens the insurance effect of biodiversity. </w:t>
      </w:r>
      <w:proofErr w:type="spellStart"/>
      <w:r w:rsidR="00863C6B" w:rsidRPr="00527A82">
        <w:rPr>
          <w:rFonts w:ascii="Garamond" w:eastAsia="Times New Roman" w:hAnsi="Garamond" w:cs="Times New Roman"/>
          <w:iCs/>
          <w:color w:val="000000"/>
          <w:sz w:val="24"/>
          <w:szCs w:val="24"/>
          <w:lang w:val="en-US"/>
        </w:rPr>
        <w:t>Ecol</w:t>
      </w:r>
      <w:proofErr w:type="spellEnd"/>
      <w:r w:rsidR="00863C6B" w:rsidRPr="00527A82">
        <w:rPr>
          <w:rFonts w:ascii="Garamond" w:eastAsia="Times New Roman" w:hAnsi="Garamond" w:cs="Times New Roman"/>
          <w:iCs/>
          <w:color w:val="000000"/>
          <w:sz w:val="24"/>
          <w:szCs w:val="24"/>
          <w:lang w:val="en-US"/>
        </w:rPr>
        <w:t xml:space="preserve"> </w:t>
      </w:r>
      <w:proofErr w:type="spellStart"/>
      <w:r w:rsidR="00863C6B" w:rsidRPr="00527A82">
        <w:rPr>
          <w:rFonts w:ascii="Garamond" w:eastAsia="Times New Roman" w:hAnsi="Garamond" w:cs="Times New Roman"/>
          <w:iCs/>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w:t>
      </w:r>
      <w:r w:rsidR="00863C6B" w:rsidRPr="00527A82">
        <w:rPr>
          <w:rFonts w:ascii="Garamond" w:eastAsia="Times New Roman" w:hAnsi="Garamond" w:cs="Times New Roman"/>
          <w:iCs/>
          <w:color w:val="000000"/>
          <w:sz w:val="24"/>
          <w:szCs w:val="24"/>
          <w:lang w:val="en-US"/>
        </w:rPr>
        <w:t>15:</w:t>
      </w:r>
      <w:r w:rsidRPr="00527A82">
        <w:rPr>
          <w:rFonts w:ascii="Garamond" w:eastAsia="Times New Roman" w:hAnsi="Garamond" w:cs="Times New Roman"/>
          <w:color w:val="000000"/>
          <w:sz w:val="24"/>
          <w:szCs w:val="24"/>
          <w:lang w:val="en-US"/>
        </w:rPr>
        <w:t>864–872</w:t>
      </w:r>
    </w:p>
    <w:p w14:paraId="6D9D3E25"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France KE, Duffy JE (2006) Diversity and dispersal interactively affect predictability of ecosystem </w:t>
      </w:r>
    </w:p>
    <w:p w14:paraId="154F3975" w14:textId="671A98AD" w:rsidR="00863C6B"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function</w:t>
      </w:r>
      <w:proofErr w:type="gramEnd"/>
      <w:r w:rsidRPr="00527A82">
        <w:rPr>
          <w:rFonts w:ascii="Garamond" w:eastAsia="Times New Roman" w:hAnsi="Garamond" w:cs="Times New Roman"/>
          <w:color w:val="000000"/>
          <w:sz w:val="24"/>
          <w:szCs w:val="24"/>
          <w:lang w:val="en-US"/>
        </w:rPr>
        <w:t>. Nature 441:1139-1143</w:t>
      </w:r>
    </w:p>
    <w:p w14:paraId="0AC7E8CD" w14:textId="77777777" w:rsidR="005F2661" w:rsidRPr="00527A82" w:rsidRDefault="00863C6B"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Gedan</w:t>
      </w:r>
      <w:proofErr w:type="spellEnd"/>
      <w:r w:rsidRPr="00527A82">
        <w:rPr>
          <w:rFonts w:ascii="Garamond" w:eastAsia="Times New Roman" w:hAnsi="Garamond" w:cs="Times New Roman"/>
          <w:color w:val="000000"/>
          <w:sz w:val="24"/>
          <w:szCs w:val="24"/>
          <w:lang w:val="en-US"/>
        </w:rPr>
        <w:t xml:space="preserve"> KB, </w:t>
      </w:r>
      <w:r w:rsidR="005F2661" w:rsidRPr="00527A82">
        <w:rPr>
          <w:rFonts w:ascii="Garamond" w:eastAsia="Times New Roman" w:hAnsi="Garamond" w:cs="Times New Roman"/>
          <w:color w:val="000000"/>
          <w:sz w:val="24"/>
          <w:szCs w:val="24"/>
          <w:lang w:val="en-US"/>
        </w:rPr>
        <w:t xml:space="preserve">Kellogg L, </w:t>
      </w:r>
      <w:proofErr w:type="spellStart"/>
      <w:r w:rsidR="005F2661" w:rsidRPr="00527A82">
        <w:rPr>
          <w:rFonts w:ascii="Garamond" w:eastAsia="Times New Roman" w:hAnsi="Garamond" w:cs="Times New Roman"/>
          <w:color w:val="000000"/>
          <w:sz w:val="24"/>
          <w:szCs w:val="24"/>
          <w:lang w:val="en-US"/>
        </w:rPr>
        <w:t>Breitburg</w:t>
      </w:r>
      <w:proofErr w:type="spellEnd"/>
      <w:r w:rsidR="005F2661" w:rsidRPr="00527A82">
        <w:rPr>
          <w:rFonts w:ascii="Garamond" w:eastAsia="Times New Roman" w:hAnsi="Garamond" w:cs="Times New Roman"/>
          <w:color w:val="000000"/>
          <w:sz w:val="24"/>
          <w:szCs w:val="24"/>
          <w:lang w:val="en-US"/>
        </w:rPr>
        <w:t xml:space="preserve"> DL (2014) Accounting for multiple species in oyster reef </w:t>
      </w:r>
    </w:p>
    <w:p w14:paraId="497EF5F3" w14:textId="77252079" w:rsidR="006034D1" w:rsidRPr="00527A82" w:rsidRDefault="005F266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restoration</w:t>
      </w:r>
      <w:proofErr w:type="gramEnd"/>
      <w:r w:rsidRPr="00527A82">
        <w:rPr>
          <w:rFonts w:ascii="Garamond" w:eastAsia="Times New Roman" w:hAnsi="Garamond" w:cs="Times New Roman"/>
          <w:color w:val="000000"/>
          <w:sz w:val="24"/>
          <w:szCs w:val="24"/>
          <w:lang w:val="en-US"/>
        </w:rPr>
        <w:t xml:space="preserve"> benefits. </w:t>
      </w:r>
      <w:proofErr w:type="spellStart"/>
      <w:r w:rsidRPr="00527A82">
        <w:rPr>
          <w:rFonts w:ascii="Garamond" w:eastAsia="Times New Roman" w:hAnsi="Garamond" w:cs="Times New Roman"/>
          <w:color w:val="000000"/>
          <w:sz w:val="24"/>
          <w:szCs w:val="24"/>
          <w:lang w:val="en-US"/>
        </w:rPr>
        <w:t>Restor</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22:517-524</w:t>
      </w:r>
    </w:p>
    <w:p w14:paraId="616A9103"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Gotelli</w:t>
      </w:r>
      <w:proofErr w:type="spellEnd"/>
      <w:r w:rsidRPr="00527A82">
        <w:rPr>
          <w:rFonts w:ascii="Garamond" w:eastAsia="Times New Roman" w:hAnsi="Garamond" w:cs="Times New Roman"/>
          <w:color w:val="000000"/>
          <w:sz w:val="24"/>
          <w:szCs w:val="24"/>
          <w:lang w:val="en-US"/>
        </w:rPr>
        <w:t xml:space="preserve"> NJ, Colwell RK (2010) Estimating species richness. In: </w:t>
      </w:r>
      <w:proofErr w:type="spellStart"/>
      <w:r w:rsidRPr="00527A82">
        <w:rPr>
          <w:rFonts w:ascii="Garamond" w:eastAsia="Times New Roman" w:hAnsi="Garamond" w:cs="Times New Roman"/>
          <w:color w:val="000000"/>
          <w:sz w:val="24"/>
          <w:szCs w:val="24"/>
          <w:lang w:val="en-US"/>
        </w:rPr>
        <w:t>Magurran</w:t>
      </w:r>
      <w:proofErr w:type="spellEnd"/>
      <w:r w:rsidRPr="00527A82">
        <w:rPr>
          <w:rFonts w:ascii="Garamond" w:eastAsia="Times New Roman" w:hAnsi="Garamond" w:cs="Times New Roman"/>
          <w:color w:val="000000"/>
          <w:sz w:val="24"/>
          <w:szCs w:val="24"/>
          <w:lang w:val="en-US"/>
        </w:rPr>
        <w:t xml:space="preserve"> AE, McGill BJ (</w:t>
      </w:r>
      <w:proofErr w:type="spellStart"/>
      <w:r w:rsidRPr="00527A82">
        <w:rPr>
          <w:rFonts w:ascii="Garamond" w:eastAsia="Times New Roman" w:hAnsi="Garamond" w:cs="Times New Roman"/>
          <w:color w:val="000000"/>
          <w:sz w:val="24"/>
          <w:szCs w:val="24"/>
          <w:lang w:val="en-US"/>
        </w:rPr>
        <w:t>eds</w:t>
      </w:r>
      <w:proofErr w:type="spellEnd"/>
      <w:r w:rsidRPr="00527A82">
        <w:rPr>
          <w:rFonts w:ascii="Garamond" w:eastAsia="Times New Roman" w:hAnsi="Garamond" w:cs="Times New Roman"/>
          <w:color w:val="000000"/>
          <w:sz w:val="24"/>
          <w:szCs w:val="24"/>
          <w:lang w:val="en-US"/>
        </w:rPr>
        <w:t xml:space="preserve">) </w:t>
      </w:r>
    </w:p>
    <w:p w14:paraId="05E0AA1C" w14:textId="48BF1716"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B</w:t>
      </w:r>
      <w:r w:rsidR="004629D1" w:rsidRPr="00527A82">
        <w:rPr>
          <w:rFonts w:ascii="Garamond" w:eastAsia="Times New Roman" w:hAnsi="Garamond" w:cs="Times New Roman"/>
          <w:color w:val="000000"/>
          <w:sz w:val="24"/>
          <w:szCs w:val="24"/>
          <w:lang w:val="en-US"/>
        </w:rPr>
        <w:t>iological Diversity: Frontiers i</w:t>
      </w:r>
      <w:r w:rsidRPr="00527A82">
        <w:rPr>
          <w:rFonts w:ascii="Garamond" w:eastAsia="Times New Roman" w:hAnsi="Garamond" w:cs="Times New Roman"/>
          <w:color w:val="000000"/>
          <w:sz w:val="24"/>
          <w:szCs w:val="24"/>
          <w:lang w:val="en-US"/>
        </w:rPr>
        <w:t xml:space="preserve">n Measurement </w:t>
      </w:r>
      <w:r w:rsidR="004629D1" w:rsidRPr="00527A82">
        <w:rPr>
          <w:rFonts w:ascii="Garamond" w:eastAsia="Times New Roman" w:hAnsi="Garamond" w:cs="Times New Roman"/>
          <w:color w:val="000000"/>
          <w:sz w:val="24"/>
          <w:szCs w:val="24"/>
          <w:lang w:val="en-US"/>
        </w:rPr>
        <w:t>a</w:t>
      </w:r>
      <w:r w:rsidRPr="00527A82">
        <w:rPr>
          <w:rFonts w:ascii="Garamond" w:eastAsia="Times New Roman" w:hAnsi="Garamond" w:cs="Times New Roman"/>
          <w:color w:val="000000"/>
          <w:sz w:val="24"/>
          <w:szCs w:val="24"/>
          <w:lang w:val="en-US"/>
        </w:rPr>
        <w:t>nd Assessment. Ox</w:t>
      </w:r>
      <w:r w:rsidR="004629D1" w:rsidRPr="00527A82">
        <w:rPr>
          <w:rFonts w:ascii="Garamond" w:eastAsia="Times New Roman" w:hAnsi="Garamond" w:cs="Times New Roman"/>
          <w:color w:val="000000"/>
          <w:sz w:val="24"/>
          <w:szCs w:val="24"/>
          <w:lang w:val="en-US"/>
        </w:rPr>
        <w:t>ford University Press, Oxford</w:t>
      </w:r>
      <w:r w:rsidRPr="00527A82">
        <w:rPr>
          <w:rFonts w:ascii="Garamond" w:eastAsia="Times New Roman" w:hAnsi="Garamond" w:cs="Times New Roman"/>
          <w:color w:val="000000"/>
          <w:sz w:val="24"/>
          <w:szCs w:val="24"/>
          <w:lang w:val="en-US"/>
        </w:rPr>
        <w:t xml:space="preserve"> 39-54 </w:t>
      </w:r>
    </w:p>
    <w:p w14:paraId="16EAAAA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Government of Canada (2010) Canadian Climate </w:t>
      </w:r>
      <w:proofErr w:type="spellStart"/>
      <w:r w:rsidRPr="00527A82">
        <w:rPr>
          <w:rFonts w:ascii="Garamond" w:eastAsia="Times New Roman" w:hAnsi="Garamond" w:cs="Times New Roman"/>
          <w:color w:val="000000"/>
          <w:sz w:val="24"/>
          <w:szCs w:val="24"/>
          <w:lang w:val="en-US"/>
        </w:rPr>
        <w:t>Normals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Bamfield</w:t>
      </w:r>
      <w:proofErr w:type="spellEnd"/>
      <w:r w:rsidRPr="00527A82">
        <w:rPr>
          <w:rFonts w:ascii="Garamond" w:eastAsia="Times New Roman" w:hAnsi="Garamond" w:cs="Times New Roman"/>
          <w:color w:val="000000"/>
          <w:sz w:val="24"/>
          <w:szCs w:val="24"/>
          <w:lang w:val="en-US"/>
        </w:rPr>
        <w:t xml:space="preserve"> East.  </w:t>
      </w:r>
    </w:p>
    <w:p w14:paraId="54DC43B3" w14:textId="3C1849FE" w:rsidR="007902E0" w:rsidRPr="00527A82" w:rsidRDefault="002B1DB4" w:rsidP="00F047CC">
      <w:pPr>
        <w:spacing w:after="0" w:line="480" w:lineRule="auto"/>
        <w:ind w:left="720"/>
        <w:rPr>
          <w:rFonts w:ascii="Garamond" w:eastAsia="Times New Roman" w:hAnsi="Garamond" w:cs="Times New Roman"/>
          <w:color w:val="000000"/>
          <w:sz w:val="24"/>
          <w:szCs w:val="24"/>
          <w:lang w:val="en-US"/>
        </w:rPr>
      </w:pPr>
      <w:hyperlink r:id="rId11" w:history="1">
        <w:r w:rsidR="003471CB" w:rsidRPr="00527A82">
          <w:rPr>
            <w:rStyle w:val="Hyperlink"/>
            <w:rFonts w:ascii="Garamond" w:eastAsia="Times New Roman" w:hAnsi="Garamond" w:cs="Times New Roman"/>
            <w:sz w:val="24"/>
            <w:szCs w:val="24"/>
            <w:lang w:val="en-US"/>
          </w:rPr>
          <w:t>http://climate.weather.gc.ca/climate_normals/results_1981_2010_e.html?stnID=231&amp;lang=e&amp;amp;StationName=Bamfield&amp;amp;SearchType=Contains&amp;amp;stnNameSubmit=go&amp;dCode=5&amp;dispBack=1</w:t>
        </w:r>
      </w:hyperlink>
      <w:r w:rsidR="006034D1" w:rsidRPr="00527A82">
        <w:rPr>
          <w:rFonts w:ascii="Garamond" w:eastAsia="Times New Roman" w:hAnsi="Garamond" w:cs="Times New Roman"/>
          <w:color w:val="000000"/>
          <w:sz w:val="24"/>
          <w:szCs w:val="24"/>
          <w:lang w:val="en-US"/>
        </w:rPr>
        <w:t xml:space="preserve">  (accessed 7/20/2015)</w:t>
      </w:r>
    </w:p>
    <w:p w14:paraId="397FCF0D" w14:textId="46ED6D1A" w:rsidR="007902E0" w:rsidRPr="00527A82" w:rsidRDefault="004629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Haegele</w:t>
      </w:r>
      <w:proofErr w:type="spellEnd"/>
      <w:r w:rsidR="007902E0" w:rsidRPr="00527A82">
        <w:rPr>
          <w:rFonts w:ascii="Garamond" w:eastAsia="Times New Roman" w:hAnsi="Garamond" w:cs="Times New Roman"/>
          <w:color w:val="000000"/>
          <w:sz w:val="24"/>
          <w:szCs w:val="24"/>
          <w:lang w:val="en-US"/>
        </w:rPr>
        <w:t xml:space="preserve"> CW (1997) The occurrence, abundance, and food of juvenile herring and salmon in the </w:t>
      </w:r>
    </w:p>
    <w:p w14:paraId="12E1EE38" w14:textId="204A14BA" w:rsidR="007902E0" w:rsidRPr="00527A82" w:rsidRDefault="007902E0"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Hansen JCR, </w:t>
      </w:r>
      <w:proofErr w:type="spellStart"/>
      <w:r w:rsidRPr="00527A82">
        <w:rPr>
          <w:rFonts w:ascii="Garamond" w:eastAsia="Times New Roman" w:hAnsi="Garamond" w:cs="Times New Roman"/>
          <w:color w:val="000000"/>
          <w:sz w:val="24"/>
          <w:szCs w:val="24"/>
          <w:lang w:val="en-US"/>
        </w:rPr>
        <w:t>Reidenbach</w:t>
      </w:r>
      <w:proofErr w:type="spellEnd"/>
      <w:r w:rsidRPr="00527A82">
        <w:rPr>
          <w:rFonts w:ascii="Garamond" w:eastAsia="Times New Roman" w:hAnsi="Garamond" w:cs="Times New Roman"/>
          <w:color w:val="000000"/>
          <w:sz w:val="24"/>
          <w:szCs w:val="24"/>
          <w:lang w:val="en-US"/>
        </w:rPr>
        <w:t xml:space="preserve"> MA (2013) Seasonal growth and senescence of a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485F2CF2" w14:textId="3124635F"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lastRenderedPageBreak/>
        <w:t>meadow</w:t>
      </w:r>
      <w:proofErr w:type="gramEnd"/>
      <w:r w:rsidRPr="00527A82">
        <w:rPr>
          <w:rFonts w:ascii="Garamond" w:eastAsia="Times New Roman" w:hAnsi="Garamond" w:cs="Times New Roman"/>
          <w:color w:val="000000"/>
          <w:sz w:val="24"/>
          <w:szCs w:val="24"/>
          <w:lang w:val="en-US"/>
        </w:rPr>
        <w:t xml:space="preserve"> alters wave-dominated flow and sediment suspension within a coastal bay.  </w:t>
      </w:r>
      <w:proofErr w:type="spellStart"/>
      <w:r w:rsidRPr="00527A82">
        <w:rPr>
          <w:rFonts w:ascii="Garamond" w:eastAsia="Times New Roman" w:hAnsi="Garamond" w:cs="Times New Roman"/>
          <w:color w:val="000000"/>
          <w:sz w:val="24"/>
          <w:szCs w:val="24"/>
          <w:lang w:val="en-US"/>
        </w:rPr>
        <w:t>Estuar</w:t>
      </w:r>
      <w:proofErr w:type="spellEnd"/>
      <w:r w:rsidRPr="00527A82">
        <w:rPr>
          <w:rFonts w:ascii="Garamond" w:eastAsia="Times New Roman" w:hAnsi="Garamond" w:cs="Times New Roman"/>
          <w:color w:val="000000"/>
          <w:sz w:val="24"/>
          <w:szCs w:val="24"/>
          <w:lang w:val="en-US"/>
        </w:rPr>
        <w:t xml:space="preserve"> Coast 36:1099-1114</w:t>
      </w:r>
    </w:p>
    <w:p w14:paraId="064C2BBD"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Heck KL, </w:t>
      </w:r>
      <w:proofErr w:type="spellStart"/>
      <w:r w:rsidRPr="00527A82">
        <w:rPr>
          <w:rFonts w:ascii="Garamond" w:eastAsia="Times New Roman" w:hAnsi="Garamond" w:cs="Times New Roman"/>
          <w:color w:val="000000"/>
          <w:sz w:val="24"/>
          <w:szCs w:val="24"/>
          <w:lang w:val="en-US"/>
        </w:rPr>
        <w:t>Wetstone</w:t>
      </w:r>
      <w:proofErr w:type="spellEnd"/>
      <w:r w:rsidRPr="00527A82">
        <w:rPr>
          <w:rFonts w:ascii="Garamond" w:eastAsia="Times New Roman" w:hAnsi="Garamond" w:cs="Times New Roman"/>
          <w:color w:val="000000"/>
          <w:sz w:val="24"/>
          <w:szCs w:val="24"/>
          <w:lang w:val="en-US"/>
        </w:rPr>
        <w:t xml:space="preserve"> GS (1977) Habitat complexity and invertebrate species richness and </w:t>
      </w:r>
    </w:p>
    <w:p w14:paraId="549A882B" w14:textId="16A3BC4E"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abundance</w:t>
      </w:r>
      <w:proofErr w:type="gramEnd"/>
      <w:r w:rsidRPr="00527A82">
        <w:rPr>
          <w:rFonts w:ascii="Garamond" w:eastAsia="Times New Roman" w:hAnsi="Garamond" w:cs="Times New Roman"/>
          <w:color w:val="000000"/>
          <w:sz w:val="24"/>
          <w:szCs w:val="24"/>
          <w:lang w:val="en-US"/>
        </w:rPr>
        <w:t xml:space="preserve"> in tropical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J </w:t>
      </w:r>
      <w:proofErr w:type="spellStart"/>
      <w:r w:rsidRPr="00527A82">
        <w:rPr>
          <w:rFonts w:ascii="Garamond" w:eastAsia="Times New Roman" w:hAnsi="Garamond" w:cs="Times New Roman"/>
          <w:color w:val="000000"/>
          <w:sz w:val="24"/>
          <w:szCs w:val="24"/>
          <w:lang w:val="en-US"/>
        </w:rPr>
        <w:t>Biogeogr</w:t>
      </w:r>
      <w:proofErr w:type="spellEnd"/>
      <w:r w:rsidRPr="00527A82">
        <w:rPr>
          <w:rFonts w:ascii="Garamond" w:eastAsia="Times New Roman" w:hAnsi="Garamond" w:cs="Times New Roman"/>
          <w:color w:val="000000"/>
          <w:sz w:val="24"/>
          <w:szCs w:val="24"/>
          <w:lang w:val="en-US"/>
        </w:rPr>
        <w:t xml:space="preserve"> 4:135-142</w:t>
      </w:r>
    </w:p>
    <w:p w14:paraId="2AE1D709" w14:textId="77777777" w:rsidR="003471CB" w:rsidRPr="00527A82" w:rsidRDefault="006034D1" w:rsidP="000F7014">
      <w:pPr>
        <w:spacing w:after="0" w:line="480" w:lineRule="auto"/>
        <w:rPr>
          <w:rFonts w:ascii="Garamond" w:eastAsia="Times New Roman" w:hAnsi="Garamond" w:cs="Times New Roman"/>
          <w:i/>
          <w:iCs/>
          <w:color w:val="000000"/>
          <w:sz w:val="24"/>
          <w:szCs w:val="24"/>
          <w:lang w:val="en-US"/>
        </w:rPr>
      </w:pPr>
      <w:r w:rsidRPr="00527A82">
        <w:rPr>
          <w:rFonts w:ascii="Garamond" w:eastAsia="Times New Roman" w:hAnsi="Garamond" w:cs="Times New Roman"/>
          <w:color w:val="000000"/>
          <w:sz w:val="24"/>
          <w:szCs w:val="24"/>
          <w:lang w:val="en-US"/>
        </w:rPr>
        <w:t xml:space="preserve">Huang AC, </w:t>
      </w:r>
      <w:proofErr w:type="spellStart"/>
      <w:r w:rsidRPr="00527A82">
        <w:rPr>
          <w:rFonts w:ascii="Garamond" w:eastAsia="Times New Roman" w:hAnsi="Garamond" w:cs="Times New Roman"/>
          <w:color w:val="000000"/>
          <w:sz w:val="24"/>
          <w:szCs w:val="24"/>
          <w:lang w:val="en-US"/>
        </w:rPr>
        <w:t>Essak</w:t>
      </w:r>
      <w:proofErr w:type="spellEnd"/>
      <w:r w:rsidRPr="00527A82">
        <w:rPr>
          <w:rFonts w:ascii="Garamond" w:eastAsia="Times New Roman" w:hAnsi="Garamond" w:cs="Times New Roman"/>
          <w:color w:val="000000"/>
          <w:sz w:val="24"/>
          <w:szCs w:val="24"/>
          <w:lang w:val="en-US"/>
        </w:rPr>
        <w:t xml:space="preserve"> M, O’Connor MI (2015) Top-down control by great blue herons </w:t>
      </w:r>
      <w:proofErr w:type="spellStart"/>
      <w:r w:rsidRPr="00527A82">
        <w:rPr>
          <w:rFonts w:ascii="Garamond" w:eastAsia="Times New Roman" w:hAnsi="Garamond" w:cs="Times New Roman"/>
          <w:i/>
          <w:iCs/>
          <w:color w:val="000000"/>
          <w:sz w:val="24"/>
          <w:szCs w:val="24"/>
          <w:lang w:val="en-US"/>
        </w:rPr>
        <w:t>Ardea</w:t>
      </w:r>
      <w:proofErr w:type="spellEnd"/>
      <w:r w:rsidRPr="00527A82">
        <w:rPr>
          <w:rFonts w:ascii="Garamond" w:eastAsia="Times New Roman" w:hAnsi="Garamond" w:cs="Times New Roman"/>
          <w:i/>
          <w:iCs/>
          <w:color w:val="000000"/>
          <w:sz w:val="24"/>
          <w:szCs w:val="24"/>
          <w:lang w:val="en-US"/>
        </w:rPr>
        <w:t xml:space="preserve"> </w:t>
      </w:r>
      <w:proofErr w:type="spellStart"/>
      <w:r w:rsidRPr="00527A82">
        <w:rPr>
          <w:rFonts w:ascii="Garamond" w:eastAsia="Times New Roman" w:hAnsi="Garamond" w:cs="Times New Roman"/>
          <w:i/>
          <w:iCs/>
          <w:color w:val="000000"/>
          <w:sz w:val="24"/>
          <w:szCs w:val="24"/>
          <w:lang w:val="en-US"/>
        </w:rPr>
        <w:t>heroditas</w:t>
      </w:r>
      <w:proofErr w:type="spellEnd"/>
      <w:r w:rsidRPr="00527A82">
        <w:rPr>
          <w:rFonts w:ascii="Garamond" w:eastAsia="Times New Roman" w:hAnsi="Garamond" w:cs="Times New Roman"/>
          <w:i/>
          <w:iCs/>
          <w:color w:val="000000"/>
          <w:sz w:val="24"/>
          <w:szCs w:val="24"/>
          <w:lang w:val="en-US"/>
        </w:rPr>
        <w:t xml:space="preserve"> </w:t>
      </w:r>
    </w:p>
    <w:p w14:paraId="3D1CE67E" w14:textId="737C589F" w:rsidR="0055123D"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regulates</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-associated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iCs/>
          <w:color w:val="000000"/>
          <w:sz w:val="24"/>
          <w:szCs w:val="24"/>
          <w:lang w:val="en-US"/>
        </w:rPr>
        <w:t>Oikos</w:t>
      </w:r>
      <w:proofErr w:type="spellEnd"/>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Online (accessed 7/27/2015)</w:t>
      </w:r>
    </w:p>
    <w:p w14:paraId="48FAA502" w14:textId="77777777" w:rsidR="0055123D" w:rsidRPr="00527A82" w:rsidRDefault="0055123D"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Hughes AR, Bando KJ, Rodriguez LF, Williams SL (2004) Relative effects of grazers and nutrients </w:t>
      </w:r>
    </w:p>
    <w:p w14:paraId="6853C228" w14:textId="2B7449D4" w:rsidR="005F2661" w:rsidRPr="00527A82" w:rsidRDefault="0055123D"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on</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xml:space="preserve">: a meta-analysis approach.  Mar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282:87-</w:t>
      </w:r>
      <w:r w:rsidR="00527B77" w:rsidRPr="00527A82">
        <w:rPr>
          <w:rFonts w:ascii="Garamond" w:eastAsia="Times New Roman" w:hAnsi="Garamond" w:cs="Times New Roman"/>
          <w:color w:val="000000"/>
          <w:sz w:val="24"/>
          <w:szCs w:val="24"/>
          <w:lang w:val="en-US"/>
        </w:rPr>
        <w:t>99</w:t>
      </w:r>
    </w:p>
    <w:p w14:paraId="7D0F9265" w14:textId="77777777" w:rsidR="00CF1039" w:rsidRPr="00527A82" w:rsidRDefault="00CF1039" w:rsidP="00CF1039">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Idjadi</w:t>
      </w:r>
      <w:proofErr w:type="spellEnd"/>
      <w:r w:rsidRPr="00527A82">
        <w:rPr>
          <w:rFonts w:ascii="Garamond" w:eastAsia="Times New Roman" w:hAnsi="Garamond" w:cs="Times New Roman"/>
          <w:color w:val="000000"/>
          <w:sz w:val="24"/>
          <w:szCs w:val="24"/>
          <w:lang w:val="en-US"/>
        </w:rPr>
        <w:t xml:space="preserve"> JA, Edmunds PJ (2006) </w:t>
      </w:r>
      <w:proofErr w:type="spellStart"/>
      <w:r w:rsidRPr="00527A82">
        <w:rPr>
          <w:rFonts w:ascii="Garamond" w:eastAsia="Times New Roman" w:hAnsi="Garamond" w:cs="Times New Roman"/>
          <w:color w:val="000000"/>
          <w:sz w:val="24"/>
          <w:szCs w:val="24"/>
          <w:lang w:val="en-US"/>
        </w:rPr>
        <w:t>Scleractinian</w:t>
      </w:r>
      <w:proofErr w:type="spellEnd"/>
      <w:r w:rsidRPr="00527A82">
        <w:rPr>
          <w:rFonts w:ascii="Garamond" w:eastAsia="Times New Roman" w:hAnsi="Garamond" w:cs="Times New Roman"/>
          <w:color w:val="000000"/>
          <w:sz w:val="24"/>
          <w:szCs w:val="24"/>
          <w:lang w:val="en-US"/>
        </w:rPr>
        <w:t xml:space="preserve"> corals as facilitators for other invertebrates on a </w:t>
      </w:r>
    </w:p>
    <w:p w14:paraId="1E012ECF" w14:textId="6B10D452" w:rsidR="00CF1039" w:rsidRPr="00527A82" w:rsidRDefault="00CF1039" w:rsidP="00CF1039">
      <w:pPr>
        <w:spacing w:after="0" w:line="480" w:lineRule="auto"/>
        <w:ind w:firstLine="720"/>
        <w:rPr>
          <w:rFonts w:ascii="Garamond" w:eastAsia="Times New Roman" w:hAnsi="Garamond" w:cs="Times New Roman"/>
          <w:color w:val="000000"/>
          <w:sz w:val="36"/>
          <w:szCs w:val="24"/>
          <w:lang w:val="en-US"/>
        </w:rPr>
      </w:pPr>
      <w:r w:rsidRPr="00527A82">
        <w:rPr>
          <w:rFonts w:ascii="Garamond" w:eastAsia="Times New Roman" w:hAnsi="Garamond" w:cs="Times New Roman"/>
          <w:color w:val="000000"/>
          <w:sz w:val="24"/>
          <w:szCs w:val="24"/>
          <w:lang w:val="en-US"/>
        </w:rPr>
        <w:t xml:space="preserve">Caribbean reef.  Mar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319:117-127</w:t>
      </w:r>
    </w:p>
    <w:p w14:paraId="022EEE52" w14:textId="77777777" w:rsidR="005F2661" w:rsidRPr="00527A82" w:rsidRDefault="005F2661" w:rsidP="000F7014">
      <w:pPr>
        <w:spacing w:after="0" w:line="480" w:lineRule="auto"/>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 xml:space="preserve">Irving AD, </w:t>
      </w:r>
      <w:proofErr w:type="spellStart"/>
      <w:r w:rsidRPr="00527A82">
        <w:rPr>
          <w:rFonts w:ascii="Garamond" w:eastAsia="Times New Roman" w:hAnsi="Garamond" w:cs="Times New Roman"/>
          <w:color w:val="000000"/>
          <w:sz w:val="24"/>
          <w:szCs w:val="24"/>
          <w:lang w:val="en-US"/>
        </w:rPr>
        <w:t>Bertness</w:t>
      </w:r>
      <w:proofErr w:type="spellEnd"/>
      <w:r w:rsidRPr="00527A82">
        <w:rPr>
          <w:rFonts w:ascii="Garamond" w:eastAsia="Times New Roman" w:hAnsi="Garamond" w:cs="Times New Roman"/>
          <w:color w:val="000000"/>
          <w:sz w:val="24"/>
          <w:szCs w:val="24"/>
          <w:lang w:val="en-US"/>
        </w:rPr>
        <w:t xml:space="preserve"> MD (2009) Trait-dependent modification of facilitation on cobble beaches.</w:t>
      </w:r>
      <w:proofErr w:type="gramEnd"/>
      <w:r w:rsidRPr="00527A82">
        <w:rPr>
          <w:rFonts w:ascii="Garamond" w:eastAsia="Times New Roman" w:hAnsi="Garamond" w:cs="Times New Roman"/>
          <w:color w:val="000000"/>
          <w:sz w:val="24"/>
          <w:szCs w:val="24"/>
          <w:lang w:val="en-US"/>
        </w:rPr>
        <w:t xml:space="preserve">  </w:t>
      </w:r>
    </w:p>
    <w:p w14:paraId="3E4E6FAF" w14:textId="10C8E20E" w:rsidR="005F2661" w:rsidRPr="00527A82" w:rsidRDefault="005F2661" w:rsidP="00F047CC">
      <w:pPr>
        <w:spacing w:after="0" w:line="480" w:lineRule="auto"/>
        <w:ind w:firstLine="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Ecology 90:3042-3050</w:t>
      </w:r>
    </w:p>
    <w:p w14:paraId="76C64239"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Jackson EL, </w:t>
      </w:r>
      <w:proofErr w:type="spellStart"/>
      <w:r w:rsidRPr="00527A82">
        <w:rPr>
          <w:rFonts w:ascii="Garamond" w:eastAsia="Times New Roman" w:hAnsi="Garamond" w:cs="Times New Roman"/>
          <w:color w:val="000000"/>
          <w:sz w:val="24"/>
          <w:szCs w:val="24"/>
          <w:lang w:val="en-US"/>
        </w:rPr>
        <w:t>Rowden</w:t>
      </w:r>
      <w:proofErr w:type="spellEnd"/>
      <w:r w:rsidRPr="00527A82">
        <w:rPr>
          <w:rFonts w:ascii="Garamond" w:eastAsia="Times New Roman" w:hAnsi="Garamond" w:cs="Times New Roman"/>
          <w:color w:val="000000"/>
          <w:sz w:val="24"/>
          <w:szCs w:val="24"/>
          <w:lang w:val="en-US"/>
        </w:rPr>
        <w:t xml:space="preserve"> AA, </w:t>
      </w:r>
      <w:proofErr w:type="spellStart"/>
      <w:r w:rsidRPr="00527A82">
        <w:rPr>
          <w:rFonts w:ascii="Garamond" w:eastAsia="Times New Roman" w:hAnsi="Garamond" w:cs="Times New Roman"/>
          <w:color w:val="000000"/>
          <w:sz w:val="24"/>
          <w:szCs w:val="24"/>
          <w:lang w:val="en-US"/>
        </w:rPr>
        <w:t>Attrill</w:t>
      </w:r>
      <w:proofErr w:type="spellEnd"/>
      <w:r w:rsidRPr="00527A82">
        <w:rPr>
          <w:rFonts w:ascii="Garamond" w:eastAsia="Times New Roman" w:hAnsi="Garamond" w:cs="Times New Roman"/>
          <w:color w:val="000000"/>
          <w:sz w:val="24"/>
          <w:szCs w:val="24"/>
          <w:lang w:val="en-US"/>
        </w:rPr>
        <w:t xml:space="preserve"> MJ, </w:t>
      </w:r>
      <w:proofErr w:type="spellStart"/>
      <w:r w:rsidRPr="00527A82">
        <w:rPr>
          <w:rFonts w:ascii="Garamond" w:eastAsia="Times New Roman" w:hAnsi="Garamond" w:cs="Times New Roman"/>
          <w:color w:val="000000"/>
          <w:sz w:val="24"/>
          <w:szCs w:val="24"/>
          <w:lang w:val="en-US"/>
        </w:rPr>
        <w:t>Bossey</w:t>
      </w:r>
      <w:proofErr w:type="spellEnd"/>
      <w:r w:rsidRPr="00527A82">
        <w:rPr>
          <w:rFonts w:ascii="Garamond" w:eastAsia="Times New Roman" w:hAnsi="Garamond" w:cs="Times New Roman"/>
          <w:color w:val="000000"/>
          <w:sz w:val="24"/>
          <w:szCs w:val="24"/>
          <w:lang w:val="en-US"/>
        </w:rPr>
        <w:t xml:space="preserve"> SJ, Jones MB (2001) The importance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0252F6DD" w14:textId="3318942F"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beds</w:t>
      </w:r>
      <w:proofErr w:type="gramEnd"/>
      <w:r w:rsidRPr="00527A82">
        <w:rPr>
          <w:rFonts w:ascii="Garamond" w:eastAsia="Times New Roman" w:hAnsi="Garamond" w:cs="Times New Roman"/>
          <w:color w:val="000000"/>
          <w:sz w:val="24"/>
          <w:szCs w:val="24"/>
          <w:lang w:val="en-US"/>
        </w:rPr>
        <w:t xml:space="preserve"> as a habitat for fishery species.  </w:t>
      </w:r>
      <w:proofErr w:type="spellStart"/>
      <w:r w:rsidRPr="00527A82">
        <w:rPr>
          <w:rFonts w:ascii="Garamond" w:eastAsia="Times New Roman" w:hAnsi="Garamond" w:cs="Times New Roman"/>
          <w:color w:val="000000"/>
          <w:sz w:val="24"/>
          <w:szCs w:val="24"/>
          <w:lang w:val="en-US"/>
        </w:rPr>
        <w:t>Oceano</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39:269-303</w:t>
      </w:r>
    </w:p>
    <w:p w14:paraId="61F29BE7" w14:textId="7088D207" w:rsidR="006034D1" w:rsidRPr="00527A82" w:rsidRDefault="006034D1" w:rsidP="000F7014">
      <w:pPr>
        <w:spacing w:after="0" w:line="480" w:lineRule="auto"/>
        <w:rPr>
          <w:rFonts w:ascii="Garamond" w:eastAsia="Times New Roman" w:hAnsi="Garamond" w:cs="Times New Roman"/>
          <w:sz w:val="24"/>
          <w:szCs w:val="24"/>
          <w:lang w:val="en-US"/>
        </w:rPr>
      </w:pPr>
      <w:proofErr w:type="spellStart"/>
      <w:proofErr w:type="gramStart"/>
      <w:r w:rsidRPr="00527A82">
        <w:rPr>
          <w:rFonts w:ascii="Garamond" w:eastAsia="Times New Roman" w:hAnsi="Garamond" w:cs="Times New Roman"/>
          <w:color w:val="000000"/>
          <w:sz w:val="24"/>
          <w:szCs w:val="24"/>
          <w:lang w:val="en-US"/>
        </w:rPr>
        <w:t>Jost</w:t>
      </w:r>
      <w:proofErr w:type="spellEnd"/>
      <w:r w:rsidRPr="00527A82">
        <w:rPr>
          <w:rFonts w:ascii="Garamond" w:eastAsia="Times New Roman" w:hAnsi="Garamond" w:cs="Times New Roman"/>
          <w:color w:val="000000"/>
          <w:sz w:val="24"/>
          <w:szCs w:val="24"/>
          <w:lang w:val="en-US"/>
        </w:rPr>
        <w:t xml:space="preserve"> L (2006) Entropy and diversity.</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Oikos</w:t>
      </w:r>
      <w:proofErr w:type="spellEnd"/>
      <w:r w:rsidRPr="00527A82">
        <w:rPr>
          <w:rFonts w:ascii="Garamond" w:eastAsia="Times New Roman" w:hAnsi="Garamond" w:cs="Times New Roman"/>
          <w:color w:val="000000"/>
          <w:sz w:val="24"/>
          <w:szCs w:val="24"/>
          <w:lang w:val="en-US"/>
        </w:rPr>
        <w:t xml:space="preserve"> 113:363-375</w:t>
      </w:r>
    </w:p>
    <w:p w14:paraId="7443571E"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Knight NS, Prentice C, Tseng M, O’Connor MI (2015) </w:t>
      </w:r>
      <w:proofErr w:type="gramStart"/>
      <w:r w:rsidRPr="00527A82">
        <w:rPr>
          <w:rFonts w:ascii="Garamond" w:eastAsia="Times New Roman" w:hAnsi="Garamond" w:cs="Times New Roman"/>
          <w:color w:val="000000"/>
          <w:sz w:val="24"/>
          <w:szCs w:val="24"/>
          <w:lang w:val="en-US"/>
        </w:rPr>
        <w:t>A</w:t>
      </w:r>
      <w:proofErr w:type="gramEnd"/>
      <w:r w:rsidRPr="00527A82">
        <w:rPr>
          <w:rFonts w:ascii="Garamond" w:eastAsia="Times New Roman" w:hAnsi="Garamond" w:cs="Times New Roman"/>
          <w:color w:val="000000"/>
          <w:sz w:val="24"/>
          <w:szCs w:val="24"/>
          <w:lang w:val="en-US"/>
        </w:rPr>
        <w:t xml:space="preserve"> comparison of </w:t>
      </w:r>
      <w:proofErr w:type="spellStart"/>
      <w:r w:rsidRPr="00527A82">
        <w:rPr>
          <w:rFonts w:ascii="Garamond" w:eastAsia="Times New Roman" w:hAnsi="Garamond" w:cs="Times New Roman"/>
          <w:color w:val="000000"/>
          <w:sz w:val="24"/>
          <w:szCs w:val="24"/>
          <w:lang w:val="en-US"/>
        </w:rPr>
        <w:t>epifaunal</w:t>
      </w:r>
      <w:proofErr w:type="spellEnd"/>
      <w:r w:rsidRPr="00527A82">
        <w:rPr>
          <w:rFonts w:ascii="Garamond" w:eastAsia="Times New Roman" w:hAnsi="Garamond" w:cs="Times New Roman"/>
          <w:color w:val="000000"/>
          <w:sz w:val="24"/>
          <w:szCs w:val="24"/>
          <w:lang w:val="en-US"/>
        </w:rPr>
        <w:t xml:space="preserve"> invertebrate </w:t>
      </w:r>
    </w:p>
    <w:p w14:paraId="34C55B0E" w14:textId="4EF07E5E"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communities</w:t>
      </w:r>
      <w:proofErr w:type="gramEnd"/>
      <w:r w:rsidRPr="00527A82">
        <w:rPr>
          <w:rFonts w:ascii="Garamond" w:eastAsia="Times New Roman" w:hAnsi="Garamond" w:cs="Times New Roman"/>
          <w:color w:val="000000"/>
          <w:sz w:val="24"/>
          <w:szCs w:val="24"/>
          <w:lang w:val="en-US"/>
        </w:rPr>
        <w:t xml:space="preserve"> in native eelgrass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marina </w:t>
      </w:r>
      <w:r w:rsidRPr="00527A82">
        <w:rPr>
          <w:rFonts w:ascii="Garamond" w:eastAsia="Times New Roman" w:hAnsi="Garamond" w:cs="Times New Roman"/>
          <w:color w:val="000000"/>
          <w:sz w:val="24"/>
          <w:szCs w:val="24"/>
          <w:lang w:val="en-US"/>
        </w:rPr>
        <w:t xml:space="preserve">and non-native </w:t>
      </w:r>
      <w:proofErr w:type="spellStart"/>
      <w:r w:rsidRPr="00527A82">
        <w:rPr>
          <w:rFonts w:ascii="Garamond" w:eastAsia="Times New Roman" w:hAnsi="Garamond" w:cs="Times New Roman"/>
          <w:i/>
          <w:iCs/>
          <w:color w:val="000000"/>
          <w:sz w:val="24"/>
          <w:szCs w:val="24"/>
          <w:lang w:val="en-US"/>
        </w:rPr>
        <w:t>Zostera</w:t>
      </w:r>
      <w:proofErr w:type="spellEnd"/>
      <w:r w:rsidRPr="00527A82">
        <w:rPr>
          <w:rFonts w:ascii="Garamond" w:eastAsia="Times New Roman" w:hAnsi="Garamond" w:cs="Times New Roman"/>
          <w:i/>
          <w:iCs/>
          <w:color w:val="000000"/>
          <w:sz w:val="24"/>
          <w:szCs w:val="24"/>
          <w:lang w:val="en-US"/>
        </w:rPr>
        <w:t xml:space="preserve"> japonica </w:t>
      </w:r>
      <w:r w:rsidRPr="00527A82">
        <w:rPr>
          <w:rFonts w:ascii="Garamond" w:eastAsia="Times New Roman" w:hAnsi="Garamond" w:cs="Times New Roman"/>
          <w:color w:val="000000"/>
          <w:sz w:val="24"/>
          <w:szCs w:val="24"/>
          <w:lang w:val="en-US"/>
        </w:rPr>
        <w:t xml:space="preserve">at </w:t>
      </w:r>
      <w:proofErr w:type="spellStart"/>
      <w:r w:rsidRPr="00527A82">
        <w:rPr>
          <w:rFonts w:ascii="Garamond" w:eastAsia="Times New Roman" w:hAnsi="Garamond" w:cs="Times New Roman"/>
          <w:color w:val="000000"/>
          <w:sz w:val="24"/>
          <w:szCs w:val="24"/>
          <w:lang w:val="en-US"/>
        </w:rPr>
        <w:t>Tsawwassen</w:t>
      </w:r>
      <w:proofErr w:type="spellEnd"/>
      <w:r w:rsidRPr="00527A82">
        <w:rPr>
          <w:rFonts w:ascii="Garamond" w:eastAsia="Times New Roman" w:hAnsi="Garamond" w:cs="Times New Roman"/>
          <w:color w:val="000000"/>
          <w:sz w:val="24"/>
          <w:szCs w:val="24"/>
          <w:lang w:val="en-US"/>
        </w:rPr>
        <w:t xml:space="preserve">, BC.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Res 11:564-571</w:t>
      </w:r>
    </w:p>
    <w:p w14:paraId="12430A9F"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Kraft NJB, </w:t>
      </w:r>
      <w:proofErr w:type="spellStart"/>
      <w:r w:rsidRPr="00527A82">
        <w:rPr>
          <w:rFonts w:ascii="Garamond" w:eastAsia="Times New Roman" w:hAnsi="Garamond" w:cs="Times New Roman"/>
          <w:color w:val="000000"/>
          <w:sz w:val="24"/>
          <w:szCs w:val="24"/>
          <w:lang w:val="en-US"/>
        </w:rPr>
        <w:t>Comita</w:t>
      </w:r>
      <w:proofErr w:type="spellEnd"/>
      <w:r w:rsidRPr="00527A82">
        <w:rPr>
          <w:rFonts w:ascii="Garamond" w:eastAsia="Times New Roman" w:hAnsi="Garamond" w:cs="Times New Roman"/>
          <w:color w:val="000000"/>
          <w:sz w:val="24"/>
          <w:szCs w:val="24"/>
          <w:lang w:val="en-US"/>
        </w:rPr>
        <w:t xml:space="preserve"> LS, Chase JM, Sanders NJ, </w:t>
      </w:r>
      <w:proofErr w:type="spellStart"/>
      <w:r w:rsidRPr="00527A82">
        <w:rPr>
          <w:rFonts w:ascii="Garamond" w:eastAsia="Times New Roman" w:hAnsi="Garamond" w:cs="Times New Roman"/>
          <w:color w:val="000000"/>
          <w:sz w:val="24"/>
          <w:szCs w:val="24"/>
          <w:lang w:val="en-US"/>
        </w:rPr>
        <w:t>Sweson</w:t>
      </w:r>
      <w:proofErr w:type="spellEnd"/>
      <w:r w:rsidRPr="00527A82">
        <w:rPr>
          <w:rFonts w:ascii="Garamond" w:eastAsia="Times New Roman" w:hAnsi="Garamond" w:cs="Times New Roman"/>
          <w:color w:val="000000"/>
          <w:sz w:val="24"/>
          <w:szCs w:val="24"/>
          <w:lang w:val="en-US"/>
        </w:rPr>
        <w:t xml:space="preserve"> NG, Crist TO, </w:t>
      </w:r>
      <w:proofErr w:type="spellStart"/>
      <w:r w:rsidRPr="00527A82">
        <w:rPr>
          <w:rFonts w:ascii="Garamond" w:eastAsia="Times New Roman" w:hAnsi="Garamond" w:cs="Times New Roman"/>
          <w:color w:val="000000"/>
          <w:sz w:val="24"/>
          <w:szCs w:val="24"/>
          <w:lang w:val="en-US"/>
        </w:rPr>
        <w:t>Stegen</w:t>
      </w:r>
      <w:proofErr w:type="spellEnd"/>
      <w:r w:rsidRPr="00527A82">
        <w:rPr>
          <w:rFonts w:ascii="Garamond" w:eastAsia="Times New Roman" w:hAnsi="Garamond" w:cs="Times New Roman"/>
          <w:color w:val="000000"/>
          <w:sz w:val="24"/>
          <w:szCs w:val="24"/>
          <w:lang w:val="en-US"/>
        </w:rPr>
        <w:t xml:space="preserve"> JC, </w:t>
      </w:r>
      <w:proofErr w:type="spellStart"/>
      <w:r w:rsidRPr="00527A82">
        <w:rPr>
          <w:rFonts w:ascii="Garamond" w:eastAsia="Times New Roman" w:hAnsi="Garamond" w:cs="Times New Roman"/>
          <w:color w:val="000000"/>
          <w:sz w:val="24"/>
          <w:szCs w:val="24"/>
          <w:lang w:val="en-US"/>
        </w:rPr>
        <w:t>Vellend</w:t>
      </w:r>
      <w:proofErr w:type="spellEnd"/>
      <w:r w:rsidRPr="00527A82">
        <w:rPr>
          <w:rFonts w:ascii="Garamond" w:eastAsia="Times New Roman" w:hAnsi="Garamond" w:cs="Times New Roman"/>
          <w:color w:val="000000"/>
          <w:sz w:val="24"/>
          <w:szCs w:val="24"/>
          <w:lang w:val="en-US"/>
        </w:rPr>
        <w:t xml:space="preserve"> M, </w:t>
      </w:r>
    </w:p>
    <w:p w14:paraId="2D980446" w14:textId="12FB271A" w:rsidR="006034D1" w:rsidRPr="00527A82" w:rsidRDefault="006034D1"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527A82">
        <w:rPr>
          <w:rFonts w:ascii="Garamond" w:eastAsia="Times New Roman" w:hAnsi="Garamond" w:cs="Times New Roman"/>
          <w:color w:val="000000"/>
          <w:sz w:val="24"/>
          <w:szCs w:val="24"/>
          <w:lang w:val="en-US"/>
        </w:rPr>
        <w:t>elevational</w:t>
      </w:r>
      <w:proofErr w:type="spellEnd"/>
      <w:r w:rsidRPr="00527A82">
        <w:rPr>
          <w:rFonts w:ascii="Garamond" w:eastAsia="Times New Roman" w:hAnsi="Garamond" w:cs="Times New Roman"/>
          <w:color w:val="000000"/>
          <w:sz w:val="24"/>
          <w:szCs w:val="24"/>
          <w:lang w:val="en-US"/>
        </w:rPr>
        <w:t xml:space="preserve"> gradients.  Science 333:1755-1758</w:t>
      </w:r>
    </w:p>
    <w:p w14:paraId="3653F00D" w14:textId="77777777" w:rsidR="003471CB"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Lannin</w:t>
      </w:r>
      <w:proofErr w:type="spellEnd"/>
      <w:r w:rsidRPr="00527A82">
        <w:rPr>
          <w:rFonts w:ascii="Garamond" w:eastAsia="Times New Roman" w:hAnsi="Garamond" w:cs="Times New Roman"/>
          <w:color w:val="000000"/>
          <w:sz w:val="24"/>
          <w:szCs w:val="24"/>
          <w:lang w:val="en-US"/>
        </w:rPr>
        <w:t xml:space="preserve"> R, Hovel K (2011) Variable prey density modifies the effects of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habitat structure on </w:t>
      </w:r>
    </w:p>
    <w:p w14:paraId="6BD0D2FD" w14:textId="4C4D740D" w:rsidR="006034D1"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predator</w:t>
      </w:r>
      <w:proofErr w:type="gramEnd"/>
      <w:r w:rsidRPr="00527A82">
        <w:rPr>
          <w:rFonts w:ascii="Garamond" w:eastAsia="Times New Roman" w:hAnsi="Garamond" w:cs="Times New Roman"/>
          <w:color w:val="000000"/>
          <w:sz w:val="24"/>
          <w:szCs w:val="24"/>
          <w:lang w:val="en-US"/>
        </w:rPr>
        <w:t xml:space="preserve">-prey interactions. Mar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442:59-70</w:t>
      </w:r>
    </w:p>
    <w:p w14:paraId="25743940" w14:textId="77777777" w:rsidR="00DE0F60" w:rsidRPr="00527A82" w:rsidRDefault="00DE0F60" w:rsidP="00DE0F60">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lastRenderedPageBreak/>
        <w:t>Leibold</w:t>
      </w:r>
      <w:proofErr w:type="spellEnd"/>
      <w:r w:rsidRPr="00527A82">
        <w:rPr>
          <w:rFonts w:ascii="Garamond" w:eastAsia="Times New Roman" w:hAnsi="Garamond" w:cs="Times New Roman"/>
          <w:color w:val="000000"/>
          <w:sz w:val="24"/>
          <w:szCs w:val="24"/>
          <w:lang w:val="en-US"/>
        </w:rPr>
        <w:t xml:space="preserve"> MA, </w:t>
      </w:r>
      <w:proofErr w:type="spellStart"/>
      <w:r w:rsidRPr="00527A82">
        <w:rPr>
          <w:rFonts w:ascii="Garamond" w:eastAsia="Times New Roman" w:hAnsi="Garamond" w:cs="Times New Roman"/>
          <w:color w:val="000000"/>
          <w:sz w:val="24"/>
          <w:szCs w:val="24"/>
          <w:lang w:val="en-US"/>
        </w:rPr>
        <w:t>Holyoak</w:t>
      </w:r>
      <w:proofErr w:type="spellEnd"/>
      <w:r w:rsidRPr="00527A82">
        <w:rPr>
          <w:rFonts w:ascii="Garamond" w:eastAsia="Times New Roman" w:hAnsi="Garamond" w:cs="Times New Roman"/>
          <w:color w:val="000000"/>
          <w:sz w:val="24"/>
          <w:szCs w:val="24"/>
          <w:lang w:val="en-US"/>
        </w:rPr>
        <w:t xml:space="preserve"> M, </w:t>
      </w:r>
      <w:proofErr w:type="spellStart"/>
      <w:r w:rsidRPr="00527A82">
        <w:rPr>
          <w:rFonts w:ascii="Garamond" w:eastAsia="Times New Roman" w:hAnsi="Garamond" w:cs="Times New Roman"/>
          <w:color w:val="000000"/>
          <w:sz w:val="24"/>
          <w:szCs w:val="24"/>
          <w:lang w:val="en-US"/>
        </w:rPr>
        <w:t>Mouquet</w:t>
      </w:r>
      <w:proofErr w:type="spellEnd"/>
      <w:r w:rsidRPr="00527A82">
        <w:rPr>
          <w:rFonts w:ascii="Garamond" w:eastAsia="Times New Roman" w:hAnsi="Garamond" w:cs="Times New Roman"/>
          <w:color w:val="000000"/>
          <w:sz w:val="24"/>
          <w:szCs w:val="24"/>
          <w:lang w:val="en-US"/>
        </w:rPr>
        <w:t xml:space="preserve"> N, </w:t>
      </w:r>
      <w:proofErr w:type="spellStart"/>
      <w:r w:rsidRPr="00527A82">
        <w:rPr>
          <w:rFonts w:ascii="Garamond" w:eastAsia="Times New Roman" w:hAnsi="Garamond" w:cs="Times New Roman"/>
          <w:color w:val="000000"/>
          <w:sz w:val="24"/>
          <w:szCs w:val="24"/>
          <w:lang w:val="en-US"/>
        </w:rPr>
        <w:t>Amarasekare</w:t>
      </w:r>
      <w:proofErr w:type="spellEnd"/>
      <w:r w:rsidRPr="00527A82">
        <w:rPr>
          <w:rFonts w:ascii="Garamond" w:eastAsia="Times New Roman" w:hAnsi="Garamond" w:cs="Times New Roman"/>
          <w:color w:val="000000"/>
          <w:sz w:val="24"/>
          <w:szCs w:val="24"/>
          <w:lang w:val="en-US"/>
        </w:rPr>
        <w:t xml:space="preserve"> P, Chase JM, </w:t>
      </w:r>
      <w:proofErr w:type="spellStart"/>
      <w:r w:rsidRPr="00527A82">
        <w:rPr>
          <w:rFonts w:ascii="Garamond" w:eastAsia="Times New Roman" w:hAnsi="Garamond" w:cs="Times New Roman"/>
          <w:color w:val="000000"/>
          <w:sz w:val="24"/>
          <w:szCs w:val="24"/>
          <w:lang w:val="en-US"/>
        </w:rPr>
        <w:t>Hoopes</w:t>
      </w:r>
      <w:proofErr w:type="spellEnd"/>
      <w:r w:rsidRPr="00527A82">
        <w:rPr>
          <w:rFonts w:ascii="Garamond" w:eastAsia="Times New Roman" w:hAnsi="Garamond" w:cs="Times New Roman"/>
          <w:color w:val="000000"/>
          <w:sz w:val="24"/>
          <w:szCs w:val="24"/>
          <w:lang w:val="en-US"/>
        </w:rPr>
        <w:t xml:space="preserve"> MF, Holt RD, </w:t>
      </w:r>
      <w:proofErr w:type="spellStart"/>
      <w:r w:rsidRPr="00527A82">
        <w:rPr>
          <w:rFonts w:ascii="Garamond" w:eastAsia="Times New Roman" w:hAnsi="Garamond" w:cs="Times New Roman"/>
          <w:color w:val="000000"/>
          <w:sz w:val="24"/>
          <w:szCs w:val="24"/>
          <w:lang w:val="en-US"/>
        </w:rPr>
        <w:t>Shurin</w:t>
      </w:r>
      <w:proofErr w:type="spellEnd"/>
      <w:r w:rsidRPr="00527A82">
        <w:rPr>
          <w:rFonts w:ascii="Garamond" w:eastAsia="Times New Roman" w:hAnsi="Garamond" w:cs="Times New Roman"/>
          <w:color w:val="000000"/>
          <w:sz w:val="24"/>
          <w:szCs w:val="24"/>
          <w:lang w:val="en-US"/>
        </w:rPr>
        <w:t xml:space="preserve"> JB, </w:t>
      </w:r>
    </w:p>
    <w:p w14:paraId="0776DA76" w14:textId="34EF4D26" w:rsidR="006034D1" w:rsidRPr="00527A82" w:rsidRDefault="00DE0F60" w:rsidP="009845FA">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Law R, </w:t>
      </w:r>
      <w:proofErr w:type="spellStart"/>
      <w:r w:rsidRPr="00527A82">
        <w:rPr>
          <w:rFonts w:ascii="Garamond" w:eastAsia="Times New Roman" w:hAnsi="Garamond" w:cs="Times New Roman"/>
          <w:color w:val="000000"/>
          <w:sz w:val="24"/>
          <w:szCs w:val="24"/>
          <w:lang w:val="en-US"/>
        </w:rPr>
        <w:t>Tilman</w:t>
      </w:r>
      <w:proofErr w:type="spellEnd"/>
      <w:r w:rsidRPr="00527A82">
        <w:rPr>
          <w:rFonts w:ascii="Garamond" w:eastAsia="Times New Roman" w:hAnsi="Garamond" w:cs="Times New Roman"/>
          <w:color w:val="000000"/>
          <w:sz w:val="24"/>
          <w:szCs w:val="24"/>
          <w:lang w:val="en-US"/>
        </w:rPr>
        <w:t xml:space="preserve"> D, </w:t>
      </w:r>
      <w:proofErr w:type="spellStart"/>
      <w:r w:rsidRPr="00527A82">
        <w:rPr>
          <w:rFonts w:ascii="Garamond" w:eastAsia="Times New Roman" w:hAnsi="Garamond" w:cs="Times New Roman"/>
          <w:color w:val="000000"/>
          <w:sz w:val="24"/>
          <w:szCs w:val="24"/>
          <w:lang w:val="en-US"/>
        </w:rPr>
        <w:t>Loreau</w:t>
      </w:r>
      <w:proofErr w:type="spellEnd"/>
      <w:r w:rsidRPr="00527A82">
        <w:rPr>
          <w:rFonts w:ascii="Garamond" w:eastAsia="Times New Roman" w:hAnsi="Garamond" w:cs="Times New Roman"/>
          <w:color w:val="000000"/>
          <w:sz w:val="24"/>
          <w:szCs w:val="24"/>
          <w:lang w:val="en-US"/>
        </w:rPr>
        <w:t xml:space="preserve"> M, Gonzalez A (2004) </w:t>
      </w:r>
      <w:proofErr w:type="gramStart"/>
      <w:r w:rsidRPr="00527A82">
        <w:rPr>
          <w:rFonts w:ascii="Garamond" w:eastAsia="Times New Roman" w:hAnsi="Garamond" w:cs="Times New Roman"/>
          <w:color w:val="000000"/>
          <w:sz w:val="24"/>
          <w:szCs w:val="24"/>
          <w:lang w:val="en-US"/>
        </w:rPr>
        <w:t>The</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metacommunity</w:t>
      </w:r>
      <w:proofErr w:type="spellEnd"/>
      <w:r w:rsidRPr="00527A82">
        <w:rPr>
          <w:rFonts w:ascii="Garamond" w:eastAsia="Times New Roman" w:hAnsi="Garamond" w:cs="Times New Roman"/>
          <w:color w:val="000000"/>
          <w:sz w:val="24"/>
          <w:szCs w:val="24"/>
          <w:lang w:val="en-US"/>
        </w:rPr>
        <w:t xml:space="preserve"> concept: a framework for multi-scale community ecology.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Lett</w:t>
      </w:r>
      <w:proofErr w:type="spellEnd"/>
      <w:r w:rsidRPr="00527A82">
        <w:rPr>
          <w:rFonts w:ascii="Garamond" w:eastAsia="Times New Roman" w:hAnsi="Garamond" w:cs="Times New Roman"/>
          <w:color w:val="000000"/>
          <w:sz w:val="24"/>
          <w:szCs w:val="24"/>
          <w:lang w:val="en-US"/>
        </w:rPr>
        <w:t xml:space="preserve"> 7:601-613</w:t>
      </w:r>
    </w:p>
    <w:p w14:paraId="7E9DFD21" w14:textId="77777777" w:rsidR="00F047CC" w:rsidRPr="00527A82" w:rsidRDefault="00F047CC" w:rsidP="00F047CC">
      <w:pPr>
        <w:pStyle w:val="NoSpacing"/>
        <w:spacing w:line="480" w:lineRule="auto"/>
        <w:rPr>
          <w:rFonts w:ascii="Garamond" w:hAnsi="Garamond" w:cs="Times New Roman"/>
          <w:sz w:val="24"/>
          <w:szCs w:val="24"/>
        </w:rPr>
      </w:pPr>
      <w:r w:rsidRPr="00527A82">
        <w:rPr>
          <w:rFonts w:ascii="Garamond" w:hAnsi="Garamond" w:cs="Times New Roman"/>
          <w:sz w:val="24"/>
          <w:szCs w:val="24"/>
        </w:rPr>
        <w:t xml:space="preserve">Macdonald TA, </w:t>
      </w:r>
      <w:proofErr w:type="spellStart"/>
      <w:r w:rsidRPr="00527A82">
        <w:rPr>
          <w:rFonts w:ascii="Garamond" w:hAnsi="Garamond" w:cs="Times New Roman"/>
          <w:sz w:val="24"/>
          <w:szCs w:val="24"/>
        </w:rPr>
        <w:t>Burd</w:t>
      </w:r>
      <w:proofErr w:type="spellEnd"/>
      <w:r w:rsidRPr="00527A82">
        <w:rPr>
          <w:rFonts w:ascii="Garamond" w:hAnsi="Garamond" w:cs="Times New Roman"/>
          <w:sz w:val="24"/>
          <w:szCs w:val="24"/>
        </w:rPr>
        <w:t xml:space="preserve"> BJ, Macdonald VI, van </w:t>
      </w:r>
      <w:proofErr w:type="spellStart"/>
      <w:r w:rsidRPr="00527A82">
        <w:rPr>
          <w:rFonts w:ascii="Garamond" w:hAnsi="Garamond" w:cs="Times New Roman"/>
          <w:sz w:val="24"/>
          <w:szCs w:val="24"/>
        </w:rPr>
        <w:t>Roodselaar</w:t>
      </w:r>
      <w:proofErr w:type="spellEnd"/>
      <w:r w:rsidRPr="00527A82">
        <w:rPr>
          <w:rFonts w:ascii="Garamond" w:hAnsi="Garamond" w:cs="Times New Roman"/>
          <w:sz w:val="24"/>
          <w:szCs w:val="24"/>
        </w:rPr>
        <w:t xml:space="preserve"> A (2010) Taxonomic and feeding </w:t>
      </w:r>
    </w:p>
    <w:p w14:paraId="7A7F60F6" w14:textId="771945D0" w:rsidR="00F047CC" w:rsidRPr="00527A82" w:rsidRDefault="00F047CC" w:rsidP="00F047CC">
      <w:pPr>
        <w:pStyle w:val="NoSpacing"/>
        <w:spacing w:line="480" w:lineRule="auto"/>
        <w:ind w:left="720"/>
        <w:rPr>
          <w:rFonts w:ascii="Garamond" w:hAnsi="Garamond" w:cs="Times New Roman"/>
          <w:sz w:val="24"/>
          <w:szCs w:val="24"/>
        </w:rPr>
      </w:pPr>
      <w:proofErr w:type="gramStart"/>
      <w:r w:rsidRPr="00527A82">
        <w:rPr>
          <w:rFonts w:ascii="Garamond" w:hAnsi="Garamond" w:cs="Times New Roman"/>
          <w:sz w:val="24"/>
          <w:szCs w:val="24"/>
        </w:rPr>
        <w:t>guild</w:t>
      </w:r>
      <w:proofErr w:type="gramEnd"/>
      <w:r w:rsidRPr="00527A82">
        <w:rPr>
          <w:rFonts w:ascii="Garamond" w:hAnsi="Garamond" w:cs="Times New Roman"/>
          <w:sz w:val="24"/>
          <w:szCs w:val="24"/>
        </w:rPr>
        <w:t xml:space="preserve"> classification for the marine benthic </w:t>
      </w:r>
      <w:proofErr w:type="spellStart"/>
      <w:r w:rsidRPr="00527A82">
        <w:rPr>
          <w:rFonts w:ascii="Garamond" w:hAnsi="Garamond" w:cs="Times New Roman"/>
          <w:sz w:val="24"/>
          <w:szCs w:val="24"/>
        </w:rPr>
        <w:t>macroinvertebrates</w:t>
      </w:r>
      <w:proofErr w:type="spellEnd"/>
      <w:r w:rsidRPr="00527A82">
        <w:rPr>
          <w:rFonts w:ascii="Garamond" w:hAnsi="Garamond" w:cs="Times New Roman"/>
          <w:sz w:val="24"/>
          <w:szCs w:val="24"/>
        </w:rPr>
        <w:t xml:space="preserve"> of the Strait of Georgia, British Columbia.  Canadian Technical Report of Fisheries and Aquatic Sciences 2874</w:t>
      </w:r>
    </w:p>
    <w:p w14:paraId="77D7B5E8"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Mason B, Knight R, B</w:t>
      </w:r>
      <w:r w:rsidR="003471CB" w:rsidRPr="00527A82">
        <w:rPr>
          <w:rFonts w:ascii="Garamond" w:eastAsia="Times New Roman" w:hAnsi="Garamond" w:cs="Times New Roman"/>
          <w:color w:val="000000"/>
          <w:sz w:val="24"/>
          <w:szCs w:val="24"/>
          <w:lang w:val="en-US"/>
        </w:rPr>
        <w:t xml:space="preserve">oyer L (2015) Community mapping network. </w:t>
      </w:r>
    </w:p>
    <w:p w14:paraId="5168C110" w14:textId="099F3F51" w:rsidR="005B26E5" w:rsidRPr="00527A82" w:rsidRDefault="002B1DB4" w:rsidP="00F047CC">
      <w:pPr>
        <w:spacing w:after="0" w:line="480" w:lineRule="auto"/>
        <w:ind w:firstLine="720"/>
        <w:rPr>
          <w:rFonts w:ascii="Garamond" w:eastAsia="Times New Roman" w:hAnsi="Garamond" w:cs="Times New Roman"/>
          <w:color w:val="000000"/>
          <w:sz w:val="24"/>
          <w:szCs w:val="24"/>
          <w:lang w:val="en-US"/>
        </w:rPr>
      </w:pPr>
      <w:hyperlink r:id="rId12" w:history="1">
        <w:r w:rsidR="006034D1" w:rsidRPr="00527A82">
          <w:rPr>
            <w:rFonts w:ascii="Garamond" w:eastAsia="Times New Roman" w:hAnsi="Garamond" w:cs="Times New Roman"/>
            <w:color w:val="1155CC"/>
            <w:sz w:val="24"/>
            <w:szCs w:val="24"/>
            <w:u w:val="single"/>
            <w:lang w:val="en-US"/>
          </w:rPr>
          <w:t>http://cmnmaps.ca/EELGRASS/</w:t>
        </w:r>
      </w:hyperlink>
      <w:r w:rsidR="006034D1" w:rsidRPr="00527A82">
        <w:rPr>
          <w:rFonts w:ascii="Garamond" w:eastAsia="Times New Roman" w:hAnsi="Garamond" w:cs="Times New Roman"/>
          <w:color w:val="000000"/>
          <w:sz w:val="24"/>
          <w:szCs w:val="24"/>
          <w:lang w:val="en-US"/>
        </w:rPr>
        <w:t xml:space="preserve"> (accessed 7/15/2015)</w:t>
      </w:r>
    </w:p>
    <w:p w14:paraId="38D8E6CE"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McCloskey RM, </w:t>
      </w:r>
      <w:proofErr w:type="spellStart"/>
      <w:r w:rsidRPr="00527A82">
        <w:rPr>
          <w:rFonts w:ascii="Garamond" w:eastAsia="Times New Roman" w:hAnsi="Garamond" w:cs="Times New Roman"/>
          <w:color w:val="000000"/>
          <w:sz w:val="24"/>
          <w:szCs w:val="24"/>
          <w:lang w:val="en-US"/>
        </w:rPr>
        <w:t>Unsworth</w:t>
      </w:r>
      <w:proofErr w:type="spellEnd"/>
      <w:r w:rsidRPr="00527A82">
        <w:rPr>
          <w:rFonts w:ascii="Garamond" w:eastAsia="Times New Roman" w:hAnsi="Garamond" w:cs="Times New Roman"/>
          <w:color w:val="000000"/>
          <w:sz w:val="24"/>
          <w:szCs w:val="24"/>
          <w:lang w:val="en-US"/>
        </w:rPr>
        <w:t xml:space="preserve"> RKF (2015) Decreasing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density negatively influences associated </w:t>
      </w:r>
    </w:p>
    <w:p w14:paraId="677C3EE9" w14:textId="46738654" w:rsidR="002971FA"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fauna</w:t>
      </w:r>
      <w:proofErr w:type="gramEnd"/>
      <w:r w:rsidRPr="00527A82">
        <w:rPr>
          <w:rFonts w:ascii="Garamond" w:eastAsia="Times New Roman" w:hAnsi="Garamond" w:cs="Times New Roman"/>
          <w:color w:val="000000"/>
          <w:sz w:val="24"/>
          <w:szCs w:val="24"/>
          <w:lang w:val="en-US"/>
        </w:rPr>
        <w:t>.  </w:t>
      </w:r>
      <w:proofErr w:type="spellStart"/>
      <w:r w:rsidRPr="00527A82">
        <w:rPr>
          <w:rFonts w:ascii="Garamond" w:eastAsia="Times New Roman" w:hAnsi="Garamond" w:cs="Times New Roman"/>
          <w:color w:val="000000"/>
          <w:sz w:val="24"/>
          <w:szCs w:val="24"/>
          <w:lang w:val="en-US"/>
        </w:rPr>
        <w:t>PeerJ</w:t>
      </w:r>
      <w:proofErr w:type="spellEnd"/>
      <w:r w:rsidRPr="00527A82">
        <w:rPr>
          <w:rFonts w:ascii="Garamond" w:eastAsia="Times New Roman" w:hAnsi="Garamond" w:cs="Times New Roman"/>
          <w:color w:val="000000"/>
          <w:sz w:val="24"/>
          <w:szCs w:val="24"/>
          <w:lang w:val="en-US"/>
        </w:rPr>
        <w:t xml:space="preserve"> 3:e1053</w:t>
      </w:r>
    </w:p>
    <w:p w14:paraId="08044F21" w14:textId="77777777" w:rsidR="002971FA" w:rsidRPr="00527A82" w:rsidRDefault="002971F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McFarlane GA, Ware DM, Thomson RE, </w:t>
      </w:r>
      <w:proofErr w:type="spellStart"/>
      <w:r w:rsidRPr="00527A82">
        <w:rPr>
          <w:rFonts w:ascii="Garamond" w:eastAsia="Times New Roman" w:hAnsi="Garamond" w:cs="Times New Roman"/>
          <w:color w:val="000000"/>
          <w:sz w:val="24"/>
          <w:szCs w:val="24"/>
          <w:lang w:val="en-US"/>
        </w:rPr>
        <w:t>Mackas</w:t>
      </w:r>
      <w:proofErr w:type="spellEnd"/>
      <w:r w:rsidRPr="00527A82">
        <w:rPr>
          <w:rFonts w:ascii="Garamond" w:eastAsia="Times New Roman" w:hAnsi="Garamond" w:cs="Times New Roman"/>
          <w:color w:val="000000"/>
          <w:sz w:val="24"/>
          <w:szCs w:val="24"/>
          <w:lang w:val="en-US"/>
        </w:rPr>
        <w:t xml:space="preserve"> DL, Robinson CLK (1997) Physical, biological </w:t>
      </w:r>
    </w:p>
    <w:p w14:paraId="273783C6" w14:textId="5EA06FB4" w:rsidR="005B26E5" w:rsidRPr="00527A82" w:rsidRDefault="002971FA" w:rsidP="00F047CC">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and</w:t>
      </w:r>
      <w:proofErr w:type="gramEnd"/>
      <w:r w:rsidRPr="00527A82">
        <w:rPr>
          <w:rFonts w:ascii="Garamond" w:eastAsia="Times New Roman" w:hAnsi="Garamond" w:cs="Times New Roman"/>
          <w:color w:val="000000"/>
          <w:sz w:val="24"/>
          <w:szCs w:val="24"/>
          <w:lang w:val="en-US"/>
        </w:rPr>
        <w:t xml:space="preserve"> fisheries oceanography of a large ecosystem (west coast of Vancouver Island) and implications for management.  </w:t>
      </w:r>
      <w:proofErr w:type="spellStart"/>
      <w:r w:rsidRPr="00527A82">
        <w:rPr>
          <w:rFonts w:ascii="Garamond" w:eastAsia="Times New Roman" w:hAnsi="Garamond" w:cs="Times New Roman"/>
          <w:color w:val="000000"/>
          <w:sz w:val="24"/>
          <w:szCs w:val="24"/>
          <w:lang w:val="en-US"/>
        </w:rPr>
        <w:t>Oceanol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Acta</w:t>
      </w:r>
      <w:proofErr w:type="spellEnd"/>
      <w:r w:rsidRPr="00527A82">
        <w:rPr>
          <w:rFonts w:ascii="Garamond" w:eastAsia="Times New Roman" w:hAnsi="Garamond" w:cs="Times New Roman"/>
          <w:color w:val="000000"/>
          <w:sz w:val="24"/>
          <w:szCs w:val="24"/>
          <w:lang w:val="en-US"/>
        </w:rPr>
        <w:t xml:space="preserve"> 20:191-200</w:t>
      </w:r>
    </w:p>
    <w:p w14:paraId="76C482B1"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Nagelkerken</w:t>
      </w:r>
      <w:proofErr w:type="spellEnd"/>
      <w:r w:rsidRPr="00527A82">
        <w:rPr>
          <w:rFonts w:ascii="Garamond" w:eastAsia="Times New Roman" w:hAnsi="Garamond" w:cs="Times New Roman"/>
          <w:color w:val="000000"/>
          <w:sz w:val="24"/>
          <w:szCs w:val="24"/>
          <w:lang w:val="en-US"/>
        </w:rPr>
        <w:t xml:space="preserve"> I, </w:t>
      </w:r>
      <w:proofErr w:type="spellStart"/>
      <w:r w:rsidRPr="00527A82">
        <w:rPr>
          <w:rFonts w:ascii="Garamond" w:eastAsia="Times New Roman" w:hAnsi="Garamond" w:cs="Times New Roman"/>
          <w:color w:val="000000"/>
          <w:sz w:val="24"/>
          <w:szCs w:val="24"/>
          <w:lang w:val="en-US"/>
        </w:rPr>
        <w:t>Blaber</w:t>
      </w:r>
      <w:proofErr w:type="spellEnd"/>
      <w:r w:rsidRPr="00527A82">
        <w:rPr>
          <w:rFonts w:ascii="Garamond" w:eastAsia="Times New Roman" w:hAnsi="Garamond" w:cs="Times New Roman"/>
          <w:color w:val="000000"/>
          <w:sz w:val="24"/>
          <w:szCs w:val="24"/>
          <w:lang w:val="en-US"/>
        </w:rPr>
        <w:t xml:space="preserve"> SJM, Bouillon S, Green P, Haywood M, </w:t>
      </w:r>
      <w:proofErr w:type="spellStart"/>
      <w:r w:rsidRPr="00527A82">
        <w:rPr>
          <w:rFonts w:ascii="Garamond" w:eastAsia="Times New Roman" w:hAnsi="Garamond" w:cs="Times New Roman"/>
          <w:color w:val="000000"/>
          <w:sz w:val="24"/>
          <w:szCs w:val="24"/>
          <w:lang w:val="en-US"/>
        </w:rPr>
        <w:t>Kirton</w:t>
      </w:r>
      <w:proofErr w:type="spellEnd"/>
      <w:r w:rsidRPr="00527A82">
        <w:rPr>
          <w:rFonts w:ascii="Garamond" w:eastAsia="Times New Roman" w:hAnsi="Garamond" w:cs="Times New Roman"/>
          <w:color w:val="000000"/>
          <w:sz w:val="24"/>
          <w:szCs w:val="24"/>
          <w:lang w:val="en-US"/>
        </w:rPr>
        <w:t xml:space="preserve"> LG, </w:t>
      </w:r>
      <w:proofErr w:type="spellStart"/>
      <w:r w:rsidRPr="00527A82">
        <w:rPr>
          <w:rFonts w:ascii="Garamond" w:eastAsia="Times New Roman" w:hAnsi="Garamond" w:cs="Times New Roman"/>
          <w:color w:val="000000"/>
          <w:sz w:val="24"/>
          <w:szCs w:val="24"/>
          <w:lang w:val="en-US"/>
        </w:rPr>
        <w:t>Meynecke</w:t>
      </w:r>
      <w:proofErr w:type="spellEnd"/>
      <w:r w:rsidRPr="00527A82">
        <w:rPr>
          <w:rFonts w:ascii="Garamond" w:eastAsia="Times New Roman" w:hAnsi="Garamond" w:cs="Times New Roman"/>
          <w:color w:val="000000"/>
          <w:sz w:val="24"/>
          <w:szCs w:val="24"/>
          <w:lang w:val="en-US"/>
        </w:rPr>
        <w:t xml:space="preserve"> JO, </w:t>
      </w:r>
      <w:proofErr w:type="spellStart"/>
      <w:r w:rsidRPr="00527A82">
        <w:rPr>
          <w:rFonts w:ascii="Garamond" w:eastAsia="Times New Roman" w:hAnsi="Garamond" w:cs="Times New Roman"/>
          <w:color w:val="000000"/>
          <w:sz w:val="24"/>
          <w:szCs w:val="24"/>
          <w:lang w:val="en-US"/>
        </w:rPr>
        <w:t>Pawlik</w:t>
      </w:r>
      <w:proofErr w:type="spellEnd"/>
      <w:r w:rsidRPr="00527A82">
        <w:rPr>
          <w:rFonts w:ascii="Garamond" w:eastAsia="Times New Roman" w:hAnsi="Garamond" w:cs="Times New Roman"/>
          <w:color w:val="000000"/>
          <w:sz w:val="24"/>
          <w:szCs w:val="24"/>
          <w:lang w:val="en-US"/>
        </w:rPr>
        <w:t xml:space="preserve"> J, </w:t>
      </w:r>
    </w:p>
    <w:p w14:paraId="5533EF5D" w14:textId="6BD6C2AC" w:rsidR="006034D1" w:rsidRPr="00527A82" w:rsidRDefault="006034D1" w:rsidP="000F7014">
      <w:pPr>
        <w:spacing w:after="0" w:line="480" w:lineRule="auto"/>
        <w:ind w:left="720"/>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Penrose HM, </w:t>
      </w:r>
      <w:proofErr w:type="spellStart"/>
      <w:r w:rsidRPr="00527A82">
        <w:rPr>
          <w:rFonts w:ascii="Garamond" w:eastAsia="Times New Roman" w:hAnsi="Garamond" w:cs="Times New Roman"/>
          <w:color w:val="000000"/>
          <w:sz w:val="24"/>
          <w:szCs w:val="24"/>
          <w:lang w:val="en-US"/>
        </w:rPr>
        <w:t>Sasekumar</w:t>
      </w:r>
      <w:proofErr w:type="spellEnd"/>
      <w:r w:rsidRPr="00527A82">
        <w:rPr>
          <w:rFonts w:ascii="Garamond" w:eastAsia="Times New Roman" w:hAnsi="Garamond" w:cs="Times New Roman"/>
          <w:color w:val="000000"/>
          <w:sz w:val="24"/>
          <w:szCs w:val="24"/>
          <w:lang w:val="en-US"/>
        </w:rPr>
        <w:t xml:space="preserve"> A, Somerfield PJ (2008) The habitat function of mangroves for terrestrial and marine fauna: A review.  </w:t>
      </w:r>
      <w:proofErr w:type="spellStart"/>
      <w:r w:rsidRPr="00527A82">
        <w:rPr>
          <w:rFonts w:ascii="Garamond" w:eastAsia="Times New Roman" w:hAnsi="Garamond" w:cs="Times New Roman"/>
          <w:color w:val="000000"/>
          <w:sz w:val="24"/>
          <w:szCs w:val="24"/>
          <w:lang w:val="en-US"/>
        </w:rPr>
        <w:t>Aquat</w:t>
      </w:r>
      <w:proofErr w:type="spellEnd"/>
      <w:r w:rsidRPr="00527A82">
        <w:rPr>
          <w:rFonts w:ascii="Garamond" w:eastAsia="Times New Roman" w:hAnsi="Garamond" w:cs="Times New Roman"/>
          <w:color w:val="000000"/>
          <w:sz w:val="24"/>
          <w:szCs w:val="24"/>
          <w:lang w:val="en-US"/>
        </w:rPr>
        <w:t xml:space="preserve"> Bot 89:155-185</w:t>
      </w:r>
    </w:p>
    <w:p w14:paraId="635764E2" w14:textId="38317FC0" w:rsidR="00276AFD" w:rsidRPr="00527A82" w:rsidRDefault="00276AFD" w:rsidP="00DC55AB">
      <w:pPr>
        <w:spacing w:after="0" w:line="480" w:lineRule="auto"/>
        <w:ind w:left="709" w:hanging="709"/>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Nelson</w:t>
      </w:r>
      <w:r w:rsidR="009845FA" w:rsidRPr="00527A82">
        <w:rPr>
          <w:rFonts w:ascii="Garamond" w:eastAsia="Times New Roman" w:hAnsi="Garamond" w:cs="Times New Roman"/>
          <w:color w:val="000000"/>
          <w:sz w:val="24"/>
          <w:szCs w:val="24"/>
          <w:lang w:val="en-US"/>
        </w:rPr>
        <w:t xml:space="preserve"> WG (1979)</w:t>
      </w:r>
      <w:r w:rsidRPr="00527A82">
        <w:rPr>
          <w:rFonts w:ascii="Garamond" w:eastAsia="Times New Roman" w:hAnsi="Garamond" w:cs="Times New Roman"/>
          <w:color w:val="000000"/>
          <w:sz w:val="24"/>
          <w:szCs w:val="24"/>
          <w:lang w:val="en-US"/>
        </w:rPr>
        <w:t xml:space="preserve"> An analysis of structural pattern in an eelgrass (</w:t>
      </w:r>
      <w:proofErr w:type="spellStart"/>
      <w:r w:rsidRPr="00527A82">
        <w:rPr>
          <w:rFonts w:ascii="Garamond" w:eastAsia="Times New Roman" w:hAnsi="Garamond" w:cs="Times New Roman"/>
          <w:i/>
          <w:color w:val="000000"/>
          <w:sz w:val="24"/>
          <w:szCs w:val="24"/>
          <w:lang w:val="en-US"/>
        </w:rPr>
        <w:t>Zostera</w:t>
      </w:r>
      <w:proofErr w:type="spellEnd"/>
      <w:r w:rsidRPr="00527A82">
        <w:rPr>
          <w:rFonts w:ascii="Garamond" w:eastAsia="Times New Roman" w:hAnsi="Garamond" w:cs="Times New Roman"/>
          <w:i/>
          <w:color w:val="000000"/>
          <w:sz w:val="24"/>
          <w:szCs w:val="24"/>
          <w:lang w:val="en-US"/>
        </w:rPr>
        <w:t xml:space="preserve"> marina</w:t>
      </w:r>
      <w:r w:rsidR="009845FA" w:rsidRPr="00527A82">
        <w:rPr>
          <w:rFonts w:ascii="Garamond" w:eastAsia="Times New Roman" w:hAnsi="Garamond" w:cs="Times New Roman"/>
          <w:color w:val="000000"/>
          <w:sz w:val="24"/>
          <w:szCs w:val="24"/>
          <w:lang w:val="en-US"/>
        </w:rPr>
        <w:t xml:space="preserve"> L.) amphipod community. J</w:t>
      </w:r>
      <w:r w:rsidRPr="00527A82">
        <w:rPr>
          <w:rFonts w:ascii="Garamond" w:eastAsia="Times New Roman" w:hAnsi="Garamond" w:cs="Times New Roman"/>
          <w:color w:val="000000"/>
          <w:sz w:val="24"/>
          <w:szCs w:val="24"/>
          <w:lang w:val="en-US"/>
        </w:rPr>
        <w:t xml:space="preserve"> </w:t>
      </w:r>
      <w:proofErr w:type="spellStart"/>
      <w:r w:rsidR="00DC55AB" w:rsidRPr="00527A82">
        <w:rPr>
          <w:rFonts w:ascii="Garamond" w:eastAsia="Times New Roman" w:hAnsi="Garamond" w:cs="Times New Roman"/>
          <w:color w:val="000000"/>
          <w:sz w:val="24"/>
          <w:szCs w:val="24"/>
          <w:lang w:val="en-US"/>
        </w:rPr>
        <w:t>E</w:t>
      </w:r>
      <w:r w:rsidR="009845FA" w:rsidRPr="00527A82">
        <w:rPr>
          <w:rFonts w:ascii="Garamond" w:eastAsia="Times New Roman" w:hAnsi="Garamond" w:cs="Times New Roman"/>
          <w:color w:val="000000"/>
          <w:sz w:val="24"/>
          <w:szCs w:val="24"/>
          <w:lang w:val="en-US"/>
        </w:rPr>
        <w:t>xp</w:t>
      </w:r>
      <w:proofErr w:type="spellEnd"/>
      <w:r w:rsidRPr="00527A82">
        <w:rPr>
          <w:rFonts w:ascii="Garamond" w:eastAsia="Times New Roman" w:hAnsi="Garamond" w:cs="Times New Roman"/>
          <w:color w:val="000000"/>
          <w:sz w:val="24"/>
          <w:szCs w:val="24"/>
          <w:lang w:val="en-US"/>
        </w:rPr>
        <w:t xml:space="preserve"> </w:t>
      </w:r>
      <w:r w:rsidR="009845FA" w:rsidRPr="00527A82">
        <w:rPr>
          <w:rFonts w:ascii="Garamond" w:eastAsia="Times New Roman" w:hAnsi="Garamond" w:cs="Times New Roman"/>
          <w:color w:val="000000"/>
          <w:sz w:val="24"/>
          <w:szCs w:val="24"/>
          <w:lang w:val="en-US"/>
        </w:rPr>
        <w:t xml:space="preserve">Mar </w:t>
      </w:r>
      <w:proofErr w:type="spellStart"/>
      <w:r w:rsidR="009845FA" w:rsidRPr="00527A82">
        <w:rPr>
          <w:rFonts w:ascii="Garamond" w:eastAsia="Times New Roman" w:hAnsi="Garamond" w:cs="Times New Roman"/>
          <w:color w:val="000000"/>
          <w:sz w:val="24"/>
          <w:szCs w:val="24"/>
          <w:lang w:val="en-US"/>
        </w:rPr>
        <w:t>Biol</w:t>
      </w:r>
      <w:proofErr w:type="spellEnd"/>
      <w:r w:rsidR="009845FA" w:rsidRPr="00527A82">
        <w:rPr>
          <w:rFonts w:ascii="Garamond" w:eastAsia="Times New Roman" w:hAnsi="Garamond" w:cs="Times New Roman"/>
          <w:color w:val="000000"/>
          <w:sz w:val="24"/>
          <w:szCs w:val="24"/>
          <w:lang w:val="en-US"/>
        </w:rPr>
        <w:t xml:space="preserve"> </w:t>
      </w:r>
      <w:proofErr w:type="spellStart"/>
      <w:r w:rsidR="009845FA"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39:231-264.</w:t>
      </w:r>
    </w:p>
    <w:p w14:paraId="7DBEB57A" w14:textId="77777777" w:rsidR="007902E0" w:rsidRPr="00527A82" w:rsidRDefault="007902E0" w:rsidP="000F7014">
      <w:pPr>
        <w:spacing w:after="0" w:line="480" w:lineRule="auto"/>
        <w:rPr>
          <w:rFonts w:ascii="Garamond" w:eastAsia="Times New Roman" w:hAnsi="Garamond" w:cs="Times New Roman"/>
          <w:sz w:val="24"/>
          <w:szCs w:val="24"/>
          <w:lang w:val="en-US"/>
        </w:rPr>
      </w:pPr>
      <w:proofErr w:type="spellStart"/>
      <w:r w:rsidRPr="00527A82">
        <w:rPr>
          <w:rFonts w:ascii="Garamond" w:eastAsia="Times New Roman" w:hAnsi="Garamond" w:cs="Times New Roman"/>
          <w:sz w:val="24"/>
          <w:szCs w:val="24"/>
          <w:lang w:val="en-US"/>
        </w:rPr>
        <w:t>Oksanen</w:t>
      </w:r>
      <w:proofErr w:type="spellEnd"/>
      <w:r w:rsidRPr="00527A82">
        <w:rPr>
          <w:rFonts w:ascii="Garamond" w:eastAsia="Times New Roman" w:hAnsi="Garamond" w:cs="Times New Roman"/>
          <w:sz w:val="24"/>
          <w:szCs w:val="24"/>
          <w:lang w:val="en-US"/>
        </w:rPr>
        <w:t xml:space="preserve"> J, Blanchet FG, </w:t>
      </w:r>
      <w:proofErr w:type="spellStart"/>
      <w:r w:rsidRPr="00527A82">
        <w:rPr>
          <w:rFonts w:ascii="Garamond" w:eastAsia="Times New Roman" w:hAnsi="Garamond" w:cs="Times New Roman"/>
          <w:sz w:val="24"/>
          <w:szCs w:val="24"/>
          <w:lang w:val="en-US"/>
        </w:rPr>
        <w:t>Kindt</w:t>
      </w:r>
      <w:proofErr w:type="spellEnd"/>
      <w:r w:rsidRPr="00527A82">
        <w:rPr>
          <w:rFonts w:ascii="Garamond" w:eastAsia="Times New Roman" w:hAnsi="Garamond" w:cs="Times New Roman"/>
          <w:sz w:val="24"/>
          <w:szCs w:val="24"/>
          <w:lang w:val="en-US"/>
        </w:rPr>
        <w:t xml:space="preserve"> R, Legendre P, Minchin PR, O’Hare RB, Simpson GL, </w:t>
      </w:r>
      <w:proofErr w:type="spellStart"/>
      <w:r w:rsidRPr="00527A82">
        <w:rPr>
          <w:rFonts w:ascii="Garamond" w:eastAsia="Times New Roman" w:hAnsi="Garamond" w:cs="Times New Roman"/>
          <w:sz w:val="24"/>
          <w:szCs w:val="24"/>
          <w:lang w:val="en-US"/>
        </w:rPr>
        <w:t>Solymos</w:t>
      </w:r>
      <w:proofErr w:type="spellEnd"/>
      <w:r w:rsidRPr="00527A82">
        <w:rPr>
          <w:rFonts w:ascii="Garamond" w:eastAsia="Times New Roman" w:hAnsi="Garamond" w:cs="Times New Roman"/>
          <w:sz w:val="24"/>
          <w:szCs w:val="24"/>
          <w:lang w:val="en-US"/>
        </w:rPr>
        <w:t xml:space="preserve"> P, </w:t>
      </w:r>
    </w:p>
    <w:p w14:paraId="40457378" w14:textId="77777777" w:rsidR="007902E0" w:rsidRPr="00527A82" w:rsidRDefault="007902E0" w:rsidP="000F7014">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Stevens MHH, Wagner H (2013) vegan: Community Ecology Package.  R package version </w:t>
      </w:r>
    </w:p>
    <w:p w14:paraId="7E895A3E" w14:textId="5373E17E" w:rsidR="007902E0" w:rsidRPr="00527A82" w:rsidRDefault="007902E0" w:rsidP="00F047CC">
      <w:pPr>
        <w:spacing w:after="0" w:line="480" w:lineRule="auto"/>
        <w:ind w:left="720"/>
        <w:rPr>
          <w:rFonts w:ascii="Garamond" w:eastAsia="Times New Roman" w:hAnsi="Garamond" w:cs="Times New Roman"/>
          <w:color w:val="000000"/>
          <w:sz w:val="24"/>
          <w:szCs w:val="24"/>
          <w:shd w:val="clear" w:color="auto" w:fill="FFFF00"/>
          <w:lang w:val="en-US"/>
        </w:rPr>
      </w:pPr>
      <w:r w:rsidRPr="00527A82">
        <w:rPr>
          <w:rFonts w:ascii="Garamond" w:eastAsia="Times New Roman" w:hAnsi="Garamond" w:cs="Times New Roman"/>
          <w:sz w:val="24"/>
          <w:szCs w:val="24"/>
          <w:lang w:val="en-US"/>
        </w:rPr>
        <w:t>2.0-10</w:t>
      </w:r>
    </w:p>
    <w:p w14:paraId="47A9FB40"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Pawlowicz</w:t>
      </w:r>
      <w:proofErr w:type="spellEnd"/>
      <w:r w:rsidRPr="00527A82">
        <w:rPr>
          <w:rFonts w:ascii="Garamond" w:eastAsia="Times New Roman" w:hAnsi="Garamond" w:cs="Times New Roman"/>
          <w:color w:val="000000"/>
          <w:sz w:val="24"/>
          <w:szCs w:val="24"/>
          <w:lang w:val="en-US"/>
        </w:rPr>
        <w:t xml:space="preserve"> R (2013) Barkley Sound Time Series.</w:t>
      </w:r>
      <w:proofErr w:type="gramEnd"/>
      <w:r w:rsidRPr="00527A82">
        <w:rPr>
          <w:rFonts w:ascii="Garamond" w:eastAsia="Times New Roman" w:hAnsi="Garamond" w:cs="Times New Roman"/>
          <w:color w:val="000000"/>
          <w:sz w:val="24"/>
          <w:szCs w:val="24"/>
          <w:lang w:val="en-US"/>
        </w:rPr>
        <w:t xml:space="preserve"> </w:t>
      </w:r>
    </w:p>
    <w:p w14:paraId="1D0AB208" w14:textId="5426786C" w:rsidR="007902E0" w:rsidRPr="00527A82" w:rsidRDefault="002B1DB4" w:rsidP="00F047CC">
      <w:pPr>
        <w:spacing w:after="0" w:line="480" w:lineRule="auto"/>
        <w:ind w:firstLine="720"/>
        <w:rPr>
          <w:rFonts w:ascii="Garamond" w:eastAsia="Times New Roman" w:hAnsi="Garamond" w:cs="Times New Roman"/>
          <w:color w:val="000000"/>
          <w:sz w:val="24"/>
          <w:szCs w:val="24"/>
          <w:lang w:val="en-US"/>
        </w:rPr>
      </w:pPr>
      <w:hyperlink r:id="rId13" w:history="1">
        <w:r w:rsidR="006034D1" w:rsidRPr="00527A82">
          <w:rPr>
            <w:rFonts w:ascii="Garamond" w:eastAsia="Times New Roman" w:hAnsi="Garamond" w:cs="Times New Roman"/>
            <w:color w:val="1155CC"/>
            <w:sz w:val="24"/>
            <w:szCs w:val="24"/>
            <w:u w:val="single"/>
            <w:lang w:val="en-US"/>
          </w:rPr>
          <w:t>http://www.eos.ubc.ca/~rich/BSTS/bark_home.html</w:t>
        </w:r>
      </w:hyperlink>
      <w:r w:rsidR="006034D1" w:rsidRPr="00527A82">
        <w:rPr>
          <w:rFonts w:ascii="Garamond" w:eastAsia="Times New Roman" w:hAnsi="Garamond" w:cs="Times New Roman"/>
          <w:color w:val="000000"/>
          <w:sz w:val="24"/>
          <w:szCs w:val="24"/>
          <w:lang w:val="en-US"/>
        </w:rPr>
        <w:t xml:space="preserve"> (accessed 7/20/2015)</w:t>
      </w:r>
    </w:p>
    <w:p w14:paraId="2C389E30" w14:textId="77777777" w:rsidR="007902E0" w:rsidRPr="00527A82" w:rsidRDefault="007902E0"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Pinheiro</w:t>
      </w:r>
      <w:proofErr w:type="spellEnd"/>
      <w:r w:rsidRPr="00527A82">
        <w:rPr>
          <w:rFonts w:ascii="Garamond" w:eastAsia="Times New Roman" w:hAnsi="Garamond" w:cs="Times New Roman"/>
          <w:color w:val="000000"/>
          <w:sz w:val="24"/>
          <w:szCs w:val="24"/>
          <w:lang w:val="en-US"/>
        </w:rPr>
        <w:t xml:space="preserve"> J, Bates D, </w:t>
      </w:r>
      <w:proofErr w:type="spellStart"/>
      <w:r w:rsidRPr="00527A82">
        <w:rPr>
          <w:rFonts w:ascii="Garamond" w:eastAsia="Times New Roman" w:hAnsi="Garamond" w:cs="Times New Roman"/>
          <w:color w:val="000000"/>
          <w:sz w:val="24"/>
          <w:szCs w:val="24"/>
          <w:lang w:val="en-US"/>
        </w:rPr>
        <w:t>DebRoy</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Sarkar</w:t>
      </w:r>
      <w:proofErr w:type="spellEnd"/>
      <w:r w:rsidRPr="00527A82">
        <w:rPr>
          <w:rFonts w:ascii="Garamond" w:eastAsia="Times New Roman" w:hAnsi="Garamond" w:cs="Times New Roman"/>
          <w:color w:val="000000"/>
          <w:sz w:val="24"/>
          <w:szCs w:val="24"/>
          <w:lang w:val="en-US"/>
        </w:rPr>
        <w:t xml:space="preserve"> D, R Core Team (2014) </w:t>
      </w:r>
      <w:proofErr w:type="spellStart"/>
      <w:r w:rsidRPr="00527A82">
        <w:rPr>
          <w:rFonts w:ascii="Garamond" w:eastAsia="Times New Roman" w:hAnsi="Garamond" w:cs="Times New Roman"/>
          <w:color w:val="000000"/>
          <w:sz w:val="24"/>
          <w:szCs w:val="24"/>
          <w:lang w:val="en-US"/>
        </w:rPr>
        <w:t>nlme</w:t>
      </w:r>
      <w:proofErr w:type="spellEnd"/>
      <w:r w:rsidRPr="00527A82">
        <w:rPr>
          <w:rFonts w:ascii="Garamond" w:eastAsia="Times New Roman" w:hAnsi="Garamond" w:cs="Times New Roman"/>
          <w:color w:val="000000"/>
          <w:sz w:val="24"/>
          <w:szCs w:val="24"/>
          <w:lang w:val="en-US"/>
        </w:rPr>
        <w:t xml:space="preserve">: Linear and Nonlinear Mixed </w:t>
      </w:r>
    </w:p>
    <w:p w14:paraId="5764DEB9" w14:textId="07BB7C4B" w:rsidR="007902E0" w:rsidRPr="00527A82" w:rsidRDefault="007902E0"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Effects Models. R package version 3.1-118</w:t>
      </w:r>
    </w:p>
    <w:p w14:paraId="498743AF"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Powell KI, Chase JM, Knight TM (2013) Invasive plants have scale-dependent effects on diversity </w:t>
      </w:r>
    </w:p>
    <w:p w14:paraId="58BB435F" w14:textId="5F8F7B08" w:rsidR="007902E0"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by</w:t>
      </w:r>
      <w:proofErr w:type="gramEnd"/>
      <w:r w:rsidRPr="00527A82">
        <w:rPr>
          <w:rFonts w:ascii="Garamond" w:eastAsia="Times New Roman" w:hAnsi="Garamond" w:cs="Times New Roman"/>
          <w:color w:val="000000"/>
          <w:sz w:val="24"/>
          <w:szCs w:val="24"/>
          <w:lang w:val="en-US"/>
        </w:rPr>
        <w:t xml:space="preserve"> altering species-area relationships. Science 339:316-318</w:t>
      </w:r>
    </w:p>
    <w:p w14:paraId="729791E6" w14:textId="77777777" w:rsidR="007902E0" w:rsidRPr="00527A82" w:rsidRDefault="007902E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R Core Team (2013) R: A language and environment for statistical computing.  R Foundation for </w:t>
      </w:r>
    </w:p>
    <w:p w14:paraId="02DE9DD1" w14:textId="323F8E04" w:rsidR="007902E0" w:rsidRPr="00527A82" w:rsidRDefault="007902E0" w:rsidP="00067DC2">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Statistical Computing, Vienna, Austria.</w:t>
      </w:r>
      <w:proofErr w:type="gramEnd"/>
      <w:r w:rsidRPr="00527A82">
        <w:rPr>
          <w:rFonts w:ascii="Garamond" w:eastAsia="Times New Roman" w:hAnsi="Garamond" w:cs="Times New Roman"/>
          <w:color w:val="000000"/>
          <w:sz w:val="24"/>
          <w:szCs w:val="24"/>
          <w:lang w:val="en-US"/>
        </w:rPr>
        <w:t xml:space="preserve">  URL</w:t>
      </w:r>
      <w:r w:rsidR="009D62D7" w:rsidRPr="00527A82">
        <w:rPr>
          <w:rFonts w:ascii="Garamond" w:eastAsia="Times New Roman" w:hAnsi="Garamond" w:cs="Times New Roman"/>
          <w:color w:val="000000"/>
          <w:sz w:val="24"/>
          <w:szCs w:val="24"/>
          <w:lang w:val="en-US"/>
        </w:rPr>
        <w:t>:</w:t>
      </w:r>
      <w:r w:rsidRPr="00527A82">
        <w:rPr>
          <w:rFonts w:ascii="Garamond" w:eastAsia="Times New Roman" w:hAnsi="Garamond" w:cs="Times New Roman"/>
          <w:color w:val="000000"/>
          <w:sz w:val="24"/>
          <w:szCs w:val="24"/>
          <w:lang w:val="en-US"/>
        </w:rPr>
        <w:t xml:space="preserve"> </w:t>
      </w:r>
      <w:hyperlink r:id="rId14" w:history="1">
        <w:r w:rsidR="009D62D7" w:rsidRPr="00527A82">
          <w:rPr>
            <w:rStyle w:val="Hyperlink"/>
            <w:rFonts w:ascii="Garamond" w:eastAsia="Times New Roman" w:hAnsi="Garamond" w:cs="Times New Roman"/>
            <w:sz w:val="24"/>
            <w:szCs w:val="24"/>
            <w:lang w:val="en-US"/>
          </w:rPr>
          <w:t>http://www.R-project.org/</w:t>
        </w:r>
      </w:hyperlink>
    </w:p>
    <w:p w14:paraId="71DF275F" w14:textId="77777777" w:rsidR="009D62D7" w:rsidRPr="00527A82" w:rsidRDefault="009D62D7" w:rsidP="00067DC2">
      <w:pPr>
        <w:autoSpaceDE w:val="0"/>
        <w:autoSpaceDN w:val="0"/>
        <w:adjustRightInd w:val="0"/>
        <w:spacing w:after="0" w:line="480" w:lineRule="auto"/>
        <w:rPr>
          <w:rFonts w:ascii="Garamond" w:hAnsi="Garamond" w:cs="HelveticaNeueLTStd-MdIt"/>
          <w:bCs/>
          <w:i/>
          <w:iCs/>
          <w:sz w:val="24"/>
          <w:szCs w:val="24"/>
          <w:lang w:val="en-US"/>
        </w:rPr>
      </w:pPr>
      <w:r w:rsidRPr="00527A82">
        <w:rPr>
          <w:rFonts w:ascii="Garamond" w:eastAsia="Times New Roman" w:hAnsi="Garamond" w:cs="Times New Roman"/>
          <w:color w:val="000000"/>
          <w:sz w:val="24"/>
          <w:szCs w:val="24"/>
          <w:lang w:val="en-US"/>
        </w:rPr>
        <w:t xml:space="preserve">Robinson CLK, </w:t>
      </w:r>
      <w:proofErr w:type="spellStart"/>
      <w:r w:rsidRPr="00527A82">
        <w:rPr>
          <w:rFonts w:ascii="Garamond" w:eastAsia="Times New Roman" w:hAnsi="Garamond" w:cs="Times New Roman"/>
          <w:color w:val="000000"/>
          <w:sz w:val="24"/>
          <w:szCs w:val="24"/>
          <w:lang w:val="en-US"/>
        </w:rPr>
        <w:t>Yakimishyn</w:t>
      </w:r>
      <w:proofErr w:type="spellEnd"/>
      <w:r w:rsidRPr="00527A82">
        <w:rPr>
          <w:rFonts w:ascii="Garamond" w:eastAsia="Times New Roman" w:hAnsi="Garamond" w:cs="Times New Roman"/>
          <w:color w:val="000000"/>
          <w:sz w:val="24"/>
          <w:szCs w:val="24"/>
          <w:lang w:val="en-US"/>
        </w:rPr>
        <w:t xml:space="preserve"> J (2008) </w:t>
      </w:r>
      <w:r w:rsidRPr="00527A82">
        <w:rPr>
          <w:rFonts w:ascii="Garamond" w:hAnsi="Garamond" w:cs="HelveticaNeueLTStd-Hv"/>
          <w:bCs/>
          <w:sz w:val="24"/>
          <w:szCs w:val="24"/>
          <w:lang w:val="en-US"/>
        </w:rPr>
        <w:t xml:space="preserve">Monitoring for the ecological integrity of eelgrass beds </w:t>
      </w:r>
      <w:r w:rsidRPr="00527A82">
        <w:rPr>
          <w:rFonts w:ascii="Garamond" w:hAnsi="Garamond" w:cs="HelveticaNeueLTStd-MdIt"/>
          <w:bCs/>
          <w:i/>
          <w:iCs/>
          <w:sz w:val="24"/>
          <w:szCs w:val="24"/>
          <w:lang w:val="en-US"/>
        </w:rPr>
        <w:t>(</w:t>
      </w:r>
      <w:proofErr w:type="spellStart"/>
      <w:r w:rsidRPr="00527A82">
        <w:rPr>
          <w:rFonts w:ascii="Garamond" w:hAnsi="Garamond" w:cs="HelveticaNeueLTStd-MdIt"/>
          <w:bCs/>
          <w:i/>
          <w:iCs/>
          <w:sz w:val="24"/>
          <w:szCs w:val="24"/>
          <w:lang w:val="en-US"/>
        </w:rPr>
        <w:t>Zostera</w:t>
      </w:r>
      <w:proofErr w:type="spellEnd"/>
      <w:r w:rsidRPr="00527A82">
        <w:rPr>
          <w:rFonts w:ascii="Garamond" w:hAnsi="Garamond" w:cs="HelveticaNeueLTStd-MdIt"/>
          <w:bCs/>
          <w:i/>
          <w:iCs/>
          <w:sz w:val="24"/>
          <w:szCs w:val="24"/>
          <w:lang w:val="en-US"/>
        </w:rPr>
        <w:t xml:space="preserve"> </w:t>
      </w:r>
    </w:p>
    <w:p w14:paraId="02407F64" w14:textId="083BC3C7" w:rsidR="009D62D7" w:rsidRPr="00527A82" w:rsidRDefault="009D62D7" w:rsidP="00067DC2">
      <w:pPr>
        <w:autoSpaceDE w:val="0"/>
        <w:autoSpaceDN w:val="0"/>
        <w:adjustRightInd w:val="0"/>
        <w:spacing w:after="0" w:line="480" w:lineRule="auto"/>
        <w:ind w:left="720"/>
        <w:rPr>
          <w:rFonts w:ascii="Garamond" w:eastAsia="Times New Roman" w:hAnsi="Garamond" w:cs="Times New Roman"/>
          <w:sz w:val="24"/>
          <w:szCs w:val="24"/>
          <w:lang w:val="en-US"/>
        </w:rPr>
      </w:pPr>
      <w:proofErr w:type="gramStart"/>
      <w:r w:rsidRPr="00527A82">
        <w:rPr>
          <w:rFonts w:ascii="Garamond" w:hAnsi="Garamond" w:cs="HelveticaNeueLTStd-MdIt"/>
          <w:bCs/>
          <w:i/>
          <w:iCs/>
          <w:sz w:val="24"/>
          <w:szCs w:val="24"/>
          <w:lang w:val="en-US"/>
        </w:rPr>
        <w:t>marina</w:t>
      </w:r>
      <w:proofErr w:type="gramEnd"/>
      <w:r w:rsidRPr="00527A82">
        <w:rPr>
          <w:rFonts w:ascii="Garamond" w:hAnsi="Garamond" w:cs="HelveticaNeueLTStd-MdIt"/>
          <w:bCs/>
          <w:iCs/>
          <w:sz w:val="24"/>
          <w:szCs w:val="24"/>
          <w:lang w:val="en-US"/>
        </w:rPr>
        <w:t>)</w:t>
      </w:r>
      <w:r w:rsidRPr="00527A82">
        <w:rPr>
          <w:rFonts w:ascii="Garamond" w:hAnsi="Garamond" w:cs="HelveticaNeueLTStd-MdIt"/>
          <w:bCs/>
          <w:i/>
          <w:iCs/>
          <w:sz w:val="24"/>
          <w:szCs w:val="24"/>
          <w:lang w:val="en-US"/>
        </w:rPr>
        <w:t xml:space="preserve"> </w:t>
      </w:r>
      <w:r w:rsidRPr="00527A82">
        <w:rPr>
          <w:rFonts w:ascii="Garamond" w:hAnsi="Garamond" w:cs="HelveticaNeueLTStd-Hv"/>
          <w:bCs/>
          <w:sz w:val="24"/>
          <w:szCs w:val="24"/>
          <w:lang w:val="en-US"/>
        </w:rPr>
        <w:t xml:space="preserve">in Canada’s coastal national parks of British Columbia.  </w:t>
      </w:r>
      <w:r w:rsidR="00067DC2" w:rsidRPr="00527A82">
        <w:rPr>
          <w:rFonts w:ascii="Garamond" w:hAnsi="Garamond" w:cs="HelveticaNeueLTStd-Hv"/>
          <w:bCs/>
          <w:sz w:val="24"/>
          <w:szCs w:val="24"/>
          <w:lang w:val="en-US"/>
        </w:rPr>
        <w:t>Western and Northern Service Centre</w:t>
      </w:r>
      <w:r w:rsidRPr="00527A82">
        <w:rPr>
          <w:rFonts w:ascii="Garamond" w:hAnsi="Garamond" w:cs="HelveticaNeueLTStd-Hv"/>
          <w:bCs/>
          <w:sz w:val="24"/>
          <w:szCs w:val="24"/>
          <w:lang w:val="en-US"/>
        </w:rPr>
        <w:t xml:space="preserve"> Technical Report</w:t>
      </w:r>
    </w:p>
    <w:p w14:paraId="67A0211F" w14:textId="77777777" w:rsidR="005F2661" w:rsidRPr="00527A82" w:rsidRDefault="005F266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Robinson CLK, </w:t>
      </w:r>
      <w:proofErr w:type="spellStart"/>
      <w:r w:rsidRPr="00527A82">
        <w:rPr>
          <w:rFonts w:ascii="Garamond" w:eastAsia="Times New Roman" w:hAnsi="Garamond" w:cs="Times New Roman"/>
          <w:sz w:val="24"/>
          <w:szCs w:val="24"/>
          <w:lang w:val="en-US"/>
        </w:rPr>
        <w:t>Yakimishyn</w:t>
      </w:r>
      <w:proofErr w:type="spellEnd"/>
      <w:r w:rsidRPr="00527A82">
        <w:rPr>
          <w:rFonts w:ascii="Garamond" w:eastAsia="Times New Roman" w:hAnsi="Garamond" w:cs="Times New Roman"/>
          <w:sz w:val="24"/>
          <w:szCs w:val="24"/>
          <w:lang w:val="en-US"/>
        </w:rPr>
        <w:t xml:space="preserve"> J, </w:t>
      </w:r>
      <w:proofErr w:type="spellStart"/>
      <w:r w:rsidRPr="00527A82">
        <w:rPr>
          <w:rFonts w:ascii="Garamond" w:eastAsia="Times New Roman" w:hAnsi="Garamond" w:cs="Times New Roman"/>
          <w:sz w:val="24"/>
          <w:szCs w:val="24"/>
          <w:lang w:val="en-US"/>
        </w:rPr>
        <w:t>Dearden</w:t>
      </w:r>
      <w:proofErr w:type="spellEnd"/>
      <w:r w:rsidRPr="00527A82">
        <w:rPr>
          <w:rFonts w:ascii="Garamond" w:eastAsia="Times New Roman" w:hAnsi="Garamond" w:cs="Times New Roman"/>
          <w:sz w:val="24"/>
          <w:szCs w:val="24"/>
          <w:lang w:val="en-US"/>
        </w:rPr>
        <w:t xml:space="preserve"> P (2011) Habitat heterogeneity in eelgrass fish assemblage </w:t>
      </w:r>
    </w:p>
    <w:p w14:paraId="60039ABD" w14:textId="2A844CFB" w:rsidR="00E04A0E" w:rsidRPr="00527A82" w:rsidRDefault="005F266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diversity</w:t>
      </w:r>
      <w:proofErr w:type="gramEnd"/>
      <w:r w:rsidRPr="00527A82">
        <w:rPr>
          <w:rFonts w:ascii="Garamond" w:eastAsia="Times New Roman" w:hAnsi="Garamond" w:cs="Times New Roman"/>
          <w:sz w:val="24"/>
          <w:szCs w:val="24"/>
          <w:lang w:val="en-US"/>
        </w:rPr>
        <w:t xml:space="preserve"> and turnover.  </w:t>
      </w:r>
      <w:proofErr w:type="spellStart"/>
      <w:r w:rsidRPr="00527A82">
        <w:rPr>
          <w:rFonts w:ascii="Garamond" w:eastAsia="Times New Roman" w:hAnsi="Garamond" w:cs="Times New Roman"/>
          <w:sz w:val="24"/>
          <w:szCs w:val="24"/>
          <w:lang w:val="en-US"/>
        </w:rPr>
        <w:t>Aquat</w:t>
      </w:r>
      <w:proofErr w:type="spell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sz w:val="24"/>
          <w:szCs w:val="24"/>
          <w:lang w:val="en-US"/>
        </w:rPr>
        <w:t>Conserv</w:t>
      </w:r>
      <w:proofErr w:type="spellEnd"/>
      <w:r w:rsidRPr="00527A82">
        <w:rPr>
          <w:rFonts w:ascii="Garamond" w:eastAsia="Times New Roman" w:hAnsi="Garamond" w:cs="Times New Roman"/>
          <w:sz w:val="24"/>
          <w:szCs w:val="24"/>
          <w:lang w:val="en-US"/>
        </w:rPr>
        <w:t xml:space="preserve"> 21:625-635</w:t>
      </w:r>
    </w:p>
    <w:p w14:paraId="0604E708" w14:textId="3E1F0155" w:rsidR="00527B77" w:rsidRPr="00527A82" w:rsidRDefault="00497B54"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Robinson CLK, </w:t>
      </w:r>
      <w:proofErr w:type="spellStart"/>
      <w:r w:rsidRPr="00527A82">
        <w:rPr>
          <w:rFonts w:ascii="Garamond" w:eastAsia="Times New Roman" w:hAnsi="Garamond" w:cs="Times New Roman"/>
          <w:sz w:val="24"/>
          <w:szCs w:val="24"/>
          <w:lang w:val="en-US"/>
        </w:rPr>
        <w:t>Yakimishyn</w:t>
      </w:r>
      <w:proofErr w:type="spellEnd"/>
      <w:r w:rsidRPr="00527A82">
        <w:rPr>
          <w:rFonts w:ascii="Garamond" w:eastAsia="Times New Roman" w:hAnsi="Garamond" w:cs="Times New Roman"/>
          <w:sz w:val="24"/>
          <w:szCs w:val="24"/>
          <w:lang w:val="en-US"/>
        </w:rPr>
        <w:t xml:space="preserve"> J (2013) The persistence and stability of fish assemblages wit</w:t>
      </w:r>
      <w:r w:rsidR="00527B77" w:rsidRPr="00527A82">
        <w:rPr>
          <w:rFonts w:ascii="Garamond" w:eastAsia="Times New Roman" w:hAnsi="Garamond" w:cs="Times New Roman"/>
          <w:sz w:val="24"/>
          <w:szCs w:val="24"/>
          <w:lang w:val="en-US"/>
        </w:rPr>
        <w:t>h</w:t>
      </w:r>
      <w:r w:rsidR="009845FA" w:rsidRPr="00527A82">
        <w:rPr>
          <w:rFonts w:ascii="Garamond" w:eastAsia="Times New Roman" w:hAnsi="Garamond" w:cs="Times New Roman"/>
          <w:sz w:val="24"/>
          <w:szCs w:val="24"/>
          <w:lang w:val="en-US"/>
        </w:rPr>
        <w:t xml:space="preserve"> </w:t>
      </w:r>
      <w:r w:rsidRPr="00527A82">
        <w:rPr>
          <w:rFonts w:ascii="Garamond" w:eastAsia="Times New Roman" w:hAnsi="Garamond" w:cs="Times New Roman"/>
          <w:sz w:val="24"/>
          <w:szCs w:val="24"/>
          <w:lang w:val="en-US"/>
        </w:rPr>
        <w:t xml:space="preserve">eelgrass </w:t>
      </w:r>
    </w:p>
    <w:p w14:paraId="402079E7" w14:textId="151DBB1C" w:rsidR="00527B77" w:rsidRPr="00527A82" w:rsidRDefault="00497B54" w:rsidP="00CF1039">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meadows</w:t>
      </w:r>
      <w:proofErr w:type="gram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i/>
          <w:sz w:val="24"/>
          <w:szCs w:val="24"/>
          <w:lang w:val="en-US"/>
        </w:rPr>
        <w:t>Zostera</w:t>
      </w:r>
      <w:proofErr w:type="spellEnd"/>
      <w:r w:rsidRPr="00527A82">
        <w:rPr>
          <w:rFonts w:ascii="Garamond" w:eastAsia="Times New Roman" w:hAnsi="Garamond" w:cs="Times New Roman"/>
          <w:i/>
          <w:sz w:val="24"/>
          <w:szCs w:val="24"/>
          <w:lang w:val="en-US"/>
        </w:rPr>
        <w:t xml:space="preserve"> marina</w:t>
      </w:r>
      <w:r w:rsidRPr="00527A82">
        <w:rPr>
          <w:rFonts w:ascii="Garamond" w:eastAsia="Times New Roman" w:hAnsi="Garamond" w:cs="Times New Roman"/>
          <w:sz w:val="24"/>
          <w:szCs w:val="24"/>
          <w:lang w:val="en-US"/>
        </w:rPr>
        <w:t>) on t</w:t>
      </w:r>
      <w:r w:rsidR="00527B77" w:rsidRPr="00527A82">
        <w:rPr>
          <w:rFonts w:ascii="Garamond" w:eastAsia="Times New Roman" w:hAnsi="Garamond" w:cs="Times New Roman"/>
          <w:sz w:val="24"/>
          <w:szCs w:val="24"/>
          <w:lang w:val="en-US"/>
        </w:rPr>
        <w:t xml:space="preserve">he Pacific coast of Canada. Can J Fish </w:t>
      </w:r>
      <w:proofErr w:type="spellStart"/>
      <w:r w:rsidR="00527B77" w:rsidRPr="00527A82">
        <w:rPr>
          <w:rFonts w:ascii="Garamond" w:eastAsia="Times New Roman" w:hAnsi="Garamond" w:cs="Times New Roman"/>
          <w:sz w:val="24"/>
          <w:szCs w:val="24"/>
          <w:lang w:val="en-US"/>
        </w:rPr>
        <w:t>Aquat</w:t>
      </w:r>
      <w:proofErr w:type="spellEnd"/>
      <w:r w:rsidR="00527B77" w:rsidRPr="00527A82">
        <w:rPr>
          <w:rFonts w:ascii="Garamond" w:eastAsia="Times New Roman" w:hAnsi="Garamond" w:cs="Times New Roman"/>
          <w:sz w:val="24"/>
          <w:szCs w:val="24"/>
          <w:lang w:val="en-US"/>
        </w:rPr>
        <w:t xml:space="preserve"> </w:t>
      </w:r>
      <w:proofErr w:type="spellStart"/>
      <w:r w:rsidR="00527B77" w:rsidRPr="00527A82">
        <w:rPr>
          <w:rFonts w:ascii="Garamond" w:eastAsia="Times New Roman" w:hAnsi="Garamond" w:cs="Times New Roman"/>
          <w:sz w:val="24"/>
          <w:szCs w:val="24"/>
          <w:lang w:val="en-US"/>
        </w:rPr>
        <w:t>Sci</w:t>
      </w:r>
      <w:proofErr w:type="spellEnd"/>
      <w:r w:rsidR="00527B77" w:rsidRPr="00527A82">
        <w:rPr>
          <w:rFonts w:ascii="Garamond" w:eastAsia="Times New Roman" w:hAnsi="Garamond" w:cs="Times New Roman"/>
          <w:sz w:val="24"/>
          <w:szCs w:val="24"/>
          <w:lang w:val="en-US"/>
        </w:rPr>
        <w:t xml:space="preserve"> 70:775-784</w:t>
      </w:r>
    </w:p>
    <w:p w14:paraId="7878869F" w14:textId="19F94A29"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Sanders NJ, </w:t>
      </w:r>
      <w:proofErr w:type="spellStart"/>
      <w:r w:rsidRPr="00527A82">
        <w:rPr>
          <w:rFonts w:ascii="Garamond" w:eastAsia="Times New Roman" w:hAnsi="Garamond" w:cs="Times New Roman"/>
          <w:color w:val="000000"/>
          <w:sz w:val="24"/>
          <w:szCs w:val="24"/>
          <w:lang w:val="en-US"/>
        </w:rPr>
        <w:t>Lessard</w:t>
      </w:r>
      <w:proofErr w:type="spellEnd"/>
      <w:r w:rsidRPr="00527A82">
        <w:rPr>
          <w:rFonts w:ascii="Garamond" w:eastAsia="Times New Roman" w:hAnsi="Garamond" w:cs="Times New Roman"/>
          <w:color w:val="000000"/>
          <w:sz w:val="24"/>
          <w:szCs w:val="24"/>
          <w:lang w:val="en-US"/>
        </w:rPr>
        <w:t xml:space="preserve"> JP, Fitzpatrick MC, Dunn </w:t>
      </w:r>
      <w:r w:rsidR="009845FA" w:rsidRPr="00527A82">
        <w:rPr>
          <w:rFonts w:ascii="Garamond" w:eastAsia="Times New Roman" w:hAnsi="Garamond" w:cs="Times New Roman"/>
          <w:color w:val="000000"/>
          <w:sz w:val="24"/>
          <w:szCs w:val="24"/>
          <w:lang w:val="en-US"/>
        </w:rPr>
        <w:t xml:space="preserve">RR (2007) Temperature, but not </w:t>
      </w:r>
      <w:r w:rsidRPr="00527A82">
        <w:rPr>
          <w:rFonts w:ascii="Garamond" w:eastAsia="Times New Roman" w:hAnsi="Garamond" w:cs="Times New Roman"/>
          <w:color w:val="000000"/>
          <w:sz w:val="24"/>
          <w:szCs w:val="24"/>
          <w:lang w:val="en-US"/>
        </w:rPr>
        <w:t xml:space="preserve">productivity or </w:t>
      </w:r>
    </w:p>
    <w:p w14:paraId="474B4941" w14:textId="54E58232"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geometry</w:t>
      </w:r>
      <w:proofErr w:type="gramEnd"/>
      <w:r w:rsidRPr="00527A82">
        <w:rPr>
          <w:rFonts w:ascii="Garamond" w:eastAsia="Times New Roman" w:hAnsi="Garamond" w:cs="Times New Roman"/>
          <w:color w:val="000000"/>
          <w:sz w:val="24"/>
          <w:szCs w:val="24"/>
          <w:lang w:val="en-US"/>
        </w:rPr>
        <w:t xml:space="preserve">, predicts </w:t>
      </w:r>
      <w:proofErr w:type="spellStart"/>
      <w:r w:rsidRPr="00527A82">
        <w:rPr>
          <w:rFonts w:ascii="Garamond" w:eastAsia="Times New Roman" w:hAnsi="Garamond" w:cs="Times New Roman"/>
          <w:color w:val="000000"/>
          <w:sz w:val="24"/>
          <w:szCs w:val="24"/>
          <w:lang w:val="en-US"/>
        </w:rPr>
        <w:t>elevational</w:t>
      </w:r>
      <w:proofErr w:type="spellEnd"/>
      <w:r w:rsidRPr="00527A82">
        <w:rPr>
          <w:rFonts w:ascii="Garamond" w:eastAsia="Times New Roman" w:hAnsi="Garamond" w:cs="Times New Roman"/>
          <w:color w:val="000000"/>
          <w:sz w:val="24"/>
          <w:szCs w:val="24"/>
          <w:lang w:val="en-US"/>
        </w:rPr>
        <w:t xml:space="preserve"> diversity gradients in ants across spatial grains. Global </w:t>
      </w: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Biogeogr</w:t>
      </w:r>
      <w:proofErr w:type="spellEnd"/>
      <w:r w:rsidRPr="00527A82">
        <w:rPr>
          <w:rFonts w:ascii="Garamond" w:eastAsia="Times New Roman" w:hAnsi="Garamond" w:cs="Times New Roman"/>
          <w:color w:val="000000"/>
          <w:sz w:val="24"/>
          <w:szCs w:val="24"/>
          <w:lang w:val="en-US"/>
        </w:rPr>
        <w:t xml:space="preserve"> 16:640-649</w:t>
      </w:r>
    </w:p>
    <w:p w14:paraId="50AD779C" w14:textId="767C6B78" w:rsidR="006034D1" w:rsidRPr="00527A82" w:rsidRDefault="006034D1" w:rsidP="000F7014">
      <w:pPr>
        <w:spacing w:after="0" w:line="480" w:lineRule="auto"/>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Searle SR (1988) Parallel lines in residual plots.</w:t>
      </w:r>
      <w:proofErr w:type="gramEnd"/>
      <w:r w:rsidRPr="00527A82">
        <w:rPr>
          <w:rFonts w:ascii="Garamond" w:eastAsia="Times New Roman" w:hAnsi="Garamond" w:cs="Times New Roman"/>
          <w:color w:val="000000"/>
          <w:sz w:val="24"/>
          <w:szCs w:val="24"/>
          <w:lang w:val="en-US"/>
        </w:rPr>
        <w:t xml:space="preserve">  </w:t>
      </w:r>
      <w:proofErr w:type="gramStart"/>
      <w:r w:rsidRPr="00527A82">
        <w:rPr>
          <w:rFonts w:ascii="Garamond" w:eastAsia="Times New Roman" w:hAnsi="Garamond" w:cs="Times New Roman"/>
          <w:color w:val="000000"/>
          <w:sz w:val="24"/>
          <w:szCs w:val="24"/>
          <w:lang w:val="en-US"/>
        </w:rPr>
        <w:t>Am</w:t>
      </w:r>
      <w:proofErr w:type="gramEnd"/>
      <w:r w:rsidRPr="00527A82">
        <w:rPr>
          <w:rFonts w:ascii="Garamond" w:eastAsia="Times New Roman" w:hAnsi="Garamond" w:cs="Times New Roman"/>
          <w:color w:val="000000"/>
          <w:sz w:val="24"/>
          <w:szCs w:val="24"/>
          <w:lang w:val="en-US"/>
        </w:rPr>
        <w:t xml:space="preserve"> Stat</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42:211-211</w:t>
      </w:r>
    </w:p>
    <w:p w14:paraId="7EAB66AF" w14:textId="3DBAE24C" w:rsidR="00C471DD" w:rsidRPr="00527A82" w:rsidRDefault="009845FA"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Shokri</w:t>
      </w:r>
      <w:proofErr w:type="spellEnd"/>
      <w:r w:rsidRPr="00527A82">
        <w:rPr>
          <w:rFonts w:ascii="Garamond" w:eastAsia="Times New Roman" w:hAnsi="Garamond" w:cs="Times New Roman"/>
          <w:color w:val="000000"/>
          <w:sz w:val="24"/>
          <w:szCs w:val="24"/>
          <w:lang w:val="en-US"/>
        </w:rPr>
        <w:t xml:space="preserve"> MR, Gladstone W (2013)</w:t>
      </w:r>
      <w:r w:rsidR="006034D1" w:rsidRPr="00527A82">
        <w:rPr>
          <w:rFonts w:ascii="Garamond" w:eastAsia="Times New Roman" w:hAnsi="Garamond" w:cs="Times New Roman"/>
          <w:color w:val="000000"/>
          <w:sz w:val="24"/>
          <w:szCs w:val="24"/>
          <w:lang w:val="en-US"/>
        </w:rPr>
        <w:t xml:space="preserve"> Limitations of habitats as biodiversity surrogates for conservation </w:t>
      </w:r>
    </w:p>
    <w:p w14:paraId="0888C48F" w14:textId="016FFD88"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planning</w:t>
      </w:r>
      <w:proofErr w:type="gramEnd"/>
      <w:r w:rsidRPr="00527A82">
        <w:rPr>
          <w:rFonts w:ascii="Garamond" w:eastAsia="Times New Roman" w:hAnsi="Garamond" w:cs="Times New Roman"/>
          <w:color w:val="000000"/>
          <w:sz w:val="24"/>
          <w:szCs w:val="24"/>
          <w:lang w:val="en-US"/>
        </w:rPr>
        <w:t xml:space="preserve"> in estuaries.  Env</w:t>
      </w:r>
      <w:r w:rsidR="00527B77" w:rsidRPr="00527A82">
        <w:rPr>
          <w:rFonts w:ascii="Garamond" w:eastAsia="Times New Roman" w:hAnsi="Garamond" w:cs="Times New Roman"/>
          <w:color w:val="000000"/>
          <w:sz w:val="24"/>
          <w:szCs w:val="24"/>
          <w:lang w:val="en-US"/>
        </w:rPr>
        <w:t xml:space="preserve">iron </w:t>
      </w:r>
      <w:proofErr w:type="spellStart"/>
      <w:r w:rsidR="00527B77" w:rsidRPr="00527A82">
        <w:rPr>
          <w:rFonts w:ascii="Garamond" w:eastAsia="Times New Roman" w:hAnsi="Garamond" w:cs="Times New Roman"/>
          <w:color w:val="000000"/>
          <w:sz w:val="24"/>
          <w:szCs w:val="24"/>
          <w:lang w:val="en-US"/>
        </w:rPr>
        <w:t>Monit</w:t>
      </w:r>
      <w:proofErr w:type="spellEnd"/>
      <w:r w:rsidR="00527B77" w:rsidRPr="00527A82">
        <w:rPr>
          <w:rFonts w:ascii="Garamond" w:eastAsia="Times New Roman" w:hAnsi="Garamond" w:cs="Times New Roman"/>
          <w:color w:val="000000"/>
          <w:sz w:val="24"/>
          <w:szCs w:val="24"/>
          <w:lang w:val="en-US"/>
        </w:rPr>
        <w:t xml:space="preserve"> Assess 184:3477-3492</w:t>
      </w:r>
    </w:p>
    <w:p w14:paraId="0788A7D3"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Stier</w:t>
      </w:r>
      <w:proofErr w:type="spellEnd"/>
      <w:r w:rsidRPr="00527A82">
        <w:rPr>
          <w:rFonts w:ascii="Garamond" w:eastAsia="Times New Roman" w:hAnsi="Garamond" w:cs="Times New Roman"/>
          <w:color w:val="000000"/>
          <w:sz w:val="24"/>
          <w:szCs w:val="24"/>
          <w:lang w:val="en-US"/>
        </w:rPr>
        <w:t xml:space="preserve"> AC, </w:t>
      </w:r>
      <w:proofErr w:type="spellStart"/>
      <w:r w:rsidRPr="00527A82">
        <w:rPr>
          <w:rFonts w:ascii="Garamond" w:eastAsia="Times New Roman" w:hAnsi="Garamond" w:cs="Times New Roman"/>
          <w:color w:val="000000"/>
          <w:sz w:val="24"/>
          <w:szCs w:val="24"/>
          <w:lang w:val="en-US"/>
        </w:rPr>
        <w:t>Geange</w:t>
      </w:r>
      <w:proofErr w:type="spellEnd"/>
      <w:r w:rsidRPr="00527A82">
        <w:rPr>
          <w:rFonts w:ascii="Garamond" w:eastAsia="Times New Roman" w:hAnsi="Garamond" w:cs="Times New Roman"/>
          <w:color w:val="000000"/>
          <w:sz w:val="24"/>
          <w:szCs w:val="24"/>
          <w:lang w:val="en-US"/>
        </w:rPr>
        <w:t xml:space="preserve"> SW, Hanson KM</w:t>
      </w:r>
      <w:proofErr w:type="gramStart"/>
      <w:r w:rsidRPr="00527A82">
        <w:rPr>
          <w:rFonts w:ascii="Garamond" w:eastAsia="Times New Roman" w:hAnsi="Garamond" w:cs="Times New Roman"/>
          <w:color w:val="000000"/>
          <w:sz w:val="24"/>
          <w:szCs w:val="24"/>
          <w:lang w:val="en-US"/>
        </w:rPr>
        <w:t>,  </w:t>
      </w:r>
      <w:proofErr w:type="spellStart"/>
      <w:r w:rsidRPr="00527A82">
        <w:rPr>
          <w:rFonts w:ascii="Garamond" w:eastAsia="Times New Roman" w:hAnsi="Garamond" w:cs="Times New Roman"/>
          <w:color w:val="000000"/>
          <w:sz w:val="24"/>
          <w:szCs w:val="24"/>
          <w:lang w:val="en-US"/>
        </w:rPr>
        <w:t>Bolker</w:t>
      </w:r>
      <w:proofErr w:type="spellEnd"/>
      <w:proofErr w:type="gramEnd"/>
      <w:r w:rsidRPr="00527A82">
        <w:rPr>
          <w:rFonts w:ascii="Garamond" w:eastAsia="Times New Roman" w:hAnsi="Garamond" w:cs="Times New Roman"/>
          <w:color w:val="000000"/>
          <w:sz w:val="24"/>
          <w:szCs w:val="24"/>
          <w:lang w:val="en-US"/>
        </w:rPr>
        <w:t xml:space="preserve"> BM (2013) Predator density and timing of arrival affect </w:t>
      </w:r>
    </w:p>
    <w:p w14:paraId="7281659B" w14:textId="3C763E0D" w:rsidR="006034D1" w:rsidRPr="00527A82" w:rsidRDefault="006034D1" w:rsidP="00F047CC">
      <w:pPr>
        <w:spacing w:after="0" w:line="480" w:lineRule="auto"/>
        <w:ind w:firstLine="720"/>
        <w:rPr>
          <w:rFonts w:ascii="Garamond" w:eastAsia="Times New Roman" w:hAnsi="Garamond" w:cs="Times New Roman"/>
          <w:sz w:val="24"/>
          <w:szCs w:val="24"/>
          <w:lang w:val="en-US"/>
        </w:rPr>
      </w:pPr>
      <w:proofErr w:type="gramStart"/>
      <w:r w:rsidRPr="00527A82">
        <w:rPr>
          <w:rFonts w:ascii="Garamond" w:eastAsia="Times New Roman" w:hAnsi="Garamond" w:cs="Times New Roman"/>
          <w:color w:val="000000"/>
          <w:sz w:val="24"/>
          <w:szCs w:val="24"/>
          <w:lang w:val="en-US"/>
        </w:rPr>
        <w:t>reef</w:t>
      </w:r>
      <w:proofErr w:type="gramEnd"/>
      <w:r w:rsidRPr="00527A82">
        <w:rPr>
          <w:rFonts w:ascii="Garamond" w:eastAsia="Times New Roman" w:hAnsi="Garamond" w:cs="Times New Roman"/>
          <w:color w:val="000000"/>
          <w:sz w:val="24"/>
          <w:szCs w:val="24"/>
          <w:lang w:val="en-US"/>
        </w:rPr>
        <w:t xml:space="preserve"> fish community </w:t>
      </w:r>
      <w:r w:rsidR="00527B77" w:rsidRPr="00527A82">
        <w:rPr>
          <w:rFonts w:ascii="Garamond" w:eastAsia="Times New Roman" w:hAnsi="Garamond" w:cs="Times New Roman"/>
          <w:color w:val="000000"/>
          <w:sz w:val="24"/>
          <w:szCs w:val="24"/>
          <w:lang w:val="en-US"/>
        </w:rPr>
        <w:t>assembly. Ecology 94, 1057–1068</w:t>
      </w:r>
    </w:p>
    <w:p w14:paraId="532137F1"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Sturaro</w:t>
      </w:r>
      <w:proofErr w:type="spellEnd"/>
      <w:r w:rsidRPr="00527A82">
        <w:rPr>
          <w:rFonts w:ascii="Garamond" w:eastAsia="Times New Roman" w:hAnsi="Garamond" w:cs="Times New Roman"/>
          <w:color w:val="000000"/>
          <w:sz w:val="24"/>
          <w:szCs w:val="24"/>
          <w:lang w:val="en-US"/>
        </w:rPr>
        <w:t xml:space="preserve"> N, </w:t>
      </w:r>
      <w:proofErr w:type="spellStart"/>
      <w:r w:rsidRPr="00527A82">
        <w:rPr>
          <w:rFonts w:ascii="Garamond" w:eastAsia="Times New Roman" w:hAnsi="Garamond" w:cs="Times New Roman"/>
          <w:color w:val="000000"/>
          <w:sz w:val="24"/>
          <w:szCs w:val="24"/>
          <w:lang w:val="en-US"/>
        </w:rPr>
        <w:t>Lepoint</w:t>
      </w:r>
      <w:proofErr w:type="spellEnd"/>
      <w:r w:rsidRPr="00527A82">
        <w:rPr>
          <w:rFonts w:ascii="Garamond" w:eastAsia="Times New Roman" w:hAnsi="Garamond" w:cs="Times New Roman"/>
          <w:color w:val="000000"/>
          <w:sz w:val="24"/>
          <w:szCs w:val="24"/>
          <w:lang w:val="en-US"/>
        </w:rPr>
        <w:t xml:space="preserve"> G, Perez-</w:t>
      </w:r>
      <w:proofErr w:type="spellStart"/>
      <w:r w:rsidRPr="00527A82">
        <w:rPr>
          <w:rFonts w:ascii="Garamond" w:eastAsia="Times New Roman" w:hAnsi="Garamond" w:cs="Times New Roman"/>
          <w:color w:val="000000"/>
          <w:sz w:val="24"/>
          <w:szCs w:val="24"/>
          <w:lang w:val="en-US"/>
        </w:rPr>
        <w:t>Perera</w:t>
      </w:r>
      <w:proofErr w:type="spellEnd"/>
      <w:r w:rsidRPr="00527A82">
        <w:rPr>
          <w:rFonts w:ascii="Garamond" w:eastAsia="Times New Roman" w:hAnsi="Garamond" w:cs="Times New Roman"/>
          <w:color w:val="000000"/>
          <w:sz w:val="24"/>
          <w:szCs w:val="24"/>
          <w:lang w:val="en-US"/>
        </w:rPr>
        <w:t xml:space="preserve"> A, </w:t>
      </w:r>
      <w:proofErr w:type="spellStart"/>
      <w:r w:rsidRPr="00527A82">
        <w:rPr>
          <w:rFonts w:ascii="Garamond" w:eastAsia="Times New Roman" w:hAnsi="Garamond" w:cs="Times New Roman"/>
          <w:color w:val="000000"/>
          <w:sz w:val="24"/>
          <w:szCs w:val="24"/>
          <w:lang w:val="en-US"/>
        </w:rPr>
        <w:t>Vermeulen</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Panzalis</w:t>
      </w:r>
      <w:proofErr w:type="spellEnd"/>
      <w:r w:rsidRPr="00527A82">
        <w:rPr>
          <w:rFonts w:ascii="Garamond" w:eastAsia="Times New Roman" w:hAnsi="Garamond" w:cs="Times New Roman"/>
          <w:color w:val="000000"/>
          <w:sz w:val="24"/>
          <w:szCs w:val="24"/>
          <w:lang w:val="en-US"/>
        </w:rPr>
        <w:t xml:space="preserve"> P, </w:t>
      </w:r>
      <w:proofErr w:type="spellStart"/>
      <w:r w:rsidRPr="00527A82">
        <w:rPr>
          <w:rFonts w:ascii="Garamond" w:eastAsia="Times New Roman" w:hAnsi="Garamond" w:cs="Times New Roman"/>
          <w:color w:val="000000"/>
          <w:sz w:val="24"/>
          <w:szCs w:val="24"/>
          <w:lang w:val="en-US"/>
        </w:rPr>
        <w:t>Navone</w:t>
      </w:r>
      <w:proofErr w:type="spellEnd"/>
      <w:r w:rsidRPr="00527A82">
        <w:rPr>
          <w:rFonts w:ascii="Garamond" w:eastAsia="Times New Roman" w:hAnsi="Garamond" w:cs="Times New Roman"/>
          <w:color w:val="000000"/>
          <w:sz w:val="24"/>
          <w:szCs w:val="24"/>
          <w:lang w:val="en-US"/>
        </w:rPr>
        <w:t xml:space="preserve"> A, </w:t>
      </w:r>
      <w:proofErr w:type="spellStart"/>
      <w:r w:rsidRPr="00527A82">
        <w:rPr>
          <w:rFonts w:ascii="Garamond" w:eastAsia="Times New Roman" w:hAnsi="Garamond" w:cs="Times New Roman"/>
          <w:color w:val="000000"/>
          <w:sz w:val="24"/>
          <w:szCs w:val="24"/>
          <w:lang w:val="en-US"/>
        </w:rPr>
        <w:t>Gobert</w:t>
      </w:r>
      <w:proofErr w:type="spellEnd"/>
      <w:r w:rsidRPr="00527A82">
        <w:rPr>
          <w:rFonts w:ascii="Garamond" w:eastAsia="Times New Roman" w:hAnsi="Garamond" w:cs="Times New Roman"/>
          <w:color w:val="000000"/>
          <w:sz w:val="24"/>
          <w:szCs w:val="24"/>
          <w:lang w:val="en-US"/>
        </w:rPr>
        <w:t xml:space="preserve"> S (2014) </w:t>
      </w:r>
    </w:p>
    <w:p w14:paraId="23341C13" w14:textId="5A15F7C3"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amphipod assemblages in a Mediterranean marine protected area: a</w:t>
      </w:r>
      <w:r w:rsidR="009845FA" w:rsidRPr="00527A82">
        <w:rPr>
          <w:rFonts w:ascii="Garamond" w:eastAsia="Times New Roman" w:hAnsi="Garamond" w:cs="Times New Roman"/>
          <w:color w:val="000000"/>
          <w:sz w:val="24"/>
          <w:szCs w:val="24"/>
          <w:lang w:val="en-US"/>
        </w:rPr>
        <w:t xml:space="preserve"> </w:t>
      </w:r>
      <w:proofErr w:type="spellStart"/>
      <w:r w:rsidR="009845FA" w:rsidRPr="00527A82">
        <w:rPr>
          <w:rFonts w:ascii="Garamond" w:eastAsia="Times New Roman" w:hAnsi="Garamond" w:cs="Times New Roman"/>
          <w:color w:val="000000"/>
          <w:sz w:val="24"/>
          <w:szCs w:val="24"/>
          <w:lang w:val="en-US"/>
        </w:rPr>
        <w:t>multiscale</w:t>
      </w:r>
      <w:proofErr w:type="spellEnd"/>
      <w:r w:rsidR="009845FA" w:rsidRPr="00527A82">
        <w:rPr>
          <w:rFonts w:ascii="Garamond" w:eastAsia="Times New Roman" w:hAnsi="Garamond" w:cs="Times New Roman"/>
          <w:color w:val="000000"/>
          <w:sz w:val="24"/>
          <w:szCs w:val="24"/>
          <w:lang w:val="en-US"/>
        </w:rPr>
        <w:t xml:space="preserve"> approach.  Mar </w:t>
      </w:r>
      <w:proofErr w:type="spellStart"/>
      <w:r w:rsidR="009845FA" w:rsidRPr="00527A82">
        <w:rPr>
          <w:rFonts w:ascii="Garamond" w:eastAsia="Times New Roman" w:hAnsi="Garamond" w:cs="Times New Roman"/>
          <w:color w:val="000000"/>
          <w:sz w:val="24"/>
          <w:szCs w:val="24"/>
          <w:lang w:val="en-US"/>
        </w:rPr>
        <w:t>Ecol</w:t>
      </w:r>
      <w:proofErr w:type="spellEnd"/>
      <w:r w:rsidR="009845FA"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Ser</w:t>
      </w:r>
      <w:proofErr w:type="spellEnd"/>
      <w:r w:rsidRPr="00527A82">
        <w:rPr>
          <w:rFonts w:ascii="Garamond" w:eastAsia="Times New Roman" w:hAnsi="Garamond" w:cs="Times New Roman"/>
          <w:color w:val="000000"/>
          <w:sz w:val="24"/>
          <w:szCs w:val="24"/>
          <w:lang w:val="en-US"/>
        </w:rPr>
        <w:t xml:space="preserve"> 506:175-192</w:t>
      </w:r>
    </w:p>
    <w:p w14:paraId="2125D6E0"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Sutherland TF, </w:t>
      </w:r>
      <w:proofErr w:type="spellStart"/>
      <w:r w:rsidRPr="00527A82">
        <w:rPr>
          <w:rFonts w:ascii="Garamond" w:eastAsia="Times New Roman" w:hAnsi="Garamond" w:cs="Times New Roman"/>
          <w:color w:val="000000"/>
          <w:sz w:val="24"/>
          <w:szCs w:val="24"/>
          <w:lang w:val="en-US"/>
        </w:rPr>
        <w:t>Elner</w:t>
      </w:r>
      <w:proofErr w:type="spellEnd"/>
      <w:r w:rsidRPr="00527A82">
        <w:rPr>
          <w:rFonts w:ascii="Garamond" w:eastAsia="Times New Roman" w:hAnsi="Garamond" w:cs="Times New Roman"/>
          <w:color w:val="000000"/>
          <w:sz w:val="24"/>
          <w:szCs w:val="24"/>
          <w:lang w:val="en-US"/>
        </w:rPr>
        <w:t xml:space="preserve"> RW, O’Neill JD (2013) Roberts Bank: Ecological crucible of the Fraser </w:t>
      </w:r>
    </w:p>
    <w:p w14:paraId="7CE34788" w14:textId="7E86AB9B"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lastRenderedPageBreak/>
        <w:t>River estuary.  </w:t>
      </w:r>
      <w:proofErr w:type="spellStart"/>
      <w:r w:rsidRPr="00527A82">
        <w:rPr>
          <w:rFonts w:ascii="Garamond" w:eastAsia="Times New Roman" w:hAnsi="Garamond" w:cs="Times New Roman"/>
          <w:color w:val="000000"/>
          <w:sz w:val="24"/>
          <w:szCs w:val="24"/>
          <w:lang w:val="en-US"/>
        </w:rPr>
        <w:t>Prog</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Oceanogr</w:t>
      </w:r>
      <w:proofErr w:type="spellEnd"/>
      <w:r w:rsidRPr="00527A82">
        <w:rPr>
          <w:rFonts w:ascii="Garamond" w:eastAsia="Times New Roman" w:hAnsi="Garamond" w:cs="Times New Roman"/>
          <w:color w:val="000000"/>
          <w:sz w:val="24"/>
          <w:szCs w:val="24"/>
          <w:lang w:val="en-US"/>
        </w:rPr>
        <w:t xml:space="preserve"> 115:171-80</w:t>
      </w:r>
    </w:p>
    <w:p w14:paraId="363C2006" w14:textId="77777777" w:rsidR="006034D1" w:rsidRPr="00527A82" w:rsidRDefault="006034D1"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 xml:space="preserve">Tanner JE (2003) Patch shape and orientation influences on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epifauna</w:t>
      </w:r>
      <w:proofErr w:type="spellEnd"/>
      <w:r w:rsidRPr="00527A82">
        <w:rPr>
          <w:rFonts w:ascii="Garamond" w:eastAsia="Times New Roman" w:hAnsi="Garamond" w:cs="Times New Roman"/>
          <w:color w:val="000000"/>
          <w:sz w:val="24"/>
          <w:szCs w:val="24"/>
          <w:lang w:val="en-US"/>
        </w:rPr>
        <w:t xml:space="preserve"> are mediated by </w:t>
      </w:r>
    </w:p>
    <w:p w14:paraId="16D3E2FA" w14:textId="504A3AEE" w:rsidR="009025B0"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dispersal</w:t>
      </w:r>
      <w:proofErr w:type="gramEnd"/>
      <w:r w:rsidRPr="00527A82">
        <w:rPr>
          <w:rFonts w:ascii="Garamond" w:eastAsia="Times New Roman" w:hAnsi="Garamond" w:cs="Times New Roman"/>
          <w:color w:val="000000"/>
          <w:sz w:val="24"/>
          <w:szCs w:val="24"/>
          <w:lang w:val="en-US"/>
        </w:rPr>
        <w:t xml:space="preserve"> abilities. </w:t>
      </w:r>
      <w:proofErr w:type="spellStart"/>
      <w:r w:rsidRPr="00527A82">
        <w:rPr>
          <w:rFonts w:ascii="Garamond" w:eastAsia="Times New Roman" w:hAnsi="Garamond" w:cs="Times New Roman"/>
          <w:color w:val="000000"/>
          <w:sz w:val="24"/>
          <w:szCs w:val="24"/>
          <w:lang w:val="en-US"/>
        </w:rPr>
        <w:t>Oikos</w:t>
      </w:r>
      <w:proofErr w:type="spellEnd"/>
      <w:r w:rsidRPr="00527A82">
        <w:rPr>
          <w:rFonts w:ascii="Garamond" w:eastAsia="Times New Roman" w:hAnsi="Garamond" w:cs="Times New Roman"/>
          <w:color w:val="000000"/>
          <w:sz w:val="24"/>
          <w:szCs w:val="24"/>
          <w:lang w:val="en-US"/>
        </w:rPr>
        <w:t xml:space="preserve"> 100:517-524</w:t>
      </w:r>
    </w:p>
    <w:p w14:paraId="6334B856" w14:textId="77777777" w:rsidR="009025B0" w:rsidRPr="00527A82" w:rsidRDefault="009025B0"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Thom R, Miller B, Kennedy M (1995) Temporal patterns of grazers and vegetation in a temperate </w:t>
      </w:r>
    </w:p>
    <w:p w14:paraId="5AFE7130" w14:textId="13EF9FC4" w:rsidR="00B84EED" w:rsidRPr="00527A82" w:rsidRDefault="009025B0" w:rsidP="00B84EED">
      <w:pPr>
        <w:spacing w:after="0" w:line="480" w:lineRule="auto"/>
        <w:ind w:firstLine="720"/>
        <w:rPr>
          <w:rFonts w:ascii="Garamond" w:eastAsia="Times New Roman" w:hAnsi="Garamond" w:cs="Times New Roman"/>
          <w:color w:val="000000"/>
          <w:sz w:val="24"/>
          <w:szCs w:val="24"/>
          <w:lang w:val="en-US"/>
        </w:rPr>
      </w:pPr>
      <w:proofErr w:type="spellStart"/>
      <w:proofErr w:type="gramStart"/>
      <w:r w:rsidRPr="00527A82">
        <w:rPr>
          <w:rFonts w:ascii="Garamond" w:eastAsia="Times New Roman" w:hAnsi="Garamond" w:cs="Times New Roman"/>
          <w:color w:val="000000"/>
          <w:sz w:val="24"/>
          <w:szCs w:val="24"/>
          <w:lang w:val="en-US"/>
        </w:rPr>
        <w:t>seagrass</w:t>
      </w:r>
      <w:proofErr w:type="spellEnd"/>
      <w:proofErr w:type="gramEnd"/>
      <w:r w:rsidRPr="00527A82">
        <w:rPr>
          <w:rFonts w:ascii="Garamond" w:eastAsia="Times New Roman" w:hAnsi="Garamond" w:cs="Times New Roman"/>
          <w:color w:val="000000"/>
          <w:sz w:val="24"/>
          <w:szCs w:val="24"/>
          <w:lang w:val="en-US"/>
        </w:rPr>
        <w:t xml:space="preserve"> system.  </w:t>
      </w:r>
      <w:proofErr w:type="spellStart"/>
      <w:r w:rsidRPr="00527A82">
        <w:rPr>
          <w:rFonts w:ascii="Garamond" w:eastAsia="Times New Roman" w:hAnsi="Garamond" w:cs="Times New Roman"/>
          <w:color w:val="000000"/>
          <w:sz w:val="24"/>
          <w:szCs w:val="24"/>
          <w:lang w:val="en-US"/>
        </w:rPr>
        <w:t>Aquat</w:t>
      </w:r>
      <w:proofErr w:type="spellEnd"/>
      <w:r w:rsidRPr="00527A82">
        <w:rPr>
          <w:rFonts w:ascii="Garamond" w:eastAsia="Times New Roman" w:hAnsi="Garamond" w:cs="Times New Roman"/>
          <w:color w:val="000000"/>
          <w:sz w:val="24"/>
          <w:szCs w:val="24"/>
          <w:lang w:val="en-US"/>
        </w:rPr>
        <w:t xml:space="preserve"> Bot 50:201-205</w:t>
      </w:r>
    </w:p>
    <w:p w14:paraId="4E342199" w14:textId="0583CE34" w:rsidR="006034D1" w:rsidRPr="00527A82" w:rsidRDefault="003E1291" w:rsidP="000F7014">
      <w:pPr>
        <w:spacing w:after="0" w:line="480" w:lineRule="auto"/>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Thomson</w:t>
      </w:r>
      <w:r w:rsidR="001C362A" w:rsidRPr="00527A82">
        <w:rPr>
          <w:rFonts w:ascii="Garamond" w:eastAsia="Times New Roman" w:hAnsi="Garamond" w:cs="Times New Roman"/>
          <w:sz w:val="24"/>
          <w:szCs w:val="24"/>
          <w:lang w:val="en-US"/>
        </w:rPr>
        <w:t xml:space="preserve"> RE (1981) Oceanography of the British Columbia Coast.</w:t>
      </w:r>
      <w:proofErr w:type="gramEnd"/>
      <w:r w:rsidR="001C362A" w:rsidRPr="00527A82">
        <w:rPr>
          <w:rFonts w:ascii="Garamond" w:eastAsia="Times New Roman" w:hAnsi="Garamond" w:cs="Times New Roman"/>
          <w:sz w:val="24"/>
          <w:szCs w:val="24"/>
          <w:lang w:val="en-US"/>
        </w:rPr>
        <w:t xml:space="preserve"> Canadian Special Publications </w:t>
      </w:r>
      <w:r w:rsidR="001C362A" w:rsidRPr="00527A82">
        <w:rPr>
          <w:rFonts w:ascii="Garamond" w:eastAsia="Times New Roman" w:hAnsi="Garamond" w:cs="Times New Roman"/>
          <w:sz w:val="24"/>
          <w:szCs w:val="24"/>
          <w:lang w:val="en-US"/>
        </w:rPr>
        <w:tab/>
        <w:t>of</w:t>
      </w:r>
      <w:r w:rsidRPr="00527A82">
        <w:rPr>
          <w:rFonts w:ascii="Garamond" w:eastAsia="Times New Roman" w:hAnsi="Garamond" w:cs="Times New Roman"/>
          <w:sz w:val="24"/>
          <w:szCs w:val="24"/>
          <w:lang w:val="en-US"/>
        </w:rPr>
        <w:t xml:space="preserve"> Fisheries and Aquatic Sciences</w:t>
      </w:r>
      <w:r w:rsidR="001C362A" w:rsidRPr="00527A82">
        <w:rPr>
          <w:rFonts w:ascii="Garamond" w:eastAsia="Times New Roman" w:hAnsi="Garamond" w:cs="Times New Roman"/>
          <w:sz w:val="24"/>
          <w:szCs w:val="24"/>
          <w:lang w:val="en-US"/>
        </w:rPr>
        <w:t xml:space="preserve"> 56, 291pp.</w:t>
      </w:r>
    </w:p>
    <w:p w14:paraId="40F9C279" w14:textId="77777777" w:rsidR="006034D1" w:rsidRPr="00527A82" w:rsidRDefault="006034D1" w:rsidP="000F7014">
      <w:pPr>
        <w:spacing w:after="0" w:line="480" w:lineRule="auto"/>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Tuomisto</w:t>
      </w:r>
      <w:proofErr w:type="spellEnd"/>
      <w:r w:rsidRPr="00527A82">
        <w:rPr>
          <w:rFonts w:ascii="Garamond" w:eastAsia="Times New Roman" w:hAnsi="Garamond" w:cs="Times New Roman"/>
          <w:color w:val="000000"/>
          <w:sz w:val="24"/>
          <w:szCs w:val="24"/>
          <w:lang w:val="en-US"/>
        </w:rPr>
        <w:t xml:space="preserve"> H (2010) </w:t>
      </w:r>
      <w:proofErr w:type="gramStart"/>
      <w:r w:rsidRPr="00527A82">
        <w:rPr>
          <w:rFonts w:ascii="Garamond" w:eastAsia="Times New Roman" w:hAnsi="Garamond" w:cs="Times New Roman"/>
          <w:color w:val="000000"/>
          <w:sz w:val="24"/>
          <w:szCs w:val="24"/>
          <w:lang w:val="en-US"/>
        </w:rPr>
        <w:t>A</w:t>
      </w:r>
      <w:proofErr w:type="gramEnd"/>
      <w:r w:rsidRPr="00527A82">
        <w:rPr>
          <w:rFonts w:ascii="Garamond" w:eastAsia="Times New Roman" w:hAnsi="Garamond" w:cs="Times New Roman"/>
          <w:color w:val="000000"/>
          <w:sz w:val="24"/>
          <w:szCs w:val="24"/>
          <w:lang w:val="en-US"/>
        </w:rPr>
        <w:t xml:space="preserve"> diversity of beta diversities: straightening up a concept gone awry.  Part 1.  </w:t>
      </w:r>
    </w:p>
    <w:p w14:paraId="3560C084" w14:textId="0C042B15" w:rsidR="006034D1" w:rsidRPr="00527A82" w:rsidRDefault="006034D1" w:rsidP="00F047CC">
      <w:pPr>
        <w:spacing w:after="0" w:line="480" w:lineRule="auto"/>
        <w:ind w:firstLine="720"/>
        <w:rPr>
          <w:rFonts w:ascii="Garamond" w:eastAsia="Times New Roman" w:hAnsi="Garamond" w:cs="Times New Roman"/>
          <w:sz w:val="24"/>
          <w:szCs w:val="24"/>
          <w:lang w:val="en-US"/>
        </w:rPr>
      </w:pPr>
      <w:r w:rsidRPr="00527A82">
        <w:rPr>
          <w:rFonts w:ascii="Garamond" w:eastAsia="Times New Roman" w:hAnsi="Garamond" w:cs="Times New Roman"/>
          <w:color w:val="000000"/>
          <w:sz w:val="24"/>
          <w:szCs w:val="24"/>
          <w:lang w:val="en-US"/>
        </w:rPr>
        <w:t>Defining beta diversity as a function of alpha and gamma diversity.  </w:t>
      </w:r>
      <w:proofErr w:type="spellStart"/>
      <w:r w:rsidRPr="00527A82">
        <w:rPr>
          <w:rFonts w:ascii="Garamond" w:eastAsia="Times New Roman" w:hAnsi="Garamond" w:cs="Times New Roman"/>
          <w:color w:val="000000"/>
          <w:sz w:val="24"/>
          <w:szCs w:val="24"/>
          <w:lang w:val="en-US"/>
        </w:rPr>
        <w:t>Ecography</w:t>
      </w:r>
      <w:proofErr w:type="spellEnd"/>
      <w:r w:rsidRPr="00527A82">
        <w:rPr>
          <w:rFonts w:ascii="Garamond" w:eastAsia="Times New Roman" w:hAnsi="Garamond" w:cs="Times New Roman"/>
          <w:color w:val="000000"/>
          <w:sz w:val="24"/>
          <w:szCs w:val="24"/>
          <w:lang w:val="en-US"/>
        </w:rPr>
        <w:t xml:space="preserve"> 33:2-22</w:t>
      </w:r>
    </w:p>
    <w:p w14:paraId="781B8BB6" w14:textId="77777777" w:rsidR="00863C6B" w:rsidRPr="00527A82" w:rsidRDefault="00863C6B" w:rsidP="000F7014">
      <w:pPr>
        <w:spacing w:after="0" w:line="480" w:lineRule="auto"/>
        <w:rPr>
          <w:rFonts w:ascii="Garamond" w:eastAsia="Times New Roman" w:hAnsi="Garamond" w:cs="Times New Roman"/>
          <w:sz w:val="24"/>
          <w:szCs w:val="24"/>
          <w:lang w:val="en-US"/>
        </w:rPr>
      </w:pPr>
      <w:proofErr w:type="gramStart"/>
      <w:r w:rsidRPr="00527A82">
        <w:rPr>
          <w:rFonts w:ascii="Garamond" w:eastAsia="Times New Roman" w:hAnsi="Garamond" w:cs="Times New Roman"/>
          <w:sz w:val="24"/>
          <w:szCs w:val="24"/>
          <w:lang w:val="en-US"/>
        </w:rPr>
        <w:t>van</w:t>
      </w:r>
      <w:proofErr w:type="gramEnd"/>
      <w:r w:rsidRPr="00527A82">
        <w:rPr>
          <w:rFonts w:ascii="Garamond" w:eastAsia="Times New Roman" w:hAnsi="Garamond" w:cs="Times New Roman"/>
          <w:sz w:val="24"/>
          <w:szCs w:val="24"/>
          <w:lang w:val="en-US"/>
        </w:rPr>
        <w:t xml:space="preserve"> </w:t>
      </w:r>
      <w:proofErr w:type="spellStart"/>
      <w:r w:rsidRPr="00527A82">
        <w:rPr>
          <w:rFonts w:ascii="Garamond" w:eastAsia="Times New Roman" w:hAnsi="Garamond" w:cs="Times New Roman"/>
          <w:sz w:val="24"/>
          <w:szCs w:val="24"/>
          <w:lang w:val="en-US"/>
        </w:rPr>
        <w:t>Katwijk</w:t>
      </w:r>
      <w:proofErr w:type="spellEnd"/>
      <w:r w:rsidRPr="00527A82">
        <w:rPr>
          <w:rFonts w:ascii="Garamond" w:eastAsia="Times New Roman" w:hAnsi="Garamond" w:cs="Times New Roman"/>
          <w:sz w:val="24"/>
          <w:szCs w:val="24"/>
          <w:lang w:val="en-US"/>
        </w:rPr>
        <w:t xml:space="preserve"> MM, </w:t>
      </w:r>
      <w:proofErr w:type="spellStart"/>
      <w:r w:rsidRPr="00527A82">
        <w:rPr>
          <w:rFonts w:ascii="Garamond" w:eastAsia="Times New Roman" w:hAnsi="Garamond" w:cs="Times New Roman"/>
          <w:sz w:val="24"/>
          <w:szCs w:val="24"/>
          <w:lang w:val="en-US"/>
        </w:rPr>
        <w:t>Bos</w:t>
      </w:r>
      <w:proofErr w:type="spellEnd"/>
      <w:r w:rsidRPr="00527A82">
        <w:rPr>
          <w:rFonts w:ascii="Garamond" w:eastAsia="Times New Roman" w:hAnsi="Garamond" w:cs="Times New Roman"/>
          <w:sz w:val="24"/>
          <w:szCs w:val="24"/>
          <w:lang w:val="en-US"/>
        </w:rPr>
        <w:t xml:space="preserve"> AR, de </w:t>
      </w:r>
      <w:proofErr w:type="spellStart"/>
      <w:r w:rsidRPr="00527A82">
        <w:rPr>
          <w:rFonts w:ascii="Garamond" w:eastAsia="Times New Roman" w:hAnsi="Garamond" w:cs="Times New Roman"/>
          <w:sz w:val="24"/>
          <w:szCs w:val="24"/>
          <w:lang w:val="en-US"/>
        </w:rPr>
        <w:t>Jonge</w:t>
      </w:r>
      <w:proofErr w:type="spellEnd"/>
      <w:r w:rsidRPr="00527A82">
        <w:rPr>
          <w:rFonts w:ascii="Garamond" w:eastAsia="Times New Roman" w:hAnsi="Garamond" w:cs="Times New Roman"/>
          <w:sz w:val="24"/>
          <w:szCs w:val="24"/>
          <w:lang w:val="en-US"/>
        </w:rPr>
        <w:t xml:space="preserve"> VN, </w:t>
      </w:r>
      <w:proofErr w:type="spellStart"/>
      <w:r w:rsidRPr="00527A82">
        <w:rPr>
          <w:rFonts w:ascii="Garamond" w:eastAsia="Times New Roman" w:hAnsi="Garamond" w:cs="Times New Roman"/>
          <w:sz w:val="24"/>
          <w:szCs w:val="24"/>
          <w:lang w:val="en-US"/>
        </w:rPr>
        <w:t>Hanssen</w:t>
      </w:r>
      <w:proofErr w:type="spellEnd"/>
      <w:r w:rsidRPr="00527A82">
        <w:rPr>
          <w:rFonts w:ascii="Garamond" w:eastAsia="Times New Roman" w:hAnsi="Garamond" w:cs="Times New Roman"/>
          <w:sz w:val="24"/>
          <w:szCs w:val="24"/>
          <w:lang w:val="en-US"/>
        </w:rPr>
        <w:t xml:space="preserve"> LSAM, </w:t>
      </w:r>
      <w:proofErr w:type="spellStart"/>
      <w:r w:rsidRPr="00527A82">
        <w:rPr>
          <w:rFonts w:ascii="Garamond" w:eastAsia="Times New Roman" w:hAnsi="Garamond" w:cs="Times New Roman"/>
          <w:sz w:val="24"/>
          <w:szCs w:val="24"/>
          <w:lang w:val="en-US"/>
        </w:rPr>
        <w:t>Hermus</w:t>
      </w:r>
      <w:proofErr w:type="spellEnd"/>
      <w:r w:rsidRPr="00527A82">
        <w:rPr>
          <w:rFonts w:ascii="Garamond" w:eastAsia="Times New Roman" w:hAnsi="Garamond" w:cs="Times New Roman"/>
          <w:sz w:val="24"/>
          <w:szCs w:val="24"/>
          <w:lang w:val="en-US"/>
        </w:rPr>
        <w:t xml:space="preserve"> DCR, de Jong DJ (2009) </w:t>
      </w:r>
    </w:p>
    <w:p w14:paraId="5FDBCECC" w14:textId="4C9BD630" w:rsidR="00863C6B" w:rsidRPr="00527A82" w:rsidRDefault="00863C6B" w:rsidP="00F047CC">
      <w:pPr>
        <w:spacing w:after="0" w:line="480" w:lineRule="auto"/>
        <w:ind w:left="720"/>
        <w:rPr>
          <w:rFonts w:ascii="Garamond" w:eastAsia="Times New Roman" w:hAnsi="Garamond" w:cs="Times New Roman"/>
          <w:sz w:val="24"/>
          <w:szCs w:val="24"/>
          <w:lang w:val="en-US"/>
        </w:rPr>
      </w:pPr>
      <w:r w:rsidRPr="00527A82">
        <w:rPr>
          <w:rFonts w:ascii="Garamond" w:eastAsia="Times New Roman" w:hAnsi="Garamond" w:cs="Times New Roman"/>
          <w:sz w:val="24"/>
          <w:szCs w:val="24"/>
          <w:lang w:val="en-US"/>
        </w:rPr>
        <w:t xml:space="preserve">Guidelines for </w:t>
      </w:r>
      <w:proofErr w:type="spellStart"/>
      <w:r w:rsidRPr="00527A82">
        <w:rPr>
          <w:rFonts w:ascii="Garamond" w:eastAsia="Times New Roman" w:hAnsi="Garamond" w:cs="Times New Roman"/>
          <w:sz w:val="24"/>
          <w:szCs w:val="24"/>
          <w:lang w:val="en-US"/>
        </w:rPr>
        <w:t>seagrass</w:t>
      </w:r>
      <w:proofErr w:type="spellEnd"/>
      <w:r w:rsidRPr="00527A82">
        <w:rPr>
          <w:rFonts w:ascii="Garamond" w:eastAsia="Times New Roman" w:hAnsi="Garamond" w:cs="Times New Roman"/>
          <w:sz w:val="24"/>
          <w:szCs w:val="24"/>
          <w:lang w:val="en-US"/>
        </w:rPr>
        <w:t xml:space="preserve"> restoration: Importance of habitat selection and donor population, spreading of risks, and ecosystem engineering effects.  Mar </w:t>
      </w:r>
      <w:proofErr w:type="spellStart"/>
      <w:r w:rsidRPr="00527A82">
        <w:rPr>
          <w:rFonts w:ascii="Garamond" w:eastAsia="Times New Roman" w:hAnsi="Garamond" w:cs="Times New Roman"/>
          <w:sz w:val="24"/>
          <w:szCs w:val="24"/>
          <w:lang w:val="en-US"/>
        </w:rPr>
        <w:t>Pollut</w:t>
      </w:r>
      <w:proofErr w:type="spellEnd"/>
      <w:r w:rsidRPr="00527A82">
        <w:rPr>
          <w:rFonts w:ascii="Garamond" w:eastAsia="Times New Roman" w:hAnsi="Garamond" w:cs="Times New Roman"/>
          <w:sz w:val="24"/>
          <w:szCs w:val="24"/>
          <w:lang w:val="en-US"/>
        </w:rPr>
        <w:t xml:space="preserve"> Bull 58:179-188</w:t>
      </w:r>
    </w:p>
    <w:p w14:paraId="4F6EF162" w14:textId="26D7F4CA" w:rsidR="009025B0"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Veech</w:t>
      </w:r>
      <w:proofErr w:type="spellEnd"/>
      <w:r w:rsidRPr="00527A82">
        <w:rPr>
          <w:rFonts w:ascii="Garamond" w:eastAsia="Times New Roman" w:hAnsi="Garamond" w:cs="Times New Roman"/>
          <w:color w:val="000000"/>
          <w:sz w:val="24"/>
          <w:szCs w:val="24"/>
          <w:lang w:val="en-US"/>
        </w:rPr>
        <w:t xml:space="preserve"> JA, Crist TO (2010) Toward a unified view of diversity partitioning. </w:t>
      </w:r>
      <w:r w:rsidRPr="00527A82">
        <w:rPr>
          <w:rFonts w:ascii="Garamond" w:eastAsia="Times New Roman" w:hAnsi="Garamond" w:cs="Times New Roman"/>
          <w:i/>
          <w:iCs/>
          <w:color w:val="000000"/>
          <w:sz w:val="24"/>
          <w:szCs w:val="24"/>
          <w:lang w:val="en-US"/>
        </w:rPr>
        <w:t> </w:t>
      </w:r>
      <w:r w:rsidRPr="00527A82">
        <w:rPr>
          <w:rFonts w:ascii="Garamond" w:eastAsia="Times New Roman" w:hAnsi="Garamond" w:cs="Times New Roman"/>
          <w:color w:val="000000"/>
          <w:sz w:val="24"/>
          <w:szCs w:val="24"/>
          <w:lang w:val="en-US"/>
        </w:rPr>
        <w:t>Ecology</w:t>
      </w:r>
      <w:r w:rsidRPr="00527A82">
        <w:rPr>
          <w:rFonts w:ascii="Garamond" w:eastAsia="Times New Roman" w:hAnsi="Garamond" w:cs="Times New Roman"/>
          <w:i/>
          <w:iCs/>
          <w:color w:val="000000"/>
          <w:sz w:val="24"/>
          <w:szCs w:val="24"/>
          <w:lang w:val="en-US"/>
        </w:rPr>
        <w:t xml:space="preserve"> </w:t>
      </w:r>
      <w:r w:rsidRPr="00527A82">
        <w:rPr>
          <w:rFonts w:ascii="Garamond" w:eastAsia="Times New Roman" w:hAnsi="Garamond" w:cs="Times New Roman"/>
          <w:color w:val="000000"/>
          <w:sz w:val="24"/>
          <w:szCs w:val="24"/>
          <w:lang w:val="en-US"/>
        </w:rPr>
        <w:t>91:1988-1992</w:t>
      </w:r>
    </w:p>
    <w:p w14:paraId="51CDF9EA" w14:textId="77777777" w:rsidR="009025B0" w:rsidRPr="00527A82" w:rsidRDefault="009025B0"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Vizzini</w:t>
      </w:r>
      <w:proofErr w:type="spellEnd"/>
      <w:r w:rsidRPr="00527A82">
        <w:rPr>
          <w:rFonts w:ascii="Garamond" w:eastAsia="Times New Roman" w:hAnsi="Garamond" w:cs="Times New Roman"/>
          <w:color w:val="000000"/>
          <w:sz w:val="24"/>
          <w:szCs w:val="24"/>
          <w:lang w:val="en-US"/>
        </w:rPr>
        <w:t xml:space="preserve"> S, Sara G, Michener RH, </w:t>
      </w:r>
      <w:proofErr w:type="spellStart"/>
      <w:r w:rsidRPr="00527A82">
        <w:rPr>
          <w:rFonts w:ascii="Garamond" w:eastAsia="Times New Roman" w:hAnsi="Garamond" w:cs="Times New Roman"/>
          <w:color w:val="000000"/>
          <w:sz w:val="24"/>
          <w:szCs w:val="24"/>
          <w:lang w:val="en-US"/>
        </w:rPr>
        <w:t>Mazzola</w:t>
      </w:r>
      <w:proofErr w:type="spellEnd"/>
      <w:r w:rsidRPr="00527A82">
        <w:rPr>
          <w:rFonts w:ascii="Garamond" w:eastAsia="Times New Roman" w:hAnsi="Garamond" w:cs="Times New Roman"/>
          <w:color w:val="000000"/>
          <w:sz w:val="24"/>
          <w:szCs w:val="24"/>
          <w:lang w:val="en-US"/>
        </w:rPr>
        <w:t xml:space="preserve"> A (2002).  The role and contribution of the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w:t>
      </w:r>
    </w:p>
    <w:p w14:paraId="616F3F46" w14:textId="501DFCD1" w:rsidR="006034D1" w:rsidRPr="00527A82" w:rsidRDefault="009025B0"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i/>
          <w:color w:val="000000"/>
          <w:sz w:val="24"/>
          <w:szCs w:val="24"/>
          <w:lang w:val="en-US"/>
        </w:rPr>
        <w:t>Posidonia</w:t>
      </w:r>
      <w:proofErr w:type="spellEnd"/>
      <w:r w:rsidRPr="00527A82">
        <w:rPr>
          <w:rFonts w:ascii="Garamond" w:eastAsia="Times New Roman" w:hAnsi="Garamond" w:cs="Times New Roman"/>
          <w:i/>
          <w:color w:val="000000"/>
          <w:sz w:val="24"/>
          <w:szCs w:val="24"/>
          <w:lang w:val="en-US"/>
        </w:rPr>
        <w:t xml:space="preserve"> </w:t>
      </w:r>
      <w:proofErr w:type="spellStart"/>
      <w:r w:rsidRPr="00527A82">
        <w:rPr>
          <w:rFonts w:ascii="Garamond" w:eastAsia="Times New Roman" w:hAnsi="Garamond" w:cs="Times New Roman"/>
          <w:i/>
          <w:color w:val="000000"/>
          <w:sz w:val="24"/>
          <w:szCs w:val="24"/>
          <w:lang w:val="en-US"/>
        </w:rPr>
        <w:t>oceanica</w:t>
      </w:r>
      <w:proofErr w:type="spellEnd"/>
      <w:r w:rsidRPr="00527A82">
        <w:rPr>
          <w:rFonts w:ascii="Garamond" w:eastAsia="Times New Roman" w:hAnsi="Garamond" w:cs="Times New Roman"/>
          <w:i/>
          <w:color w:val="000000"/>
          <w:sz w:val="24"/>
          <w:szCs w:val="24"/>
          <w:lang w:val="en-US"/>
        </w:rPr>
        <w:t xml:space="preserve"> </w:t>
      </w:r>
      <w:r w:rsidRPr="00527A82">
        <w:rPr>
          <w:rFonts w:ascii="Garamond" w:eastAsia="Times New Roman" w:hAnsi="Garamond" w:cs="Times New Roman"/>
          <w:color w:val="000000"/>
          <w:sz w:val="24"/>
          <w:szCs w:val="24"/>
          <w:lang w:val="en-US"/>
        </w:rPr>
        <w:t xml:space="preserve">(L.) </w:t>
      </w:r>
      <w:proofErr w:type="spellStart"/>
      <w:r w:rsidRPr="00527A82">
        <w:rPr>
          <w:rFonts w:ascii="Garamond" w:eastAsia="Times New Roman" w:hAnsi="Garamond" w:cs="Times New Roman"/>
          <w:color w:val="000000"/>
          <w:sz w:val="24"/>
          <w:szCs w:val="24"/>
          <w:lang w:val="en-US"/>
        </w:rPr>
        <w:t>Delile</w:t>
      </w:r>
      <w:proofErr w:type="spellEnd"/>
      <w:r w:rsidRPr="00527A82">
        <w:rPr>
          <w:rFonts w:ascii="Garamond" w:eastAsia="Times New Roman" w:hAnsi="Garamond" w:cs="Times New Roman"/>
          <w:color w:val="000000"/>
          <w:sz w:val="24"/>
          <w:szCs w:val="24"/>
          <w:lang w:val="en-US"/>
        </w:rPr>
        <w:t xml:space="preserve"> organic matter for secondary consumers as revealed by carbon and nitrogen stable isotope analysis. </w:t>
      </w:r>
      <w:proofErr w:type="spellStart"/>
      <w:r w:rsidRPr="00527A82">
        <w:rPr>
          <w:rFonts w:ascii="Garamond" w:eastAsia="Times New Roman" w:hAnsi="Garamond" w:cs="Times New Roman"/>
          <w:color w:val="000000"/>
          <w:sz w:val="24"/>
          <w:szCs w:val="24"/>
          <w:lang w:val="en-US"/>
        </w:rPr>
        <w:t>Acta</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Oecol</w:t>
      </w:r>
      <w:proofErr w:type="spellEnd"/>
      <w:r w:rsidRPr="00527A82">
        <w:rPr>
          <w:rFonts w:ascii="Garamond" w:eastAsia="Times New Roman" w:hAnsi="Garamond" w:cs="Times New Roman"/>
          <w:color w:val="000000"/>
          <w:sz w:val="24"/>
          <w:szCs w:val="24"/>
          <w:lang w:val="en-US"/>
        </w:rPr>
        <w:t xml:space="preserve"> 23:277-285</w:t>
      </w:r>
    </w:p>
    <w:p w14:paraId="5F8C203A"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Waycott</w:t>
      </w:r>
      <w:proofErr w:type="spellEnd"/>
      <w:r w:rsidRPr="00527A82">
        <w:rPr>
          <w:rFonts w:ascii="Garamond" w:eastAsia="Times New Roman" w:hAnsi="Garamond" w:cs="Times New Roman"/>
          <w:color w:val="000000"/>
          <w:sz w:val="24"/>
          <w:szCs w:val="24"/>
          <w:lang w:val="en-US"/>
        </w:rPr>
        <w:t xml:space="preserve"> M, Duarte CM, </w:t>
      </w:r>
      <w:proofErr w:type="spellStart"/>
      <w:r w:rsidRPr="00527A82">
        <w:rPr>
          <w:rFonts w:ascii="Garamond" w:eastAsia="Times New Roman" w:hAnsi="Garamond" w:cs="Times New Roman"/>
          <w:color w:val="000000"/>
          <w:sz w:val="24"/>
          <w:szCs w:val="24"/>
          <w:lang w:val="en-US"/>
        </w:rPr>
        <w:t>Carruthers</w:t>
      </w:r>
      <w:proofErr w:type="spellEnd"/>
      <w:r w:rsidRPr="00527A82">
        <w:rPr>
          <w:rFonts w:ascii="Garamond" w:eastAsia="Times New Roman" w:hAnsi="Garamond" w:cs="Times New Roman"/>
          <w:color w:val="000000"/>
          <w:sz w:val="24"/>
          <w:szCs w:val="24"/>
          <w:lang w:val="en-US"/>
        </w:rPr>
        <w:t xml:space="preserve"> TJB, </w:t>
      </w:r>
      <w:proofErr w:type="spellStart"/>
      <w:r w:rsidRPr="00527A82">
        <w:rPr>
          <w:rFonts w:ascii="Garamond" w:eastAsia="Times New Roman" w:hAnsi="Garamond" w:cs="Times New Roman"/>
          <w:color w:val="000000"/>
          <w:sz w:val="24"/>
          <w:szCs w:val="24"/>
          <w:lang w:val="en-US"/>
        </w:rPr>
        <w:t>Orth</w:t>
      </w:r>
      <w:proofErr w:type="spellEnd"/>
      <w:r w:rsidRPr="00527A82">
        <w:rPr>
          <w:rFonts w:ascii="Garamond" w:eastAsia="Times New Roman" w:hAnsi="Garamond" w:cs="Times New Roman"/>
          <w:color w:val="000000"/>
          <w:sz w:val="24"/>
          <w:szCs w:val="24"/>
          <w:lang w:val="en-US"/>
        </w:rPr>
        <w:t xml:space="preserve"> RJ, Dennison WC, </w:t>
      </w:r>
      <w:proofErr w:type="spellStart"/>
      <w:r w:rsidRPr="00527A82">
        <w:rPr>
          <w:rFonts w:ascii="Garamond" w:eastAsia="Times New Roman" w:hAnsi="Garamond" w:cs="Times New Roman"/>
          <w:color w:val="000000"/>
          <w:sz w:val="24"/>
          <w:szCs w:val="24"/>
          <w:lang w:val="en-US"/>
        </w:rPr>
        <w:t>Olyarnik</w:t>
      </w:r>
      <w:proofErr w:type="spellEnd"/>
      <w:r w:rsidRPr="00527A82">
        <w:rPr>
          <w:rFonts w:ascii="Garamond" w:eastAsia="Times New Roman" w:hAnsi="Garamond" w:cs="Times New Roman"/>
          <w:color w:val="000000"/>
          <w:sz w:val="24"/>
          <w:szCs w:val="24"/>
          <w:lang w:val="en-US"/>
        </w:rPr>
        <w:t xml:space="preserve"> S, </w:t>
      </w:r>
      <w:proofErr w:type="spellStart"/>
      <w:r w:rsidRPr="00527A82">
        <w:rPr>
          <w:rFonts w:ascii="Garamond" w:eastAsia="Times New Roman" w:hAnsi="Garamond" w:cs="Times New Roman"/>
          <w:color w:val="000000"/>
          <w:sz w:val="24"/>
          <w:szCs w:val="24"/>
          <w:lang w:val="en-US"/>
        </w:rPr>
        <w:t>Calladne</w:t>
      </w:r>
      <w:proofErr w:type="spellEnd"/>
      <w:r w:rsidRPr="00527A82">
        <w:rPr>
          <w:rFonts w:ascii="Garamond" w:eastAsia="Times New Roman" w:hAnsi="Garamond" w:cs="Times New Roman"/>
          <w:color w:val="000000"/>
          <w:sz w:val="24"/>
          <w:szCs w:val="24"/>
          <w:lang w:val="en-US"/>
        </w:rPr>
        <w:t xml:space="preserve"> A, </w:t>
      </w:r>
    </w:p>
    <w:p w14:paraId="0FCF72C8" w14:textId="6A076FE9" w:rsidR="006034D1" w:rsidRPr="00527A82" w:rsidRDefault="006034D1" w:rsidP="00F047CC">
      <w:pPr>
        <w:spacing w:after="0" w:line="480" w:lineRule="auto"/>
        <w:ind w:left="720"/>
        <w:rPr>
          <w:rFonts w:ascii="Garamond" w:eastAsia="Times New Roman" w:hAnsi="Garamond" w:cs="Times New Roman"/>
          <w:sz w:val="24"/>
          <w:szCs w:val="24"/>
          <w:lang w:val="en-US"/>
        </w:rPr>
      </w:pPr>
      <w:proofErr w:type="spellStart"/>
      <w:r w:rsidRPr="00527A82">
        <w:rPr>
          <w:rFonts w:ascii="Garamond" w:eastAsia="Times New Roman" w:hAnsi="Garamond" w:cs="Times New Roman"/>
          <w:color w:val="000000"/>
          <w:sz w:val="24"/>
          <w:szCs w:val="24"/>
          <w:lang w:val="en-US"/>
        </w:rPr>
        <w:t>Fourqurean</w:t>
      </w:r>
      <w:proofErr w:type="spellEnd"/>
      <w:r w:rsidRPr="00527A82">
        <w:rPr>
          <w:rFonts w:ascii="Garamond" w:eastAsia="Times New Roman" w:hAnsi="Garamond" w:cs="Times New Roman"/>
          <w:color w:val="000000"/>
          <w:sz w:val="24"/>
          <w:szCs w:val="24"/>
          <w:lang w:val="en-US"/>
        </w:rPr>
        <w:t xml:space="preserve"> JW, Heck KL, Hughes AR, Kendrick GA, </w:t>
      </w:r>
      <w:proofErr w:type="spellStart"/>
      <w:r w:rsidRPr="00527A82">
        <w:rPr>
          <w:rFonts w:ascii="Garamond" w:eastAsia="Times New Roman" w:hAnsi="Garamond" w:cs="Times New Roman"/>
          <w:color w:val="000000"/>
          <w:sz w:val="24"/>
          <w:szCs w:val="24"/>
          <w:lang w:val="en-US"/>
        </w:rPr>
        <w:t>Kenworthy</w:t>
      </w:r>
      <w:proofErr w:type="spellEnd"/>
      <w:r w:rsidRPr="00527A82">
        <w:rPr>
          <w:rFonts w:ascii="Garamond" w:eastAsia="Times New Roman" w:hAnsi="Garamond" w:cs="Times New Roman"/>
          <w:color w:val="000000"/>
          <w:sz w:val="24"/>
          <w:szCs w:val="24"/>
          <w:lang w:val="en-US"/>
        </w:rPr>
        <w:t xml:space="preserve"> WJ, Short FT, Williams SL (2009) Accelerating loss of </w:t>
      </w:r>
      <w:proofErr w:type="spellStart"/>
      <w:r w:rsidRPr="00527A82">
        <w:rPr>
          <w:rFonts w:ascii="Garamond" w:eastAsia="Times New Roman" w:hAnsi="Garamond" w:cs="Times New Roman"/>
          <w:color w:val="000000"/>
          <w:sz w:val="24"/>
          <w:szCs w:val="24"/>
          <w:lang w:val="en-US"/>
        </w:rPr>
        <w:t>seagrasses</w:t>
      </w:r>
      <w:proofErr w:type="spellEnd"/>
      <w:r w:rsidRPr="00527A82">
        <w:rPr>
          <w:rFonts w:ascii="Garamond" w:eastAsia="Times New Roman" w:hAnsi="Garamond" w:cs="Times New Roman"/>
          <w:color w:val="000000"/>
          <w:sz w:val="24"/>
          <w:szCs w:val="24"/>
          <w:lang w:val="en-US"/>
        </w:rPr>
        <w:t xml:space="preserve"> across the globe threatens ecosystems. P </w:t>
      </w:r>
      <w:proofErr w:type="spellStart"/>
      <w:r w:rsidRPr="00527A82">
        <w:rPr>
          <w:rFonts w:ascii="Garamond" w:eastAsia="Times New Roman" w:hAnsi="Garamond" w:cs="Times New Roman"/>
          <w:color w:val="000000"/>
          <w:sz w:val="24"/>
          <w:szCs w:val="24"/>
          <w:lang w:val="en-US"/>
        </w:rPr>
        <w:t>Natl</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Acad</w:t>
      </w:r>
      <w:proofErr w:type="spell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Sci</w:t>
      </w:r>
      <w:proofErr w:type="spellEnd"/>
      <w:r w:rsidRPr="00527A82">
        <w:rPr>
          <w:rFonts w:ascii="Garamond" w:eastAsia="Times New Roman" w:hAnsi="Garamond" w:cs="Times New Roman"/>
          <w:color w:val="000000"/>
          <w:sz w:val="24"/>
          <w:szCs w:val="24"/>
          <w:lang w:val="en-US"/>
        </w:rPr>
        <w:t xml:space="preserve"> USA 106:12377-12361</w:t>
      </w:r>
    </w:p>
    <w:p w14:paraId="5F535E8E"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Williams SL (2007) Introduced species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ecosystems: Status and concerns. J </w:t>
      </w:r>
      <w:proofErr w:type="spellStart"/>
      <w:r w:rsidRPr="00527A82">
        <w:rPr>
          <w:rFonts w:ascii="Garamond" w:eastAsia="Times New Roman" w:hAnsi="Garamond" w:cs="Times New Roman"/>
          <w:color w:val="000000"/>
          <w:sz w:val="24"/>
          <w:szCs w:val="24"/>
          <w:lang w:val="en-US"/>
        </w:rPr>
        <w:t>Exp</w:t>
      </w:r>
      <w:proofErr w:type="spellEnd"/>
      <w:r w:rsidRPr="00527A82">
        <w:rPr>
          <w:rFonts w:ascii="Garamond" w:eastAsia="Times New Roman" w:hAnsi="Garamond" w:cs="Times New Roman"/>
          <w:color w:val="000000"/>
          <w:sz w:val="24"/>
          <w:szCs w:val="24"/>
          <w:lang w:val="en-US"/>
        </w:rPr>
        <w:t xml:space="preserve"> Mar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w:t>
      </w:r>
    </w:p>
    <w:p w14:paraId="182CD7E7" w14:textId="0DC53854" w:rsidR="009830BA"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t>Ecol</w:t>
      </w:r>
      <w:proofErr w:type="spellEnd"/>
      <w:r w:rsidRPr="00527A82">
        <w:rPr>
          <w:rFonts w:ascii="Garamond" w:eastAsia="Times New Roman" w:hAnsi="Garamond" w:cs="Times New Roman"/>
          <w:color w:val="000000"/>
          <w:sz w:val="24"/>
          <w:szCs w:val="24"/>
          <w:lang w:val="en-US"/>
        </w:rPr>
        <w:t xml:space="preserve"> 350:89–110</w:t>
      </w:r>
    </w:p>
    <w:p w14:paraId="4B3633E5" w14:textId="77777777" w:rsidR="009830BA" w:rsidRPr="00527A82" w:rsidRDefault="009830BA"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Williams SL, Ruckelshaus MH (1993) Effects of nitrogen availability and </w:t>
      </w:r>
      <w:proofErr w:type="spellStart"/>
      <w:r w:rsidRPr="00527A82">
        <w:rPr>
          <w:rFonts w:ascii="Garamond" w:eastAsia="Times New Roman" w:hAnsi="Garamond" w:cs="Times New Roman"/>
          <w:color w:val="000000"/>
          <w:sz w:val="24"/>
          <w:szCs w:val="24"/>
          <w:lang w:val="en-US"/>
        </w:rPr>
        <w:t>herbivory</w:t>
      </w:r>
      <w:proofErr w:type="spellEnd"/>
      <w:r w:rsidRPr="00527A82">
        <w:rPr>
          <w:rFonts w:ascii="Garamond" w:eastAsia="Times New Roman" w:hAnsi="Garamond" w:cs="Times New Roman"/>
          <w:color w:val="000000"/>
          <w:sz w:val="24"/>
          <w:szCs w:val="24"/>
          <w:lang w:val="en-US"/>
        </w:rPr>
        <w:t xml:space="preserve"> on eelgrass </w:t>
      </w:r>
    </w:p>
    <w:p w14:paraId="6CF7159A" w14:textId="2FB6A68B" w:rsidR="006034D1" w:rsidRPr="00527A82" w:rsidRDefault="009830BA"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w:t>
      </w:r>
      <w:proofErr w:type="spellStart"/>
      <w:r w:rsidRPr="00527A82">
        <w:rPr>
          <w:rFonts w:ascii="Garamond" w:eastAsia="Times New Roman" w:hAnsi="Garamond" w:cs="Times New Roman"/>
          <w:i/>
          <w:color w:val="000000"/>
          <w:sz w:val="24"/>
          <w:szCs w:val="24"/>
          <w:lang w:val="en-US"/>
        </w:rPr>
        <w:t>Zostera</w:t>
      </w:r>
      <w:proofErr w:type="spellEnd"/>
      <w:r w:rsidRPr="00527A82">
        <w:rPr>
          <w:rFonts w:ascii="Garamond" w:eastAsia="Times New Roman" w:hAnsi="Garamond" w:cs="Times New Roman"/>
          <w:i/>
          <w:color w:val="000000"/>
          <w:sz w:val="24"/>
          <w:szCs w:val="24"/>
          <w:lang w:val="en-US"/>
        </w:rPr>
        <w:t xml:space="preserve"> marina</w:t>
      </w:r>
      <w:r w:rsidRPr="00527A82">
        <w:rPr>
          <w:rFonts w:ascii="Garamond" w:eastAsia="Times New Roman" w:hAnsi="Garamond" w:cs="Times New Roman"/>
          <w:color w:val="000000"/>
          <w:sz w:val="24"/>
          <w:szCs w:val="24"/>
          <w:lang w:val="en-US"/>
        </w:rPr>
        <w:t>) and epiphytes.</w:t>
      </w:r>
      <w:proofErr w:type="gramEnd"/>
      <w:r w:rsidRPr="00527A82">
        <w:rPr>
          <w:rFonts w:ascii="Garamond" w:eastAsia="Times New Roman" w:hAnsi="Garamond" w:cs="Times New Roman"/>
          <w:color w:val="000000"/>
          <w:sz w:val="24"/>
          <w:szCs w:val="24"/>
          <w:lang w:val="en-US"/>
        </w:rPr>
        <w:t xml:space="preserve">  Ecology 74:904-918</w:t>
      </w:r>
    </w:p>
    <w:p w14:paraId="025CD106" w14:textId="77777777" w:rsidR="00C471DD" w:rsidRPr="00527A82" w:rsidRDefault="006034D1" w:rsidP="000F7014">
      <w:pPr>
        <w:spacing w:after="0" w:line="480" w:lineRule="auto"/>
        <w:rPr>
          <w:rFonts w:ascii="Garamond" w:eastAsia="Times New Roman" w:hAnsi="Garamond" w:cs="Times New Roman"/>
          <w:color w:val="000000"/>
          <w:sz w:val="24"/>
          <w:szCs w:val="24"/>
          <w:lang w:val="en-US"/>
        </w:rPr>
      </w:pPr>
      <w:proofErr w:type="spellStart"/>
      <w:r w:rsidRPr="00527A82">
        <w:rPr>
          <w:rFonts w:ascii="Garamond" w:eastAsia="Times New Roman" w:hAnsi="Garamond" w:cs="Times New Roman"/>
          <w:color w:val="000000"/>
          <w:sz w:val="24"/>
          <w:szCs w:val="24"/>
          <w:lang w:val="en-US"/>
        </w:rPr>
        <w:lastRenderedPageBreak/>
        <w:t>Wonham</w:t>
      </w:r>
      <w:proofErr w:type="spellEnd"/>
      <w:r w:rsidRPr="00527A82">
        <w:rPr>
          <w:rFonts w:ascii="Garamond" w:eastAsia="Times New Roman" w:hAnsi="Garamond" w:cs="Times New Roman"/>
          <w:color w:val="000000"/>
          <w:sz w:val="24"/>
          <w:szCs w:val="24"/>
          <w:lang w:val="en-US"/>
        </w:rPr>
        <w:t xml:space="preserve"> M, Carlton J (2005) Trends in marine biological invasions at local and regional scales: The </w:t>
      </w:r>
    </w:p>
    <w:p w14:paraId="158D56C2" w14:textId="45015EA9" w:rsidR="0055123D" w:rsidRPr="00527A82" w:rsidRDefault="006034D1" w:rsidP="00F047CC">
      <w:pPr>
        <w:spacing w:after="0" w:line="480" w:lineRule="auto"/>
        <w:ind w:firstLine="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Northeast Pacific Ocean as a model system.</w:t>
      </w:r>
      <w:proofErr w:type="gramEnd"/>
      <w:r w:rsidRPr="00527A82">
        <w:rPr>
          <w:rFonts w:ascii="Garamond" w:eastAsia="Times New Roman" w:hAnsi="Garamond" w:cs="Times New Roman"/>
          <w:color w:val="000000"/>
          <w:sz w:val="24"/>
          <w:szCs w:val="24"/>
          <w:lang w:val="en-US"/>
        </w:rPr>
        <w:t xml:space="preserve"> </w:t>
      </w:r>
      <w:proofErr w:type="spellStart"/>
      <w:r w:rsidRPr="00527A82">
        <w:rPr>
          <w:rFonts w:ascii="Garamond" w:eastAsia="Times New Roman" w:hAnsi="Garamond" w:cs="Times New Roman"/>
          <w:color w:val="000000"/>
          <w:sz w:val="24"/>
          <w:szCs w:val="24"/>
          <w:lang w:val="en-US"/>
        </w:rPr>
        <w:t>Biol</w:t>
      </w:r>
      <w:proofErr w:type="spellEnd"/>
      <w:r w:rsidRPr="00527A82">
        <w:rPr>
          <w:rFonts w:ascii="Garamond" w:eastAsia="Times New Roman" w:hAnsi="Garamond" w:cs="Times New Roman"/>
          <w:color w:val="000000"/>
          <w:sz w:val="24"/>
          <w:szCs w:val="24"/>
          <w:lang w:val="en-US"/>
        </w:rPr>
        <w:t xml:space="preserve"> Invasions 7:369–92</w:t>
      </w:r>
    </w:p>
    <w:p w14:paraId="5030A1D1" w14:textId="77777777" w:rsidR="0055123D" w:rsidRPr="00527A82" w:rsidRDefault="0055123D"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t xml:space="preserve">Yamada K, Hori M, Tanaka Y, Hasegawa N, </w:t>
      </w:r>
      <w:proofErr w:type="spellStart"/>
      <w:r w:rsidRPr="00527A82">
        <w:rPr>
          <w:rFonts w:ascii="Garamond" w:eastAsia="Times New Roman" w:hAnsi="Garamond" w:cs="Times New Roman"/>
          <w:color w:val="000000"/>
          <w:sz w:val="24"/>
          <w:szCs w:val="24"/>
          <w:lang w:val="en-US"/>
        </w:rPr>
        <w:t>Nakaoka</w:t>
      </w:r>
      <w:proofErr w:type="spellEnd"/>
      <w:r w:rsidRPr="00527A82">
        <w:rPr>
          <w:rFonts w:ascii="Garamond" w:eastAsia="Times New Roman" w:hAnsi="Garamond" w:cs="Times New Roman"/>
          <w:color w:val="000000"/>
          <w:sz w:val="24"/>
          <w:szCs w:val="24"/>
          <w:lang w:val="en-US"/>
        </w:rPr>
        <w:t xml:space="preserve"> M (2007) Temporal and spatial </w:t>
      </w:r>
      <w:proofErr w:type="spellStart"/>
      <w:r w:rsidRPr="00527A82">
        <w:rPr>
          <w:rFonts w:ascii="Garamond" w:eastAsia="Times New Roman" w:hAnsi="Garamond" w:cs="Times New Roman"/>
          <w:color w:val="000000"/>
          <w:sz w:val="24"/>
          <w:szCs w:val="24"/>
          <w:lang w:val="en-US"/>
        </w:rPr>
        <w:t>macrofaunal</w:t>
      </w:r>
      <w:proofErr w:type="spellEnd"/>
      <w:r w:rsidRPr="00527A82">
        <w:rPr>
          <w:rFonts w:ascii="Garamond" w:eastAsia="Times New Roman" w:hAnsi="Garamond" w:cs="Times New Roman"/>
          <w:color w:val="000000"/>
          <w:sz w:val="24"/>
          <w:szCs w:val="24"/>
          <w:lang w:val="en-US"/>
        </w:rPr>
        <w:t xml:space="preserve"> </w:t>
      </w:r>
    </w:p>
    <w:p w14:paraId="5AFFC878" w14:textId="77777777" w:rsidR="004A6CCF" w:rsidRPr="00527A82" w:rsidRDefault="0055123D" w:rsidP="000F7014">
      <w:pPr>
        <w:spacing w:after="0" w:line="480" w:lineRule="auto"/>
        <w:ind w:left="720"/>
        <w:rPr>
          <w:rFonts w:ascii="Garamond" w:eastAsia="Times New Roman" w:hAnsi="Garamond" w:cs="Times New Roman"/>
          <w:color w:val="000000"/>
          <w:sz w:val="24"/>
          <w:szCs w:val="24"/>
          <w:lang w:val="en-US"/>
        </w:rPr>
      </w:pPr>
      <w:proofErr w:type="gramStart"/>
      <w:r w:rsidRPr="00527A82">
        <w:rPr>
          <w:rFonts w:ascii="Garamond" w:eastAsia="Times New Roman" w:hAnsi="Garamond" w:cs="Times New Roman"/>
          <w:color w:val="000000"/>
          <w:sz w:val="24"/>
          <w:szCs w:val="24"/>
          <w:lang w:val="en-US"/>
        </w:rPr>
        <w:t>community</w:t>
      </w:r>
      <w:proofErr w:type="gramEnd"/>
      <w:r w:rsidRPr="00527A82">
        <w:rPr>
          <w:rFonts w:ascii="Garamond" w:eastAsia="Times New Roman" w:hAnsi="Garamond" w:cs="Times New Roman"/>
          <w:color w:val="000000"/>
          <w:sz w:val="24"/>
          <w:szCs w:val="24"/>
          <w:lang w:val="en-US"/>
        </w:rPr>
        <w:t xml:space="preserve"> changes along a salinity gradient in </w:t>
      </w:r>
      <w:proofErr w:type="spellStart"/>
      <w:r w:rsidRPr="00527A82">
        <w:rPr>
          <w:rFonts w:ascii="Garamond" w:eastAsia="Times New Roman" w:hAnsi="Garamond" w:cs="Times New Roman"/>
          <w:color w:val="000000"/>
          <w:sz w:val="24"/>
          <w:szCs w:val="24"/>
          <w:lang w:val="en-US"/>
        </w:rPr>
        <w:t>seagrass</w:t>
      </w:r>
      <w:proofErr w:type="spellEnd"/>
      <w:r w:rsidRPr="00527A82">
        <w:rPr>
          <w:rFonts w:ascii="Garamond" w:eastAsia="Times New Roman" w:hAnsi="Garamond" w:cs="Times New Roman"/>
          <w:color w:val="000000"/>
          <w:sz w:val="24"/>
          <w:szCs w:val="24"/>
          <w:lang w:val="en-US"/>
        </w:rPr>
        <w:t xml:space="preserve"> meadows of </w:t>
      </w:r>
      <w:proofErr w:type="spellStart"/>
      <w:r w:rsidRPr="00527A82">
        <w:rPr>
          <w:rFonts w:ascii="Garamond" w:eastAsia="Times New Roman" w:hAnsi="Garamond" w:cs="Times New Roman"/>
          <w:color w:val="000000"/>
          <w:sz w:val="24"/>
          <w:szCs w:val="24"/>
          <w:lang w:val="en-US"/>
        </w:rPr>
        <w:t>Akkeshi-ko</w:t>
      </w:r>
      <w:proofErr w:type="spellEnd"/>
      <w:r w:rsidRPr="00527A82">
        <w:rPr>
          <w:rFonts w:ascii="Garamond" w:eastAsia="Times New Roman" w:hAnsi="Garamond" w:cs="Times New Roman"/>
          <w:color w:val="000000"/>
          <w:sz w:val="24"/>
          <w:szCs w:val="24"/>
          <w:lang w:val="en-US"/>
        </w:rPr>
        <w:t xml:space="preserve"> estuary and </w:t>
      </w:r>
      <w:proofErr w:type="spellStart"/>
      <w:r w:rsidRPr="00527A82">
        <w:rPr>
          <w:rFonts w:ascii="Garamond" w:eastAsia="Times New Roman" w:hAnsi="Garamond" w:cs="Times New Roman"/>
          <w:color w:val="000000"/>
          <w:sz w:val="24"/>
          <w:szCs w:val="24"/>
          <w:lang w:val="en-US"/>
        </w:rPr>
        <w:t>Akkeshi</w:t>
      </w:r>
      <w:proofErr w:type="spellEnd"/>
      <w:r w:rsidRPr="00527A82">
        <w:rPr>
          <w:rFonts w:ascii="Garamond" w:eastAsia="Times New Roman" w:hAnsi="Garamond" w:cs="Times New Roman"/>
          <w:color w:val="000000"/>
          <w:sz w:val="24"/>
          <w:szCs w:val="24"/>
          <w:lang w:val="en-US"/>
        </w:rPr>
        <w:t xml:space="preserve"> Bay, northern Japan.  </w:t>
      </w:r>
      <w:proofErr w:type="spellStart"/>
      <w:r w:rsidRPr="00527A82">
        <w:rPr>
          <w:rFonts w:ascii="Garamond" w:eastAsia="Times New Roman" w:hAnsi="Garamond" w:cs="Times New Roman"/>
          <w:color w:val="000000"/>
          <w:sz w:val="24"/>
          <w:szCs w:val="24"/>
          <w:lang w:val="en-US"/>
        </w:rPr>
        <w:t>Hydrobiologia</w:t>
      </w:r>
      <w:proofErr w:type="spellEnd"/>
      <w:r w:rsidRPr="00527A82">
        <w:rPr>
          <w:rFonts w:ascii="Garamond" w:eastAsia="Times New Roman" w:hAnsi="Garamond" w:cs="Times New Roman"/>
          <w:color w:val="000000"/>
          <w:sz w:val="24"/>
          <w:szCs w:val="24"/>
          <w:lang w:val="en-US"/>
        </w:rPr>
        <w:t xml:space="preserve"> 592:345-358</w:t>
      </w:r>
    </w:p>
    <w:p w14:paraId="199667CC" w14:textId="77777777" w:rsidR="004A6CCF" w:rsidRPr="00527A82" w:rsidRDefault="004A6CCF" w:rsidP="000F7014">
      <w:pPr>
        <w:spacing w:after="0" w:line="480" w:lineRule="auto"/>
        <w:ind w:left="720"/>
        <w:rPr>
          <w:rFonts w:ascii="Garamond" w:eastAsia="Times New Roman" w:hAnsi="Garamond" w:cs="Times New Roman"/>
          <w:color w:val="000000"/>
          <w:sz w:val="24"/>
          <w:szCs w:val="24"/>
          <w:lang w:val="en-US"/>
        </w:rPr>
      </w:pPr>
    </w:p>
    <w:p w14:paraId="4CAEC168" w14:textId="77777777" w:rsidR="004A6CCF" w:rsidRPr="00527A82" w:rsidRDefault="004A6CCF" w:rsidP="000F7014">
      <w:pPr>
        <w:spacing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color w:val="000000"/>
          <w:sz w:val="24"/>
          <w:szCs w:val="24"/>
          <w:lang w:val="en-US"/>
        </w:rPr>
        <w:br w:type="page"/>
      </w:r>
    </w:p>
    <w:p w14:paraId="32450F3B" w14:textId="2D4EE511" w:rsidR="0084569B" w:rsidRPr="00527A82" w:rsidRDefault="00C471DD" w:rsidP="000F7014">
      <w:pPr>
        <w:spacing w:after="0" w:line="480" w:lineRule="auto"/>
        <w:jc w:val="center"/>
        <w:rPr>
          <w:rFonts w:ascii="Garamond" w:eastAsia="Times New Roman" w:hAnsi="Garamond" w:cs="Times New Roman"/>
          <w:color w:val="000000"/>
          <w:sz w:val="24"/>
          <w:szCs w:val="24"/>
          <w:lang w:val="en-US"/>
        </w:rPr>
      </w:pPr>
      <w:r w:rsidRPr="00527A82">
        <w:rPr>
          <w:rFonts w:ascii="Garamond" w:hAnsi="Garamond"/>
          <w:b/>
          <w:sz w:val="24"/>
          <w:szCs w:val="24"/>
        </w:rPr>
        <w:lastRenderedPageBreak/>
        <w:t>APPENDICES</w:t>
      </w:r>
    </w:p>
    <w:p w14:paraId="0B7CC022" w14:textId="3D55871D" w:rsidR="00F71ABF" w:rsidRPr="00527A82" w:rsidRDefault="00F71ABF" w:rsidP="00F71ABF">
      <w:pPr>
        <w:spacing w:after="0" w:line="480" w:lineRule="auto"/>
        <w:rPr>
          <w:rFonts w:ascii="Garamond" w:hAnsi="Garamond"/>
          <w:color w:val="000000"/>
          <w:sz w:val="24"/>
          <w:szCs w:val="24"/>
        </w:rPr>
      </w:pPr>
      <w:r w:rsidRPr="00527A82">
        <w:rPr>
          <w:rFonts w:ascii="Garamond" w:eastAsia="Times New Roman" w:hAnsi="Garamond" w:cs="Times New Roman"/>
          <w:b/>
          <w:bCs/>
          <w:color w:val="000000"/>
          <w:sz w:val="24"/>
          <w:szCs w:val="24"/>
          <w:lang w:val="en-US"/>
        </w:rPr>
        <w:t xml:space="preserve">Appendix </w:t>
      </w:r>
      <w:r>
        <w:rPr>
          <w:rFonts w:ascii="Garamond" w:eastAsia="Times New Roman" w:hAnsi="Garamond" w:cs="Times New Roman"/>
          <w:b/>
          <w:bCs/>
          <w:color w:val="000000"/>
          <w:sz w:val="24"/>
          <w:szCs w:val="24"/>
          <w:lang w:val="en-US"/>
        </w:rPr>
        <w:t>1</w:t>
      </w:r>
      <w:r w:rsidRPr="00527A82">
        <w:rPr>
          <w:rFonts w:ascii="Garamond" w:eastAsia="Times New Roman" w:hAnsi="Garamond" w:cs="Times New Roman"/>
          <w:b/>
          <w:bCs/>
          <w:color w:val="000000"/>
          <w:sz w:val="24"/>
          <w:szCs w:val="24"/>
          <w:lang w:val="en-US"/>
        </w:rPr>
        <w:t xml:space="preserve">: </w:t>
      </w:r>
      <w:r w:rsidRPr="00527A82">
        <w:rPr>
          <w:rFonts w:ascii="Garamond" w:eastAsia="Times New Roman" w:hAnsi="Garamond" w:cs="Times New Roman"/>
          <w:bCs/>
          <w:color w:val="000000"/>
          <w:sz w:val="24"/>
          <w:szCs w:val="24"/>
          <w:lang w:val="en-US"/>
        </w:rPr>
        <w:t> Identified taxa, their trophic classification, and the sites at which they were observed at least once.  Trophic classifications for taxonomic groups not identified to the level of species are given as the most common feeding habits observed in that group.  Whenever possible, references are provided below.  Site abbreviations (from marine to fresh): DC = Dodger Channel, WI = Wizard Islet,</w:t>
      </w:r>
      <w:r w:rsidRPr="00527A82">
        <w:rPr>
          <w:rFonts w:ascii="Garamond" w:hAnsi="Garamond"/>
          <w:color w:val="000000"/>
          <w:sz w:val="24"/>
          <w:szCs w:val="24"/>
        </w:rPr>
        <w:t xml:space="preserve"> BE = Bald Eagle Cove, EI = Ellis Island, RP = Robber’s Passage, NB = </w:t>
      </w:r>
      <w:proofErr w:type="spellStart"/>
      <w:r w:rsidRPr="00527A82">
        <w:rPr>
          <w:rFonts w:ascii="Garamond" w:hAnsi="Garamond"/>
          <w:color w:val="000000"/>
          <w:sz w:val="24"/>
          <w:szCs w:val="24"/>
        </w:rPr>
        <w:t>Numukamis</w:t>
      </w:r>
      <w:proofErr w:type="spellEnd"/>
      <w:r w:rsidRPr="00527A82">
        <w:rPr>
          <w:rFonts w:ascii="Garamond" w:hAnsi="Garamond"/>
          <w:color w:val="000000"/>
          <w:sz w:val="24"/>
          <w:szCs w:val="24"/>
        </w:rPr>
        <w:t xml:space="preserve"> Bay, CB = </w:t>
      </w:r>
      <w:proofErr w:type="spellStart"/>
      <w:r w:rsidRPr="00527A82">
        <w:rPr>
          <w:rFonts w:ascii="Garamond" w:hAnsi="Garamond"/>
          <w:color w:val="000000"/>
          <w:sz w:val="24"/>
          <w:szCs w:val="24"/>
        </w:rPr>
        <w:t>Crickett</w:t>
      </w:r>
      <w:proofErr w:type="spellEnd"/>
      <w:r w:rsidRPr="00527A82">
        <w:rPr>
          <w:rFonts w:ascii="Garamond" w:hAnsi="Garamond"/>
          <w:color w:val="000000"/>
          <w:sz w:val="24"/>
          <w:szCs w:val="24"/>
        </w:rPr>
        <w:t xml:space="preserve"> Bay, BI = </w:t>
      </w:r>
      <w:proofErr w:type="spellStart"/>
      <w:r w:rsidRPr="00527A82">
        <w:rPr>
          <w:rFonts w:ascii="Garamond" w:hAnsi="Garamond"/>
          <w:color w:val="000000"/>
          <w:sz w:val="24"/>
          <w:szCs w:val="24"/>
        </w:rPr>
        <w:t>Boyson</w:t>
      </w:r>
      <w:proofErr w:type="spellEnd"/>
      <w:r w:rsidRPr="00527A82">
        <w:rPr>
          <w:rFonts w:ascii="Garamond" w:hAnsi="Garamond"/>
          <w:color w:val="000000"/>
          <w:sz w:val="24"/>
          <w:szCs w:val="24"/>
        </w:rPr>
        <w:t xml:space="preserve"> Islands, CC = Crow Cove.</w:t>
      </w:r>
    </w:p>
    <w:p w14:paraId="4BE3998A" w14:textId="77777777" w:rsidR="00F71ABF" w:rsidRPr="00527A82" w:rsidRDefault="00F71ABF" w:rsidP="00F71ABF">
      <w:pPr>
        <w:spacing w:after="0" w:line="480" w:lineRule="auto"/>
        <w:rPr>
          <w:rFonts w:ascii="Garamond" w:eastAsia="Times New Roman" w:hAnsi="Garamond"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22"/>
        <w:gridCol w:w="2956"/>
        <w:gridCol w:w="1406"/>
        <w:gridCol w:w="2796"/>
      </w:tblGrid>
      <w:tr w:rsidR="00F71ABF" w:rsidRPr="00F71ABF" w14:paraId="58E5EC26"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61E05"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Taxonomic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8C52"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Highest resolution identification</w:t>
            </w:r>
          </w:p>
        </w:tc>
        <w:tc>
          <w:tcPr>
            <w:tcW w:w="0" w:type="auto"/>
            <w:tcBorders>
              <w:top w:val="single" w:sz="6" w:space="0" w:color="000000"/>
              <w:left w:val="single" w:sz="6" w:space="0" w:color="000000"/>
              <w:bottom w:val="single" w:sz="6" w:space="0" w:color="000000"/>
              <w:right w:val="single" w:sz="6" w:space="0" w:color="000000"/>
            </w:tcBorders>
          </w:tcPr>
          <w:p w14:paraId="2225EBD9" w14:textId="77777777" w:rsidR="00F71ABF" w:rsidRPr="00F71ABF" w:rsidRDefault="00F71ABF" w:rsidP="00280771">
            <w:pPr>
              <w:spacing w:after="0" w:line="480" w:lineRule="auto"/>
              <w:rPr>
                <w:rFonts w:ascii="Garamond" w:eastAsia="Times New Roman" w:hAnsi="Garamond" w:cs="Times New Roman"/>
                <w:b/>
                <w:bCs/>
                <w:color w:val="000000"/>
                <w:sz w:val="24"/>
                <w:szCs w:val="24"/>
                <w:lang w:val="en-US"/>
              </w:rPr>
            </w:pPr>
            <w:r w:rsidRPr="00F71ABF">
              <w:rPr>
                <w:rFonts w:ascii="Garamond" w:eastAsia="Times New Roman" w:hAnsi="Garamond" w:cs="Times New Roman"/>
                <w:b/>
                <w:bCs/>
                <w:color w:val="000000"/>
                <w:sz w:val="24"/>
                <w:szCs w:val="24"/>
                <w:lang w:val="en-US"/>
              </w:rPr>
              <w:t xml:space="preserve">Trophic group </w:t>
            </w:r>
          </w:p>
        </w:tc>
        <w:tc>
          <w:tcPr>
            <w:tcW w:w="0" w:type="auto"/>
            <w:tcBorders>
              <w:top w:val="single" w:sz="6" w:space="0" w:color="000000"/>
              <w:left w:val="single" w:sz="6" w:space="0" w:color="000000"/>
              <w:bottom w:val="single" w:sz="6" w:space="0" w:color="000000"/>
              <w:right w:val="single" w:sz="6" w:space="0" w:color="000000"/>
            </w:tcBorders>
          </w:tcPr>
          <w:p w14:paraId="23D5B74E" w14:textId="77777777" w:rsidR="00F71ABF" w:rsidRPr="00F71ABF" w:rsidRDefault="00F71ABF" w:rsidP="00280771">
            <w:pPr>
              <w:spacing w:after="0" w:line="480" w:lineRule="auto"/>
              <w:rPr>
                <w:rFonts w:ascii="Garamond" w:eastAsia="Times New Roman" w:hAnsi="Garamond" w:cs="Times New Roman"/>
                <w:b/>
                <w:bCs/>
                <w:color w:val="000000"/>
                <w:sz w:val="24"/>
                <w:szCs w:val="24"/>
                <w:lang w:val="en-US"/>
              </w:rPr>
            </w:pPr>
            <w:r w:rsidRPr="00F71ABF">
              <w:rPr>
                <w:rFonts w:ascii="Garamond" w:eastAsia="Times New Roman" w:hAnsi="Garamond" w:cs="Times New Roman"/>
                <w:b/>
                <w:bCs/>
                <w:color w:val="000000"/>
                <w:sz w:val="24"/>
                <w:szCs w:val="24"/>
                <w:lang w:val="en-US"/>
              </w:rPr>
              <w:t xml:space="preserve">Observed at </w:t>
            </w:r>
          </w:p>
        </w:tc>
      </w:tr>
      <w:tr w:rsidR="00F71ABF" w:rsidRPr="00F71ABF" w14:paraId="124680E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14C3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Polychaeta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5AEB9"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93CD9C1"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7AA632"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42A1E11D" w14:textId="77777777" w:rsidTr="00280771">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C660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Nereidae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3E0C7"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Platynereis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bicanaliculata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1832D40"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006BCCF1"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5A2FE962"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5EBC7"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93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Nereis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A9B50B6"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43742804"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w:t>
            </w:r>
          </w:p>
        </w:tc>
      </w:tr>
      <w:tr w:rsidR="00F71ABF" w:rsidRPr="00F71ABF" w14:paraId="35610A95"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93CD3"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Serpulidae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F5DE5"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Janua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pagenstecheri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401DBC1"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7658527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 RP, CB, BE</w:t>
            </w:r>
          </w:p>
        </w:tc>
      </w:tr>
      <w:tr w:rsidR="00F71ABF" w:rsidRPr="00F71ABF" w14:paraId="3B31A659"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FBE22"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Nephtyidae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E0D8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Nephtys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4AA7C9D"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B7B7B30"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RP</w:t>
            </w:r>
          </w:p>
        </w:tc>
      </w:tr>
      <w:tr w:rsidR="00F71ABF" w:rsidRPr="00F71ABF" w14:paraId="0678718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769D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Dinophilidae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532B4"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Dinophilus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6E70120"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27230B62"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w:t>
            </w:r>
          </w:p>
        </w:tc>
      </w:tr>
      <w:tr w:rsidR="00F71ABF" w:rsidRPr="00F71ABF" w14:paraId="42B74852"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904C"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Phyllodocidae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7880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Anaitides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10B4FC2"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9FFBB0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 CB</w:t>
            </w:r>
          </w:p>
        </w:tc>
      </w:tr>
      <w:tr w:rsidR="00F71ABF" w:rsidRPr="00F71ABF" w14:paraId="24B4633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E5BE4"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Syllidae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F51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Odontosyllis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28D8F"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C7D79BE"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 CB</w:t>
            </w:r>
          </w:p>
        </w:tc>
      </w:tr>
      <w:tr w:rsidR="00F71ABF" w:rsidRPr="00F71ABF" w14:paraId="6C0C2D7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EBC1"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lastRenderedPageBreak/>
              <w:t>Nematoda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71C7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0CCA4ED"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5DFF6CF"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1BD21321"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9535"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D29E"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Nematode sp. 1</w:t>
            </w:r>
          </w:p>
        </w:tc>
        <w:tc>
          <w:tcPr>
            <w:tcW w:w="0" w:type="auto"/>
            <w:tcBorders>
              <w:top w:val="single" w:sz="6" w:space="0" w:color="000000"/>
              <w:left w:val="single" w:sz="6" w:space="0" w:color="000000"/>
              <w:bottom w:val="single" w:sz="6" w:space="0" w:color="000000"/>
              <w:right w:val="single" w:sz="6" w:space="0" w:color="000000"/>
            </w:tcBorders>
          </w:tcPr>
          <w:p w14:paraId="1B5CD25D"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52FF00E4"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EI, RP, NB, BI, CC</w:t>
            </w:r>
          </w:p>
        </w:tc>
      </w:tr>
      <w:tr w:rsidR="00F71ABF" w:rsidRPr="00F71ABF" w14:paraId="068A4C4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4ACD5"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4B09"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Nematode sp. 2</w:t>
            </w:r>
          </w:p>
        </w:tc>
        <w:tc>
          <w:tcPr>
            <w:tcW w:w="0" w:type="auto"/>
            <w:tcBorders>
              <w:top w:val="single" w:sz="6" w:space="0" w:color="000000"/>
              <w:left w:val="single" w:sz="6" w:space="0" w:color="000000"/>
              <w:bottom w:val="single" w:sz="6" w:space="0" w:color="000000"/>
              <w:right w:val="single" w:sz="6" w:space="0" w:color="000000"/>
            </w:tcBorders>
          </w:tcPr>
          <w:p w14:paraId="4E666213"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48CD4985"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RP</w:t>
            </w:r>
          </w:p>
        </w:tc>
      </w:tr>
      <w:tr w:rsidR="00F71ABF" w:rsidRPr="00F71ABF" w14:paraId="33E61875"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4AC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Nemertea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B298"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38C3AF3"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BE62EE"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7DD9EB5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50BBC"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Tetrastemmatidae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CD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Tetrastemma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E8B4A"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88267EE"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 CB</w:t>
            </w:r>
          </w:p>
        </w:tc>
      </w:tr>
      <w:tr w:rsidR="00F71ABF" w:rsidRPr="00F71ABF" w14:paraId="2551817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5D580"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Amphipoda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5D33"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10553B"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5A27AE5"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74A000E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005F3"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Aoridae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107B5"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Aoroides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columbiae</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AA168B8"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4D3B3D00"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0253AE7C"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F0724"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Hyalidae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1C187"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Photis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brevipes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4FA1C87"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A2541A1"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38D87C4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97B39"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Anisogammaridae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320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Eogammarus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confervicolus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561B5E6"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08C1398"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6437F21E"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52D6C"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Eusiroidae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C82D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Pontogeneia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6F436C0E"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8955704"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3B87FF9E"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558B"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Corophiidae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E9DE0"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Monocorophium</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achersicum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A2B4ED4"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A7BD430"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RP, NB, CB, BI, CC</w:t>
            </w:r>
          </w:p>
        </w:tc>
      </w:tr>
      <w:tr w:rsidR="00F71ABF" w:rsidRPr="00F71ABF" w14:paraId="334F9E4A"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6237E"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Ampithoidae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C837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Amphithoe</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5FC859D"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439E848B"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EI, RP, NB, CB, BI</w:t>
            </w:r>
          </w:p>
        </w:tc>
      </w:tr>
      <w:tr w:rsidR="00F71ABF" w:rsidRPr="00F71ABF" w14:paraId="4034096A"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55E7"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Isaeidae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2A4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Isaeidae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3057AC55" w14:textId="77777777" w:rsidR="00F71ABF" w:rsidRPr="00F71ABF" w:rsidRDefault="00F71ABF" w:rsidP="00280771">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E7B0322"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BE, EI, RP, NB, CB, BI, CC</w:t>
            </w:r>
          </w:p>
        </w:tc>
      </w:tr>
      <w:tr w:rsidR="00F71ABF" w:rsidRPr="00F71ABF" w14:paraId="7FBA1431"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A0E16"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w:t>
            </w:r>
            <w:proofErr w:type="spellStart"/>
            <w:r w:rsidRPr="00F71ABF">
              <w:rPr>
                <w:rFonts w:ascii="Garamond" w:eastAsia="Times New Roman" w:hAnsi="Garamond" w:cs="Times New Roman"/>
                <w:color w:val="000000"/>
                <w:sz w:val="24"/>
                <w:szCs w:val="24"/>
                <w:lang w:val="en-US"/>
              </w:rPr>
              <w:t>Caprellidae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2F05"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roofErr w:type="spellStart"/>
            <w:r w:rsidRPr="00F71ABF">
              <w:rPr>
                <w:rFonts w:ascii="Garamond" w:eastAsia="Times New Roman" w:hAnsi="Garamond" w:cs="Times New Roman"/>
                <w:i/>
                <w:iCs/>
                <w:color w:val="000000"/>
                <w:sz w:val="24"/>
                <w:szCs w:val="24"/>
                <w:lang w:val="en-US"/>
              </w:rPr>
              <w:t>Caprella</w:t>
            </w:r>
            <w:proofErr w:type="spellEnd"/>
            <w:r w:rsidRPr="00F71ABF">
              <w:rPr>
                <w:rFonts w:ascii="Garamond" w:eastAsia="Times New Roman" w:hAnsi="Garamond" w:cs="Times New Roman"/>
                <w:i/>
                <w:iCs/>
                <w:color w:val="000000"/>
                <w:sz w:val="24"/>
                <w:szCs w:val="24"/>
                <w:lang w:val="en-US"/>
              </w:rPr>
              <w:t xml:space="preserve"> spp. </w:t>
            </w:r>
            <w:r w:rsidRPr="00F71ABF">
              <w:rPr>
                <w:rFonts w:ascii="Garamond" w:eastAsia="Times New Roman" w:hAnsi="Garamond" w:cs="Times New Roman"/>
                <w:color w:val="000000"/>
                <w:sz w:val="24"/>
                <w:szCs w:val="24"/>
                <w:lang w:val="en-US"/>
              </w:rPr>
              <w:t>(</w:t>
            </w:r>
            <w:r w:rsidRPr="00F71ABF">
              <w:rPr>
                <w:rFonts w:ascii="Garamond" w:eastAsia="Times New Roman" w:hAnsi="Garamond" w:cs="Times New Roman"/>
                <w:i/>
                <w:color w:val="000000"/>
                <w:sz w:val="24"/>
                <w:szCs w:val="24"/>
                <w:lang w:val="en-US"/>
              </w:rPr>
              <w:t xml:space="preserve">a. </w:t>
            </w:r>
            <w:r w:rsidRPr="00F71ABF">
              <w:rPr>
                <w:rFonts w:ascii="Garamond" w:eastAsia="Times New Roman" w:hAnsi="Garamond" w:cs="Times New Roman"/>
                <w:i/>
                <w:iCs/>
                <w:color w:val="000000"/>
                <w:sz w:val="24"/>
                <w:szCs w:val="24"/>
                <w:lang w:val="en-US"/>
              </w:rPr>
              <w:t xml:space="preserve">C. </w:t>
            </w:r>
            <w:proofErr w:type="spellStart"/>
            <w:r w:rsidRPr="00F71ABF">
              <w:rPr>
                <w:rFonts w:ascii="Garamond" w:eastAsia="Times New Roman" w:hAnsi="Garamond" w:cs="Times New Roman"/>
                <w:i/>
                <w:iCs/>
                <w:color w:val="000000"/>
                <w:sz w:val="24"/>
                <w:szCs w:val="24"/>
                <w:lang w:val="en-US"/>
              </w:rPr>
              <w:t>californica</w:t>
            </w:r>
            <w:proofErr w:type="spellEnd"/>
            <w:r w:rsidRPr="00F71ABF">
              <w:rPr>
                <w:rFonts w:ascii="Garamond" w:eastAsia="Times New Roman" w:hAnsi="Garamond" w:cs="Times New Roman"/>
                <w:i/>
                <w:iCs/>
                <w:color w:val="000000"/>
                <w:sz w:val="24"/>
                <w:szCs w:val="24"/>
                <w:lang w:val="en-US"/>
              </w:rPr>
              <w:t xml:space="preserve"> </w:t>
            </w:r>
          </w:p>
          <w:p w14:paraId="27A7A22B"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xml:space="preserve">and b. </w:t>
            </w:r>
            <w:r w:rsidRPr="00F71ABF">
              <w:rPr>
                <w:rFonts w:ascii="Garamond" w:eastAsia="Times New Roman" w:hAnsi="Garamond" w:cs="Times New Roman"/>
                <w:i/>
                <w:iCs/>
                <w:color w:val="000000"/>
                <w:sz w:val="24"/>
                <w:szCs w:val="24"/>
                <w:lang w:val="en-US"/>
              </w:rPr>
              <w:t xml:space="preserve">C. </w:t>
            </w:r>
            <w:proofErr w:type="spellStart"/>
            <w:r w:rsidRPr="00F71ABF">
              <w:rPr>
                <w:rFonts w:ascii="Garamond" w:eastAsia="Times New Roman" w:hAnsi="Garamond" w:cs="Times New Roman"/>
                <w:i/>
                <w:iCs/>
                <w:color w:val="000000"/>
                <w:sz w:val="24"/>
                <w:szCs w:val="24"/>
                <w:lang w:val="en-US"/>
              </w:rPr>
              <w:t>laeviuscula</w:t>
            </w:r>
            <w:proofErr w:type="spellEnd"/>
            <w:r w:rsidRPr="00F71ABF">
              <w:rPr>
                <w:rFonts w:ascii="Garamond" w:eastAsia="Times New Roman" w:hAnsi="Garamond"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5050CCF"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a. Grazer</w:t>
            </w:r>
            <w:r w:rsidRPr="00F71ABF">
              <w:rPr>
                <w:rFonts w:ascii="Garamond" w:eastAsia="Times New Roman" w:hAnsi="Garamond" w:cs="Times New Roman"/>
                <w:iCs/>
                <w:color w:val="000000"/>
                <w:sz w:val="24"/>
                <w:szCs w:val="24"/>
                <w:vertAlign w:val="superscript"/>
                <w:lang w:val="en-US"/>
              </w:rPr>
              <w:t>1</w:t>
            </w:r>
          </w:p>
          <w:p w14:paraId="0DC93C17"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b. 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7C12FE7E"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5872B7CC"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595B6"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Isopoda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D2EFA"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6AFE7B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559287A"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7E0B29EE"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E107"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Idoteidae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B42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Pentidotea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resecata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9669B4E"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060D653"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3455A370"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4925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Cirolanidae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FB9DA"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Cirolana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harfordi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F099F49"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Predator</w:t>
            </w:r>
          </w:p>
        </w:tc>
        <w:tc>
          <w:tcPr>
            <w:tcW w:w="0" w:type="auto"/>
            <w:tcBorders>
              <w:top w:val="single" w:sz="6" w:space="0" w:color="000000"/>
              <w:left w:val="single" w:sz="6" w:space="0" w:color="000000"/>
              <w:bottom w:val="single" w:sz="6" w:space="0" w:color="000000"/>
              <w:right w:val="single" w:sz="6" w:space="0" w:color="000000"/>
            </w:tcBorders>
          </w:tcPr>
          <w:p w14:paraId="6F308B1C"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NB, CB</w:t>
            </w:r>
          </w:p>
        </w:tc>
      </w:tr>
      <w:tr w:rsidR="00F71ABF" w:rsidRPr="00F71ABF" w14:paraId="1A87E5A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BD9AD"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Tanaidacea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AA175"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60D6A8"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31793A4"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44B44C8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00CC"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Leptocheliidae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76B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Leptochelia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dubia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7890854"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F1145EC"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RP, NB, CB, BI, CC</w:t>
            </w:r>
          </w:p>
        </w:tc>
      </w:tr>
      <w:tr w:rsidR="00F71ABF" w:rsidRPr="00F71ABF" w14:paraId="01A4F32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95A3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Leptostraca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FB7F"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A5B1937"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3E34A44"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149BF39C"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56CA"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Nebaliidae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E4B63"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Nebalia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3FF0FA9"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089DD5"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w:t>
            </w:r>
          </w:p>
        </w:tc>
      </w:tr>
      <w:tr w:rsidR="00F71ABF" w:rsidRPr="00F71ABF" w14:paraId="6BB3F7C5"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D6BA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Ostracoda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6F60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C92BA8"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9CA007"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4C02790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5287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Cyprididae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4136"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Cyprididae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D55B3EB" w14:textId="77777777" w:rsidR="00F71ABF" w:rsidRPr="00F71ABF" w:rsidRDefault="00F71ABF" w:rsidP="00280771">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BE42F97"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WI, BE, EI, RP, NB, CB, BI</w:t>
            </w:r>
          </w:p>
        </w:tc>
      </w:tr>
      <w:tr w:rsidR="00F71ABF" w:rsidRPr="00F71ABF" w14:paraId="0E83B89F"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95B0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Gastropoda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60DCF"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45C981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F44692D"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1283694D"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53FF"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Aplysiidae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94C3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Phyllaplysia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taylori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FEE512B"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24ACC161"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BE, EI, RP, NB, CB</w:t>
            </w:r>
          </w:p>
        </w:tc>
      </w:tr>
      <w:tr w:rsidR="00F71ABF" w:rsidRPr="00F71ABF" w14:paraId="3B50C3F6"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B7840"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Columbellidae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121D0"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Alia </w:t>
            </w:r>
            <w:proofErr w:type="spellStart"/>
            <w:r w:rsidRPr="00F71ABF">
              <w:rPr>
                <w:rFonts w:ascii="Garamond" w:eastAsia="Times New Roman" w:hAnsi="Garamond" w:cs="Times New Roman"/>
                <w:i/>
                <w:iCs/>
                <w:color w:val="000000"/>
                <w:sz w:val="24"/>
                <w:szCs w:val="24"/>
                <w:lang w:val="en-US"/>
              </w:rPr>
              <w:t>carinata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4AB1E5B"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33B82AD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 BI</w:t>
            </w:r>
          </w:p>
        </w:tc>
      </w:tr>
      <w:tr w:rsidR="00F71ABF" w:rsidRPr="00F71ABF" w14:paraId="120C1D2D"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A9B3F"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w:t>
            </w:r>
            <w:proofErr w:type="spellStart"/>
            <w:r w:rsidRPr="00F71ABF">
              <w:rPr>
                <w:rFonts w:ascii="Garamond" w:eastAsia="Times New Roman" w:hAnsi="Garamond" w:cs="Times New Roman"/>
                <w:color w:val="000000"/>
                <w:sz w:val="24"/>
                <w:szCs w:val="24"/>
                <w:lang w:val="en-US"/>
              </w:rPr>
              <w:t>Littorinidae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2826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i/>
                <w:iCs/>
                <w:color w:val="000000"/>
                <w:sz w:val="24"/>
                <w:szCs w:val="24"/>
                <w:lang w:val="en-US"/>
              </w:rPr>
              <w:t xml:space="preserve">Lacuna </w:t>
            </w:r>
            <w:r w:rsidRPr="00F71ABF">
              <w:rPr>
                <w:rFonts w:ascii="Garamond" w:eastAsia="Times New Roman" w:hAnsi="Garamond" w:cs="Times New Roman"/>
                <w:color w:val="000000"/>
                <w:sz w:val="24"/>
                <w:szCs w:val="24"/>
                <w:lang w:val="en-US"/>
              </w:rPr>
              <w:t>spp.</w:t>
            </w:r>
          </w:p>
        </w:tc>
        <w:tc>
          <w:tcPr>
            <w:tcW w:w="0" w:type="auto"/>
            <w:tcBorders>
              <w:top w:val="single" w:sz="6" w:space="0" w:color="000000"/>
              <w:left w:val="single" w:sz="6" w:space="0" w:color="000000"/>
              <w:bottom w:val="single" w:sz="6" w:space="0" w:color="000000"/>
              <w:right w:val="single" w:sz="6" w:space="0" w:color="000000"/>
            </w:tcBorders>
          </w:tcPr>
          <w:p w14:paraId="0B724E77"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3B38EDEB"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w:t>
            </w:r>
          </w:p>
        </w:tc>
      </w:tr>
      <w:tr w:rsidR="00F71ABF" w:rsidRPr="00F71ABF" w14:paraId="2117A12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801CA"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Haminoeidae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9964D"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Haminoea</w:t>
            </w:r>
            <w:proofErr w:type="spellEnd"/>
            <w:r w:rsidRPr="00F71ABF">
              <w:rPr>
                <w:rFonts w:ascii="Garamond" w:eastAsia="Times New Roman" w:hAnsi="Garamond" w:cs="Times New Roman"/>
                <w:i/>
                <w:iCs/>
                <w:color w:val="000000"/>
                <w:sz w:val="24"/>
                <w:szCs w:val="24"/>
                <w:lang w:val="en-US"/>
              </w:rPr>
              <w:t xml:space="preserve"> vesicular</w:t>
            </w:r>
          </w:p>
        </w:tc>
        <w:tc>
          <w:tcPr>
            <w:tcW w:w="0" w:type="auto"/>
            <w:tcBorders>
              <w:top w:val="single" w:sz="6" w:space="0" w:color="000000"/>
              <w:left w:val="single" w:sz="6" w:space="0" w:color="000000"/>
              <w:bottom w:val="single" w:sz="6" w:space="0" w:color="000000"/>
              <w:right w:val="single" w:sz="6" w:space="0" w:color="000000"/>
            </w:tcBorders>
          </w:tcPr>
          <w:p w14:paraId="4607BB73"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1AEFC73"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w:t>
            </w:r>
          </w:p>
        </w:tc>
      </w:tr>
      <w:tr w:rsidR="00F71ABF" w:rsidRPr="00F71ABF" w14:paraId="1FEB0AE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EBCD9"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Cerithiidae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F9C95"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Bittium</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B56F277"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A0C67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w:t>
            </w:r>
          </w:p>
        </w:tc>
      </w:tr>
      <w:tr w:rsidR="00F71ABF" w:rsidRPr="00F71ABF" w14:paraId="22BFBB96"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E8F9F"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Lottiidae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88DB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Lottia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pelta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151A634"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4621B57"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RP, NB, CB, BI</w:t>
            </w:r>
          </w:p>
        </w:tc>
      </w:tr>
      <w:tr w:rsidR="00F71ABF" w:rsidRPr="00F71ABF" w14:paraId="0C17C322"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414F"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Olivellidae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490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Olivella</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5A90090"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F877EC8"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33CE1C58"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A83A"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Turbinidae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6761"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Margarites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helicinus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B11B174"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0D1985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 CB</w:t>
            </w:r>
          </w:p>
        </w:tc>
      </w:tr>
      <w:tr w:rsidR="00F71ABF" w:rsidRPr="00F71ABF" w14:paraId="343B0FC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2349D"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Bivalvia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919F2"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B75012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2B9FD67"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78B1E96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9B24"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Mytilidae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8DF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Mytilus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trossulus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55121EA"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48EE348"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45F3330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38FEC"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Lyonsiidae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52E7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Lyonsia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californica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394945A"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60C039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 NB, CB, BI, CC</w:t>
            </w:r>
          </w:p>
        </w:tc>
      </w:tr>
      <w:tr w:rsidR="00F71ABF" w:rsidRPr="00F71ABF" w14:paraId="5EF3203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8F4E6"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Cardiidae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7EA3A"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Clinocardium</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nuttalli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041A8A2"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EF288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37095139"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85911" w14:textId="77777777" w:rsidR="00F71ABF" w:rsidRPr="00F71ABF" w:rsidRDefault="00F71ABF" w:rsidP="00280771">
            <w:pPr>
              <w:spacing w:after="0" w:line="480" w:lineRule="auto"/>
              <w:rPr>
                <w:rFonts w:ascii="Garamond" w:eastAsia="Times New Roman" w:hAnsi="Garamond" w:cs="Times New Roman"/>
                <w:b/>
                <w:color w:val="000000"/>
                <w:sz w:val="24"/>
                <w:szCs w:val="24"/>
                <w:lang w:val="en-US"/>
              </w:rPr>
            </w:pPr>
            <w:proofErr w:type="spellStart"/>
            <w:r w:rsidRPr="00F71ABF">
              <w:rPr>
                <w:rFonts w:ascii="Garamond" w:eastAsia="Times New Roman" w:hAnsi="Garamond" w:cs="Times New Roman"/>
                <w:b/>
                <w:color w:val="000000"/>
                <w:sz w:val="24"/>
                <w:szCs w:val="24"/>
                <w:lang w:val="en-US"/>
              </w:rPr>
              <w:t>Sessilia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DAEA8"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7520F77"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28170E"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r>
      <w:tr w:rsidR="00F71ABF" w:rsidRPr="00F71ABF" w14:paraId="2A230F31"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DC913"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proofErr w:type="spellStart"/>
            <w:r w:rsidRPr="00F71ABF">
              <w:rPr>
                <w:rFonts w:ascii="Garamond" w:eastAsia="Times New Roman" w:hAnsi="Garamond" w:cs="Times New Roman"/>
                <w:color w:val="000000"/>
                <w:sz w:val="24"/>
                <w:szCs w:val="24"/>
                <w:lang w:val="en-US"/>
              </w:rPr>
              <w:t>Balanidae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7E82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proofErr w:type="spellStart"/>
            <w:r w:rsidRPr="00F71ABF">
              <w:rPr>
                <w:rFonts w:ascii="Garamond" w:eastAsia="Times New Roman" w:hAnsi="Garamond" w:cs="Times New Roman"/>
                <w:i/>
                <w:iCs/>
                <w:color w:val="000000"/>
                <w:sz w:val="24"/>
                <w:szCs w:val="24"/>
                <w:lang w:val="en-US"/>
              </w:rPr>
              <w:t>Balanus</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5B1B23B"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Filter feeder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D0F2C4B"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NB, CB</w:t>
            </w:r>
          </w:p>
        </w:tc>
      </w:tr>
      <w:tr w:rsidR="00F71ABF" w:rsidRPr="00F71ABF" w14:paraId="7C07313C"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8B64"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Decapoda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244D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807D"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8B8FE79"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0C123CBF"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BD5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Epialtidae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5684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Pugettia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richii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FFE87A4"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2A6979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NB, CB</w:t>
            </w:r>
          </w:p>
        </w:tc>
      </w:tr>
      <w:tr w:rsidR="00F71ABF" w:rsidRPr="00F71ABF" w14:paraId="453AFAF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12A67"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lastRenderedPageBreak/>
              <w:t>   </w:t>
            </w:r>
            <w:proofErr w:type="spellStart"/>
            <w:r w:rsidRPr="00F71ABF">
              <w:rPr>
                <w:rFonts w:ascii="Garamond" w:eastAsia="Times New Roman" w:hAnsi="Garamond" w:cs="Times New Roman"/>
                <w:color w:val="000000"/>
                <w:sz w:val="24"/>
                <w:szCs w:val="24"/>
                <w:lang w:val="en-US"/>
              </w:rPr>
              <w:t>Paguridae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4820A"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Pagurus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quaylei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EDA48F"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CEBD24"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RP, NB, CB, BI</w:t>
            </w:r>
          </w:p>
        </w:tc>
      </w:tr>
      <w:tr w:rsidR="00F71ABF" w:rsidRPr="00F71ABF" w14:paraId="6378EF7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A1346"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Atelecyclidae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2137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Telmessus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cheiragonus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325897"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A7D497B"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NB</w:t>
            </w:r>
          </w:p>
        </w:tc>
      </w:tr>
      <w:tr w:rsidR="00F71ABF" w:rsidRPr="00F71ABF" w14:paraId="7F2906AC"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784C5"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Pandalidae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398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Pandalidae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B95DB12"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proofErr w:type="spellStart"/>
            <w:r w:rsidRPr="00F71ABF">
              <w:rPr>
                <w:rFonts w:ascii="Garamond" w:eastAsia="Times New Roman" w:hAnsi="Garamond" w:cs="Times New Roman"/>
                <w:color w:val="000000"/>
                <w:sz w:val="24"/>
                <w:szCs w:val="24"/>
                <w:lang w:val="en-US"/>
              </w:rPr>
              <w:t>Detritivore</w:t>
            </w:r>
            <w:proofErr w:type="spellEnd"/>
            <w:r w:rsidRPr="00F71ABF">
              <w:rPr>
                <w:rFonts w:ascii="Garamond" w:eastAsia="Times New Roman" w:hAnsi="Garamond"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2F021D41"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DC, NB, CB</w:t>
            </w:r>
          </w:p>
        </w:tc>
      </w:tr>
      <w:tr w:rsidR="00F71ABF" w:rsidRPr="00F71ABF" w14:paraId="0A4AE8FD"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004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Asteroidea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61B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46B77DB"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9E1E640"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1F799B8D"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8ED2D"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Amphiuridae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FCB2F"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Amphipholis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pugetana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7F2C363"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Omnivore</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73E6371"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NB</w:t>
            </w:r>
          </w:p>
        </w:tc>
      </w:tr>
      <w:tr w:rsidR="00F71ABF" w:rsidRPr="00F71ABF" w14:paraId="11394976"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13E3A"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proofErr w:type="spellStart"/>
            <w:r w:rsidRPr="00F71ABF">
              <w:rPr>
                <w:rFonts w:ascii="Garamond" w:eastAsia="Times New Roman" w:hAnsi="Garamond" w:cs="Times New Roman"/>
                <w:color w:val="000000"/>
                <w:sz w:val="24"/>
                <w:szCs w:val="24"/>
                <w:lang w:val="en-US"/>
              </w:rPr>
              <w:t>Asteriidae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EDE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Pisaster</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ochraceus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AD028B7"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EB6ADE1"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CB</w:t>
            </w:r>
          </w:p>
        </w:tc>
      </w:tr>
      <w:tr w:rsidR="00F71ABF" w:rsidRPr="00F71ABF" w14:paraId="7DD0CB5F"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3FA99"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proofErr w:type="spellStart"/>
            <w:r w:rsidRPr="00F71ABF">
              <w:rPr>
                <w:rFonts w:ascii="Garamond" w:eastAsia="Times New Roman" w:hAnsi="Garamond" w:cs="Times New Roman"/>
                <w:color w:val="000000"/>
                <w:sz w:val="24"/>
                <w:szCs w:val="24"/>
                <w:lang w:val="en-US"/>
              </w:rPr>
              <w:t>Solasteridae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AB67"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Solaster</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DC976DF" w14:textId="77777777" w:rsidR="00F71ABF" w:rsidRPr="00F71ABF" w:rsidRDefault="00F71ABF" w:rsidP="00280771">
            <w:pPr>
              <w:spacing w:after="0"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4E2046E"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CB</w:t>
            </w:r>
          </w:p>
        </w:tc>
      </w:tr>
      <w:tr w:rsidR="00F71ABF" w:rsidRPr="00F71ABF" w14:paraId="55DF210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6EC6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Echinoidea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079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E25C8B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A929EB4"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2FABADA1"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2E7E0"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Strongylocentrotidae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67084" w14:textId="77777777" w:rsidR="00F71ABF" w:rsidRPr="00F71ABF" w:rsidRDefault="00F71ABF" w:rsidP="00280771">
            <w:pPr>
              <w:spacing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Strongylocentrotus</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E974069" w14:textId="77777777" w:rsidR="00F71ABF" w:rsidRPr="00F71ABF" w:rsidRDefault="00F71ABF" w:rsidP="00280771">
            <w:pPr>
              <w:spacing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Grazer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8EC86B" w14:textId="77777777" w:rsidR="00F71ABF" w:rsidRPr="00F71ABF" w:rsidRDefault="00F71ABF" w:rsidP="00280771">
            <w:pPr>
              <w:spacing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4783A94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0BD9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Pycnogonida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674B1"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417898A"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6042170"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340DC2D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17EE8"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b/>
                <w:bCs/>
                <w:color w:val="000000"/>
                <w:sz w:val="24"/>
                <w:szCs w:val="24"/>
                <w:lang w:val="en-US"/>
              </w:rPr>
              <w:t>   </w:t>
            </w:r>
            <w:proofErr w:type="spellStart"/>
            <w:r w:rsidRPr="00F71ABF">
              <w:rPr>
                <w:rFonts w:ascii="Garamond" w:eastAsia="Times New Roman" w:hAnsi="Garamond" w:cs="Times New Roman"/>
                <w:color w:val="000000"/>
                <w:sz w:val="24"/>
                <w:szCs w:val="24"/>
                <w:lang w:val="en-US"/>
              </w:rPr>
              <w:t>Pycnogonidae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3EA8" w14:textId="77777777" w:rsidR="00F71ABF" w:rsidRPr="00F71ABF" w:rsidRDefault="00F71ABF" w:rsidP="00280771">
            <w:pPr>
              <w:spacing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Pycnogonum</w:t>
            </w:r>
            <w:proofErr w:type="spellEnd"/>
            <w:r w:rsidRPr="00F71ABF">
              <w:rPr>
                <w:rFonts w:ascii="Garamond" w:eastAsia="Times New Roman" w:hAnsi="Garamond" w:cs="Times New Roman"/>
                <w:i/>
                <w:iCs/>
                <w:color w:val="000000"/>
                <w:sz w:val="24"/>
                <w:szCs w:val="24"/>
                <w:lang w:val="en-US"/>
              </w:rPr>
              <w:t xml:space="preserve"> </w:t>
            </w:r>
            <w:r w:rsidRPr="00F71ABF">
              <w:rPr>
                <w:rFonts w:ascii="Garamond" w:eastAsia="Times New Roman" w:hAnsi="Garamond"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D668B9A" w14:textId="77777777" w:rsidR="00F71ABF" w:rsidRPr="00F71ABF" w:rsidRDefault="00F71ABF" w:rsidP="00280771">
            <w:pPr>
              <w:spacing w:line="480" w:lineRule="auto"/>
              <w:rPr>
                <w:rFonts w:ascii="Garamond" w:eastAsia="Times New Roman" w:hAnsi="Garamond" w:cs="Times New Roman"/>
                <w:iCs/>
                <w:color w:val="000000"/>
                <w:sz w:val="24"/>
                <w:szCs w:val="24"/>
                <w:vertAlign w:val="superscript"/>
                <w:lang w:val="en-US"/>
              </w:rPr>
            </w:pPr>
            <w:r w:rsidRPr="00F71ABF">
              <w:rPr>
                <w:rFonts w:ascii="Garamond" w:eastAsia="Times New Roman" w:hAnsi="Garamond" w:cs="Times New Roman"/>
                <w:iCs/>
                <w:color w:val="000000"/>
                <w:sz w:val="24"/>
                <w:szCs w:val="24"/>
                <w:lang w:val="en-US"/>
              </w:rPr>
              <w:t>Predator</w:t>
            </w:r>
            <w:r w:rsidRPr="00F71ABF">
              <w:rPr>
                <w:rFonts w:ascii="Garamond" w:eastAsia="Times New Roman" w:hAnsi="Garamond"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2063AE2" w14:textId="77777777" w:rsidR="00F71ABF" w:rsidRPr="00F71ABF" w:rsidRDefault="00F71ABF" w:rsidP="00280771">
            <w:pPr>
              <w:spacing w:line="480" w:lineRule="auto"/>
              <w:rPr>
                <w:rFonts w:ascii="Garamond" w:eastAsia="Times New Roman" w:hAnsi="Garamond" w:cs="Times New Roman"/>
                <w:i/>
                <w:iCs/>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43481102"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7E083"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Arachnida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CBC7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487B20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4C63767"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6F04DA19"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421C"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color w:val="000000"/>
                <w:sz w:val="24"/>
                <w:szCs w:val="24"/>
                <w:lang w:val="en-US"/>
              </w:rPr>
              <w:t>   </w:t>
            </w:r>
            <w:proofErr w:type="spellStart"/>
            <w:r w:rsidRPr="00F71ABF">
              <w:rPr>
                <w:rFonts w:ascii="Garamond" w:eastAsia="Times New Roman" w:hAnsi="Garamond" w:cs="Times New Roman"/>
                <w:color w:val="000000"/>
                <w:sz w:val="24"/>
                <w:szCs w:val="24"/>
                <w:lang w:val="en-US"/>
              </w:rPr>
              <w:t>Halacaridae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1F17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Halacaridae</w:t>
            </w:r>
            <w:proofErr w:type="spellEnd"/>
            <w:r w:rsidRPr="00F71ABF">
              <w:rPr>
                <w:rFonts w:ascii="Garamond" w:eastAsia="Times New Roman" w:hAnsi="Garamond"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2669D633" w14:textId="77777777" w:rsidR="00F71ABF" w:rsidRPr="00F71ABF" w:rsidRDefault="00F71ABF" w:rsidP="00280771">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Predator</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54B2630"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iCs/>
                <w:color w:val="000000"/>
                <w:sz w:val="24"/>
                <w:szCs w:val="24"/>
                <w:lang w:val="en-US"/>
              </w:rPr>
              <w:t>DC, WI, BE, EI, RP, NB, CB, BI, CC</w:t>
            </w:r>
          </w:p>
        </w:tc>
      </w:tr>
      <w:tr w:rsidR="00F71ABF" w:rsidRPr="00F71ABF" w14:paraId="095C6FEA"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FE90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Copepoda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C1D7E"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D4441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4ED9C"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0A9B66B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E093F"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A4A"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Harpacticoida</w:t>
            </w:r>
            <w:proofErr w:type="spellEnd"/>
            <w:r w:rsidRPr="00F71ABF">
              <w:rPr>
                <w:rFonts w:ascii="Garamond" w:eastAsia="Times New Roman" w:hAnsi="Garamond"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012CF203" w14:textId="77777777" w:rsidR="00F71ABF" w:rsidRPr="00F71ABF" w:rsidRDefault="00F71ABF" w:rsidP="00280771">
            <w:pPr>
              <w:spacing w:after="0" w:line="480" w:lineRule="auto"/>
              <w:rPr>
                <w:rFonts w:ascii="Garamond" w:eastAsia="Times New Roman" w:hAnsi="Garamond" w:cs="Times New Roman"/>
                <w:color w:val="000000"/>
                <w:sz w:val="24"/>
                <w:szCs w:val="24"/>
                <w:vertAlign w:val="superscript"/>
                <w:lang w:val="en-US"/>
              </w:rPr>
            </w:pPr>
            <w:r w:rsidRPr="00F71ABF">
              <w:rPr>
                <w:rFonts w:ascii="Garamond" w:eastAsia="Times New Roman" w:hAnsi="Garamond" w:cs="Times New Roman"/>
                <w:color w:val="000000"/>
                <w:sz w:val="24"/>
                <w:szCs w:val="24"/>
                <w:lang w:val="en-US"/>
              </w:rPr>
              <w:t>Omnivore</w:t>
            </w:r>
            <w:r w:rsidRPr="00F71ABF">
              <w:rPr>
                <w:rFonts w:ascii="Garamond" w:eastAsia="Times New Roman" w:hAnsi="Garamond"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44D0A93"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iCs/>
                <w:color w:val="000000"/>
                <w:sz w:val="24"/>
                <w:szCs w:val="24"/>
                <w:lang w:val="en-US"/>
              </w:rPr>
              <w:t>DC, WI, EI, RP, NB, CB</w:t>
            </w:r>
          </w:p>
        </w:tc>
      </w:tr>
      <w:tr w:rsidR="00F71ABF" w:rsidRPr="00F71ABF" w14:paraId="0F1DDD00"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F8FF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b/>
                <w:bCs/>
                <w:color w:val="000000"/>
                <w:sz w:val="24"/>
                <w:szCs w:val="24"/>
                <w:lang w:val="en-US"/>
              </w:rPr>
              <w:t>Chordata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3025B"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47E5CC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B9F5F8" w14:textId="77777777" w:rsidR="00F71ABF" w:rsidRPr="00F71ABF" w:rsidRDefault="00F71ABF" w:rsidP="00280771">
            <w:pPr>
              <w:spacing w:after="0" w:line="480" w:lineRule="auto"/>
              <w:rPr>
                <w:rFonts w:ascii="Garamond" w:eastAsia="Times New Roman" w:hAnsi="Garamond" w:cs="Times New Roman"/>
                <w:sz w:val="24"/>
                <w:szCs w:val="24"/>
                <w:lang w:val="en-US"/>
              </w:rPr>
            </w:pPr>
          </w:p>
        </w:tc>
      </w:tr>
      <w:tr w:rsidR="00F71ABF" w:rsidRPr="00F71ABF" w14:paraId="344EBD49" w14:textId="77777777" w:rsidTr="00280771">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3FB6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Cottidae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67CE" w14:textId="77777777" w:rsidR="00F71ABF" w:rsidRPr="00F71ABF" w:rsidRDefault="002B1DB4" w:rsidP="00280771">
            <w:pPr>
              <w:spacing w:after="0" w:line="480" w:lineRule="auto"/>
              <w:rPr>
                <w:rFonts w:ascii="Garamond" w:eastAsia="Times New Roman" w:hAnsi="Garamond" w:cs="Times New Roman"/>
                <w:sz w:val="24"/>
                <w:szCs w:val="24"/>
                <w:lang w:val="en-US"/>
              </w:rPr>
            </w:pPr>
            <w:hyperlink r:id="rId15" w:history="1">
              <w:proofErr w:type="spellStart"/>
              <w:r w:rsidR="00F71ABF" w:rsidRPr="00F71ABF">
                <w:rPr>
                  <w:rFonts w:ascii="Garamond" w:eastAsia="Times New Roman" w:hAnsi="Garamond" w:cs="Times New Roman"/>
                  <w:i/>
                  <w:iCs/>
                  <w:color w:val="000000"/>
                  <w:sz w:val="24"/>
                  <w:szCs w:val="24"/>
                  <w:lang w:val="en-US"/>
                </w:rPr>
                <w:t>Enophrys</w:t>
              </w:r>
              <w:proofErr w:type="spellEnd"/>
            </w:hyperlink>
            <w:r w:rsidR="00F71ABF" w:rsidRPr="00F71ABF">
              <w:rPr>
                <w:rFonts w:ascii="Garamond" w:eastAsia="Times New Roman" w:hAnsi="Garamond" w:cs="Times New Roman"/>
                <w:i/>
                <w:iCs/>
                <w:color w:val="000000"/>
                <w:sz w:val="24"/>
                <w:szCs w:val="24"/>
                <w:lang w:val="en-US"/>
              </w:rPr>
              <w:t xml:space="preserve"> bison</w:t>
            </w:r>
          </w:p>
        </w:tc>
        <w:tc>
          <w:tcPr>
            <w:tcW w:w="0" w:type="auto"/>
            <w:tcBorders>
              <w:top w:val="single" w:sz="6" w:space="0" w:color="000000"/>
              <w:left w:val="single" w:sz="6" w:space="0" w:color="000000"/>
              <w:bottom w:val="single" w:sz="6" w:space="0" w:color="000000"/>
              <w:right w:val="single" w:sz="6" w:space="0" w:color="000000"/>
            </w:tcBorders>
          </w:tcPr>
          <w:p w14:paraId="7CB81031"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C521725" w14:textId="77777777" w:rsidR="00F71ABF" w:rsidRPr="00F71ABF" w:rsidRDefault="00F71ABF" w:rsidP="00280771">
            <w:pPr>
              <w:spacing w:after="0" w:line="480" w:lineRule="auto"/>
              <w:rPr>
                <w:rFonts w:ascii="Garamond" w:eastAsia="Times New Roman" w:hAnsi="Garamond" w:cs="Times New Roman"/>
                <w:sz w:val="24"/>
                <w:szCs w:val="24"/>
                <w:lang w:val="en-US"/>
              </w:rPr>
            </w:pPr>
            <w:r w:rsidRPr="00F71ABF">
              <w:rPr>
                <w:rFonts w:ascii="Garamond" w:eastAsia="Times New Roman" w:hAnsi="Garamond" w:cs="Times New Roman"/>
                <w:sz w:val="24"/>
                <w:szCs w:val="24"/>
                <w:lang w:val="en-US"/>
              </w:rPr>
              <w:t>RP, NB, CB</w:t>
            </w:r>
          </w:p>
        </w:tc>
      </w:tr>
      <w:tr w:rsidR="00F71ABF" w:rsidRPr="00F71ABF" w14:paraId="486E636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06100"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621C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Artedius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fenestralis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95AB4E5"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7DA9AB8"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NB, CB</w:t>
            </w:r>
          </w:p>
        </w:tc>
      </w:tr>
      <w:tr w:rsidR="00F71ABF" w:rsidRPr="00F71ABF" w14:paraId="142E9820"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84919"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2663"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Artedius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5289CC"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17D04D0"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EI, CB</w:t>
            </w:r>
          </w:p>
        </w:tc>
      </w:tr>
      <w:tr w:rsidR="00F71ABF" w:rsidRPr="00F71ABF" w14:paraId="4C532500"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EC111"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180E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Oligocottus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snyderi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60B85BF"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316CA13"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F54679A"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F52A2"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1DE54"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Leptocottus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armatus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4B0F51"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2973EE3"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64BD9919"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5052"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174F"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Cottidae</w:t>
            </w:r>
            <w:proofErr w:type="spellEnd"/>
            <w:r w:rsidRPr="00F71ABF">
              <w:rPr>
                <w:rFonts w:ascii="Garamond" w:eastAsia="Times New Roman" w:hAnsi="Garamond"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697EA0B"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CFA989C" w14:textId="77777777" w:rsidR="00F71ABF" w:rsidRPr="00F71ABF" w:rsidRDefault="00F71ABF" w:rsidP="00280771">
            <w:pPr>
              <w:spacing w:after="0" w:line="480" w:lineRule="auto"/>
              <w:rPr>
                <w:rFonts w:ascii="Garamond" w:eastAsia="Times New Roman" w:hAnsi="Garamond" w:cs="Times New Roman"/>
                <w:color w:val="000000"/>
                <w:sz w:val="24"/>
                <w:szCs w:val="24"/>
                <w:lang w:val="en-US"/>
              </w:rPr>
            </w:pPr>
            <w:r w:rsidRPr="00F71ABF">
              <w:rPr>
                <w:rFonts w:ascii="Garamond" w:eastAsia="Times New Roman" w:hAnsi="Garamond" w:cs="Times New Roman"/>
                <w:color w:val="000000"/>
                <w:sz w:val="24"/>
                <w:szCs w:val="24"/>
                <w:lang w:val="en-US"/>
              </w:rPr>
              <w:t>RP</w:t>
            </w:r>
          </w:p>
        </w:tc>
      </w:tr>
      <w:tr w:rsidR="00F71ABF" w:rsidRPr="00F71ABF" w14:paraId="0BDB73D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73ACF"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Hemitripteridae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7F22A"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Blepsias</w:t>
            </w:r>
            <w:proofErr w:type="spellEnd"/>
            <w:r w:rsidRPr="00F71ABF">
              <w:rPr>
                <w:rFonts w:ascii="Garamond" w:eastAsia="Times New Roman" w:hAnsi="Garamond" w:cs="Times New Roman"/>
                <w:i/>
                <w:iCs/>
                <w:color w:val="000000"/>
                <w:sz w:val="24"/>
                <w:szCs w:val="24"/>
                <w:lang w:val="en-US"/>
              </w:rPr>
              <w:t xml:space="preserve"> cirrhosis</w:t>
            </w:r>
          </w:p>
        </w:tc>
        <w:tc>
          <w:tcPr>
            <w:tcW w:w="0" w:type="auto"/>
            <w:tcBorders>
              <w:top w:val="single" w:sz="6" w:space="0" w:color="000000"/>
              <w:left w:val="single" w:sz="6" w:space="0" w:color="000000"/>
              <w:bottom w:val="single" w:sz="6" w:space="0" w:color="000000"/>
              <w:right w:val="single" w:sz="6" w:space="0" w:color="000000"/>
            </w:tcBorders>
          </w:tcPr>
          <w:p w14:paraId="5461FC5D"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E1B641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371BAC9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7BC65"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Pholidae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5ED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Pholis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laeta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75AF49D"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0AF2"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 EI, RP, NB, CB</w:t>
            </w:r>
          </w:p>
        </w:tc>
      </w:tr>
      <w:tr w:rsidR="00F71ABF" w:rsidRPr="00F71ABF" w14:paraId="32C94EA2"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41E5"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4B467"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Pholis</w:t>
            </w:r>
            <w:proofErr w:type="spellEnd"/>
            <w:r w:rsidRPr="00F71ABF">
              <w:rPr>
                <w:rFonts w:ascii="Garamond" w:eastAsia="Times New Roman" w:hAnsi="Garamond" w:cs="Times New Roman"/>
                <w:i/>
                <w:iCs/>
                <w:color w:val="000000"/>
                <w:sz w:val="24"/>
                <w:szCs w:val="24"/>
                <w:lang w:val="en-US"/>
              </w:rPr>
              <w:t xml:space="preserve"> ornate</w:t>
            </w:r>
          </w:p>
        </w:tc>
        <w:tc>
          <w:tcPr>
            <w:tcW w:w="0" w:type="auto"/>
            <w:tcBorders>
              <w:top w:val="single" w:sz="6" w:space="0" w:color="000000"/>
              <w:left w:val="single" w:sz="6" w:space="0" w:color="000000"/>
              <w:bottom w:val="single" w:sz="6" w:space="0" w:color="000000"/>
              <w:right w:val="single" w:sz="6" w:space="0" w:color="000000"/>
            </w:tcBorders>
          </w:tcPr>
          <w:p w14:paraId="63498E76"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EB23CE"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6C48226C"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6A8D"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68AED"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Apodichthys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fucorum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C7C6890"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BC4143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w:t>
            </w:r>
          </w:p>
        </w:tc>
      </w:tr>
      <w:tr w:rsidR="00F71ABF" w:rsidRPr="00F71ABF" w14:paraId="588CBBD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7C07"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D68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Apodichthys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flavidus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3111B62"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5456A4"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42AE779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E7D3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Embiotocidae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B8F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Cymatogaster</w:t>
            </w:r>
            <w:proofErr w:type="spellEnd"/>
            <w:r w:rsidRPr="00F71ABF">
              <w:rPr>
                <w:rFonts w:ascii="Garamond" w:eastAsia="Times New Roman" w:hAnsi="Garamond" w:cs="Times New Roman"/>
                <w:i/>
                <w:iCs/>
                <w:color w:val="000000"/>
                <w:sz w:val="24"/>
                <w:szCs w:val="24"/>
                <w:lang w:val="en-US"/>
              </w:rPr>
              <w:t xml:space="preserve"> aggregate</w:t>
            </w:r>
          </w:p>
        </w:tc>
        <w:tc>
          <w:tcPr>
            <w:tcW w:w="0" w:type="auto"/>
            <w:tcBorders>
              <w:top w:val="single" w:sz="6" w:space="0" w:color="000000"/>
              <w:left w:val="single" w:sz="6" w:space="0" w:color="000000"/>
              <w:bottom w:val="single" w:sz="6" w:space="0" w:color="000000"/>
              <w:right w:val="single" w:sz="6" w:space="0" w:color="000000"/>
            </w:tcBorders>
          </w:tcPr>
          <w:p w14:paraId="1651C919"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A9C8BDD"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 NB, CB</w:t>
            </w:r>
          </w:p>
        </w:tc>
      </w:tr>
      <w:tr w:rsidR="00F71ABF" w:rsidRPr="00F71ABF" w14:paraId="02814F1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1786"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9305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Brachyistius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frenatus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3D07071"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E767C09"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NB, CB</w:t>
            </w:r>
          </w:p>
        </w:tc>
      </w:tr>
      <w:tr w:rsidR="00F71ABF" w:rsidRPr="00F71ABF" w14:paraId="15EA9983"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32B4C"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E093"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Rhacochilus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vacca</w:t>
            </w:r>
            <w:proofErr w:type="spellEnd"/>
            <w:r w:rsidRPr="00F71ABF">
              <w:rPr>
                <w:rFonts w:ascii="Garamond" w:eastAsia="Times New Roman" w:hAnsi="Garamond"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6E942956"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02C273"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RP, CB</w:t>
            </w:r>
          </w:p>
        </w:tc>
      </w:tr>
      <w:tr w:rsidR="00F71ABF" w:rsidRPr="00F71ABF" w14:paraId="79197200"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E0FF"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8F7F"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Embiotoca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E88D473"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B2D65"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D73F4C4"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62EF"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Hexagrammidae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4B4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Hexagrammos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decagrammus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2E2F40D"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B95EBB"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DC, WI, EI, RP</w:t>
            </w:r>
          </w:p>
        </w:tc>
      </w:tr>
      <w:tr w:rsidR="00F71ABF" w:rsidRPr="00F71ABF" w14:paraId="75E9618B"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CBF6"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Paralichthyidae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A5E28"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Citharichthys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stigmaeus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B7AEA70"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80B69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EI, RP</w:t>
            </w:r>
          </w:p>
        </w:tc>
      </w:tr>
      <w:tr w:rsidR="00F71ABF" w:rsidRPr="00F71ABF" w14:paraId="6E554F0E"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1586"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Sebastidae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66B41"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Sebastes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caurinus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A5D7195"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DDB3A38"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 CB</w:t>
            </w:r>
          </w:p>
        </w:tc>
      </w:tr>
      <w:tr w:rsidR="00F71ABF" w:rsidRPr="00F71ABF" w14:paraId="5D7A191F"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6CEAF"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Syngnathidae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4007E"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Syngnathus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leptorhynchus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DC3B159"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77796D"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1A0079D2"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1E4"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Pleuronectidae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6352"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Parophrys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vetulus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C54232B"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2D6156A"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E29E437"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E3FF0"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9B14"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Lepidopsetta</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bilineata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1050D49"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DB53C8"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r w:rsidR="00F71ABF" w:rsidRPr="00F71ABF" w14:paraId="3F50FA26"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F389"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BBA3"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Platichthys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stellatus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6EE597F"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0EC2B96"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231F6F2F"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969C9"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Batrachoididae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FFAA"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Porichthys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notatus</w:t>
            </w:r>
            <w:proofErr w:type="spellEnd"/>
            <w:r w:rsidRPr="00F71ABF">
              <w:rPr>
                <w:rFonts w:ascii="Garamond" w:eastAsia="Times New Roman" w:hAnsi="Garamond"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80BE6B7"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B9EB8AC"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588F2B00"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9299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Gasterosteidae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DD661"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Gasterosteus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aculeatus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9D6347D"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9A84C97"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RP</w:t>
            </w:r>
          </w:p>
        </w:tc>
      </w:tr>
      <w:tr w:rsidR="00F71ABF" w:rsidRPr="00F71ABF" w14:paraId="31BB8371"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794B"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color w:val="000000"/>
                <w:sz w:val="24"/>
                <w:szCs w:val="24"/>
                <w:lang w:val="en-US"/>
              </w:rPr>
              <w:t>Salmonidae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6E101"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Oncorhynchus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kisutch</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532A406" w14:textId="77777777" w:rsidR="00F71ABF" w:rsidRPr="006B70BA" w:rsidRDefault="00F71ABF" w:rsidP="00280771">
            <w:pPr>
              <w:spacing w:after="0" w:line="480" w:lineRule="auto"/>
              <w:rPr>
                <w:rFonts w:ascii="Garamond" w:eastAsia="Times New Roman" w:hAnsi="Garamond" w:cs="Times New Roman"/>
                <w:iCs/>
                <w:color w:val="000000"/>
                <w:sz w:val="24"/>
                <w:szCs w:val="24"/>
                <w:lang w:val="en-US"/>
              </w:rPr>
            </w:pPr>
            <w:bookmarkStart w:id="10" w:name="_GoBack"/>
            <w:bookmarkEnd w:id="10"/>
          </w:p>
        </w:tc>
        <w:tc>
          <w:tcPr>
            <w:tcW w:w="0" w:type="auto"/>
            <w:tcBorders>
              <w:top w:val="single" w:sz="6" w:space="0" w:color="000000"/>
              <w:left w:val="single" w:sz="6" w:space="0" w:color="000000"/>
              <w:bottom w:val="single" w:sz="6" w:space="0" w:color="000000"/>
              <w:right w:val="single" w:sz="6" w:space="0" w:color="000000"/>
            </w:tcBorders>
          </w:tcPr>
          <w:p w14:paraId="62CB7104"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NB</w:t>
            </w:r>
          </w:p>
        </w:tc>
      </w:tr>
      <w:tr w:rsidR="00F71ABF" w:rsidRPr="00F71ABF" w14:paraId="3C5C40CE" w14:textId="77777777" w:rsidTr="002807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497E" w14:textId="77777777" w:rsidR="00F71ABF" w:rsidRPr="00F71ABF" w:rsidRDefault="00F71ABF" w:rsidP="00280771">
            <w:pPr>
              <w:spacing w:after="0" w:line="480" w:lineRule="auto"/>
              <w:rPr>
                <w:rFonts w:ascii="Garamond" w:eastAsia="Times New Roman" w:hAnsi="Garamond"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062C" w14:textId="77777777" w:rsidR="00F71ABF" w:rsidRPr="00F71ABF" w:rsidRDefault="00F71ABF" w:rsidP="00280771">
            <w:pPr>
              <w:spacing w:after="0" w:line="480" w:lineRule="auto"/>
              <w:rPr>
                <w:rFonts w:ascii="Garamond" w:eastAsia="Times New Roman" w:hAnsi="Garamond" w:cs="Times New Roman"/>
                <w:sz w:val="24"/>
                <w:szCs w:val="24"/>
                <w:lang w:val="en-US"/>
              </w:rPr>
            </w:pPr>
            <w:proofErr w:type="spellStart"/>
            <w:r w:rsidRPr="00F71ABF">
              <w:rPr>
                <w:rFonts w:ascii="Garamond" w:eastAsia="Times New Roman" w:hAnsi="Garamond" w:cs="Times New Roman"/>
                <w:i/>
                <w:iCs/>
                <w:color w:val="000000"/>
                <w:sz w:val="24"/>
                <w:szCs w:val="24"/>
                <w:lang w:val="en-US"/>
              </w:rPr>
              <w:t>Oncorhynchus</w:t>
            </w:r>
            <w:proofErr w:type="spellEnd"/>
            <w:r w:rsidRPr="00F71ABF">
              <w:rPr>
                <w:rFonts w:ascii="Garamond" w:eastAsia="Times New Roman" w:hAnsi="Garamond" w:cs="Times New Roman"/>
                <w:i/>
                <w:iCs/>
                <w:color w:val="000000"/>
                <w:sz w:val="24"/>
                <w:szCs w:val="24"/>
                <w:lang w:val="en-US"/>
              </w:rPr>
              <w:t xml:space="preserve"> </w:t>
            </w:r>
            <w:proofErr w:type="spellStart"/>
            <w:r w:rsidRPr="00F71ABF">
              <w:rPr>
                <w:rFonts w:ascii="Garamond" w:eastAsia="Times New Roman" w:hAnsi="Garamond" w:cs="Times New Roman"/>
                <w:i/>
                <w:iCs/>
                <w:color w:val="000000"/>
                <w:sz w:val="24"/>
                <w:szCs w:val="24"/>
                <w:lang w:val="en-US"/>
              </w:rPr>
              <w:t>nerka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7677D96" w14:textId="77777777" w:rsidR="00F71ABF" w:rsidRPr="00F71ABF" w:rsidRDefault="00F71ABF" w:rsidP="00280771">
            <w:pPr>
              <w:spacing w:after="0" w:line="480" w:lineRule="auto"/>
              <w:rPr>
                <w:rFonts w:ascii="Garamond" w:eastAsia="Times New Roman" w:hAnsi="Garamond"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849A56D" w14:textId="77777777" w:rsidR="00F71ABF" w:rsidRPr="00F71ABF" w:rsidRDefault="00F71ABF" w:rsidP="00280771">
            <w:pPr>
              <w:spacing w:after="0" w:line="480" w:lineRule="auto"/>
              <w:rPr>
                <w:rFonts w:ascii="Garamond" w:eastAsia="Times New Roman" w:hAnsi="Garamond" w:cs="Times New Roman"/>
                <w:iCs/>
                <w:color w:val="000000"/>
                <w:sz w:val="24"/>
                <w:szCs w:val="24"/>
                <w:lang w:val="en-US"/>
              </w:rPr>
            </w:pPr>
            <w:r w:rsidRPr="00F71ABF">
              <w:rPr>
                <w:rFonts w:ascii="Garamond" w:eastAsia="Times New Roman" w:hAnsi="Garamond" w:cs="Times New Roman"/>
                <w:iCs/>
                <w:color w:val="000000"/>
                <w:sz w:val="24"/>
                <w:szCs w:val="24"/>
                <w:lang w:val="en-US"/>
              </w:rPr>
              <w:t>WI</w:t>
            </w:r>
          </w:p>
        </w:tc>
      </w:tr>
    </w:tbl>
    <w:p w14:paraId="3A2F0291" w14:textId="77777777" w:rsidR="00F71ABF" w:rsidRPr="00F71ABF" w:rsidRDefault="00F71ABF" w:rsidP="00F71ABF">
      <w:pPr>
        <w:spacing w:line="480" w:lineRule="auto"/>
        <w:rPr>
          <w:rFonts w:ascii="Garamond" w:hAnsi="Garamond"/>
          <w:sz w:val="24"/>
          <w:szCs w:val="24"/>
        </w:rPr>
      </w:pPr>
      <w:r w:rsidRPr="00F71ABF">
        <w:rPr>
          <w:rFonts w:ascii="Garamond" w:hAnsi="Garamond"/>
          <w:sz w:val="24"/>
          <w:szCs w:val="24"/>
        </w:rPr>
        <w:t>*Based on personal observations.</w:t>
      </w:r>
    </w:p>
    <w:p w14:paraId="38824573"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 xml:space="preserve">1.  Macdonald TA, </w:t>
      </w:r>
      <w:proofErr w:type="spellStart"/>
      <w:r w:rsidRPr="00F71ABF">
        <w:rPr>
          <w:rFonts w:ascii="Garamond" w:hAnsi="Garamond" w:cs="Times New Roman"/>
          <w:sz w:val="24"/>
          <w:szCs w:val="24"/>
        </w:rPr>
        <w:t>Burd</w:t>
      </w:r>
      <w:proofErr w:type="spellEnd"/>
      <w:r w:rsidRPr="00F71ABF">
        <w:rPr>
          <w:rFonts w:ascii="Garamond" w:hAnsi="Garamond" w:cs="Times New Roman"/>
          <w:sz w:val="24"/>
          <w:szCs w:val="24"/>
        </w:rPr>
        <w:t xml:space="preserve"> BJ, Macdonald VI, van </w:t>
      </w:r>
      <w:proofErr w:type="spellStart"/>
      <w:r w:rsidRPr="00F71ABF">
        <w:rPr>
          <w:rFonts w:ascii="Garamond" w:hAnsi="Garamond" w:cs="Times New Roman"/>
          <w:sz w:val="24"/>
          <w:szCs w:val="24"/>
        </w:rPr>
        <w:t>Roodselaar</w:t>
      </w:r>
      <w:proofErr w:type="spellEnd"/>
      <w:r w:rsidRPr="00F71ABF">
        <w:rPr>
          <w:rFonts w:ascii="Garamond" w:hAnsi="Garamond" w:cs="Times New Roman"/>
          <w:sz w:val="24"/>
          <w:szCs w:val="24"/>
        </w:rPr>
        <w:t xml:space="preserve"> A (2010) Taxonomic and feeding </w:t>
      </w:r>
    </w:p>
    <w:p w14:paraId="78AF1F45" w14:textId="77777777" w:rsidR="00F71ABF" w:rsidRPr="00F71ABF" w:rsidRDefault="00F71ABF" w:rsidP="00F71ABF">
      <w:pPr>
        <w:pStyle w:val="NoSpacing"/>
        <w:spacing w:line="480" w:lineRule="auto"/>
        <w:ind w:left="720"/>
        <w:rPr>
          <w:rFonts w:ascii="Garamond" w:hAnsi="Garamond" w:cs="Times New Roman"/>
          <w:sz w:val="24"/>
          <w:szCs w:val="24"/>
        </w:rPr>
      </w:pPr>
      <w:proofErr w:type="gramStart"/>
      <w:r w:rsidRPr="00F71ABF">
        <w:rPr>
          <w:rFonts w:ascii="Garamond" w:hAnsi="Garamond" w:cs="Times New Roman"/>
          <w:sz w:val="24"/>
          <w:szCs w:val="24"/>
        </w:rPr>
        <w:t>guild</w:t>
      </w:r>
      <w:proofErr w:type="gramEnd"/>
      <w:r w:rsidRPr="00F71ABF">
        <w:rPr>
          <w:rFonts w:ascii="Garamond" w:hAnsi="Garamond" w:cs="Times New Roman"/>
          <w:sz w:val="24"/>
          <w:szCs w:val="24"/>
        </w:rPr>
        <w:t xml:space="preserve"> classification for the marine benthic </w:t>
      </w:r>
      <w:proofErr w:type="spellStart"/>
      <w:r w:rsidRPr="00F71ABF">
        <w:rPr>
          <w:rFonts w:ascii="Garamond" w:hAnsi="Garamond" w:cs="Times New Roman"/>
          <w:sz w:val="24"/>
          <w:szCs w:val="24"/>
        </w:rPr>
        <w:t>macroinvertebrates</w:t>
      </w:r>
      <w:proofErr w:type="spellEnd"/>
      <w:r w:rsidRPr="00F71ABF">
        <w:rPr>
          <w:rFonts w:ascii="Garamond" w:hAnsi="Garamond" w:cs="Times New Roman"/>
          <w:sz w:val="24"/>
          <w:szCs w:val="24"/>
        </w:rPr>
        <w:t xml:space="preserve"> of the Strait of Georgia, British Columbia.  Canadian Technical Report of Fisheries and Aquatic Sciences 2874</w:t>
      </w:r>
    </w:p>
    <w:p w14:paraId="714F99BE"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 xml:space="preserve">2. </w:t>
      </w:r>
      <w:proofErr w:type="spellStart"/>
      <w:r w:rsidRPr="00F71ABF">
        <w:rPr>
          <w:rFonts w:ascii="Garamond" w:hAnsi="Garamond" w:cs="Times New Roman"/>
          <w:sz w:val="24"/>
          <w:szCs w:val="24"/>
        </w:rPr>
        <w:t>Woodin</w:t>
      </w:r>
      <w:proofErr w:type="spellEnd"/>
      <w:r w:rsidRPr="00F71ABF">
        <w:rPr>
          <w:rFonts w:ascii="Garamond" w:hAnsi="Garamond" w:cs="Times New Roman"/>
          <w:sz w:val="24"/>
          <w:szCs w:val="24"/>
        </w:rPr>
        <w:t xml:space="preserve"> SA (1977) Algal “gardening” behaviour by </w:t>
      </w:r>
      <w:proofErr w:type="spellStart"/>
      <w:proofErr w:type="gramStart"/>
      <w:r w:rsidRPr="00F71ABF">
        <w:rPr>
          <w:rFonts w:ascii="Garamond" w:hAnsi="Garamond" w:cs="Times New Roman"/>
          <w:sz w:val="24"/>
          <w:szCs w:val="24"/>
        </w:rPr>
        <w:t>nereid</w:t>
      </w:r>
      <w:proofErr w:type="spellEnd"/>
      <w:proofErr w:type="gramEnd"/>
      <w:r w:rsidRPr="00F71ABF">
        <w:rPr>
          <w:rFonts w:ascii="Garamond" w:hAnsi="Garamond" w:cs="Times New Roman"/>
          <w:sz w:val="24"/>
          <w:szCs w:val="24"/>
        </w:rPr>
        <w:t xml:space="preserve"> </w:t>
      </w:r>
      <w:proofErr w:type="spellStart"/>
      <w:r w:rsidRPr="00F71ABF">
        <w:rPr>
          <w:rFonts w:ascii="Garamond" w:hAnsi="Garamond" w:cs="Times New Roman"/>
          <w:sz w:val="24"/>
          <w:szCs w:val="24"/>
        </w:rPr>
        <w:t>polychaetes</w:t>
      </w:r>
      <w:proofErr w:type="spellEnd"/>
      <w:r w:rsidRPr="00F71ABF">
        <w:rPr>
          <w:rFonts w:ascii="Garamond" w:hAnsi="Garamond" w:cs="Times New Roman"/>
          <w:sz w:val="24"/>
          <w:szCs w:val="24"/>
        </w:rPr>
        <w:t>: Effects on soft-</w:t>
      </w:r>
    </w:p>
    <w:p w14:paraId="15C9FBA5" w14:textId="77777777" w:rsidR="00F71ABF" w:rsidRPr="00F71ABF" w:rsidRDefault="00F71ABF" w:rsidP="00F71ABF">
      <w:pPr>
        <w:pStyle w:val="NoSpacing"/>
        <w:spacing w:line="480" w:lineRule="auto"/>
        <w:ind w:firstLine="720"/>
        <w:rPr>
          <w:rFonts w:ascii="Garamond" w:hAnsi="Garamond" w:cs="Times New Roman"/>
          <w:sz w:val="24"/>
          <w:szCs w:val="24"/>
        </w:rPr>
      </w:pPr>
      <w:proofErr w:type="gramStart"/>
      <w:r w:rsidRPr="00F71ABF">
        <w:rPr>
          <w:rFonts w:ascii="Garamond" w:hAnsi="Garamond" w:cs="Times New Roman"/>
          <w:sz w:val="24"/>
          <w:szCs w:val="24"/>
        </w:rPr>
        <w:t>bottom</w:t>
      </w:r>
      <w:proofErr w:type="gramEnd"/>
      <w:r w:rsidRPr="00F71ABF">
        <w:rPr>
          <w:rFonts w:ascii="Garamond" w:hAnsi="Garamond" w:cs="Times New Roman"/>
          <w:sz w:val="24"/>
          <w:szCs w:val="24"/>
        </w:rPr>
        <w:t xml:space="preserve"> community structure.  Mar </w:t>
      </w:r>
      <w:proofErr w:type="spellStart"/>
      <w:r w:rsidRPr="00F71ABF">
        <w:rPr>
          <w:rFonts w:ascii="Garamond" w:hAnsi="Garamond" w:cs="Times New Roman"/>
          <w:sz w:val="24"/>
          <w:szCs w:val="24"/>
        </w:rPr>
        <w:t>Biol</w:t>
      </w:r>
      <w:proofErr w:type="spellEnd"/>
      <w:r w:rsidRPr="00F71ABF">
        <w:rPr>
          <w:rFonts w:ascii="Garamond" w:hAnsi="Garamond" w:cs="Times New Roman"/>
          <w:sz w:val="24"/>
          <w:szCs w:val="24"/>
        </w:rPr>
        <w:t xml:space="preserve"> 44:39-42</w:t>
      </w:r>
    </w:p>
    <w:p w14:paraId="00C7B8E5" w14:textId="77777777" w:rsidR="00F71ABF" w:rsidRPr="00F71ABF" w:rsidRDefault="00F71ABF" w:rsidP="00F71ABF">
      <w:pPr>
        <w:pStyle w:val="NoSpacing"/>
        <w:spacing w:line="480" w:lineRule="auto"/>
        <w:rPr>
          <w:rFonts w:ascii="Garamond" w:hAnsi="Garamond" w:cs="Times New Roman"/>
          <w:sz w:val="24"/>
          <w:szCs w:val="24"/>
        </w:rPr>
      </w:pPr>
      <w:r w:rsidRPr="00F71ABF">
        <w:rPr>
          <w:rFonts w:ascii="Garamond" w:hAnsi="Garamond" w:cs="Times New Roman"/>
          <w:sz w:val="24"/>
          <w:szCs w:val="24"/>
        </w:rPr>
        <w:t>3. Norton TA, Benson MR (1983</w:t>
      </w:r>
      <w:proofErr w:type="gramStart"/>
      <w:r w:rsidRPr="00F71ABF">
        <w:rPr>
          <w:rFonts w:ascii="Garamond" w:hAnsi="Garamond" w:cs="Times New Roman"/>
          <w:sz w:val="24"/>
          <w:szCs w:val="24"/>
        </w:rPr>
        <w:t>)  Ecological</w:t>
      </w:r>
      <w:proofErr w:type="gramEnd"/>
      <w:r w:rsidRPr="00F71ABF">
        <w:rPr>
          <w:rFonts w:ascii="Garamond" w:hAnsi="Garamond" w:cs="Times New Roman"/>
          <w:sz w:val="24"/>
          <w:szCs w:val="24"/>
        </w:rPr>
        <w:t xml:space="preserve"> interactions between the brown seaweed </w:t>
      </w:r>
    </w:p>
    <w:p w14:paraId="3CFE7A48" w14:textId="0D275C01" w:rsidR="00F71ABF" w:rsidRPr="00F71ABF" w:rsidRDefault="00F71ABF" w:rsidP="00F71ABF">
      <w:pPr>
        <w:pStyle w:val="NoSpacing"/>
        <w:spacing w:line="480" w:lineRule="auto"/>
        <w:ind w:firstLine="720"/>
        <w:rPr>
          <w:rFonts w:ascii="Garamond" w:hAnsi="Garamond" w:cs="Times New Roman"/>
          <w:sz w:val="24"/>
          <w:szCs w:val="24"/>
        </w:rPr>
      </w:pPr>
      <w:proofErr w:type="spellStart"/>
      <w:proofErr w:type="gramStart"/>
      <w:r w:rsidRPr="00F71ABF">
        <w:rPr>
          <w:rFonts w:ascii="Garamond" w:hAnsi="Garamond" w:cs="Times New Roman"/>
          <w:i/>
          <w:sz w:val="24"/>
          <w:szCs w:val="24"/>
        </w:rPr>
        <w:lastRenderedPageBreak/>
        <w:t>Sargassum</w:t>
      </w:r>
      <w:proofErr w:type="spellEnd"/>
      <w:r w:rsidRPr="00F71ABF">
        <w:rPr>
          <w:rFonts w:ascii="Garamond" w:hAnsi="Garamond" w:cs="Times New Roman"/>
          <w:i/>
          <w:sz w:val="24"/>
          <w:szCs w:val="24"/>
        </w:rPr>
        <w:t xml:space="preserve"> </w:t>
      </w:r>
      <w:proofErr w:type="spellStart"/>
      <w:r w:rsidRPr="00F71ABF">
        <w:rPr>
          <w:rFonts w:ascii="Garamond" w:hAnsi="Garamond" w:cs="Times New Roman"/>
          <w:i/>
          <w:sz w:val="24"/>
          <w:szCs w:val="24"/>
        </w:rPr>
        <w:t>muticum</w:t>
      </w:r>
      <w:proofErr w:type="spellEnd"/>
      <w:r w:rsidRPr="00F71ABF">
        <w:rPr>
          <w:rFonts w:ascii="Garamond" w:hAnsi="Garamond" w:cs="Times New Roman"/>
          <w:sz w:val="24"/>
          <w:szCs w:val="24"/>
        </w:rPr>
        <w:t xml:space="preserve"> and its associa</w:t>
      </w:r>
      <w:r>
        <w:rPr>
          <w:rFonts w:ascii="Garamond" w:hAnsi="Garamond" w:cs="Times New Roman"/>
          <w:sz w:val="24"/>
          <w:szCs w:val="24"/>
        </w:rPr>
        <w:t>ted fauna.</w:t>
      </w:r>
      <w:proofErr w:type="gramEnd"/>
      <w:r>
        <w:rPr>
          <w:rFonts w:ascii="Garamond" w:hAnsi="Garamond" w:cs="Times New Roman"/>
          <w:sz w:val="24"/>
          <w:szCs w:val="24"/>
        </w:rPr>
        <w:t xml:space="preserve">  Mar </w:t>
      </w:r>
      <w:proofErr w:type="spellStart"/>
      <w:r>
        <w:rPr>
          <w:rFonts w:ascii="Garamond" w:hAnsi="Garamond" w:cs="Times New Roman"/>
          <w:sz w:val="24"/>
          <w:szCs w:val="24"/>
        </w:rPr>
        <w:t>Biol</w:t>
      </w:r>
      <w:proofErr w:type="spellEnd"/>
      <w:r>
        <w:rPr>
          <w:rFonts w:ascii="Garamond" w:hAnsi="Garamond" w:cs="Times New Roman"/>
          <w:sz w:val="24"/>
          <w:szCs w:val="24"/>
        </w:rPr>
        <w:t xml:space="preserve"> 75:169-177</w:t>
      </w:r>
    </w:p>
    <w:p w14:paraId="1B52F975" w14:textId="230F5406" w:rsidR="005C0EC6" w:rsidRPr="00527A82" w:rsidRDefault="00F71ABF" w:rsidP="000F7014">
      <w:pPr>
        <w:spacing w:after="0" w:line="480" w:lineRule="auto"/>
        <w:rPr>
          <w:rFonts w:ascii="Garamond" w:eastAsia="Times New Roman" w:hAnsi="Garamond" w:cs="Times New Roman"/>
          <w:sz w:val="24"/>
          <w:szCs w:val="24"/>
          <w:lang w:val="en-US"/>
        </w:rPr>
      </w:pPr>
      <w:r>
        <w:rPr>
          <w:rFonts w:ascii="Garamond" w:eastAsia="Times New Roman" w:hAnsi="Garamond" w:cs="Times New Roman"/>
          <w:b/>
          <w:bCs/>
          <w:color w:val="000000"/>
          <w:sz w:val="24"/>
          <w:szCs w:val="24"/>
          <w:lang w:val="en-US"/>
        </w:rPr>
        <w:t>Appendix 2</w:t>
      </w:r>
      <w:r w:rsidR="005C0EC6" w:rsidRPr="00527A82">
        <w:rPr>
          <w:rFonts w:ascii="Garamond" w:eastAsia="Times New Roman" w:hAnsi="Garamond" w:cs="Times New Roman"/>
          <w:b/>
          <w:bCs/>
          <w:color w:val="000000"/>
          <w:sz w:val="24"/>
          <w:szCs w:val="24"/>
          <w:lang w:val="en-US"/>
        </w:rPr>
        <w:t xml:space="preserve">: </w:t>
      </w:r>
      <w:r w:rsidR="005C0EC6" w:rsidRPr="00527A82">
        <w:rPr>
          <w:rFonts w:ascii="Garamond" w:eastAsia="Times New Roman" w:hAnsi="Garamond" w:cs="Times New Roman"/>
          <w:bCs/>
          <w:color w:val="000000"/>
          <w:sz w:val="24"/>
          <w:szCs w:val="24"/>
          <w:lang w:val="en-US"/>
        </w:rPr>
        <w:t xml:space="preserve">Spatial and temporal variation in </w:t>
      </w:r>
      <w:proofErr w:type="spellStart"/>
      <w:r w:rsidR="005C0EC6" w:rsidRPr="00527A82">
        <w:rPr>
          <w:rFonts w:ascii="Garamond" w:eastAsia="Times New Roman" w:hAnsi="Garamond" w:cs="Times New Roman"/>
          <w:bCs/>
          <w:color w:val="000000"/>
          <w:sz w:val="24"/>
          <w:szCs w:val="24"/>
          <w:lang w:val="en-US"/>
        </w:rPr>
        <w:t>seagrass</w:t>
      </w:r>
      <w:proofErr w:type="spellEnd"/>
      <w:r w:rsidR="005C0EC6" w:rsidRPr="00527A82">
        <w:rPr>
          <w:rFonts w:ascii="Garamond" w:eastAsia="Times New Roman" w:hAnsi="Garamond" w:cs="Times New Roman"/>
          <w:bCs/>
          <w:color w:val="000000"/>
          <w:sz w:val="24"/>
          <w:szCs w:val="24"/>
          <w:lang w:val="en-US"/>
        </w:rPr>
        <w:t xml:space="preserve"> meadow temperature and salinity.</w:t>
      </w:r>
      <w:r w:rsidR="005C0EC6" w:rsidRPr="00527A82">
        <w:rPr>
          <w:rFonts w:ascii="Garamond" w:eastAsia="Times New Roman" w:hAnsi="Garamond" w:cs="Times New Roman"/>
          <w:b/>
          <w:bCs/>
          <w:color w:val="000000"/>
          <w:sz w:val="24"/>
          <w:szCs w:val="24"/>
          <w:lang w:val="en-US"/>
        </w:rPr>
        <w:t xml:space="preserve"> </w:t>
      </w:r>
      <w:r w:rsidR="005C0EC6" w:rsidRPr="00527A82">
        <w:rPr>
          <w:rFonts w:ascii="Garamond" w:eastAsia="Times New Roman" w:hAnsi="Garamond" w:cs="Times New Roman"/>
          <w:color w:val="000000"/>
          <w:sz w:val="24"/>
          <w:szCs w:val="24"/>
          <w:lang w:val="en-US"/>
        </w:rPr>
        <w:t>Model comparisons for mixed effects models</w:t>
      </w:r>
      <w:r w:rsidR="00DC785B" w:rsidRPr="00527A82">
        <w:rPr>
          <w:rFonts w:ascii="Garamond" w:eastAsia="Times New Roman" w:hAnsi="Garamond" w:cs="Times New Roman"/>
          <w:color w:val="000000"/>
          <w:sz w:val="24"/>
          <w:szCs w:val="24"/>
          <w:lang w:val="en-US"/>
        </w:rPr>
        <w:t xml:space="preserve"> with meadow as a random effect (t = time, P = position).</w:t>
      </w:r>
      <w:r w:rsidR="00107A77" w:rsidRPr="00527A82">
        <w:rPr>
          <w:rFonts w:ascii="Garamond" w:eastAsia="Times New Roman" w:hAnsi="Garamond" w:cs="Times New Roman"/>
          <w:color w:val="000000"/>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3"/>
        <w:gridCol w:w="1948"/>
        <w:gridCol w:w="738"/>
        <w:gridCol w:w="723"/>
        <w:gridCol w:w="416"/>
        <w:gridCol w:w="915"/>
        <w:gridCol w:w="713"/>
        <w:gridCol w:w="820"/>
      </w:tblGrid>
      <w:tr w:rsidR="00C147B2" w:rsidRPr="00527A82" w14:paraId="23110185"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8C12A"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742EB" w14:textId="77777777" w:rsidR="005C0EC6" w:rsidRPr="00C20EC9" w:rsidRDefault="005C0EC6" w:rsidP="000F7014">
            <w:pPr>
              <w:spacing w:after="0" w:line="480" w:lineRule="auto"/>
              <w:rPr>
                <w:rFonts w:ascii="Garamond" w:eastAsia="Times New Roman" w:hAnsi="Garamond" w:cs="Times New Roman"/>
                <w:sz w:val="24"/>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2955" w14:textId="77777777" w:rsidR="005C0EC6" w:rsidRPr="00C20EC9" w:rsidRDefault="005C0EC6"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17460"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i/>
                <w:iCs/>
                <w:color w:val="000000"/>
                <w:sz w:val="24"/>
                <w:szCs w:val="20"/>
                <w:lang w:val="en-US"/>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6032" w14:textId="77777777" w:rsidR="005C0EC6" w:rsidRPr="00C20EC9" w:rsidRDefault="005C0EC6"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df</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8FF0F" w14:textId="77777777" w:rsidR="005C0EC6" w:rsidRPr="00C20EC9" w:rsidRDefault="005C0EC6"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logLik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DB253"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EE5C2"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P</w:t>
            </w:r>
          </w:p>
        </w:tc>
      </w:tr>
      <w:tr w:rsidR="005C0EC6" w:rsidRPr="00527A82" w14:paraId="254CE90A"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0E13"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Temperature</w:t>
            </w:r>
          </w:p>
        </w:tc>
      </w:tr>
      <w:tr w:rsidR="00C147B2" w:rsidRPr="00527A82" w14:paraId="268B84A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AF5"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0B6ED" w14:textId="26C6C55F"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T = </w:t>
            </w:r>
            <w:r w:rsidR="00DC785B" w:rsidRPr="00C20EC9">
              <w:rPr>
                <w:rFonts w:ascii="Garamond" w:eastAsia="Times New Roman" w:hAnsi="Garamond" w:cs="Times New Roman"/>
                <w:b/>
                <w:bCs/>
                <w:color w:val="000000"/>
                <w:sz w:val="24"/>
                <w:szCs w:val="20"/>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69EB3" w14:textId="1A71EBC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33BED" w14:textId="385B9BAD"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0.963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D98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CF23" w14:textId="7C2E6DE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-20.410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22F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75E5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22CF28CF" w14:textId="77777777" w:rsidTr="005C0EC6">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BD77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625A2" w14:textId="2455694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T = </w:t>
            </w:r>
            <w:r w:rsidR="00DC785B" w:rsidRPr="00C20EC9">
              <w:rPr>
                <w:rFonts w:ascii="Garamond" w:eastAsia="Times New Roman" w:hAnsi="Garamond" w:cs="Times New Roman"/>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E882E" w14:textId="55BA0DC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AF566" w14:textId="6F538074"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515B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924F" w14:textId="7A364F1F"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-25.554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C9F69" w14:textId="1A8FC7C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80A0" w14:textId="1FD3FC6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&lt;</w:t>
            </w:r>
            <w:r w:rsidR="00E96A93" w:rsidRPr="00C20EC9">
              <w:rPr>
                <w:rFonts w:ascii="Garamond" w:eastAsia="Times New Roman" w:hAnsi="Garamond" w:cs="Times New Roman"/>
                <w:color w:val="000000"/>
                <w:sz w:val="24"/>
                <w:szCs w:val="20"/>
                <w:lang w:val="en-US"/>
              </w:rPr>
              <w:t xml:space="preserve"> </w:t>
            </w:r>
            <w:r w:rsidRPr="00C20EC9">
              <w:rPr>
                <w:rFonts w:ascii="Garamond" w:eastAsia="Times New Roman" w:hAnsi="Garamond" w:cs="Times New Roman"/>
                <w:color w:val="000000"/>
                <w:sz w:val="24"/>
                <w:szCs w:val="20"/>
                <w:lang w:val="en-US"/>
              </w:rPr>
              <w:t>0.01</w:t>
            </w:r>
          </w:p>
        </w:tc>
      </w:tr>
      <w:tr w:rsidR="00C147B2" w:rsidRPr="00527A82" w14:paraId="68C6BD98"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D46E6"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93CA" w14:textId="697C4A03"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T = </w:t>
            </w:r>
            <w:r w:rsidR="00DC785B" w:rsidRPr="00C20EC9">
              <w:rPr>
                <w:rFonts w:ascii="Garamond" w:eastAsia="Times New Roman" w:hAnsi="Garamond" w:cs="Times New Roman"/>
                <w:color w:val="000000"/>
                <w:sz w:val="24"/>
                <w:szCs w:val="20"/>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362A2" w14:textId="36CFB64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BB62D" w14:textId="6AB77000"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8B9C9"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1AE7" w14:textId="7C11F9D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-32.502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0E350" w14:textId="01ACC5B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D5445" w14:textId="1311FB37" w:rsidR="005C0EC6" w:rsidRPr="00C20EC9" w:rsidRDefault="00E96A93" w:rsidP="000F7014">
            <w:pPr>
              <w:spacing w:after="0" w:line="480" w:lineRule="auto"/>
              <w:jc w:val="both"/>
              <w:rPr>
                <w:rFonts w:ascii="Garamond" w:eastAsia="Times New Roman" w:hAnsi="Garamond" w:cs="Times New Roman"/>
                <w:sz w:val="24"/>
                <w:szCs w:val="20"/>
                <w:vertAlign w:val="superscript"/>
                <w:lang w:val="en-US"/>
              </w:rPr>
            </w:pPr>
            <w:r w:rsidRPr="00C20EC9">
              <w:rPr>
                <w:rFonts w:ascii="Garamond" w:eastAsia="Times New Roman" w:hAnsi="Garamond" w:cs="Times New Roman"/>
                <w:color w:val="000000"/>
                <w:sz w:val="24"/>
                <w:szCs w:val="20"/>
                <w:lang w:val="en-US"/>
              </w:rPr>
              <w:t>&lt; 10</w:t>
            </w:r>
            <w:r w:rsidR="00C147B2" w:rsidRPr="00C20EC9">
              <w:rPr>
                <w:rFonts w:ascii="Garamond" w:eastAsia="Times New Roman" w:hAnsi="Garamond" w:cs="Times New Roman"/>
                <w:color w:val="000000"/>
                <w:sz w:val="24"/>
                <w:szCs w:val="20"/>
                <w:vertAlign w:val="superscript"/>
                <w:lang w:val="en-US"/>
              </w:rPr>
              <w:t>-4</w:t>
            </w:r>
          </w:p>
        </w:tc>
      </w:tr>
      <w:tr w:rsidR="005C0EC6" w:rsidRPr="00527A82" w14:paraId="4667DA5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46AF4" w14:textId="33DF17C4"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Salinity</w:t>
            </w:r>
          </w:p>
        </w:tc>
      </w:tr>
      <w:tr w:rsidR="00C147B2" w:rsidRPr="00527A82" w14:paraId="60C1371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05BA8"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B2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8EEE8" w14:textId="376D8521"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S = </w:t>
            </w:r>
            <w:r w:rsidR="00DC785B" w:rsidRPr="00C20EC9">
              <w:rPr>
                <w:rFonts w:ascii="Garamond" w:eastAsia="Times New Roman" w:hAnsi="Garamond" w:cs="Times New Roman"/>
                <w:b/>
                <w:bCs/>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220EE" w14:textId="57E8F987"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644F7" w14:textId="5F71934E"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0B755"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E9B" w14:textId="3B8F67E8"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-35.591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FB4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47389"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0B1E70EA"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8162" w14:textId="7F058353" w:rsidR="005C0EC6" w:rsidRPr="00C20EC9" w:rsidRDefault="00C147B2"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B3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7041" w14:textId="2DAF1CD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S = </w:t>
            </w:r>
            <w:r w:rsidR="00DC785B" w:rsidRPr="00C20EC9">
              <w:rPr>
                <w:rFonts w:ascii="Garamond" w:eastAsia="Times New Roman" w:hAnsi="Garamond" w:cs="Times New Roman"/>
                <w:color w:val="000000"/>
                <w:sz w:val="24"/>
                <w:szCs w:val="20"/>
                <w:lang w:val="en-US"/>
              </w:rPr>
              <w:t>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5DEE" w14:textId="2C4A5082"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5804" w14:textId="386D4680"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E622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DB2" w14:textId="16D559E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3B319" w14:textId="6CB938C1"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AB354" w14:textId="1D0FE46A"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0.24</w:t>
            </w:r>
          </w:p>
        </w:tc>
      </w:tr>
      <w:tr w:rsidR="00C147B2" w:rsidRPr="00527A82" w14:paraId="7D755D1D"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E7ADB" w14:textId="75A35A8A" w:rsidR="005C0EC6" w:rsidRPr="00C20EC9" w:rsidRDefault="00C147B2"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B1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BDFBA" w14:textId="44291E8D" w:rsidR="005C0EC6" w:rsidRPr="00C20EC9" w:rsidRDefault="00DC785B"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2B6F0" w14:textId="12A1D3B5"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109.8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0341" w14:textId="6FB940D4" w:rsidR="005C0EC6" w:rsidRPr="00C20EC9" w:rsidRDefault="00C147B2"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6CE4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2DA" w14:textId="687F9C18"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0F58F" w14:textId="13018D21" w:rsidR="005C0EC6" w:rsidRPr="00C20EC9" w:rsidRDefault="00C147B2"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27.74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949E9" w14:textId="79AD077E" w:rsidR="005C0EC6" w:rsidRPr="00C20EC9" w:rsidRDefault="00E96A93" w:rsidP="000F7014">
            <w:pPr>
              <w:spacing w:after="0" w:line="480" w:lineRule="auto"/>
              <w:jc w:val="both"/>
              <w:rPr>
                <w:rFonts w:ascii="Garamond" w:eastAsia="Times New Roman" w:hAnsi="Garamond" w:cs="Times New Roman"/>
                <w:sz w:val="24"/>
                <w:szCs w:val="20"/>
                <w:vertAlign w:val="superscript"/>
                <w:lang w:val="en-US"/>
              </w:rPr>
            </w:pPr>
            <w:r w:rsidRPr="00C20EC9">
              <w:rPr>
                <w:rFonts w:ascii="Garamond" w:eastAsia="Times New Roman" w:hAnsi="Garamond" w:cs="Times New Roman"/>
                <w:color w:val="000000"/>
                <w:sz w:val="24"/>
                <w:szCs w:val="20"/>
                <w:lang w:val="en-US"/>
              </w:rPr>
              <w:t>&lt; 10</w:t>
            </w:r>
            <w:r w:rsidR="00C147B2" w:rsidRPr="00C20EC9">
              <w:rPr>
                <w:rFonts w:ascii="Garamond" w:eastAsia="Times New Roman" w:hAnsi="Garamond" w:cs="Times New Roman"/>
                <w:color w:val="000000"/>
                <w:sz w:val="24"/>
                <w:szCs w:val="20"/>
                <w:vertAlign w:val="superscript"/>
                <w:lang w:val="en-US"/>
              </w:rPr>
              <w:t>-6</w:t>
            </w:r>
          </w:p>
        </w:tc>
      </w:tr>
      <w:tr w:rsidR="005C0EC6" w:rsidRPr="00527A82" w14:paraId="09C30A8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209EA" w14:textId="7E057823"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Shoot density</w:t>
            </w:r>
          </w:p>
        </w:tc>
      </w:tr>
      <w:tr w:rsidR="00C147B2" w:rsidRPr="00527A82" w14:paraId="5754C4E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7E9E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55B5" w14:textId="7885CFE6" w:rsidR="005C0EC6" w:rsidRPr="00C20EC9" w:rsidRDefault="00DC785B"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Sh</w:t>
            </w:r>
            <w:proofErr w:type="spellEnd"/>
            <w:r w:rsidRPr="00C20EC9">
              <w:rPr>
                <w:rFonts w:ascii="Garamond" w:eastAsia="Times New Roman" w:hAnsi="Garamond" w:cs="Times New Roman"/>
                <w:b/>
                <w:bCs/>
                <w:color w:val="000000"/>
                <w:sz w:val="24"/>
                <w:szCs w:val="20"/>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5ADD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B818"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0.836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2757F"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23785"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-17.920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8AD8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EC94"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2727737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1C0C8"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98B7" w14:textId="4085B21A" w:rsidR="005C0EC6" w:rsidRPr="00C20EC9" w:rsidRDefault="00DC785B"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Sh</w:t>
            </w:r>
            <w:proofErr w:type="spellEnd"/>
            <w:r w:rsidRPr="00C20EC9">
              <w:rPr>
                <w:rFonts w:ascii="Garamond" w:eastAsia="Times New Roman" w:hAnsi="Garamond" w:cs="Times New Roman"/>
                <w:color w:val="000000"/>
                <w:sz w:val="24"/>
                <w:szCs w:val="20"/>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8791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9AA84"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50EA"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FD502"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-22.735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89D0"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2D378"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w:t>
            </w:r>
          </w:p>
        </w:tc>
      </w:tr>
      <w:tr w:rsidR="00C147B2" w:rsidRPr="00527A82" w14:paraId="408E6F96"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48F84"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29026" w14:textId="640E598C" w:rsidR="005C0EC6" w:rsidRPr="00C20EC9" w:rsidRDefault="00DC785B"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Sh</w:t>
            </w:r>
            <w:proofErr w:type="spellEnd"/>
            <w:r w:rsidRPr="00C20EC9">
              <w:rPr>
                <w:rFonts w:ascii="Garamond" w:eastAsia="Times New Roman" w:hAnsi="Garamond" w:cs="Times New Roman"/>
                <w:color w:val="000000"/>
                <w:sz w:val="24"/>
                <w:szCs w:val="20"/>
                <w:lang w:val="en-US"/>
              </w:rPr>
              <w:t xml:space="preserve">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C970"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C9A0B"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E4EFE"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94C8C"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-16.810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94D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BD67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0.27</w:t>
            </w:r>
          </w:p>
        </w:tc>
      </w:tr>
      <w:tr w:rsidR="005C0EC6" w:rsidRPr="00527A82" w14:paraId="5FE425E4"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BB2B9"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Leaf area index (LAI)</w:t>
            </w:r>
          </w:p>
        </w:tc>
      </w:tr>
      <w:tr w:rsidR="00C147B2" w:rsidRPr="00527A82" w14:paraId="5E47235F"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E8EFE"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lastRenderedPageBreak/>
              <w:t>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08715" w14:textId="48C0273C"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LAI = </w:t>
            </w:r>
            <w:r w:rsidR="00DC785B" w:rsidRPr="00C20EC9">
              <w:rPr>
                <w:rFonts w:ascii="Garamond" w:eastAsia="Times New Roman" w:hAnsi="Garamond" w:cs="Times New Roman"/>
                <w:b/>
                <w:bCs/>
                <w:color w:val="000000"/>
                <w:sz w:val="24"/>
                <w:szCs w:val="20"/>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FE2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6047B"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6872C"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C8E6F" w14:textId="607E7500"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-84.698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FDEE"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89DA"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C147B2" w:rsidRPr="00527A82" w14:paraId="79FDADC1"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4CFAC"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FE35C" w14:textId="791D11CA"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LAI = </w:t>
            </w:r>
            <w:r w:rsidR="00DC785B" w:rsidRPr="00C20EC9">
              <w:rPr>
                <w:rFonts w:ascii="Garamond" w:eastAsia="Times New Roman" w:hAnsi="Garamond" w:cs="Times New Roman"/>
                <w:color w:val="000000"/>
                <w:sz w:val="24"/>
                <w:szCs w:val="20"/>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20D26"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44A6"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93F9D"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436C" w14:textId="1BE59C34"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-90.184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97AD3"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BC68"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w:t>
            </w:r>
          </w:p>
        </w:tc>
      </w:tr>
      <w:tr w:rsidR="00C147B2" w:rsidRPr="00527A82" w14:paraId="75B750BE"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FCC5D" w14:textId="77777777" w:rsidR="005C0EC6" w:rsidRPr="00C20EC9" w:rsidRDefault="005C0EC6"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FBA04" w14:textId="4A6E8860"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 xml:space="preserve">LAI = </w:t>
            </w:r>
            <w:r w:rsidR="00DC785B" w:rsidRPr="00C20EC9">
              <w:rPr>
                <w:rFonts w:ascii="Garamond" w:eastAsia="Times New Roman" w:hAnsi="Garamond" w:cs="Times New Roman"/>
                <w:color w:val="000000"/>
                <w:sz w:val="24"/>
                <w:szCs w:val="20"/>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0811"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3B23" w14:textId="77777777" w:rsidR="005C0EC6" w:rsidRPr="00C20EC9" w:rsidRDefault="005C0EC6"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361B7"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88592" w14:textId="512A6E28" w:rsidR="005C0EC6" w:rsidRPr="00C20EC9" w:rsidRDefault="00AA39D0"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-84.059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8EE94"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9AFB" w14:textId="77777777" w:rsidR="005C0EC6" w:rsidRPr="00C20EC9" w:rsidRDefault="005C0EC6"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0.40</w:t>
            </w:r>
          </w:p>
        </w:tc>
      </w:tr>
      <w:tr w:rsidR="00EA0AB7" w:rsidRPr="00527A82" w14:paraId="252D9A9D" w14:textId="77777777" w:rsidTr="00737467">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73E4C" w14:textId="42AEC80B" w:rsidR="00EA0AB7" w:rsidRPr="00C20EC9" w:rsidRDefault="00EA0AB7" w:rsidP="00737467">
            <w:pPr>
              <w:spacing w:after="0" w:line="480" w:lineRule="auto"/>
              <w:jc w:val="both"/>
              <w:rPr>
                <w:rFonts w:ascii="Garamond" w:eastAsia="Times New Roman" w:hAnsi="Garamond" w:cs="Times New Roman"/>
                <w:b/>
                <w:color w:val="000000"/>
                <w:sz w:val="24"/>
                <w:szCs w:val="20"/>
                <w:lang w:val="en-US"/>
              </w:rPr>
            </w:pPr>
            <w:r w:rsidRPr="00C20EC9">
              <w:rPr>
                <w:rFonts w:ascii="Garamond" w:eastAsia="Times New Roman" w:hAnsi="Garamond" w:cs="Times New Roman"/>
                <w:b/>
                <w:color w:val="000000"/>
                <w:sz w:val="24"/>
                <w:szCs w:val="20"/>
                <w:lang w:val="en-US"/>
              </w:rPr>
              <w:t>Epiphyte load</w:t>
            </w:r>
          </w:p>
        </w:tc>
      </w:tr>
      <w:tr w:rsidR="00EA0AB7" w:rsidRPr="00527A82" w14:paraId="1012152A"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8642" w14:textId="649FBF25" w:rsidR="00EA0AB7" w:rsidRPr="00C20EC9" w:rsidRDefault="00EA0AB7" w:rsidP="00737467">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F6273" w14:textId="5CAC2727"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proofErr w:type="spellStart"/>
            <w:r w:rsidRPr="00C20EC9">
              <w:rPr>
                <w:rFonts w:ascii="Garamond" w:eastAsia="Times New Roman" w:hAnsi="Garamond" w:cs="Times New Roman"/>
                <w:color w:val="000000"/>
                <w:sz w:val="24"/>
                <w:szCs w:val="20"/>
                <w:lang w:val="en-US"/>
              </w:rPr>
              <w:t>Epi</w:t>
            </w:r>
            <w:proofErr w:type="spellEnd"/>
            <w:r w:rsidRPr="00C20EC9">
              <w:rPr>
                <w:rFonts w:ascii="Garamond" w:eastAsia="Times New Roman" w:hAnsi="Garamond" w:cs="Times New Roman"/>
                <w:color w:val="000000"/>
                <w:sz w:val="24"/>
                <w:szCs w:val="20"/>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B2C3" w14:textId="4100153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CCA3" w14:textId="0D53CF7F" w:rsidR="00EA0AB7" w:rsidRPr="00C20EC9" w:rsidRDefault="00EA0AB7" w:rsidP="00737467">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57556" w14:textId="75CDED30"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34234" w14:textId="34F8BDC6" w:rsidR="00EA0AB7" w:rsidRPr="00C20EC9" w:rsidRDefault="00EA0AB7" w:rsidP="00EA0AB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F9631" w14:textId="13EC0CD1"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18C59" w14:textId="7CCDC76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w:t>
            </w:r>
          </w:p>
        </w:tc>
      </w:tr>
      <w:tr w:rsidR="00EA0AB7" w:rsidRPr="00527A82" w14:paraId="135E8A43"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00B13" w14:textId="0535B43A" w:rsidR="00EA0AB7" w:rsidRPr="00C20EC9" w:rsidRDefault="00EA0AB7" w:rsidP="00737467">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5CFCA" w14:textId="7E7E225E"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proofErr w:type="spellStart"/>
            <w:r w:rsidRPr="00C20EC9">
              <w:rPr>
                <w:rFonts w:ascii="Garamond" w:eastAsia="Times New Roman" w:hAnsi="Garamond" w:cs="Times New Roman"/>
                <w:color w:val="000000"/>
                <w:sz w:val="24"/>
                <w:szCs w:val="20"/>
                <w:lang w:val="en-US"/>
              </w:rPr>
              <w:t>Epi</w:t>
            </w:r>
            <w:proofErr w:type="spellEnd"/>
            <w:r w:rsidRPr="00C20EC9">
              <w:rPr>
                <w:rFonts w:ascii="Garamond" w:eastAsia="Times New Roman" w:hAnsi="Garamond" w:cs="Times New Roman"/>
                <w:color w:val="000000"/>
                <w:sz w:val="24"/>
                <w:szCs w:val="20"/>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143D6" w14:textId="3B3A47AE"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43F37" w14:textId="720B1A58" w:rsidR="00EA0AB7" w:rsidRPr="00C20EC9" w:rsidRDefault="00EA0AB7" w:rsidP="00737467">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9C59F" w14:textId="4BAE18A3"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F37C9" w14:textId="5EEB5829"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9.996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BE505" w14:textId="60F8135B"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2.60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DEA33" w14:textId="20B30F04" w:rsidR="00EA0AB7" w:rsidRPr="00C20EC9" w:rsidRDefault="00EA0AB7" w:rsidP="00737467">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0.46</w:t>
            </w:r>
          </w:p>
        </w:tc>
      </w:tr>
      <w:tr w:rsidR="00EA0AB7" w:rsidRPr="00527A82" w14:paraId="7D8DCD20"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9FB5" w14:textId="2507747A" w:rsidR="00EA0AB7" w:rsidRPr="00C20EC9" w:rsidRDefault="00EA0AB7" w:rsidP="000F7014">
            <w:pPr>
              <w:spacing w:after="0" w:line="480" w:lineRule="auto"/>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E9567" w14:textId="491B4A10"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proofErr w:type="spellStart"/>
            <w:r w:rsidRPr="00C20EC9">
              <w:rPr>
                <w:rFonts w:ascii="Garamond" w:eastAsia="Times New Roman" w:hAnsi="Garamond" w:cs="Times New Roman"/>
                <w:color w:val="000000"/>
                <w:sz w:val="24"/>
                <w:szCs w:val="20"/>
                <w:lang w:val="en-US"/>
              </w:rPr>
              <w:t>Epi</w:t>
            </w:r>
            <w:proofErr w:type="spellEnd"/>
            <w:r w:rsidRPr="00C20EC9">
              <w:rPr>
                <w:rFonts w:ascii="Garamond" w:eastAsia="Times New Roman" w:hAnsi="Garamond" w:cs="Times New Roman"/>
                <w:color w:val="000000"/>
                <w:sz w:val="24"/>
                <w:szCs w:val="20"/>
                <w:lang w:val="en-US"/>
              </w:rPr>
              <w:t xml:space="preserve"> = 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888" w14:textId="45DCA53E"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C09A67" w14:textId="77A65A7D" w:rsidR="00EA0AB7" w:rsidRPr="00C20EC9" w:rsidRDefault="00EA0AB7" w:rsidP="000F7014">
            <w:pPr>
              <w:spacing w:after="0" w:line="480" w:lineRule="auto"/>
              <w:jc w:val="center"/>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048D1" w14:textId="5AB21796"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266D3D" w14:textId="702C145B"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10.018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9ABFB" w14:textId="586E9B71"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8889" w14:textId="14775A1E" w:rsidR="00EA0AB7" w:rsidRPr="00C20EC9" w:rsidRDefault="00EA0AB7" w:rsidP="000F7014">
            <w:pPr>
              <w:spacing w:after="0" w:line="480" w:lineRule="auto"/>
              <w:jc w:val="both"/>
              <w:rPr>
                <w:rFonts w:ascii="Garamond" w:eastAsia="Times New Roman" w:hAnsi="Garamond" w:cs="Times New Roman"/>
                <w:color w:val="000000"/>
                <w:sz w:val="24"/>
                <w:szCs w:val="20"/>
                <w:lang w:val="en-US"/>
              </w:rPr>
            </w:pPr>
            <w:r w:rsidRPr="00C20EC9">
              <w:rPr>
                <w:rFonts w:ascii="Garamond" w:eastAsia="Times New Roman" w:hAnsi="Garamond" w:cs="Times New Roman"/>
                <w:color w:val="000000"/>
                <w:sz w:val="24"/>
                <w:szCs w:val="20"/>
                <w:lang w:val="en-US"/>
              </w:rPr>
              <w:t>0.76</w:t>
            </w:r>
          </w:p>
        </w:tc>
      </w:tr>
    </w:tbl>
    <w:p w14:paraId="0C0F0F4E" w14:textId="3D92CA5D" w:rsidR="00F047CC" w:rsidRPr="00527A82" w:rsidRDefault="00F047CC">
      <w:pPr>
        <w:rPr>
          <w:rFonts w:ascii="Garamond" w:eastAsia="Times New Roman" w:hAnsi="Garamond" w:cs="Times New Roman"/>
          <w:b/>
          <w:color w:val="000000"/>
          <w:sz w:val="24"/>
          <w:szCs w:val="24"/>
          <w:lang w:val="en-US"/>
        </w:rPr>
      </w:pPr>
    </w:p>
    <w:p w14:paraId="171741BA" w14:textId="2BF1070C" w:rsidR="00F71ABF" w:rsidRPr="0084569B" w:rsidRDefault="00F71ABF" w:rsidP="00F71ABF">
      <w:pPr>
        <w:spacing w:line="480" w:lineRule="auto"/>
        <w:rPr>
          <w:rFonts w:ascii="Garamond" w:hAnsi="Garamond"/>
          <w:sz w:val="24"/>
        </w:rPr>
      </w:pPr>
      <w:r>
        <w:rPr>
          <w:rFonts w:ascii="Garamond" w:hAnsi="Garamond"/>
          <w:b/>
          <w:sz w:val="24"/>
        </w:rPr>
        <w:t>Appendix 3</w:t>
      </w:r>
      <w:r w:rsidRPr="0084569B">
        <w:rPr>
          <w:rFonts w:ascii="Garamond" w:hAnsi="Garamond"/>
          <w:b/>
          <w:sz w:val="24"/>
        </w:rPr>
        <w:t xml:space="preserve">: </w:t>
      </w:r>
      <w:r w:rsidRPr="0084569B">
        <w:rPr>
          <w:rFonts w:ascii="Garamond" w:hAnsi="Garamond"/>
          <w:sz w:val="24"/>
        </w:rPr>
        <w:t xml:space="preserve">Epiphyte loads at the three sites in the mid (M) and late (L) summer of 2012. Values are average epiphytes loads </w:t>
      </w:r>
      <w:r w:rsidRPr="0084569B">
        <w:rPr>
          <w:rFonts w:ascii="Garamond" w:hAnsi="Garamond"/>
          <w:sz w:val="24"/>
        </w:rPr>
        <w:sym w:font="Symbol" w:char="F0B1"/>
      </w:r>
      <w:r w:rsidRPr="0084569B">
        <w:rPr>
          <w:rFonts w:ascii="Garamond" w:hAnsi="Garamond"/>
          <w:sz w:val="24"/>
        </w:rPr>
        <w:t xml:space="preserve"> standard error (number of shoots). Site abbreviations: DC = Dodger Channel, WI = Wizard Islet, NB = </w:t>
      </w:r>
      <w:proofErr w:type="spellStart"/>
      <w:r w:rsidRPr="0084569B">
        <w:rPr>
          <w:rFonts w:ascii="Garamond" w:hAnsi="Garamond"/>
          <w:sz w:val="24"/>
        </w:rPr>
        <w:t>Numukamis</w:t>
      </w:r>
      <w:proofErr w:type="spellEnd"/>
      <w:r w:rsidRPr="0084569B">
        <w:rPr>
          <w:rFonts w:ascii="Garamond" w:hAnsi="Garamond"/>
          <w:sz w:val="24"/>
        </w:rPr>
        <w:t xml:space="preserve"> Bay. Epiphyte load is standardized to </w:t>
      </w:r>
      <w:proofErr w:type="spellStart"/>
      <w:r w:rsidRPr="0084569B">
        <w:rPr>
          <w:rFonts w:ascii="Garamond" w:hAnsi="Garamond"/>
          <w:sz w:val="24"/>
        </w:rPr>
        <w:t>seagrass</w:t>
      </w:r>
      <w:proofErr w:type="spellEnd"/>
      <w:r w:rsidRPr="0084569B">
        <w:rPr>
          <w:rFonts w:ascii="Garamond" w:hAnsi="Garamond"/>
          <w:sz w:val="24"/>
        </w:rPr>
        <w:t xml:space="preserve"> dry weight in grams.  </w:t>
      </w:r>
    </w:p>
    <w:tbl>
      <w:tblPr>
        <w:tblStyle w:val="TableGrid"/>
        <w:tblW w:w="6658" w:type="dxa"/>
        <w:tblLayout w:type="fixed"/>
        <w:tblLook w:val="04A0" w:firstRow="1" w:lastRow="0" w:firstColumn="1" w:lastColumn="0" w:noHBand="0" w:noVBand="1"/>
      </w:tblPr>
      <w:tblGrid>
        <w:gridCol w:w="733"/>
        <w:gridCol w:w="1530"/>
        <w:gridCol w:w="1452"/>
        <w:gridCol w:w="1525"/>
        <w:gridCol w:w="1418"/>
      </w:tblGrid>
      <w:tr w:rsidR="00F71ABF" w:rsidRPr="005C45C9" w14:paraId="5C0EADEF" w14:textId="77777777" w:rsidTr="00280771">
        <w:trPr>
          <w:trHeight w:val="591"/>
        </w:trPr>
        <w:tc>
          <w:tcPr>
            <w:tcW w:w="733" w:type="dxa"/>
            <w:vMerge w:val="restart"/>
            <w:vAlign w:val="center"/>
          </w:tcPr>
          <w:p w14:paraId="72414878" w14:textId="77777777" w:rsidR="00F71ABF" w:rsidRPr="0034081E" w:rsidRDefault="00F71ABF" w:rsidP="00280771">
            <w:pPr>
              <w:spacing w:line="480" w:lineRule="auto"/>
              <w:jc w:val="center"/>
              <w:rPr>
                <w:rFonts w:ascii="Garamond" w:hAnsi="Garamond"/>
                <w:b/>
                <w:sz w:val="20"/>
              </w:rPr>
            </w:pPr>
            <w:r w:rsidRPr="0034081E">
              <w:rPr>
                <w:rFonts w:ascii="Garamond" w:hAnsi="Garamond"/>
                <w:b/>
                <w:sz w:val="20"/>
              </w:rPr>
              <w:t>Site</w:t>
            </w:r>
          </w:p>
        </w:tc>
        <w:tc>
          <w:tcPr>
            <w:tcW w:w="2982" w:type="dxa"/>
            <w:gridSpan w:val="2"/>
            <w:vAlign w:val="center"/>
          </w:tcPr>
          <w:p w14:paraId="4D8623DF" w14:textId="77777777" w:rsidR="00F71ABF" w:rsidRPr="0034081E" w:rsidRDefault="00F71ABF" w:rsidP="00280771">
            <w:pPr>
              <w:spacing w:line="480" w:lineRule="auto"/>
              <w:jc w:val="center"/>
              <w:rPr>
                <w:rFonts w:ascii="Garamond" w:hAnsi="Garamond"/>
                <w:b/>
                <w:sz w:val="20"/>
              </w:rPr>
            </w:pPr>
            <w:r w:rsidRPr="0034081E">
              <w:rPr>
                <w:rFonts w:ascii="Garamond" w:hAnsi="Garamond"/>
                <w:b/>
                <w:sz w:val="20"/>
              </w:rPr>
              <w:t>Bladed epiphyte load</w:t>
            </w:r>
          </w:p>
        </w:tc>
        <w:tc>
          <w:tcPr>
            <w:tcW w:w="2943" w:type="dxa"/>
            <w:gridSpan w:val="2"/>
            <w:vAlign w:val="center"/>
          </w:tcPr>
          <w:p w14:paraId="2E1AFAA7" w14:textId="77777777" w:rsidR="00F71ABF" w:rsidRPr="0034081E" w:rsidRDefault="00F71ABF" w:rsidP="00280771">
            <w:pPr>
              <w:spacing w:line="480" w:lineRule="auto"/>
              <w:jc w:val="center"/>
              <w:rPr>
                <w:rFonts w:ascii="Garamond" w:hAnsi="Garamond"/>
                <w:b/>
                <w:sz w:val="20"/>
              </w:rPr>
            </w:pPr>
            <w:proofErr w:type="spellStart"/>
            <w:r w:rsidRPr="0034081E">
              <w:rPr>
                <w:rFonts w:ascii="Garamond" w:hAnsi="Garamond"/>
                <w:b/>
                <w:sz w:val="20"/>
              </w:rPr>
              <w:t>Periphyton</w:t>
            </w:r>
            <w:proofErr w:type="spellEnd"/>
            <w:r w:rsidRPr="0034081E">
              <w:rPr>
                <w:rFonts w:ascii="Garamond" w:hAnsi="Garamond"/>
                <w:b/>
                <w:sz w:val="20"/>
              </w:rPr>
              <w:t xml:space="preserve"> load</w:t>
            </w:r>
          </w:p>
        </w:tc>
      </w:tr>
      <w:tr w:rsidR="00F71ABF" w:rsidRPr="005C45C9" w14:paraId="1BE44D86" w14:textId="77777777" w:rsidTr="00280771">
        <w:trPr>
          <w:trHeight w:val="500"/>
        </w:trPr>
        <w:tc>
          <w:tcPr>
            <w:tcW w:w="733" w:type="dxa"/>
            <w:vMerge/>
            <w:vAlign w:val="center"/>
          </w:tcPr>
          <w:p w14:paraId="3A339ECA" w14:textId="77777777" w:rsidR="00F71ABF" w:rsidRPr="0034081E" w:rsidRDefault="00F71ABF" w:rsidP="00280771">
            <w:pPr>
              <w:spacing w:line="480" w:lineRule="auto"/>
              <w:jc w:val="center"/>
              <w:rPr>
                <w:rFonts w:ascii="Garamond" w:hAnsi="Garamond"/>
                <w:b/>
                <w:sz w:val="20"/>
              </w:rPr>
            </w:pPr>
          </w:p>
        </w:tc>
        <w:tc>
          <w:tcPr>
            <w:tcW w:w="1530" w:type="dxa"/>
            <w:vAlign w:val="center"/>
          </w:tcPr>
          <w:p w14:paraId="695F739D" w14:textId="77777777" w:rsidR="00F71ABF" w:rsidRPr="0034081E" w:rsidRDefault="00F71ABF" w:rsidP="00280771">
            <w:pPr>
              <w:tabs>
                <w:tab w:val="left" w:pos="2400"/>
              </w:tabs>
              <w:spacing w:line="480" w:lineRule="auto"/>
              <w:jc w:val="center"/>
              <w:rPr>
                <w:rFonts w:ascii="Garamond" w:hAnsi="Garamond"/>
                <w:b/>
                <w:sz w:val="20"/>
              </w:rPr>
            </w:pPr>
            <w:r w:rsidRPr="0034081E">
              <w:rPr>
                <w:rFonts w:ascii="Garamond" w:hAnsi="Garamond"/>
                <w:b/>
                <w:sz w:val="20"/>
              </w:rPr>
              <w:t>M</w:t>
            </w:r>
          </w:p>
        </w:tc>
        <w:tc>
          <w:tcPr>
            <w:tcW w:w="1452" w:type="dxa"/>
            <w:vAlign w:val="center"/>
          </w:tcPr>
          <w:p w14:paraId="0DE32BC6" w14:textId="77777777" w:rsidR="00F71ABF" w:rsidRPr="0034081E" w:rsidRDefault="00F71ABF" w:rsidP="00280771">
            <w:pPr>
              <w:tabs>
                <w:tab w:val="left" w:pos="2400"/>
              </w:tabs>
              <w:spacing w:line="480" w:lineRule="auto"/>
              <w:jc w:val="center"/>
              <w:rPr>
                <w:rFonts w:ascii="Garamond" w:hAnsi="Garamond"/>
                <w:b/>
                <w:sz w:val="20"/>
              </w:rPr>
            </w:pPr>
            <w:r w:rsidRPr="0034081E">
              <w:rPr>
                <w:rFonts w:ascii="Garamond" w:hAnsi="Garamond"/>
                <w:b/>
                <w:sz w:val="20"/>
              </w:rPr>
              <w:t>L</w:t>
            </w:r>
          </w:p>
        </w:tc>
        <w:tc>
          <w:tcPr>
            <w:tcW w:w="1525" w:type="dxa"/>
            <w:vAlign w:val="center"/>
          </w:tcPr>
          <w:p w14:paraId="5F130752" w14:textId="77777777" w:rsidR="00F71ABF" w:rsidRPr="0034081E" w:rsidRDefault="00F71ABF" w:rsidP="00280771">
            <w:pPr>
              <w:tabs>
                <w:tab w:val="left" w:pos="2400"/>
              </w:tabs>
              <w:spacing w:line="480" w:lineRule="auto"/>
              <w:jc w:val="center"/>
              <w:rPr>
                <w:rFonts w:ascii="Garamond" w:hAnsi="Garamond"/>
                <w:b/>
                <w:sz w:val="20"/>
              </w:rPr>
            </w:pPr>
            <w:r w:rsidRPr="0034081E">
              <w:rPr>
                <w:rFonts w:ascii="Garamond" w:hAnsi="Garamond"/>
                <w:b/>
                <w:sz w:val="20"/>
              </w:rPr>
              <w:t>M</w:t>
            </w:r>
          </w:p>
        </w:tc>
        <w:tc>
          <w:tcPr>
            <w:tcW w:w="1418" w:type="dxa"/>
            <w:vAlign w:val="center"/>
          </w:tcPr>
          <w:p w14:paraId="780CBE0F" w14:textId="77777777" w:rsidR="00F71ABF" w:rsidRPr="0034081E" w:rsidRDefault="00F71ABF" w:rsidP="00280771">
            <w:pPr>
              <w:tabs>
                <w:tab w:val="left" w:pos="2400"/>
              </w:tabs>
              <w:spacing w:line="480" w:lineRule="auto"/>
              <w:jc w:val="center"/>
              <w:rPr>
                <w:rFonts w:ascii="Garamond" w:hAnsi="Garamond"/>
                <w:b/>
                <w:sz w:val="20"/>
              </w:rPr>
            </w:pPr>
            <w:r w:rsidRPr="0034081E">
              <w:rPr>
                <w:rFonts w:ascii="Garamond" w:hAnsi="Garamond"/>
                <w:b/>
                <w:sz w:val="20"/>
              </w:rPr>
              <w:t>L</w:t>
            </w:r>
          </w:p>
        </w:tc>
      </w:tr>
      <w:tr w:rsidR="00F71ABF" w:rsidRPr="005C45C9" w14:paraId="71165A07" w14:textId="77777777" w:rsidTr="00280771">
        <w:trPr>
          <w:trHeight w:val="1023"/>
        </w:trPr>
        <w:tc>
          <w:tcPr>
            <w:tcW w:w="733" w:type="dxa"/>
            <w:vAlign w:val="center"/>
          </w:tcPr>
          <w:p w14:paraId="207EBBC3"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DC</w:t>
            </w:r>
          </w:p>
        </w:tc>
        <w:tc>
          <w:tcPr>
            <w:tcW w:w="1530" w:type="dxa"/>
            <w:vAlign w:val="center"/>
          </w:tcPr>
          <w:p w14:paraId="38F5F684"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0.45 </w:t>
            </w:r>
            <w:r w:rsidRPr="0034081E">
              <w:rPr>
                <w:rFonts w:ascii="Garamond" w:hAnsi="Garamond"/>
                <w:sz w:val="20"/>
              </w:rPr>
              <w:sym w:font="Symbol" w:char="F0B1"/>
            </w:r>
            <w:r w:rsidRPr="0034081E">
              <w:rPr>
                <w:rFonts w:ascii="Garamond" w:hAnsi="Garamond"/>
                <w:sz w:val="20"/>
              </w:rPr>
              <w:t xml:space="preserve"> 0.05 (14)</w:t>
            </w:r>
          </w:p>
        </w:tc>
        <w:tc>
          <w:tcPr>
            <w:tcW w:w="1452" w:type="dxa"/>
            <w:vAlign w:val="center"/>
          </w:tcPr>
          <w:p w14:paraId="4EFEF527"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0.15 </w:t>
            </w:r>
          </w:p>
          <w:p w14:paraId="260FB2C9"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(1)</w:t>
            </w:r>
          </w:p>
        </w:tc>
        <w:tc>
          <w:tcPr>
            <w:tcW w:w="1525" w:type="dxa"/>
            <w:vAlign w:val="center"/>
          </w:tcPr>
          <w:p w14:paraId="434A85C9"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0.56 </w:t>
            </w:r>
            <w:r w:rsidRPr="0034081E">
              <w:rPr>
                <w:rFonts w:ascii="Garamond" w:hAnsi="Garamond"/>
                <w:sz w:val="20"/>
              </w:rPr>
              <w:sym w:font="Symbol" w:char="F0B1"/>
            </w:r>
            <w:r w:rsidRPr="0034081E">
              <w:rPr>
                <w:rFonts w:ascii="Garamond" w:hAnsi="Garamond"/>
                <w:sz w:val="20"/>
              </w:rPr>
              <w:t xml:space="preserve"> 0.06 (15)</w:t>
            </w:r>
          </w:p>
        </w:tc>
        <w:tc>
          <w:tcPr>
            <w:tcW w:w="1418" w:type="dxa"/>
            <w:vAlign w:val="center"/>
          </w:tcPr>
          <w:p w14:paraId="1CFB55C6"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0.56 </w:t>
            </w:r>
            <w:r w:rsidRPr="0034081E">
              <w:rPr>
                <w:rFonts w:ascii="Garamond" w:hAnsi="Garamond"/>
                <w:sz w:val="20"/>
              </w:rPr>
              <w:sym w:font="Symbol" w:char="F0B1"/>
            </w:r>
            <w:r w:rsidRPr="0034081E">
              <w:rPr>
                <w:rFonts w:ascii="Garamond" w:hAnsi="Garamond"/>
                <w:sz w:val="20"/>
              </w:rPr>
              <w:t xml:space="preserve"> 0.05 (15)</w:t>
            </w:r>
          </w:p>
        </w:tc>
      </w:tr>
      <w:tr w:rsidR="00F71ABF" w:rsidRPr="005C45C9" w14:paraId="65703A63" w14:textId="77777777" w:rsidTr="00280771">
        <w:trPr>
          <w:trHeight w:val="1000"/>
        </w:trPr>
        <w:tc>
          <w:tcPr>
            <w:tcW w:w="733" w:type="dxa"/>
            <w:vAlign w:val="center"/>
          </w:tcPr>
          <w:p w14:paraId="0188BB3A"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WI</w:t>
            </w:r>
          </w:p>
        </w:tc>
        <w:tc>
          <w:tcPr>
            <w:tcW w:w="1530" w:type="dxa"/>
            <w:vAlign w:val="center"/>
          </w:tcPr>
          <w:p w14:paraId="75835D22"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0.04 </w:t>
            </w:r>
            <w:r w:rsidRPr="0034081E">
              <w:rPr>
                <w:rFonts w:ascii="Garamond" w:hAnsi="Garamond"/>
                <w:sz w:val="20"/>
              </w:rPr>
              <w:sym w:font="Symbol" w:char="F0B1"/>
            </w:r>
            <w:r w:rsidRPr="0034081E">
              <w:rPr>
                <w:rFonts w:ascii="Garamond" w:hAnsi="Garamond"/>
                <w:sz w:val="20"/>
              </w:rPr>
              <w:t xml:space="preserve"> 0.03  (7)</w:t>
            </w:r>
          </w:p>
        </w:tc>
        <w:tc>
          <w:tcPr>
            <w:tcW w:w="1452" w:type="dxa"/>
            <w:vAlign w:val="center"/>
          </w:tcPr>
          <w:p w14:paraId="4B98E2FA"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0.43 </w:t>
            </w:r>
            <w:r w:rsidRPr="0034081E">
              <w:rPr>
                <w:rFonts w:ascii="Garamond" w:hAnsi="Garamond"/>
                <w:sz w:val="20"/>
              </w:rPr>
              <w:sym w:font="Symbol" w:char="F0B1"/>
            </w:r>
            <w:r w:rsidRPr="0034081E">
              <w:rPr>
                <w:rFonts w:ascii="Garamond" w:hAnsi="Garamond"/>
                <w:sz w:val="20"/>
              </w:rPr>
              <w:t xml:space="preserve"> 0.12 (13)</w:t>
            </w:r>
          </w:p>
        </w:tc>
        <w:tc>
          <w:tcPr>
            <w:tcW w:w="1525" w:type="dxa"/>
            <w:vAlign w:val="center"/>
          </w:tcPr>
          <w:p w14:paraId="43487F57"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061 </w:t>
            </w:r>
            <w:r w:rsidRPr="0034081E">
              <w:rPr>
                <w:rFonts w:ascii="Garamond" w:hAnsi="Garamond"/>
                <w:sz w:val="20"/>
              </w:rPr>
              <w:sym w:font="Symbol" w:char="F0B1"/>
            </w:r>
            <w:r w:rsidRPr="0034081E">
              <w:rPr>
                <w:rFonts w:ascii="Garamond" w:hAnsi="Garamond"/>
                <w:sz w:val="20"/>
              </w:rPr>
              <w:t xml:space="preserve"> 0.07 (15)</w:t>
            </w:r>
          </w:p>
        </w:tc>
        <w:tc>
          <w:tcPr>
            <w:tcW w:w="1418" w:type="dxa"/>
            <w:vAlign w:val="center"/>
          </w:tcPr>
          <w:p w14:paraId="4F4A035F"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0.57 </w:t>
            </w:r>
            <w:r w:rsidRPr="0034081E">
              <w:rPr>
                <w:rFonts w:ascii="Garamond" w:hAnsi="Garamond"/>
                <w:sz w:val="20"/>
              </w:rPr>
              <w:sym w:font="Symbol" w:char="F0B1"/>
            </w:r>
            <w:r w:rsidRPr="0034081E">
              <w:rPr>
                <w:rFonts w:ascii="Garamond" w:hAnsi="Garamond"/>
                <w:sz w:val="20"/>
              </w:rPr>
              <w:t xml:space="preserve"> 0.04 (15)</w:t>
            </w:r>
          </w:p>
        </w:tc>
      </w:tr>
      <w:tr w:rsidR="00F71ABF" w:rsidRPr="005C45C9" w14:paraId="65CA3468" w14:textId="77777777" w:rsidTr="00280771">
        <w:trPr>
          <w:trHeight w:val="967"/>
        </w:trPr>
        <w:tc>
          <w:tcPr>
            <w:tcW w:w="733" w:type="dxa"/>
            <w:vAlign w:val="center"/>
          </w:tcPr>
          <w:p w14:paraId="1D7CD0DE"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NB</w:t>
            </w:r>
          </w:p>
        </w:tc>
        <w:tc>
          <w:tcPr>
            <w:tcW w:w="1530" w:type="dxa"/>
            <w:vAlign w:val="center"/>
          </w:tcPr>
          <w:p w14:paraId="58659383"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sym w:font="Symbol" w:char="F02D"/>
            </w:r>
          </w:p>
        </w:tc>
        <w:tc>
          <w:tcPr>
            <w:tcW w:w="1452" w:type="dxa"/>
            <w:vAlign w:val="center"/>
          </w:tcPr>
          <w:p w14:paraId="4BD8F1A4"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0.12 </w:t>
            </w:r>
          </w:p>
          <w:p w14:paraId="5CBAED61"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(1)</w:t>
            </w:r>
          </w:p>
        </w:tc>
        <w:tc>
          <w:tcPr>
            <w:tcW w:w="1525" w:type="dxa"/>
            <w:vAlign w:val="center"/>
          </w:tcPr>
          <w:p w14:paraId="0A31830D"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0.87 </w:t>
            </w:r>
            <w:r w:rsidRPr="0034081E">
              <w:rPr>
                <w:rFonts w:ascii="Garamond" w:hAnsi="Garamond"/>
                <w:sz w:val="20"/>
              </w:rPr>
              <w:sym w:font="Symbol" w:char="F0B1"/>
            </w:r>
            <w:r w:rsidRPr="0034081E">
              <w:rPr>
                <w:rFonts w:ascii="Garamond" w:hAnsi="Garamond"/>
                <w:sz w:val="20"/>
              </w:rPr>
              <w:t xml:space="preserve"> 0.08 (15)</w:t>
            </w:r>
          </w:p>
        </w:tc>
        <w:tc>
          <w:tcPr>
            <w:tcW w:w="1418" w:type="dxa"/>
            <w:vAlign w:val="center"/>
          </w:tcPr>
          <w:p w14:paraId="287D30E9" w14:textId="77777777" w:rsidR="00F71ABF" w:rsidRPr="0034081E" w:rsidRDefault="00F71ABF" w:rsidP="00280771">
            <w:pPr>
              <w:spacing w:line="480" w:lineRule="auto"/>
              <w:jc w:val="center"/>
              <w:rPr>
                <w:rFonts w:ascii="Garamond" w:hAnsi="Garamond"/>
                <w:sz w:val="20"/>
              </w:rPr>
            </w:pPr>
            <w:r w:rsidRPr="0034081E">
              <w:rPr>
                <w:rFonts w:ascii="Garamond" w:hAnsi="Garamond"/>
                <w:sz w:val="20"/>
              </w:rPr>
              <w:t xml:space="preserve">1.05 </w:t>
            </w:r>
            <w:r w:rsidRPr="0034081E">
              <w:rPr>
                <w:rFonts w:ascii="Garamond" w:hAnsi="Garamond"/>
                <w:sz w:val="20"/>
              </w:rPr>
              <w:sym w:font="Symbol" w:char="F0B1"/>
            </w:r>
            <w:r w:rsidRPr="0034081E">
              <w:rPr>
                <w:rFonts w:ascii="Garamond" w:hAnsi="Garamond"/>
                <w:sz w:val="20"/>
              </w:rPr>
              <w:t xml:space="preserve"> 0.12 (15)</w:t>
            </w:r>
          </w:p>
        </w:tc>
      </w:tr>
    </w:tbl>
    <w:p w14:paraId="40EBBA6B" w14:textId="77777777" w:rsidR="00F71ABF" w:rsidRDefault="00F71ABF" w:rsidP="000F7014">
      <w:pPr>
        <w:spacing w:after="0" w:line="480" w:lineRule="auto"/>
        <w:rPr>
          <w:rFonts w:ascii="Garamond" w:eastAsia="Times New Roman" w:hAnsi="Garamond" w:cs="Times New Roman"/>
          <w:b/>
          <w:bCs/>
          <w:color w:val="000000"/>
          <w:sz w:val="24"/>
          <w:szCs w:val="24"/>
          <w:lang w:val="en-US"/>
        </w:rPr>
      </w:pPr>
    </w:p>
    <w:p w14:paraId="3009D60A" w14:textId="519C0AFA" w:rsidR="00FA59DE" w:rsidRPr="00527A82" w:rsidRDefault="00165801" w:rsidP="000F7014">
      <w:pPr>
        <w:spacing w:after="0" w:line="480" w:lineRule="auto"/>
        <w:rPr>
          <w:rFonts w:ascii="Garamond" w:eastAsia="Times New Roman" w:hAnsi="Garamond" w:cs="Times New Roman"/>
          <w:color w:val="000000"/>
          <w:sz w:val="24"/>
          <w:szCs w:val="24"/>
          <w:lang w:val="en-US"/>
        </w:rPr>
      </w:pPr>
      <w:r w:rsidRPr="00527A82">
        <w:rPr>
          <w:rFonts w:ascii="Garamond" w:eastAsia="Times New Roman" w:hAnsi="Garamond" w:cs="Times New Roman"/>
          <w:b/>
          <w:bCs/>
          <w:color w:val="000000"/>
          <w:sz w:val="24"/>
          <w:szCs w:val="24"/>
          <w:lang w:val="en-US"/>
        </w:rPr>
        <w:lastRenderedPageBreak/>
        <w:t xml:space="preserve">Appendix </w:t>
      </w:r>
      <w:r w:rsidR="00F71ABF">
        <w:rPr>
          <w:rFonts w:ascii="Garamond" w:eastAsia="Times New Roman" w:hAnsi="Garamond" w:cs="Times New Roman"/>
          <w:b/>
          <w:bCs/>
          <w:color w:val="000000"/>
          <w:sz w:val="24"/>
          <w:szCs w:val="24"/>
          <w:lang w:val="en-US"/>
        </w:rPr>
        <w:t>4</w:t>
      </w:r>
      <w:r w:rsidR="00025CF3" w:rsidRPr="00527A82">
        <w:rPr>
          <w:rFonts w:ascii="Garamond" w:eastAsia="Times New Roman" w:hAnsi="Garamond" w:cs="Times New Roman"/>
          <w:b/>
          <w:bCs/>
          <w:color w:val="000000"/>
          <w:sz w:val="24"/>
          <w:szCs w:val="24"/>
          <w:lang w:val="en-US"/>
        </w:rPr>
        <w:t xml:space="preserve">:  </w:t>
      </w:r>
      <w:r w:rsidR="00FA59DE" w:rsidRPr="00527A82">
        <w:rPr>
          <w:rFonts w:ascii="Garamond" w:hAnsi="Garamond"/>
          <w:sz w:val="24"/>
          <w:szCs w:val="24"/>
          <w:lang w:val="en-US"/>
        </w:rPr>
        <w:t xml:space="preserve">Model comparisons </w:t>
      </w:r>
      <w:r w:rsidR="007B5A51" w:rsidRPr="00527A82">
        <w:rPr>
          <w:rFonts w:ascii="Garamond" w:hAnsi="Garamond"/>
          <w:sz w:val="24"/>
          <w:szCs w:val="24"/>
          <w:lang w:val="en-US"/>
        </w:rPr>
        <w:t xml:space="preserve">(Table A2.1) and coefficients (Table A2.3) </w:t>
      </w:r>
      <w:r w:rsidR="00FA59DE" w:rsidRPr="00527A82">
        <w:rPr>
          <w:rFonts w:ascii="Garamond" w:hAnsi="Garamond"/>
          <w:sz w:val="24"/>
          <w:szCs w:val="24"/>
          <w:lang w:val="en-US"/>
        </w:rPr>
        <w:t>for plot-scale diversity estimates for mixed effects with meadow as a random effect.  Time = t, position = P.</w:t>
      </w:r>
      <w:r w:rsidR="007B5A51" w:rsidRPr="00527A82">
        <w:rPr>
          <w:rFonts w:ascii="Garamond" w:eastAsia="Times New Roman" w:hAnsi="Garamond" w:cs="Times New Roman"/>
          <w:color w:val="000000"/>
          <w:sz w:val="24"/>
          <w:szCs w:val="24"/>
          <w:lang w:val="en-US"/>
        </w:rPr>
        <w:t xml:space="preserve"> Results from models that only included the five main sites were nearly identical, and therefore results for all sites are shown here.  Random effects not estimated because models are averaged.</w:t>
      </w:r>
    </w:p>
    <w:p w14:paraId="01232C76" w14:textId="3AAAE7DA" w:rsidR="007B5A51" w:rsidRPr="00527A82" w:rsidRDefault="00F71ABF" w:rsidP="000F7014">
      <w:pPr>
        <w:spacing w:after="0" w:line="480" w:lineRule="auto"/>
        <w:rPr>
          <w:rFonts w:ascii="Garamond" w:eastAsia="Times New Roman" w:hAnsi="Garamond" w:cs="Times New Roman"/>
          <w:b/>
          <w:bCs/>
          <w:color w:val="000000"/>
          <w:sz w:val="24"/>
          <w:szCs w:val="24"/>
          <w:lang w:val="en-US"/>
        </w:rPr>
      </w:pPr>
      <w:r>
        <w:rPr>
          <w:rFonts w:ascii="Garamond" w:eastAsia="Times New Roman" w:hAnsi="Garamond" w:cs="Times New Roman"/>
          <w:b/>
          <w:color w:val="000000"/>
          <w:sz w:val="24"/>
          <w:szCs w:val="24"/>
          <w:lang w:val="en-US"/>
        </w:rPr>
        <w:t>Table A4</w:t>
      </w:r>
      <w:r w:rsidR="007B5A51" w:rsidRPr="00527A82">
        <w:rPr>
          <w:rFonts w:ascii="Garamond" w:eastAsia="Times New Roman" w:hAnsi="Garamond" w:cs="Times New Roman"/>
          <w:b/>
          <w:color w:val="000000"/>
          <w:sz w:val="24"/>
          <w:szCs w:val="24"/>
          <w:lang w:val="en-US"/>
        </w:rPr>
        <w:t>.1</w:t>
      </w:r>
    </w:p>
    <w:tbl>
      <w:tblPr>
        <w:tblW w:w="0" w:type="auto"/>
        <w:tblCellMar>
          <w:top w:w="15" w:type="dxa"/>
          <w:left w:w="15" w:type="dxa"/>
          <w:bottom w:w="15" w:type="dxa"/>
          <w:right w:w="15" w:type="dxa"/>
        </w:tblCellMar>
        <w:tblLook w:val="04A0" w:firstRow="1" w:lastRow="0" w:firstColumn="1" w:lastColumn="0" w:noHBand="0" w:noVBand="1"/>
      </w:tblPr>
      <w:tblGrid>
        <w:gridCol w:w="863"/>
        <w:gridCol w:w="2338"/>
        <w:gridCol w:w="788"/>
        <w:gridCol w:w="723"/>
        <w:gridCol w:w="416"/>
        <w:gridCol w:w="1013"/>
        <w:gridCol w:w="790"/>
        <w:gridCol w:w="600"/>
      </w:tblGrid>
      <w:tr w:rsidR="005C45C9" w:rsidRPr="00527A82" w14:paraId="4187ED8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501E5"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73E0" w14:textId="77777777" w:rsidR="00FA59DE" w:rsidRPr="00C20EC9" w:rsidRDefault="00FA59DE" w:rsidP="000F7014">
            <w:pPr>
              <w:spacing w:after="0" w:line="480" w:lineRule="auto"/>
              <w:rPr>
                <w:rFonts w:ascii="Garamond" w:eastAsia="Times New Roman" w:hAnsi="Garamond" w:cs="Times New Roman"/>
                <w:sz w:val="24"/>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82F5E"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DFE91"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i/>
                <w:iCs/>
                <w:color w:val="000000"/>
                <w:sz w:val="24"/>
                <w:szCs w:val="20"/>
                <w:lang w:val="en-US"/>
              </w:rPr>
              <w:t>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BDD36"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df</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246F8"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logLik</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76BA" w14:textId="45BBC49E" w:rsidR="00FA59DE" w:rsidRPr="00C20EC9" w:rsidRDefault="005C45C9"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Lucida Grande"/>
                <w:bCs/>
                <w:color w:val="000000"/>
                <w:sz w:val="24"/>
                <w:szCs w:val="20"/>
                <w:lang w:val="en-US"/>
              </w:rPr>
              <w:t>δ</w:t>
            </w:r>
            <w:r w:rsidRPr="00C20EC9">
              <w:rPr>
                <w:rFonts w:ascii="Garamond" w:eastAsia="Times New Roman" w:hAnsi="Garamond" w:cs="Times New Roman"/>
                <w:bCs/>
                <w:color w:val="000000"/>
                <w:sz w:val="24"/>
                <w:szCs w:val="20"/>
                <w:lang w:val="en-US"/>
              </w:rPr>
              <w:t>AIC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A739"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P</w:t>
            </w:r>
          </w:p>
        </w:tc>
      </w:tr>
      <w:tr w:rsidR="00FA59DE" w:rsidRPr="00527A82" w14:paraId="24672E8A" w14:textId="77777777" w:rsidTr="00CE61FC">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F6A8B" w14:textId="77777777" w:rsidR="00FA59DE" w:rsidRPr="00C20EC9" w:rsidRDefault="00FA59DE" w:rsidP="000F7014">
            <w:pPr>
              <w:spacing w:after="0" w:line="480" w:lineRule="auto"/>
              <w:jc w:val="both"/>
              <w:rPr>
                <w:rFonts w:ascii="Garamond" w:eastAsia="Times New Roman" w:hAnsi="Garamond" w:cs="Times New Roman"/>
                <w:bCs/>
                <w:color w:val="000000"/>
                <w:sz w:val="24"/>
                <w:szCs w:val="20"/>
                <w:lang w:val="en-US"/>
              </w:rPr>
            </w:pPr>
            <w:r w:rsidRPr="00C20EC9">
              <w:rPr>
                <w:rFonts w:ascii="Garamond" w:eastAsia="Times New Roman" w:hAnsi="Garamond" w:cs="Times New Roman"/>
                <w:bCs/>
                <w:color w:val="000000"/>
                <w:sz w:val="24"/>
                <w:szCs w:val="20"/>
                <w:lang w:val="en-US"/>
              </w:rPr>
              <w:t>Effective number of species (ENS)</w:t>
            </w:r>
          </w:p>
        </w:tc>
      </w:tr>
      <w:tr w:rsidR="005C45C9" w:rsidRPr="00527A82" w14:paraId="4CEB8AB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2805" w14:textId="759CA7A4"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D</w:t>
            </w:r>
            <w:r w:rsidR="00FA59DE" w:rsidRPr="00C20EC9">
              <w:rPr>
                <w:rFonts w:ascii="Garamond" w:eastAsia="Times New Roman" w:hAnsi="Garamond" w:cs="Times New Roman"/>
                <w:b/>
                <w:bCs/>
                <w:color w:val="000000"/>
                <w:sz w:val="24"/>
                <w:szCs w:val="20"/>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1107" w14:textId="77777777" w:rsidR="00FA59DE" w:rsidRPr="00C20EC9" w:rsidRDefault="00FA59DE" w:rsidP="000F7014">
            <w:pPr>
              <w:spacing w:after="0" w:line="480" w:lineRule="auto"/>
              <w:rPr>
                <w:rFonts w:ascii="Garamond" w:eastAsia="Times New Roman" w:hAnsi="Garamond" w:cs="Times New Roman"/>
                <w:sz w:val="24"/>
                <w:szCs w:val="20"/>
                <w:lang w:val="en-US"/>
              </w:rPr>
            </w:pPr>
            <w:proofErr w:type="spellStart"/>
            <w:r w:rsidRPr="00C20EC9">
              <w:rPr>
                <w:rFonts w:ascii="Garamond" w:eastAsia="Times New Roman" w:hAnsi="Garamond" w:cs="Times New Roman"/>
                <w:b/>
                <w:bCs/>
                <w:color w:val="000000"/>
                <w:sz w:val="24"/>
                <w:szCs w:val="20"/>
                <w:lang w:val="en-US"/>
              </w:rPr>
              <w:t>ln</w:t>
            </w:r>
            <w:proofErr w:type="spellEnd"/>
            <w:r w:rsidRPr="00C20EC9">
              <w:rPr>
                <w:rFonts w:ascii="Garamond" w:eastAsia="Times New Roman" w:hAnsi="Garamond" w:cs="Times New Roman"/>
                <w:b/>
                <w:bCs/>
                <w:color w:val="000000"/>
                <w:sz w:val="24"/>
                <w:szCs w:val="20"/>
                <w:lang w:val="en-US"/>
              </w:rPr>
              <w:t>(ENS)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D86A"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12E0F"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0.639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0A255"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06927"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57.566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C19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1E6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5C45C9" w:rsidRPr="00527A82" w14:paraId="5E02D02D"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564A7" w14:textId="493A90BB"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w:t>
            </w:r>
            <w:r w:rsidR="00FA59DE" w:rsidRPr="00C20EC9">
              <w:rPr>
                <w:rFonts w:ascii="Garamond" w:eastAsia="Times New Roman" w:hAnsi="Garamond" w:cs="Times New Roman"/>
                <w:color w:val="000000"/>
                <w:sz w:val="24"/>
                <w:szCs w:val="20"/>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9CD"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ln</w:t>
            </w:r>
            <w:proofErr w:type="spellEnd"/>
            <w:r w:rsidRPr="00C20EC9">
              <w:rPr>
                <w:rFonts w:ascii="Garamond" w:eastAsia="Times New Roman" w:hAnsi="Garamond" w:cs="Times New Roman"/>
                <w:color w:val="000000"/>
                <w:sz w:val="24"/>
                <w:szCs w:val="20"/>
                <w:lang w:val="en-US"/>
              </w:rPr>
              <w:t>(ENS)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BBA9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1245"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0B6D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3EEF0"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57.746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23EEF"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5372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0.55</w:t>
            </w:r>
          </w:p>
        </w:tc>
      </w:tr>
      <w:tr w:rsidR="005C45C9" w:rsidRPr="00527A82" w14:paraId="7014A73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940EA" w14:textId="48357527" w:rsidR="00FA59DE" w:rsidRPr="00C20EC9" w:rsidRDefault="00165801"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D</w:t>
            </w:r>
            <w:r w:rsidR="00FA59DE" w:rsidRPr="00C20EC9">
              <w:rPr>
                <w:rFonts w:ascii="Garamond" w:eastAsia="Times New Roman" w:hAnsi="Garamond" w:cs="Times New Roman"/>
                <w:color w:val="000000"/>
                <w:sz w:val="24"/>
                <w:szCs w:val="20"/>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206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proofErr w:type="spellStart"/>
            <w:r w:rsidRPr="00C20EC9">
              <w:rPr>
                <w:rFonts w:ascii="Garamond" w:eastAsia="Times New Roman" w:hAnsi="Garamond" w:cs="Times New Roman"/>
                <w:color w:val="000000"/>
                <w:sz w:val="24"/>
                <w:szCs w:val="20"/>
                <w:lang w:val="en-US"/>
              </w:rPr>
              <w:t>ln</w:t>
            </w:r>
            <w:proofErr w:type="spellEnd"/>
            <w:r w:rsidRPr="00C20EC9">
              <w:rPr>
                <w:rFonts w:ascii="Garamond" w:eastAsia="Times New Roman" w:hAnsi="Garamond" w:cs="Times New Roman"/>
                <w:color w:val="000000"/>
                <w:sz w:val="24"/>
                <w:szCs w:val="20"/>
                <w:lang w:val="en-US"/>
              </w:rPr>
              <w:t>(ENS)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0A7B"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-99.0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FE786"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0.096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1ED86"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2129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57.806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0B7D9"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DD1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0.79</w:t>
            </w:r>
          </w:p>
        </w:tc>
      </w:tr>
      <w:tr w:rsidR="00FA59DE" w:rsidRPr="00527A82" w14:paraId="75887211" w14:textId="77777777" w:rsidTr="00CE61FC">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20AE3"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Shannon Diversity (SH)</w:t>
            </w:r>
          </w:p>
        </w:tc>
      </w:tr>
      <w:tr w:rsidR="005C45C9" w:rsidRPr="00527A82" w14:paraId="1CAB8870"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CDA95"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A48E4"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 xml:space="preserve">SH = t + 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B2699"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301.6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49845"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25CFE"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5285"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-143.538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86E6B"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B7E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b/>
                <w:bCs/>
                <w:color w:val="000000"/>
                <w:sz w:val="24"/>
                <w:szCs w:val="20"/>
                <w:lang w:val="en-US"/>
              </w:rPr>
              <w:t>--</w:t>
            </w:r>
          </w:p>
        </w:tc>
      </w:tr>
      <w:tr w:rsidR="005C45C9" w:rsidRPr="00527A82" w14:paraId="618CD3E6"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E5A9"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6E57"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5F9D1"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D844A"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90204"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F4C51"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-144.708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74"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A5D"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0.12</w:t>
            </w:r>
          </w:p>
        </w:tc>
      </w:tr>
      <w:tr w:rsidR="005C45C9" w:rsidRPr="00527A82" w14:paraId="3493B0C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A10F8" w14:textId="77777777" w:rsidR="00FA59DE" w:rsidRPr="00C20EC9" w:rsidRDefault="00FA59DE" w:rsidP="000F7014">
            <w:pPr>
              <w:spacing w:after="0" w:line="480" w:lineRule="auto"/>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9E1F3"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D176"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302.4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97FD3" w14:textId="77777777" w:rsidR="00FA59DE" w:rsidRPr="00C20EC9" w:rsidRDefault="00FA59DE" w:rsidP="000F7014">
            <w:pPr>
              <w:spacing w:after="0" w:line="480" w:lineRule="auto"/>
              <w:jc w:val="center"/>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8C82"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01C50"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-142.885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AEEAC"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30C82" w14:textId="77777777" w:rsidR="00FA59DE" w:rsidRPr="00C20EC9" w:rsidRDefault="00FA59DE" w:rsidP="000F7014">
            <w:pPr>
              <w:spacing w:after="0" w:line="480" w:lineRule="auto"/>
              <w:jc w:val="both"/>
              <w:rPr>
                <w:rFonts w:ascii="Garamond" w:eastAsia="Times New Roman" w:hAnsi="Garamond" w:cs="Times New Roman"/>
                <w:sz w:val="24"/>
                <w:szCs w:val="20"/>
                <w:lang w:val="en-US"/>
              </w:rPr>
            </w:pPr>
            <w:r w:rsidRPr="00C20EC9">
              <w:rPr>
                <w:rFonts w:ascii="Garamond" w:eastAsia="Times New Roman" w:hAnsi="Garamond" w:cs="Times New Roman"/>
                <w:color w:val="000000"/>
                <w:sz w:val="24"/>
                <w:szCs w:val="20"/>
                <w:lang w:val="en-US"/>
              </w:rPr>
              <w:t>0.25</w:t>
            </w:r>
          </w:p>
        </w:tc>
      </w:tr>
    </w:tbl>
    <w:p w14:paraId="7B9FD474" w14:textId="77777777" w:rsidR="00FA59DE" w:rsidRPr="00527A82" w:rsidRDefault="00FA59DE" w:rsidP="000F7014">
      <w:pPr>
        <w:spacing w:after="0" w:line="480" w:lineRule="auto"/>
        <w:rPr>
          <w:rFonts w:ascii="Garamond" w:eastAsia="Times New Roman" w:hAnsi="Garamond" w:cs="Times New Roman"/>
          <w:b/>
          <w:bCs/>
          <w:color w:val="000000"/>
          <w:sz w:val="24"/>
          <w:szCs w:val="24"/>
          <w:lang w:val="en-US"/>
        </w:rPr>
      </w:pPr>
    </w:p>
    <w:p w14:paraId="2F50D54D" w14:textId="48886FD9" w:rsidR="007B5A51" w:rsidRPr="00527A82" w:rsidRDefault="00F71ABF" w:rsidP="007B5A51">
      <w:pPr>
        <w:spacing w:after="0" w:line="480" w:lineRule="auto"/>
        <w:rPr>
          <w:rFonts w:ascii="Garamond" w:eastAsia="Times New Roman" w:hAnsi="Garamond" w:cs="Times New Roman"/>
          <w:b/>
          <w:bCs/>
          <w:color w:val="000000"/>
          <w:sz w:val="24"/>
          <w:szCs w:val="24"/>
          <w:lang w:val="en-US"/>
        </w:rPr>
      </w:pPr>
      <w:r>
        <w:rPr>
          <w:rFonts w:ascii="Garamond" w:eastAsia="Times New Roman" w:hAnsi="Garamond" w:cs="Times New Roman"/>
          <w:b/>
          <w:bCs/>
          <w:color w:val="000000"/>
          <w:sz w:val="24"/>
          <w:szCs w:val="24"/>
          <w:lang w:val="en-US"/>
        </w:rPr>
        <w:t>Table A4</w:t>
      </w:r>
      <w:r w:rsidR="007B5A51" w:rsidRPr="00527A82">
        <w:rPr>
          <w:rFonts w:ascii="Garamond" w:eastAsia="Times New Roman" w:hAnsi="Garamond" w:cs="Times New Roman"/>
          <w:b/>
          <w:bCs/>
          <w:color w:val="000000"/>
          <w:sz w:val="24"/>
          <w:szCs w:val="24"/>
          <w:lang w:val="en-US"/>
        </w:rPr>
        <w:t>.2</w:t>
      </w:r>
    </w:p>
    <w:tbl>
      <w:tblPr>
        <w:tblW w:w="0" w:type="auto"/>
        <w:tblCellMar>
          <w:top w:w="15" w:type="dxa"/>
          <w:left w:w="15" w:type="dxa"/>
          <w:bottom w:w="15" w:type="dxa"/>
          <w:right w:w="15" w:type="dxa"/>
        </w:tblCellMar>
        <w:tblLook w:val="04A0" w:firstRow="1" w:lastRow="0" w:firstColumn="1" w:lastColumn="0" w:noHBand="0" w:noVBand="1"/>
      </w:tblPr>
      <w:tblGrid>
        <w:gridCol w:w="1396"/>
        <w:gridCol w:w="615"/>
        <w:gridCol w:w="1063"/>
        <w:gridCol w:w="1125"/>
        <w:gridCol w:w="1125"/>
        <w:gridCol w:w="1127"/>
      </w:tblGrid>
      <w:tr w:rsidR="007B5A51" w:rsidRPr="00527A82" w14:paraId="19EBA828"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3B8F9" w14:textId="77777777" w:rsidR="007B5A51" w:rsidRPr="00527A82" w:rsidRDefault="007B5A51" w:rsidP="00737467">
            <w:pPr>
              <w:pStyle w:val="NoSpacing"/>
              <w:spacing w:line="480" w:lineRule="auto"/>
              <w:rPr>
                <w:rFonts w:ascii="Garamond" w:hAnsi="Garamond"/>
                <w:b/>
                <w:sz w:val="20"/>
                <w:szCs w:val="20"/>
                <w:lang w:val="en-US"/>
              </w:rPr>
            </w:pPr>
            <w:r w:rsidRPr="00527A82">
              <w:rPr>
                <w:rFonts w:ascii="Garamond" w:hAnsi="Garamond"/>
                <w:b/>
                <w:sz w:val="20"/>
                <w:szCs w:val="20"/>
                <w:lang w:val="en-US"/>
              </w:rPr>
              <w:t>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C05AB"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mod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4976"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Intercept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913A1"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C035"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9E59"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Time*Pos.</w:t>
            </w:r>
          </w:p>
        </w:tc>
      </w:tr>
      <w:tr w:rsidR="007B5A51" w:rsidRPr="00527A82" w14:paraId="7086A00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EC89F" w14:textId="77777777" w:rsidR="007B5A51" w:rsidRPr="00527A82" w:rsidRDefault="007B5A51" w:rsidP="00737467">
            <w:pPr>
              <w:pStyle w:val="NoSpacing"/>
              <w:spacing w:line="480" w:lineRule="auto"/>
              <w:rPr>
                <w:rFonts w:ascii="Garamond" w:hAnsi="Garamond"/>
                <w:sz w:val="20"/>
                <w:szCs w:val="20"/>
                <w:lang w:val="en-US"/>
              </w:rPr>
            </w:pPr>
            <w:proofErr w:type="spellStart"/>
            <w:r w:rsidRPr="00527A82">
              <w:rPr>
                <w:rFonts w:ascii="Garamond" w:hAnsi="Garamond"/>
                <w:sz w:val="20"/>
                <w:szCs w:val="20"/>
                <w:lang w:val="en-US"/>
              </w:rPr>
              <w:t>ln</w:t>
            </w:r>
            <w:proofErr w:type="spellEnd"/>
            <w:r w:rsidRPr="00527A82">
              <w:rPr>
                <w:rFonts w:ascii="Garamond" w:hAnsi="Garamond"/>
                <w:sz w:val="20"/>
                <w:szCs w:val="20"/>
                <w:lang w:val="en-US"/>
              </w:rPr>
              <w:t>(ENS)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372E"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D1-3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BB20"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0.39</w:t>
            </w:r>
          </w:p>
          <w:p w14:paraId="455F90A5"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[0.21, 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CD17F"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7E3DE0E1"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[-0.07,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91FBC"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58733CD9"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22A9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0.00</w:t>
            </w:r>
          </w:p>
          <w:p w14:paraId="0058FA4A"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0.01]</w:t>
            </w:r>
          </w:p>
        </w:tc>
      </w:tr>
      <w:tr w:rsidR="007B5A51" w:rsidRPr="00527A82" w14:paraId="21A97B1C"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620C1" w14:textId="77777777" w:rsidR="007B5A51" w:rsidRPr="00527A82" w:rsidRDefault="007B5A51" w:rsidP="00737467">
            <w:pPr>
              <w:pStyle w:val="NoSpacing"/>
              <w:spacing w:line="480" w:lineRule="auto"/>
              <w:rPr>
                <w:rFonts w:ascii="Garamond" w:hAnsi="Garamond"/>
                <w:sz w:val="20"/>
                <w:szCs w:val="20"/>
                <w:lang w:val="en-US"/>
              </w:rPr>
            </w:pPr>
            <w:r w:rsidRPr="00527A82">
              <w:rPr>
                <w:rFonts w:ascii="Garamond" w:hAnsi="Garamond"/>
                <w:sz w:val="20"/>
                <w:szCs w:val="20"/>
                <w:lang w:val="en-US"/>
              </w:rPr>
              <w:lastRenderedPageBreak/>
              <w:t>Shannon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39037"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E1-3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4A74" w14:textId="77777777" w:rsidR="007B5A51" w:rsidRPr="00527A82" w:rsidRDefault="007B5A51" w:rsidP="00737467">
            <w:pPr>
              <w:pStyle w:val="NoSpacing"/>
              <w:spacing w:line="480" w:lineRule="auto"/>
              <w:jc w:val="center"/>
              <w:rPr>
                <w:rFonts w:ascii="Garamond" w:hAnsi="Garamond"/>
                <w:b/>
                <w:sz w:val="20"/>
                <w:szCs w:val="20"/>
                <w:lang w:val="en-US"/>
              </w:rPr>
            </w:pPr>
            <w:r w:rsidRPr="00527A82">
              <w:rPr>
                <w:rFonts w:ascii="Garamond" w:hAnsi="Garamond"/>
                <w:b/>
                <w:sz w:val="20"/>
                <w:szCs w:val="20"/>
                <w:lang w:val="en-US"/>
              </w:rPr>
              <w:t>1.27</w:t>
            </w:r>
          </w:p>
          <w:p w14:paraId="6884E7A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[0.91,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7F59E"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-0.02</w:t>
            </w:r>
          </w:p>
          <w:p w14:paraId="25568338"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[-0.14,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C680"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w:t>
            </w:r>
          </w:p>
          <w:p w14:paraId="036FD719"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8F35"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w:t>
            </w:r>
          </w:p>
          <w:p w14:paraId="0ED1CCC6" w14:textId="77777777" w:rsidR="007B5A51" w:rsidRPr="00527A82" w:rsidRDefault="007B5A51" w:rsidP="00737467">
            <w:pPr>
              <w:pStyle w:val="NoSpacing"/>
              <w:spacing w:line="480" w:lineRule="auto"/>
              <w:jc w:val="center"/>
              <w:rPr>
                <w:rFonts w:ascii="Garamond" w:hAnsi="Garamond"/>
                <w:sz w:val="20"/>
                <w:szCs w:val="20"/>
                <w:lang w:val="en-US"/>
              </w:rPr>
            </w:pPr>
            <w:r w:rsidRPr="00527A82">
              <w:rPr>
                <w:rFonts w:ascii="Garamond" w:hAnsi="Garamond"/>
                <w:sz w:val="20"/>
                <w:szCs w:val="20"/>
                <w:lang w:val="en-US"/>
              </w:rPr>
              <w:t>[-0.01, 0.03]</w:t>
            </w:r>
          </w:p>
        </w:tc>
      </w:tr>
    </w:tbl>
    <w:p w14:paraId="7DE496F8" w14:textId="77777777" w:rsidR="007B5A51" w:rsidRPr="00527A82" w:rsidRDefault="007B5A51" w:rsidP="007B5A51">
      <w:pPr>
        <w:spacing w:after="0" w:line="480" w:lineRule="auto"/>
        <w:rPr>
          <w:rFonts w:ascii="Garamond" w:eastAsia="Times New Roman" w:hAnsi="Garamond" w:cs="Times New Roman"/>
          <w:b/>
          <w:bCs/>
          <w:color w:val="000000"/>
          <w:sz w:val="24"/>
          <w:szCs w:val="24"/>
          <w:lang w:val="en-US"/>
        </w:rPr>
      </w:pPr>
    </w:p>
    <w:p w14:paraId="77B20C2B" w14:textId="44E79279" w:rsidR="00F047CC" w:rsidRPr="00F71ABF" w:rsidRDefault="00F047CC">
      <w:pPr>
        <w:rPr>
          <w:rFonts w:ascii="Garamond" w:eastAsia="Times New Roman" w:hAnsi="Garamond" w:cs="Times New Roman"/>
          <w:b/>
          <w:bCs/>
          <w:color w:val="000000"/>
          <w:sz w:val="24"/>
          <w:szCs w:val="24"/>
          <w:lang w:val="en-US"/>
        </w:rPr>
      </w:pPr>
      <w:r w:rsidRPr="00527A82">
        <w:rPr>
          <w:rFonts w:ascii="Garamond" w:eastAsia="Times New Roman" w:hAnsi="Garamond" w:cs="Times New Roman"/>
          <w:b/>
          <w:color w:val="000000"/>
          <w:sz w:val="24"/>
          <w:szCs w:val="24"/>
          <w:lang w:val="en-US"/>
        </w:rPr>
        <w:br w:type="page"/>
      </w:r>
    </w:p>
    <w:p w14:paraId="369C4CBE" w14:textId="4E150B72" w:rsidR="005B767B" w:rsidRPr="00527A82" w:rsidRDefault="00790642"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lastRenderedPageBreak/>
        <w:t xml:space="preserve">Appendix </w:t>
      </w:r>
      <w:r w:rsidR="00F71ABF">
        <w:rPr>
          <w:rFonts w:ascii="Garamond" w:eastAsia="Times New Roman" w:hAnsi="Garamond" w:cs="Times New Roman"/>
          <w:b/>
          <w:color w:val="000000"/>
          <w:sz w:val="24"/>
          <w:szCs w:val="24"/>
          <w:lang w:val="en-US"/>
        </w:rPr>
        <w:t>5</w:t>
      </w:r>
      <w:r w:rsidR="005B767B" w:rsidRPr="00527A82">
        <w:rPr>
          <w:rFonts w:ascii="Garamond" w:eastAsia="Times New Roman" w:hAnsi="Garamond" w:cs="Times New Roman"/>
          <w:color w:val="000000"/>
          <w:sz w:val="24"/>
          <w:szCs w:val="24"/>
          <w:lang w:val="en-US"/>
        </w:rPr>
        <w:t>: Homogeneity of multivariate dispersions average distance to median for all sites and times. Values calculated from Bray-Curtis dissimilarity within each time period, larger values indicate greater variation within communities (beta diversity).  See Figure 1 for site abbreviations.</w:t>
      </w:r>
    </w:p>
    <w:tbl>
      <w:tblPr>
        <w:tblW w:w="0" w:type="auto"/>
        <w:tblCellMar>
          <w:top w:w="15" w:type="dxa"/>
          <w:left w:w="15" w:type="dxa"/>
          <w:bottom w:w="15" w:type="dxa"/>
          <w:right w:w="15" w:type="dxa"/>
        </w:tblCellMar>
        <w:tblLook w:val="04A0" w:firstRow="1" w:lastRow="0" w:firstColumn="1" w:lastColumn="0" w:noHBand="0" w:noVBand="1"/>
      </w:tblPr>
      <w:tblGrid>
        <w:gridCol w:w="1273"/>
        <w:gridCol w:w="525"/>
        <w:gridCol w:w="1650"/>
        <w:gridCol w:w="1350"/>
      </w:tblGrid>
      <w:tr w:rsidR="005C45C9" w:rsidRPr="00527A82" w14:paraId="105CDE28" w14:textId="77777777" w:rsidTr="00CE61F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2538E520" w14:textId="3E06963B" w:rsidR="005B767B" w:rsidRPr="00527A82" w:rsidRDefault="005B767B" w:rsidP="005C45C9">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Time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12BAB6C6" w14:textId="77777777"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7B8DB62" w14:textId="77777777" w:rsidR="005B767B" w:rsidRPr="00527A82" w:rsidRDefault="005B767B" w:rsidP="000F7014">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 xml:space="preserve">Average distance </w:t>
            </w:r>
          </w:p>
          <w:p w14:paraId="20027B9C" w14:textId="09C53405"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to median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B2A423A" w14:textId="77777777" w:rsidR="005B767B" w:rsidRPr="00527A82" w:rsidRDefault="005B767B" w:rsidP="000F7014">
            <w:pPr>
              <w:spacing w:after="0" w:line="480" w:lineRule="auto"/>
              <w:jc w:val="center"/>
              <w:rPr>
                <w:rFonts w:ascii="Garamond" w:eastAsia="Times New Roman" w:hAnsi="Garamond" w:cs="Times New Roman"/>
                <w:b/>
                <w:color w:val="000000"/>
                <w:sz w:val="20"/>
                <w:szCs w:val="20"/>
                <w:lang w:val="en-US"/>
              </w:rPr>
            </w:pPr>
            <w:r w:rsidRPr="00527A82">
              <w:rPr>
                <w:rFonts w:ascii="Garamond" w:eastAsia="Times New Roman" w:hAnsi="Garamond" w:cs="Times New Roman"/>
                <w:b/>
                <w:color w:val="000000"/>
                <w:sz w:val="20"/>
                <w:szCs w:val="20"/>
                <w:lang w:val="en-US"/>
              </w:rPr>
              <w:t>Null distance</w:t>
            </w:r>
          </w:p>
          <w:p w14:paraId="1A4CD38F" w14:textId="1F3BB278" w:rsidR="005B767B" w:rsidRPr="00527A82" w:rsidRDefault="005B767B" w:rsidP="000F7014">
            <w:pPr>
              <w:spacing w:after="0" w:line="480" w:lineRule="auto"/>
              <w:jc w:val="center"/>
              <w:rPr>
                <w:rFonts w:ascii="Garamond" w:eastAsia="Times New Roman" w:hAnsi="Garamond" w:cs="Times New Roman"/>
                <w:b/>
                <w:sz w:val="20"/>
                <w:szCs w:val="20"/>
                <w:lang w:val="en-US"/>
              </w:rPr>
            </w:pPr>
            <w:r w:rsidRPr="00527A82">
              <w:rPr>
                <w:rFonts w:ascii="Garamond" w:eastAsia="Times New Roman" w:hAnsi="Garamond" w:cs="Times New Roman"/>
                <w:b/>
                <w:color w:val="000000"/>
                <w:sz w:val="20"/>
                <w:szCs w:val="20"/>
                <w:lang w:val="en-US"/>
              </w:rPr>
              <w:t xml:space="preserve"> to median</w:t>
            </w:r>
          </w:p>
        </w:tc>
      </w:tr>
      <w:tr w:rsidR="005C45C9" w:rsidRPr="00527A82" w14:paraId="115F58C9" w14:textId="77777777" w:rsidTr="00CE61FC">
        <w:trPr>
          <w:trHeight w:val="267"/>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C369C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57C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288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BC3B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0.1900</w:t>
            </w:r>
          </w:p>
        </w:tc>
      </w:tr>
      <w:tr w:rsidR="005C45C9" w:rsidRPr="00527A82" w14:paraId="78D3CA52"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DD7B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250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1A5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0.4926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98BC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0.2958</w:t>
            </w:r>
          </w:p>
        </w:tc>
      </w:tr>
      <w:tr w:rsidR="005C45C9" w:rsidRPr="00527A82" w14:paraId="0D563ACF"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B01C"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19F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B9D1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F65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0.2362</w:t>
            </w:r>
          </w:p>
        </w:tc>
      </w:tr>
      <w:tr w:rsidR="005C45C9" w:rsidRPr="00527A82" w14:paraId="703B0C2D"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AD5B1"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4AD8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35A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0.3649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66C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0.2313</w:t>
            </w:r>
          </w:p>
        </w:tc>
      </w:tr>
      <w:tr w:rsidR="005C45C9" w:rsidRPr="00527A82" w14:paraId="3A3BBD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4F0E6A"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8B9E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15C2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9916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0.2567</w:t>
            </w:r>
          </w:p>
        </w:tc>
      </w:tr>
      <w:tr w:rsidR="005C45C9" w:rsidRPr="00527A82" w14:paraId="3A96844E" w14:textId="77777777" w:rsidTr="00CE61FC">
        <w:trPr>
          <w:trHeight w:val="222"/>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D7961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JUNE/JULY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4D9E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309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CB0C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0.2332</w:t>
            </w:r>
          </w:p>
        </w:tc>
      </w:tr>
      <w:tr w:rsidR="005C45C9" w:rsidRPr="00527A82" w14:paraId="07885C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E7F26"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B45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337C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FED1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0.2191</w:t>
            </w:r>
          </w:p>
        </w:tc>
      </w:tr>
      <w:tr w:rsidR="005C45C9" w:rsidRPr="00527A82" w14:paraId="2B050AD5"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73674"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ACA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C321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AC21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0.1860</w:t>
            </w:r>
          </w:p>
        </w:tc>
      </w:tr>
      <w:tr w:rsidR="005C45C9" w:rsidRPr="00527A82" w14:paraId="167DF97D"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D475F"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F7F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1246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B96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0.2448</w:t>
            </w:r>
          </w:p>
        </w:tc>
      </w:tr>
      <w:tr w:rsidR="005C45C9" w:rsidRPr="00527A82" w14:paraId="6761DD0B"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D8E0E3"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8525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85A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53EA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0.2392</w:t>
            </w:r>
          </w:p>
        </w:tc>
      </w:tr>
      <w:tr w:rsidR="005C45C9" w:rsidRPr="00527A82" w14:paraId="301CC959"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69CE4E"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C61F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76CE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369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0.3092</w:t>
            </w:r>
          </w:p>
        </w:tc>
      </w:tr>
      <w:tr w:rsidR="005C45C9" w:rsidRPr="00527A82" w14:paraId="4263C3E0"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51F4A"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506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005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A2A4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0.1808</w:t>
            </w:r>
          </w:p>
        </w:tc>
      </w:tr>
      <w:tr w:rsidR="005C45C9" w:rsidRPr="00527A82" w14:paraId="754A3056"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E2E1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9CC7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E07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382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0.2180</w:t>
            </w:r>
          </w:p>
        </w:tc>
      </w:tr>
      <w:tr w:rsidR="005C45C9" w:rsidRPr="00527A82" w14:paraId="5168C5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D5817"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46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4C07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8C3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0.2756</w:t>
            </w:r>
          </w:p>
        </w:tc>
      </w:tr>
      <w:tr w:rsidR="005C45C9" w:rsidRPr="00527A82" w14:paraId="54CD0E7C" w14:textId="77777777" w:rsidTr="00CE61FC">
        <w:trPr>
          <w:trHeight w:val="23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7AF91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AUGUST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39A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8D52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5C39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0.1292</w:t>
            </w:r>
          </w:p>
        </w:tc>
      </w:tr>
      <w:tr w:rsidR="005C45C9" w:rsidRPr="00527A82" w14:paraId="321ADFB8"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B17F57"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F13B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3DE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FFD0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0.1384</w:t>
            </w:r>
          </w:p>
        </w:tc>
      </w:tr>
      <w:tr w:rsidR="005C45C9" w:rsidRPr="00527A82" w14:paraId="74CBBBB4"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55828"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3C6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8E9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BC25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0.1305</w:t>
            </w:r>
          </w:p>
        </w:tc>
      </w:tr>
      <w:tr w:rsidR="005C45C9" w:rsidRPr="00527A82" w14:paraId="1241F7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CCD65"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06FD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F3DE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6CCF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0.2415</w:t>
            </w:r>
          </w:p>
        </w:tc>
      </w:tr>
      <w:tr w:rsidR="005C45C9" w:rsidRPr="00527A82" w14:paraId="69C33651"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E0AB0" w14:textId="77777777" w:rsidR="005B767B" w:rsidRPr="00527A82" w:rsidRDefault="005B767B" w:rsidP="000F7014">
            <w:pPr>
              <w:spacing w:after="0" w:line="480" w:lineRule="auto"/>
              <w:rPr>
                <w:rFonts w:ascii="Garamond" w:eastAsia="Times New Roman" w:hAnsi="Garamond" w:cs="Times New Roman"/>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CC70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BF6C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736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0.2303</w:t>
            </w:r>
          </w:p>
        </w:tc>
      </w:tr>
    </w:tbl>
    <w:p w14:paraId="5C6ED02B" w14:textId="46F373A4" w:rsidR="002D0AE8" w:rsidRPr="00527A82" w:rsidRDefault="002D0AE8" w:rsidP="000F7014">
      <w:pPr>
        <w:pStyle w:val="NoSpacing"/>
        <w:spacing w:line="480" w:lineRule="auto"/>
        <w:rPr>
          <w:rFonts w:ascii="Garamond" w:hAnsi="Garamond" w:cs="Times New Roman"/>
          <w:sz w:val="24"/>
        </w:rPr>
      </w:pPr>
    </w:p>
    <w:p w14:paraId="1F3588F1" w14:textId="77777777" w:rsidR="005B767B" w:rsidRPr="00527A82" w:rsidRDefault="005B767B" w:rsidP="000F7014">
      <w:pPr>
        <w:spacing w:after="0" w:line="480" w:lineRule="auto"/>
        <w:rPr>
          <w:rFonts w:ascii="Garamond" w:eastAsia="Times New Roman" w:hAnsi="Garamond" w:cs="Times New Roman"/>
          <w:sz w:val="24"/>
          <w:szCs w:val="24"/>
          <w:lang w:val="en-US"/>
        </w:rPr>
      </w:pPr>
    </w:p>
    <w:p w14:paraId="2346ED90" w14:textId="77777777" w:rsidR="00F047CC" w:rsidRPr="00527A82" w:rsidRDefault="00F047CC">
      <w:pPr>
        <w:rPr>
          <w:rFonts w:ascii="Garamond" w:eastAsia="Times New Roman" w:hAnsi="Garamond" w:cs="Times New Roman"/>
          <w:b/>
          <w:color w:val="000000"/>
          <w:sz w:val="24"/>
          <w:szCs w:val="24"/>
          <w:lang w:val="en-US"/>
        </w:rPr>
      </w:pPr>
      <w:r w:rsidRPr="00527A82">
        <w:rPr>
          <w:rFonts w:ascii="Garamond" w:eastAsia="Times New Roman" w:hAnsi="Garamond" w:cs="Times New Roman"/>
          <w:b/>
          <w:color w:val="000000"/>
          <w:sz w:val="24"/>
          <w:szCs w:val="24"/>
          <w:lang w:val="en-US"/>
        </w:rPr>
        <w:br w:type="page"/>
      </w:r>
    </w:p>
    <w:p w14:paraId="3BFCF3A9" w14:textId="6BF88264" w:rsidR="005B767B" w:rsidRPr="00527A82" w:rsidRDefault="005B767B" w:rsidP="000F7014">
      <w:pPr>
        <w:spacing w:after="0" w:line="480" w:lineRule="auto"/>
        <w:rPr>
          <w:rFonts w:ascii="Garamond" w:eastAsia="Times New Roman" w:hAnsi="Garamond" w:cs="Times New Roman"/>
          <w:sz w:val="24"/>
          <w:szCs w:val="24"/>
          <w:lang w:val="en-US"/>
        </w:rPr>
      </w:pPr>
      <w:r w:rsidRPr="00527A82">
        <w:rPr>
          <w:rFonts w:ascii="Garamond" w:eastAsia="Times New Roman" w:hAnsi="Garamond" w:cs="Times New Roman"/>
          <w:b/>
          <w:color w:val="000000"/>
          <w:sz w:val="24"/>
          <w:szCs w:val="24"/>
          <w:lang w:val="en-US"/>
        </w:rPr>
        <w:lastRenderedPageBreak/>
        <w:t>A</w:t>
      </w:r>
      <w:r w:rsidR="00790642" w:rsidRPr="00527A82">
        <w:rPr>
          <w:rFonts w:ascii="Garamond" w:eastAsia="Times New Roman" w:hAnsi="Garamond" w:cs="Times New Roman"/>
          <w:b/>
          <w:color w:val="000000"/>
          <w:sz w:val="24"/>
          <w:szCs w:val="24"/>
          <w:lang w:val="en-US"/>
        </w:rPr>
        <w:t xml:space="preserve">ppendix </w:t>
      </w:r>
      <w:r w:rsidR="00F71ABF">
        <w:rPr>
          <w:rFonts w:ascii="Garamond" w:eastAsia="Times New Roman" w:hAnsi="Garamond" w:cs="Times New Roman"/>
          <w:b/>
          <w:color w:val="000000"/>
          <w:sz w:val="24"/>
          <w:szCs w:val="24"/>
          <w:lang w:val="en-US"/>
        </w:rPr>
        <w:t>6</w:t>
      </w:r>
      <w:r w:rsidRPr="00527A82">
        <w:rPr>
          <w:rFonts w:ascii="Garamond" w:eastAsia="Times New Roman" w:hAnsi="Garamond" w:cs="Times New Roman"/>
          <w:b/>
          <w:color w:val="000000"/>
          <w:sz w:val="24"/>
          <w:szCs w:val="24"/>
          <w:lang w:val="en-US"/>
        </w:rPr>
        <w:t>:</w:t>
      </w:r>
      <w:r w:rsidRPr="00527A82">
        <w:rPr>
          <w:rFonts w:ascii="Garamond" w:eastAsia="Times New Roman" w:hAnsi="Garamond" w:cs="Times New Roman"/>
          <w:color w:val="000000"/>
          <w:sz w:val="24"/>
          <w:szCs w:val="24"/>
          <w:lang w:val="en-US"/>
        </w:rPr>
        <w:t xml:space="preserve"> Observed p-value below diagonal, permuted p-value above diagonal. Test of homogen</w:t>
      </w:r>
      <w:r w:rsidR="0034081E">
        <w:rPr>
          <w:rFonts w:ascii="Garamond" w:eastAsia="Times New Roman" w:hAnsi="Garamond" w:cs="Times New Roman"/>
          <w:color w:val="000000"/>
          <w:sz w:val="24"/>
          <w:szCs w:val="24"/>
          <w:lang w:val="en-US"/>
        </w:rPr>
        <w:t>eity of multivariate dispersion: p-values below 0.05 suggest that two groups show different amounts of variation.</w:t>
      </w:r>
    </w:p>
    <w:p w14:paraId="721C6BB0"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MAY</w:t>
      </w:r>
    </w:p>
    <w:tbl>
      <w:tblPr>
        <w:tblW w:w="0" w:type="auto"/>
        <w:tblCellMar>
          <w:top w:w="15" w:type="dxa"/>
          <w:left w:w="15" w:type="dxa"/>
          <w:bottom w:w="15" w:type="dxa"/>
          <w:right w:w="15" w:type="dxa"/>
        </w:tblCellMar>
        <w:tblLook w:val="04A0" w:firstRow="1" w:lastRow="0" w:firstColumn="1" w:lastColumn="0" w:noHBand="0" w:noVBand="1"/>
      </w:tblPr>
      <w:tblGrid>
        <w:gridCol w:w="492"/>
        <w:gridCol w:w="940"/>
        <w:gridCol w:w="940"/>
        <w:gridCol w:w="925"/>
        <w:gridCol w:w="940"/>
        <w:gridCol w:w="731"/>
      </w:tblGrid>
      <w:tr w:rsidR="005B767B" w:rsidRPr="00527A82" w14:paraId="396FA2FC"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75C423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64F4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102A9A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E336F9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64DD5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FC705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r>
      <w:tr w:rsidR="005B767B" w:rsidRPr="00527A82" w14:paraId="406A651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ACC796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DC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A7F2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C8BA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65E0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6.20E-01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1527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5.90E-02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3E2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0.7610</w:t>
            </w:r>
          </w:p>
        </w:tc>
      </w:tr>
      <w:tr w:rsidR="005B767B" w:rsidRPr="00527A82" w14:paraId="2AA5E90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B4C2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49E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4.22E-05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8D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59E9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291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1.60E-02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A2DA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0.0010</w:t>
            </w:r>
          </w:p>
        </w:tc>
      </w:tr>
      <w:tr w:rsidR="005B767B" w:rsidRPr="00527A82" w14:paraId="508E8BA8"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E9CCC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RP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6F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6.24E-01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771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1.98E-06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058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1F8D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200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0.8030</w:t>
            </w:r>
          </w:p>
        </w:tc>
      </w:tr>
      <w:tr w:rsidR="005B767B" w:rsidRPr="00527A82" w14:paraId="3C3DE63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7908C5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3D0F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6.94E-02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3C5B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1.89E-02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6D6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2D3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A95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0.0290</w:t>
            </w:r>
          </w:p>
        </w:tc>
      </w:tr>
      <w:tr w:rsidR="005B767B" w:rsidRPr="00527A82" w14:paraId="1920BE9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598A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xml:space="preserve">CB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51B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7.87E-01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4FC0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7.43E-06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650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8.06E-01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1C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3.23E-02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AB0E2" w14:textId="77777777" w:rsidR="005B767B" w:rsidRPr="00527A82" w:rsidRDefault="005B767B" w:rsidP="000F7014">
            <w:pPr>
              <w:spacing w:after="0" w:line="480" w:lineRule="auto"/>
              <w:rPr>
                <w:rFonts w:ascii="Garamond" w:eastAsia="Times New Roman" w:hAnsi="Garamond" w:cs="Times New Roman"/>
                <w:sz w:val="20"/>
                <w:szCs w:val="20"/>
                <w:lang w:val="en-US"/>
              </w:rPr>
            </w:pPr>
          </w:p>
        </w:tc>
      </w:tr>
    </w:tbl>
    <w:p w14:paraId="183BB32B" w14:textId="77777777" w:rsidR="005B767B" w:rsidRPr="00527A82" w:rsidRDefault="005B767B" w:rsidP="000F7014">
      <w:pPr>
        <w:spacing w:after="0" w:line="480" w:lineRule="auto"/>
        <w:rPr>
          <w:rFonts w:ascii="Garamond" w:eastAsia="Times New Roman" w:hAnsi="Garamond" w:cs="Times New Roman"/>
          <w:b/>
          <w:sz w:val="24"/>
          <w:szCs w:val="20"/>
          <w:lang w:val="en-US"/>
        </w:rPr>
      </w:pPr>
    </w:p>
    <w:p w14:paraId="45554114"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JUNE/JULY</w:t>
      </w:r>
    </w:p>
    <w:tbl>
      <w:tblPr>
        <w:tblW w:w="0" w:type="auto"/>
        <w:tblCellMar>
          <w:top w:w="15" w:type="dxa"/>
          <w:left w:w="15" w:type="dxa"/>
          <w:bottom w:w="15" w:type="dxa"/>
          <w:right w:w="15" w:type="dxa"/>
        </w:tblCellMar>
        <w:tblLook w:val="04A0" w:firstRow="1" w:lastRow="0" w:firstColumn="1" w:lastColumn="0" w:noHBand="0" w:noVBand="1"/>
      </w:tblPr>
      <w:tblGrid>
        <w:gridCol w:w="560"/>
        <w:gridCol w:w="792"/>
        <w:gridCol w:w="731"/>
        <w:gridCol w:w="765"/>
        <w:gridCol w:w="731"/>
        <w:gridCol w:w="723"/>
        <w:gridCol w:w="738"/>
        <w:gridCol w:w="723"/>
        <w:gridCol w:w="731"/>
        <w:gridCol w:w="731"/>
      </w:tblGrid>
      <w:tr w:rsidR="005B767B" w:rsidRPr="00527A82" w14:paraId="4E64549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AE688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ED72E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5D58F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29CD4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B5BBD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F422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FCE7C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83327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7331A2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7F22B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r>
      <w:tr w:rsidR="005B767B" w:rsidRPr="00527A82" w14:paraId="06869C5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E444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F2C3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F352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6315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D3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C941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9AE7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C87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2CCB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4142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0.0550</w:t>
            </w:r>
          </w:p>
        </w:tc>
      </w:tr>
      <w:tr w:rsidR="005B767B" w:rsidRPr="00527A82" w14:paraId="45E279C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28DD4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73B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1B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B7B5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8CB0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2558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0.2530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862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D35C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0.1660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4933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0.5540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9E3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0.5050</w:t>
            </w:r>
          </w:p>
        </w:tc>
      </w:tr>
      <w:tr w:rsidR="005B767B" w:rsidRPr="00527A82" w14:paraId="7C96599F"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667A0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3EA8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3FA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B67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62F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6C1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B67E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CA97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BAD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3685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0.0040</w:t>
            </w:r>
          </w:p>
        </w:tc>
      </w:tr>
      <w:tr w:rsidR="005B767B" w:rsidRPr="00527A82" w14:paraId="7B66153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F9135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6A2E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0.9668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5472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7499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0.2887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FA01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6C7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3518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0C3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CDE1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1D35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0.0330</w:t>
            </w:r>
          </w:p>
        </w:tc>
      </w:tr>
      <w:tr w:rsidR="005B767B" w:rsidRPr="00527A82" w14:paraId="5A4D9474"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48999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8780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F71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0.2449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71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3F6C"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0.2773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CDF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DA9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2BDB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636C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F794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0.4780</w:t>
            </w:r>
          </w:p>
        </w:tc>
      </w:tr>
      <w:tr w:rsidR="005B767B" w:rsidRPr="00527A82" w14:paraId="7F2DD6B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450E4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21928"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D92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60A1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E60F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7F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0.6133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F2CC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A90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2707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0.7930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1A04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0.8560</w:t>
            </w:r>
          </w:p>
        </w:tc>
      </w:tr>
      <w:tr w:rsidR="005B767B" w:rsidRPr="00527A82" w14:paraId="2048951E"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9258E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8B76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F54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0.1641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BFB2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479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A0A59"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5C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660"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7473A"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5AB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0.3580</w:t>
            </w:r>
          </w:p>
        </w:tc>
      </w:tr>
      <w:tr w:rsidR="005B767B" w:rsidRPr="00527A82" w14:paraId="4CBF52A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8D5EB1"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lastRenderedPageBreak/>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66805"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0.0508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158B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62B1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08D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FBB2"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0.4696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4CDB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6C2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0.3287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5CE0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D2B9F"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0.9510</w:t>
            </w:r>
          </w:p>
        </w:tc>
      </w:tr>
      <w:tr w:rsidR="005B767B" w:rsidRPr="00527A82" w14:paraId="39B4CBE3"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D1E73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B00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0.0478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0B2DD"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0.5011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ABC93"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29A6"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b/>
                <w:bCs/>
                <w:color w:val="000000"/>
                <w:sz w:val="20"/>
                <w:szCs w:val="20"/>
                <w:lang w:val="en-US"/>
              </w:rPr>
              <w:t>0.0265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77B67"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0.4876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5FDCE"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6841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CE9B"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0.9458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D3E4" w14:textId="77777777" w:rsidR="005B767B" w:rsidRPr="00527A82" w:rsidRDefault="005B767B" w:rsidP="000F7014">
            <w:pPr>
              <w:spacing w:after="0" w:line="480" w:lineRule="auto"/>
              <w:jc w:val="center"/>
              <w:rPr>
                <w:rFonts w:ascii="Garamond" w:eastAsia="Times New Roman" w:hAnsi="Garamond" w:cs="Times New Roman"/>
                <w:sz w:val="20"/>
                <w:szCs w:val="20"/>
                <w:lang w:val="en-US"/>
              </w:rPr>
            </w:pPr>
            <w:r w:rsidRPr="00527A82">
              <w:rPr>
                <w:rFonts w:ascii="Garamond" w:eastAsia="Times New Roman" w:hAnsi="Garamond" w:cs="Times New Roman"/>
                <w:color w:val="000000"/>
                <w:sz w:val="20"/>
                <w:szCs w:val="20"/>
                <w:lang w:val="en-US"/>
              </w:rPr>
              <w:t>      </w:t>
            </w:r>
          </w:p>
        </w:tc>
      </w:tr>
    </w:tbl>
    <w:p w14:paraId="67FE992E" w14:textId="77777777" w:rsidR="005B767B" w:rsidRPr="00527A82" w:rsidRDefault="005B767B" w:rsidP="000F7014">
      <w:pPr>
        <w:spacing w:after="0" w:line="480" w:lineRule="auto"/>
        <w:rPr>
          <w:rFonts w:ascii="Garamond" w:eastAsia="Times New Roman" w:hAnsi="Garamond" w:cs="Times New Roman"/>
          <w:sz w:val="20"/>
          <w:szCs w:val="20"/>
          <w:lang w:val="en-US"/>
        </w:rPr>
      </w:pPr>
    </w:p>
    <w:p w14:paraId="2D47721F" w14:textId="77777777" w:rsidR="005B767B" w:rsidRPr="00527A82" w:rsidRDefault="005B767B" w:rsidP="000F7014">
      <w:pPr>
        <w:spacing w:after="0" w:line="480" w:lineRule="auto"/>
        <w:rPr>
          <w:rFonts w:ascii="Garamond" w:eastAsia="Times New Roman" w:hAnsi="Garamond" w:cs="Times New Roman"/>
          <w:b/>
          <w:sz w:val="24"/>
          <w:szCs w:val="20"/>
          <w:lang w:val="en-US"/>
        </w:rPr>
      </w:pPr>
      <w:r w:rsidRPr="00527A82">
        <w:rPr>
          <w:rFonts w:ascii="Garamond" w:eastAsia="Times New Roman" w:hAnsi="Garamond" w:cs="Times New Roman"/>
          <w:b/>
          <w:color w:val="000000"/>
          <w:sz w:val="24"/>
          <w:szCs w:val="20"/>
          <w:lang w:val="en-US"/>
        </w:rPr>
        <w:t>AUGUST</w:t>
      </w:r>
    </w:p>
    <w:tbl>
      <w:tblPr>
        <w:tblW w:w="0" w:type="auto"/>
        <w:tblCellMar>
          <w:top w:w="15" w:type="dxa"/>
          <w:left w:w="15" w:type="dxa"/>
          <w:bottom w:w="15" w:type="dxa"/>
          <w:right w:w="15" w:type="dxa"/>
        </w:tblCellMar>
        <w:tblLook w:val="04A0" w:firstRow="1" w:lastRow="0" w:firstColumn="1" w:lastColumn="0" w:noHBand="0" w:noVBand="1"/>
      </w:tblPr>
      <w:tblGrid>
        <w:gridCol w:w="492"/>
        <w:gridCol w:w="940"/>
        <w:gridCol w:w="925"/>
        <w:gridCol w:w="940"/>
        <w:gridCol w:w="940"/>
        <w:gridCol w:w="723"/>
      </w:tblGrid>
      <w:tr w:rsidR="005B767B" w:rsidRPr="00527A82" w14:paraId="100E239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8F1E522" w14:textId="77777777" w:rsidR="005B767B" w:rsidRPr="00527A82" w:rsidRDefault="005B767B" w:rsidP="000F7014">
            <w:pPr>
              <w:spacing w:after="0" w:line="480" w:lineRule="auto"/>
              <w:rPr>
                <w:rFonts w:ascii="Garamond" w:eastAsia="Times New Roman" w:hAnsi="Garamond" w:cs="Times New Roman"/>
                <w:sz w:val="20"/>
                <w:szCs w:val="24"/>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F002F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DC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ED816"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A47E5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907C5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xml:space="preserve">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00000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CB</w:t>
            </w:r>
          </w:p>
        </w:tc>
      </w:tr>
      <w:tr w:rsidR="005B767B" w:rsidRPr="00527A82" w14:paraId="687F7FE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78859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BA7D" w14:textId="77777777" w:rsidR="005B767B" w:rsidRPr="00527A82" w:rsidRDefault="005B767B" w:rsidP="000F7014">
            <w:pPr>
              <w:spacing w:after="0" w:line="480" w:lineRule="auto"/>
              <w:rPr>
                <w:rFonts w:ascii="Garamond" w:eastAsia="Times New Roman" w:hAnsi="Garamond" w:cs="Times New Roman"/>
                <w:sz w:val="20"/>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412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1.70E-01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E2740"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5.48E-01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49C2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CFE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0.0010</w:t>
            </w:r>
          </w:p>
        </w:tc>
      </w:tr>
      <w:tr w:rsidR="005B767B" w:rsidRPr="00527A82" w14:paraId="1801D4E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E5A701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3FBB"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1.52E-01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ED7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6DF5"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3.36E-01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4DE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3.96E-01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7B6EF"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0.0150</w:t>
            </w:r>
          </w:p>
        </w:tc>
      </w:tr>
      <w:tr w:rsidR="005B767B" w:rsidRPr="00527A82" w14:paraId="38FD33D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9507E5A"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C088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5.20E-01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007F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3.15E-01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EA8A3"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2C24"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3.40E-02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21A0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0.0010</w:t>
            </w:r>
          </w:p>
        </w:tc>
      </w:tr>
      <w:tr w:rsidR="005B767B" w:rsidRPr="00527A82" w14:paraId="021D08F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B9B86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3712D"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9.94E-03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A291"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3.77E-01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E58A2"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2.82E-02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3564"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BFE70"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0.0830</w:t>
            </w:r>
          </w:p>
        </w:tc>
      </w:tr>
      <w:tr w:rsidR="005B767B" w:rsidRPr="00527A82" w14:paraId="3CF6AB7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EDFCB8"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4E487"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1.68E-05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FFD0B"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B34FC"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b/>
                <w:bCs/>
                <w:color w:val="000000"/>
                <w:sz w:val="20"/>
                <w:szCs w:val="24"/>
                <w:lang w:val="en-US"/>
              </w:rPr>
              <w:t>4.34E-05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84E9"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7.42E-02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39E8E" w14:textId="77777777" w:rsidR="005B767B" w:rsidRPr="00527A82" w:rsidRDefault="005B767B" w:rsidP="000F7014">
            <w:pPr>
              <w:spacing w:after="0" w:line="480" w:lineRule="auto"/>
              <w:jc w:val="center"/>
              <w:rPr>
                <w:rFonts w:ascii="Garamond" w:eastAsia="Times New Roman" w:hAnsi="Garamond" w:cs="Times New Roman"/>
                <w:sz w:val="20"/>
                <w:szCs w:val="24"/>
                <w:lang w:val="en-US"/>
              </w:rPr>
            </w:pPr>
            <w:r w:rsidRPr="00527A82">
              <w:rPr>
                <w:rFonts w:ascii="Garamond" w:eastAsia="Times New Roman" w:hAnsi="Garamond" w:cs="Times New Roman"/>
                <w:color w:val="000000"/>
                <w:sz w:val="20"/>
                <w:szCs w:val="24"/>
                <w:lang w:val="en-US"/>
              </w:rPr>
              <w:t>   </w:t>
            </w:r>
          </w:p>
        </w:tc>
      </w:tr>
    </w:tbl>
    <w:p w14:paraId="6395DE63" w14:textId="77777777" w:rsidR="00465E8F" w:rsidRDefault="00465E8F" w:rsidP="000F7014">
      <w:pPr>
        <w:pStyle w:val="NoSpacing"/>
        <w:spacing w:line="480" w:lineRule="auto"/>
        <w:rPr>
          <w:rFonts w:ascii="Garamond" w:hAnsi="Garamond" w:cs="Times New Roman"/>
          <w:sz w:val="24"/>
        </w:rPr>
      </w:pPr>
    </w:p>
    <w:p w14:paraId="3FEDC3FB" w14:textId="77777777" w:rsidR="00F71ABF" w:rsidRDefault="00F71ABF" w:rsidP="000F7014">
      <w:pPr>
        <w:pStyle w:val="NoSpacing"/>
        <w:spacing w:line="480" w:lineRule="auto"/>
        <w:rPr>
          <w:rFonts w:ascii="Garamond" w:hAnsi="Garamond" w:cs="Times New Roman"/>
          <w:sz w:val="24"/>
        </w:rPr>
      </w:pPr>
    </w:p>
    <w:p w14:paraId="1393DA05" w14:textId="77777777" w:rsidR="00F71ABF" w:rsidRDefault="00F71ABF" w:rsidP="000F7014">
      <w:pPr>
        <w:pStyle w:val="NoSpacing"/>
        <w:spacing w:line="480" w:lineRule="auto"/>
        <w:rPr>
          <w:rFonts w:ascii="Garamond" w:hAnsi="Garamond" w:cs="Times New Roman"/>
          <w:sz w:val="24"/>
        </w:rPr>
      </w:pPr>
    </w:p>
    <w:p w14:paraId="2BDD26D7" w14:textId="77777777" w:rsidR="00F71ABF" w:rsidRDefault="00F71ABF" w:rsidP="000F7014">
      <w:pPr>
        <w:pStyle w:val="NoSpacing"/>
        <w:spacing w:line="480" w:lineRule="auto"/>
        <w:rPr>
          <w:rFonts w:ascii="Garamond" w:hAnsi="Garamond" w:cs="Times New Roman"/>
          <w:sz w:val="24"/>
        </w:rPr>
      </w:pPr>
    </w:p>
    <w:p w14:paraId="68A01697" w14:textId="77777777" w:rsidR="00F71ABF" w:rsidRDefault="00F71ABF" w:rsidP="000F7014">
      <w:pPr>
        <w:pStyle w:val="NoSpacing"/>
        <w:spacing w:line="480" w:lineRule="auto"/>
        <w:rPr>
          <w:rFonts w:ascii="Garamond" w:hAnsi="Garamond" w:cs="Times New Roman"/>
          <w:sz w:val="24"/>
        </w:rPr>
      </w:pPr>
    </w:p>
    <w:p w14:paraId="08409745" w14:textId="77777777" w:rsidR="00F71ABF" w:rsidRDefault="00F71ABF" w:rsidP="000F7014">
      <w:pPr>
        <w:pStyle w:val="NoSpacing"/>
        <w:spacing w:line="480" w:lineRule="auto"/>
        <w:rPr>
          <w:rFonts w:ascii="Garamond" w:hAnsi="Garamond" w:cs="Times New Roman"/>
          <w:sz w:val="24"/>
        </w:rPr>
      </w:pPr>
    </w:p>
    <w:p w14:paraId="473D2A5E" w14:textId="77777777" w:rsidR="00F71ABF" w:rsidRDefault="00F71ABF" w:rsidP="000F7014">
      <w:pPr>
        <w:pStyle w:val="NoSpacing"/>
        <w:spacing w:line="480" w:lineRule="auto"/>
        <w:rPr>
          <w:rFonts w:ascii="Garamond" w:hAnsi="Garamond" w:cs="Times New Roman"/>
          <w:sz w:val="24"/>
        </w:rPr>
      </w:pPr>
    </w:p>
    <w:p w14:paraId="24C593BD" w14:textId="77777777" w:rsidR="00F71ABF" w:rsidRDefault="00F71ABF" w:rsidP="000F7014">
      <w:pPr>
        <w:pStyle w:val="NoSpacing"/>
        <w:spacing w:line="480" w:lineRule="auto"/>
        <w:rPr>
          <w:rFonts w:ascii="Garamond" w:hAnsi="Garamond" w:cs="Times New Roman"/>
          <w:sz w:val="24"/>
        </w:rPr>
      </w:pPr>
    </w:p>
    <w:p w14:paraId="0A4B32DB" w14:textId="77777777" w:rsidR="00F71ABF" w:rsidRDefault="00F71ABF" w:rsidP="000F7014">
      <w:pPr>
        <w:pStyle w:val="NoSpacing"/>
        <w:spacing w:line="480" w:lineRule="auto"/>
        <w:rPr>
          <w:rFonts w:ascii="Garamond" w:hAnsi="Garamond" w:cs="Times New Roman"/>
          <w:sz w:val="24"/>
        </w:rPr>
      </w:pPr>
    </w:p>
    <w:p w14:paraId="1FA38C17" w14:textId="77777777" w:rsidR="00F71ABF" w:rsidRDefault="00F71ABF" w:rsidP="000F7014">
      <w:pPr>
        <w:pStyle w:val="NoSpacing"/>
        <w:spacing w:line="480" w:lineRule="auto"/>
        <w:rPr>
          <w:rFonts w:ascii="Garamond" w:hAnsi="Garamond" w:cs="Times New Roman"/>
          <w:sz w:val="24"/>
        </w:rPr>
      </w:pPr>
    </w:p>
    <w:p w14:paraId="4509AF90" w14:textId="77777777" w:rsidR="00F71ABF" w:rsidRDefault="00F71ABF" w:rsidP="000F7014">
      <w:pPr>
        <w:pStyle w:val="NoSpacing"/>
        <w:spacing w:line="480" w:lineRule="auto"/>
        <w:rPr>
          <w:rFonts w:ascii="Garamond" w:hAnsi="Garamond" w:cs="Times New Roman"/>
          <w:sz w:val="24"/>
        </w:rPr>
      </w:pPr>
    </w:p>
    <w:p w14:paraId="4DE35DC1" w14:textId="77777777" w:rsidR="00F71ABF" w:rsidRPr="00527A82" w:rsidRDefault="00F71ABF" w:rsidP="000F7014">
      <w:pPr>
        <w:pStyle w:val="NoSpacing"/>
        <w:spacing w:line="480" w:lineRule="auto"/>
        <w:rPr>
          <w:rFonts w:ascii="Garamond" w:hAnsi="Garamond" w:cs="Times New Roman"/>
          <w:sz w:val="24"/>
        </w:rPr>
      </w:pPr>
    </w:p>
    <w:p w14:paraId="67ADC711" w14:textId="611228FF" w:rsidR="00465E8F" w:rsidRDefault="00F71ABF" w:rsidP="000F7014">
      <w:pPr>
        <w:pStyle w:val="NoSpacing"/>
        <w:spacing w:line="480" w:lineRule="auto"/>
        <w:rPr>
          <w:rFonts w:ascii="Garamond" w:hAnsi="Garamond" w:cs="Times New Roman"/>
          <w:sz w:val="24"/>
        </w:rPr>
      </w:pPr>
      <w:r>
        <w:rPr>
          <w:rFonts w:ascii="Garamond" w:hAnsi="Garamond" w:cs="Times New Roman"/>
          <w:b/>
          <w:sz w:val="24"/>
        </w:rPr>
        <w:lastRenderedPageBreak/>
        <w:t>Appendix 7</w:t>
      </w:r>
      <w:r w:rsidR="00527A82" w:rsidRPr="00527A82">
        <w:rPr>
          <w:rFonts w:ascii="Garamond" w:hAnsi="Garamond" w:cs="Times New Roman"/>
          <w:b/>
          <w:sz w:val="24"/>
        </w:rPr>
        <w:t>:</w:t>
      </w:r>
      <w:r w:rsidR="00527A82" w:rsidRPr="00527A82">
        <w:rPr>
          <w:rFonts w:ascii="Garamond" w:hAnsi="Garamond" w:cs="Times New Roman"/>
          <w:sz w:val="24"/>
        </w:rPr>
        <w:t xml:space="preserve"> Log-transformed rank abundance </w:t>
      </w:r>
      <w:r w:rsidR="00527A82">
        <w:rPr>
          <w:rFonts w:ascii="Garamond" w:hAnsi="Garamond" w:cs="Times New Roman"/>
          <w:sz w:val="24"/>
        </w:rPr>
        <w:t xml:space="preserve">curves </w:t>
      </w:r>
      <w:r w:rsidR="00347413">
        <w:rPr>
          <w:rFonts w:ascii="Garamond" w:hAnsi="Garamond" w:cs="Times New Roman"/>
          <w:sz w:val="24"/>
        </w:rPr>
        <w:t>of invertebrate assemblages at every meadow for</w:t>
      </w:r>
      <w:r w:rsidR="00527A82">
        <w:rPr>
          <w:rFonts w:ascii="Garamond" w:hAnsi="Garamond" w:cs="Times New Roman"/>
          <w:sz w:val="24"/>
        </w:rPr>
        <w:t xml:space="preserve"> every sampling period.  The first two letters </w:t>
      </w:r>
      <w:r w:rsidR="00347413">
        <w:rPr>
          <w:rFonts w:ascii="Garamond" w:hAnsi="Garamond" w:cs="Times New Roman"/>
          <w:sz w:val="24"/>
        </w:rPr>
        <w:t>of each heading are site, the third letter is sampling period (A = May, C = June/July, E = August).</w:t>
      </w:r>
      <w:r w:rsidR="00527A82" w:rsidRPr="00527A82">
        <w:rPr>
          <w:rFonts w:ascii="Garamond" w:hAnsi="Garamond"/>
          <w:noProof/>
          <w:color w:val="000000"/>
          <w:lang w:val="en-US"/>
        </w:rPr>
        <w:drawing>
          <wp:inline distT="0" distB="0" distL="0" distR="0" wp14:anchorId="3046033A" wp14:editId="5CC674C8">
            <wp:extent cx="5394960" cy="4016146"/>
            <wp:effectExtent l="0" t="0" r="0" b="3810"/>
            <wp:docPr id="2" name="Picture 2" descr="Rank 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 abunda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943" cy="4023578"/>
                    </a:xfrm>
                    <a:prstGeom prst="rect">
                      <a:avLst/>
                    </a:prstGeom>
                    <a:noFill/>
                    <a:ln>
                      <a:noFill/>
                    </a:ln>
                  </pic:spPr>
                </pic:pic>
              </a:graphicData>
            </a:graphic>
          </wp:inline>
        </w:drawing>
      </w:r>
    </w:p>
    <w:p w14:paraId="2F0BC82D" w14:textId="77777777" w:rsidR="0034081E" w:rsidRPr="00465E8F" w:rsidRDefault="0034081E" w:rsidP="000F7014">
      <w:pPr>
        <w:pStyle w:val="NoSpacing"/>
        <w:spacing w:line="480" w:lineRule="auto"/>
        <w:rPr>
          <w:rFonts w:ascii="Garamond" w:hAnsi="Garamond" w:cs="Times New Roman"/>
          <w:sz w:val="24"/>
        </w:rPr>
      </w:pPr>
    </w:p>
    <w:sectPr w:rsidR="0034081E" w:rsidRPr="00465E8F" w:rsidSect="006034D1">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5-12-22T08:03:00Z" w:initials="MO">
    <w:p w14:paraId="56B4E626" w14:textId="11035F78" w:rsidR="00BC44D5" w:rsidRDefault="00BC44D5">
      <w:pPr>
        <w:pStyle w:val="CommentText"/>
      </w:pPr>
      <w:r>
        <w:rPr>
          <w:rStyle w:val="CommentReference"/>
        </w:rPr>
        <w:annotationRef/>
      </w:r>
      <w:r>
        <w:t>This can be reworded if that result becomes more solid</w:t>
      </w:r>
    </w:p>
  </w:comment>
  <w:comment w:id="1" w:author="Mary O'Connor" w:date="2015-10-25T12:14:00Z" w:initials="MO">
    <w:p w14:paraId="413A90E5" w14:textId="1A92D37F" w:rsidR="003649F7" w:rsidRDefault="003649F7">
      <w:pPr>
        <w:pStyle w:val="CommentText"/>
      </w:pPr>
      <w:r>
        <w:rPr>
          <w:rStyle w:val="CommentReference"/>
        </w:rPr>
        <w:annotationRef/>
      </w:r>
      <w:r>
        <w:t>Really hammer the beta diversity problem statement here</w:t>
      </w:r>
    </w:p>
  </w:comment>
  <w:comment w:id="2" w:author="Mary O'Connor" w:date="2015-10-25T12:14:00Z" w:initials="MO">
    <w:p w14:paraId="54924D90" w14:textId="0724724E" w:rsidR="003649F7" w:rsidRDefault="003649F7">
      <w:pPr>
        <w:pStyle w:val="CommentText"/>
      </w:pPr>
      <w:r>
        <w:rPr>
          <w:rStyle w:val="CommentReference"/>
        </w:rPr>
        <w:annotationRef/>
      </w:r>
      <w:r>
        <w:t>Right about here we need a testable hypothesis</w:t>
      </w:r>
    </w:p>
  </w:comment>
  <w:comment w:id="3" w:author="Mary O'Connor" w:date="2015-12-21T11:17:00Z" w:initials="MO">
    <w:p w14:paraId="17DA5D98" w14:textId="77777777" w:rsidR="001D468F" w:rsidRDefault="001D468F">
      <w:pPr>
        <w:pStyle w:val="CommentText"/>
      </w:pPr>
      <w:r>
        <w:rPr>
          <w:rStyle w:val="CommentReference"/>
        </w:rPr>
        <w:annotationRef/>
      </w:r>
      <w:r>
        <w:t xml:space="preserve">This seems a little redundant; could shift a bit toward the conservation (how many to protect? Which to </w:t>
      </w:r>
      <w:proofErr w:type="spellStart"/>
      <w:r>
        <w:t>prioiritize</w:t>
      </w:r>
      <w:proofErr w:type="spellEnd"/>
      <w:r>
        <w:t xml:space="preserve">?) </w:t>
      </w:r>
      <w:proofErr w:type="gramStart"/>
      <w:r>
        <w:t>questions</w:t>
      </w:r>
      <w:proofErr w:type="gramEnd"/>
      <w:r>
        <w:t xml:space="preserve">. </w:t>
      </w:r>
    </w:p>
    <w:p w14:paraId="6F8BEB66" w14:textId="77777777" w:rsidR="00405B52" w:rsidRDefault="00405B52">
      <w:pPr>
        <w:pStyle w:val="CommentText"/>
      </w:pPr>
    </w:p>
    <w:p w14:paraId="197CECD3" w14:textId="77777777" w:rsidR="00405B52" w:rsidRDefault="00405B52">
      <w:pPr>
        <w:pStyle w:val="CommentText"/>
      </w:pPr>
      <w:r>
        <w:t xml:space="preserve">Or, the importance of beta diversity, and understanding its drivers (biotic </w:t>
      </w:r>
      <w:proofErr w:type="spellStart"/>
      <w:r>
        <w:t>vs</w:t>
      </w:r>
      <w:proofErr w:type="spellEnd"/>
      <w:r>
        <w:t xml:space="preserve"> random) for ecosystem function and resilience</w:t>
      </w:r>
    </w:p>
    <w:p w14:paraId="3CEA6256" w14:textId="77777777" w:rsidR="00405B52" w:rsidRDefault="00405B52">
      <w:pPr>
        <w:pStyle w:val="CommentText"/>
      </w:pPr>
    </w:p>
    <w:p w14:paraId="0E203E71" w14:textId="76F8B0D3" w:rsidR="00405B52" w:rsidRDefault="00405B52">
      <w:pPr>
        <w:pStyle w:val="CommentText"/>
      </w:pPr>
      <w:r>
        <w:t xml:space="preserve">Could also mention </w:t>
      </w:r>
      <w:proofErr w:type="spellStart"/>
      <w:r>
        <w:t>aichi</w:t>
      </w:r>
      <w:proofErr w:type="spellEnd"/>
      <w:r>
        <w:t xml:space="preserve"> targets here… or maybe just in cover letter.</w:t>
      </w:r>
    </w:p>
  </w:comment>
  <w:comment w:id="4" w:author="Mary O'Connor" w:date="2015-12-22T08:10:00Z" w:initials="MO">
    <w:p w14:paraId="7C928E31" w14:textId="2766FAFE" w:rsidR="006B70BA" w:rsidRDefault="006B70BA">
      <w:pPr>
        <w:pStyle w:val="CommentText"/>
      </w:pPr>
      <w:r>
        <w:rPr>
          <w:rStyle w:val="CommentReference"/>
        </w:rPr>
        <w:annotationRef/>
      </w:r>
      <w:r>
        <w:t>This paragraph needs to find its feet a bit more in the functional analysis that we end up going with.</w:t>
      </w:r>
    </w:p>
  </w:comment>
  <w:comment w:id="5" w:author="Mary O'Connor" w:date="2015-12-22T08:12:00Z" w:initials="MO">
    <w:p w14:paraId="677A253B" w14:textId="36845320" w:rsidR="006B70BA" w:rsidRDefault="006B70BA">
      <w:pPr>
        <w:pStyle w:val="CommentText"/>
      </w:pPr>
      <w:r>
        <w:rPr>
          <w:rStyle w:val="CommentReference"/>
        </w:rPr>
        <w:annotationRef/>
      </w:r>
      <w:r>
        <w:t>Should get some older refs in here: Bell, Nelson, Edgar, etc.</w:t>
      </w:r>
    </w:p>
  </w:comment>
  <w:comment w:id="6" w:author="Mary O'Connor" w:date="2015-12-21T11:20:00Z" w:initials="MO">
    <w:p w14:paraId="4E2E456A" w14:textId="65FFD4CF" w:rsidR="00405B52" w:rsidRDefault="00405B52">
      <w:pPr>
        <w:pStyle w:val="CommentText"/>
      </w:pPr>
      <w:r>
        <w:rPr>
          <w:rStyle w:val="CommentReference"/>
        </w:rPr>
        <w:annotationRef/>
      </w:r>
      <w:r>
        <w:t>Tighten this a bit around the objectives in the current abstract (conservation)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3649F7" w:rsidRDefault="003649F7" w:rsidP="006F5788">
      <w:pPr>
        <w:spacing w:after="0" w:line="240" w:lineRule="auto"/>
      </w:pPr>
      <w:r>
        <w:separator/>
      </w:r>
    </w:p>
  </w:endnote>
  <w:endnote w:type="continuationSeparator" w:id="0">
    <w:p w14:paraId="7029D2FA" w14:textId="77777777" w:rsidR="003649F7" w:rsidRDefault="003649F7"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3649F7" w:rsidRDefault="003649F7"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3649F7" w:rsidRDefault="003649F7"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3649F7" w:rsidRDefault="003649F7"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70BA">
      <w:rPr>
        <w:rStyle w:val="PageNumber"/>
        <w:noProof/>
      </w:rPr>
      <w:t>43</w:t>
    </w:r>
    <w:r>
      <w:rPr>
        <w:rStyle w:val="PageNumber"/>
      </w:rPr>
      <w:fldChar w:fldCharType="end"/>
    </w:r>
  </w:p>
  <w:p w14:paraId="3EA8A423" w14:textId="77777777" w:rsidR="003649F7" w:rsidRDefault="003649F7"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3649F7" w:rsidRDefault="003649F7" w:rsidP="006F5788">
      <w:pPr>
        <w:spacing w:after="0" w:line="240" w:lineRule="auto"/>
      </w:pPr>
      <w:r>
        <w:separator/>
      </w:r>
    </w:p>
  </w:footnote>
  <w:footnote w:type="continuationSeparator" w:id="0">
    <w:p w14:paraId="43689518" w14:textId="77777777" w:rsidR="003649F7" w:rsidRDefault="003649F7"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num>
  <w:num w:numId="6">
    <w:abstractNumId w:val="7"/>
    <w:lvlOverride w:ilvl="0">
      <w:lvl w:ilvl="0">
        <w:numFmt w:val="decimal"/>
        <w:lvlText w:val="%1."/>
        <w:lvlJc w:val="left"/>
      </w:lvl>
    </w:lvlOverride>
  </w:num>
  <w:num w:numId="7">
    <w:abstractNumId w:val="0"/>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21FC2"/>
    <w:rsid w:val="001235C7"/>
    <w:rsid w:val="00146D01"/>
    <w:rsid w:val="00153E04"/>
    <w:rsid w:val="001542ED"/>
    <w:rsid w:val="00154E78"/>
    <w:rsid w:val="00165801"/>
    <w:rsid w:val="001836BE"/>
    <w:rsid w:val="001B3C2A"/>
    <w:rsid w:val="001C161E"/>
    <w:rsid w:val="001C1DA1"/>
    <w:rsid w:val="001C362A"/>
    <w:rsid w:val="001D468F"/>
    <w:rsid w:val="001E05D0"/>
    <w:rsid w:val="001E2826"/>
    <w:rsid w:val="001F11C1"/>
    <w:rsid w:val="001F2FB2"/>
    <w:rsid w:val="001F3BAF"/>
    <w:rsid w:val="00203F25"/>
    <w:rsid w:val="00211B5F"/>
    <w:rsid w:val="002259E5"/>
    <w:rsid w:val="00271D5F"/>
    <w:rsid w:val="002751CA"/>
    <w:rsid w:val="00276AFD"/>
    <w:rsid w:val="00280771"/>
    <w:rsid w:val="00287969"/>
    <w:rsid w:val="00296626"/>
    <w:rsid w:val="002971FA"/>
    <w:rsid w:val="002A5C3C"/>
    <w:rsid w:val="002B009E"/>
    <w:rsid w:val="002B1DB4"/>
    <w:rsid w:val="002B748E"/>
    <w:rsid w:val="002D0AE8"/>
    <w:rsid w:val="002E6CBF"/>
    <w:rsid w:val="002F7561"/>
    <w:rsid w:val="00307082"/>
    <w:rsid w:val="00337529"/>
    <w:rsid w:val="0034081E"/>
    <w:rsid w:val="003471CB"/>
    <w:rsid w:val="00347413"/>
    <w:rsid w:val="00354000"/>
    <w:rsid w:val="00356A77"/>
    <w:rsid w:val="00364279"/>
    <w:rsid w:val="0036428B"/>
    <w:rsid w:val="003649F7"/>
    <w:rsid w:val="00364D74"/>
    <w:rsid w:val="00366D6B"/>
    <w:rsid w:val="00370EBE"/>
    <w:rsid w:val="00377743"/>
    <w:rsid w:val="00380E2E"/>
    <w:rsid w:val="0038427C"/>
    <w:rsid w:val="003B1DE4"/>
    <w:rsid w:val="003B366F"/>
    <w:rsid w:val="003C720E"/>
    <w:rsid w:val="003E1291"/>
    <w:rsid w:val="003F0AC3"/>
    <w:rsid w:val="00403408"/>
    <w:rsid w:val="00405B52"/>
    <w:rsid w:val="004174ED"/>
    <w:rsid w:val="004245E2"/>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E178D"/>
    <w:rsid w:val="004E5645"/>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12BD3"/>
    <w:rsid w:val="00613BC1"/>
    <w:rsid w:val="0061465A"/>
    <w:rsid w:val="00614BB9"/>
    <w:rsid w:val="006210A6"/>
    <w:rsid w:val="0066490D"/>
    <w:rsid w:val="006903A9"/>
    <w:rsid w:val="006B61AF"/>
    <w:rsid w:val="006B70BA"/>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7A9A"/>
    <w:rsid w:val="008C3B1D"/>
    <w:rsid w:val="008D273E"/>
    <w:rsid w:val="008D7EB2"/>
    <w:rsid w:val="008E742D"/>
    <w:rsid w:val="008E7466"/>
    <w:rsid w:val="009025B0"/>
    <w:rsid w:val="00926DA9"/>
    <w:rsid w:val="0093743F"/>
    <w:rsid w:val="00941D9F"/>
    <w:rsid w:val="009437C8"/>
    <w:rsid w:val="009679F3"/>
    <w:rsid w:val="00971E9A"/>
    <w:rsid w:val="009830BA"/>
    <w:rsid w:val="009845FA"/>
    <w:rsid w:val="0098508D"/>
    <w:rsid w:val="00985C6C"/>
    <w:rsid w:val="009950DF"/>
    <w:rsid w:val="00997656"/>
    <w:rsid w:val="009B1DE7"/>
    <w:rsid w:val="009D62D7"/>
    <w:rsid w:val="009E43B5"/>
    <w:rsid w:val="009F0DC0"/>
    <w:rsid w:val="009F71CC"/>
    <w:rsid w:val="00A061ED"/>
    <w:rsid w:val="00A447F7"/>
    <w:rsid w:val="00A4758E"/>
    <w:rsid w:val="00A627D1"/>
    <w:rsid w:val="00A73D5F"/>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6630B"/>
    <w:rsid w:val="00B84EED"/>
    <w:rsid w:val="00B8608B"/>
    <w:rsid w:val="00B87EDE"/>
    <w:rsid w:val="00B95059"/>
    <w:rsid w:val="00B9729B"/>
    <w:rsid w:val="00BA2535"/>
    <w:rsid w:val="00BB0778"/>
    <w:rsid w:val="00BB0807"/>
    <w:rsid w:val="00BB2B2F"/>
    <w:rsid w:val="00BB42F6"/>
    <w:rsid w:val="00BC44D5"/>
    <w:rsid w:val="00BC53B9"/>
    <w:rsid w:val="00C02DC2"/>
    <w:rsid w:val="00C07EAC"/>
    <w:rsid w:val="00C139D8"/>
    <w:rsid w:val="00C147B2"/>
    <w:rsid w:val="00C20EC9"/>
    <w:rsid w:val="00C2585D"/>
    <w:rsid w:val="00C471DD"/>
    <w:rsid w:val="00C523CB"/>
    <w:rsid w:val="00C74FC6"/>
    <w:rsid w:val="00C84C8F"/>
    <w:rsid w:val="00CA1CE0"/>
    <w:rsid w:val="00CB06B8"/>
    <w:rsid w:val="00CB361A"/>
    <w:rsid w:val="00CB551A"/>
    <w:rsid w:val="00CE61FC"/>
    <w:rsid w:val="00CF1039"/>
    <w:rsid w:val="00CF4185"/>
    <w:rsid w:val="00D0447C"/>
    <w:rsid w:val="00D0463D"/>
    <w:rsid w:val="00D10715"/>
    <w:rsid w:val="00D130C9"/>
    <w:rsid w:val="00D22CD1"/>
    <w:rsid w:val="00D275F0"/>
    <w:rsid w:val="00D3019A"/>
    <w:rsid w:val="00D305B7"/>
    <w:rsid w:val="00D3624F"/>
    <w:rsid w:val="00D40F97"/>
    <w:rsid w:val="00D46C93"/>
    <w:rsid w:val="00D50BD0"/>
    <w:rsid w:val="00D550C4"/>
    <w:rsid w:val="00D55EA8"/>
    <w:rsid w:val="00D633EF"/>
    <w:rsid w:val="00D70A20"/>
    <w:rsid w:val="00D70AD4"/>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6A93"/>
    <w:rsid w:val="00EA0AB7"/>
    <w:rsid w:val="00EB52B4"/>
    <w:rsid w:val="00EB5702"/>
    <w:rsid w:val="00EC051D"/>
    <w:rsid w:val="00EC5CE3"/>
    <w:rsid w:val="00ED29A3"/>
    <w:rsid w:val="00ED7DFE"/>
    <w:rsid w:val="00EF23B6"/>
    <w:rsid w:val="00EF3D09"/>
    <w:rsid w:val="00F047CC"/>
    <w:rsid w:val="00F214B4"/>
    <w:rsid w:val="00F23E0B"/>
    <w:rsid w:val="00F327CA"/>
    <w:rsid w:val="00F3435A"/>
    <w:rsid w:val="00F36777"/>
    <w:rsid w:val="00F439CA"/>
    <w:rsid w:val="00F5070D"/>
    <w:rsid w:val="00F62BB9"/>
    <w:rsid w:val="00F71ABF"/>
    <w:rsid w:val="00F731EF"/>
    <w:rsid w:val="00F76E67"/>
    <w:rsid w:val="00F80853"/>
    <w:rsid w:val="00F83DF5"/>
    <w:rsid w:val="00F921B0"/>
    <w:rsid w:val="00F97658"/>
    <w:rsid w:val="00F97ABE"/>
    <w:rsid w:val="00FA04BD"/>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connor@zoology.ubc.ca" TargetMode="External"/><Relationship Id="rId20"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 Id="rId11" Type="http://schemas.openxmlformats.org/officeDocument/2006/relationships/hyperlink" Target="http://climate.weather.gc.ca/climate_normals/results_1981_2010_e.html?stnID=231&amp;lang=e&amp;amp;StationName=Bamfield&amp;amp;SearchType=Contains&amp;amp;stnNameSubmit=go&amp;dCode=5&amp;dispBack=1" TargetMode="External"/><Relationship Id="rId12" Type="http://schemas.openxmlformats.org/officeDocument/2006/relationships/hyperlink" Target="http://cmnmaps.ca/EELGRASS/" TargetMode="External"/><Relationship Id="rId13" Type="http://schemas.openxmlformats.org/officeDocument/2006/relationships/hyperlink" Target="http://www.eos.ubc.ca/~rich/BSTS/bark_home.html" TargetMode="External"/><Relationship Id="rId14" Type="http://schemas.openxmlformats.org/officeDocument/2006/relationships/hyperlink" Target="http://www.R-project.org/" TargetMode="External"/><Relationship Id="rId15" Type="http://schemas.openxmlformats.org/officeDocument/2006/relationships/hyperlink" Target="http://researcharchive.calacademy.org/research/ichthyology/catalog/fishcatget.asp?genid=1606" TargetMode="External"/><Relationship Id="rId16" Type="http://schemas.openxmlformats.org/officeDocument/2006/relationships/image" Target="media/image1.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B3C02-DAAD-CE49-BCE4-A72FD669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53</Pages>
  <Words>12236</Words>
  <Characters>69747</Characters>
  <Application>Microsoft Macintosh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16</cp:revision>
  <cp:lastPrinted>2015-10-04T18:53:00Z</cp:lastPrinted>
  <dcterms:created xsi:type="dcterms:W3CDTF">2015-10-25T19:13:00Z</dcterms:created>
  <dcterms:modified xsi:type="dcterms:W3CDTF">2015-12-22T16:14:00Z</dcterms:modified>
</cp:coreProperties>
</file>