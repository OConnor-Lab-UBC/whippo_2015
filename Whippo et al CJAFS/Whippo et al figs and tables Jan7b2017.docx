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7777777" w:rsidR="004F3F55" w:rsidRPr="00665F00" w:rsidRDefault="004F3F55" w:rsidP="004F3F55">
      <w:pPr>
        <w:rPr>
          <w:rFonts w:ascii="Times New Roman" w:hAnsi="Times New Roman"/>
          <w:i/>
        </w:rPr>
      </w:pPr>
      <w:r w:rsidRPr="00665F00">
        <w:rPr>
          <w:rFonts w:ascii="Times New Roman" w:hAnsi="Times New Roman"/>
          <w:b/>
        </w:rPr>
        <w:t>Table 1. Diversity estimates for each meadow</w:t>
      </w:r>
      <w:r w:rsidRPr="00665F00">
        <w:rPr>
          <w:rFonts w:ascii="Times New Roman" w:hAnsi="Times New Roman"/>
        </w:rPr>
        <w:t xml:space="preserve">. </w:t>
      </w:r>
      <w:r w:rsidRPr="00286072">
        <w:rPr>
          <w:rFonts w:ascii="Times New Roman" w:hAnsi="Times New Roman"/>
          <w:i/>
          <w:highlight w:val="yellow"/>
        </w:rPr>
        <w:t>Needs to include: ENS</w:t>
      </w:r>
      <w:r w:rsidRPr="00665F00">
        <w:rPr>
          <w:rFonts w:ascii="Times New Roman" w:hAnsi="Times New Roman"/>
          <w:i/>
        </w:rPr>
        <w:t xml:space="preserve"> or </w:t>
      </w:r>
      <w:r>
        <w:rPr>
          <w:rFonts w:ascii="Times New Roman" w:hAnsi="Times New Roman"/>
          <w:i/>
        </w:rPr>
        <w:t>α</w:t>
      </w:r>
      <w:r w:rsidRPr="00665F00">
        <w:rPr>
          <w:rFonts w:ascii="Times New Roman" w:hAnsi="Times New Roman"/>
          <w:i/>
        </w:rPr>
        <w:t>, Shannon</w:t>
      </w:r>
      <w:r>
        <w:rPr>
          <w:rFonts w:ascii="Times New Roman" w:hAnsi="Times New Roman"/>
          <w:i/>
        </w:rPr>
        <w:t xml:space="preserve"> (H’)</w:t>
      </w:r>
      <w:r w:rsidRPr="00665F00">
        <w:rPr>
          <w:rFonts w:ascii="Times New Roman" w:hAnsi="Times New Roman"/>
          <w:i/>
        </w:rPr>
        <w:t>, Simpson</w:t>
      </w:r>
      <w:r>
        <w:rPr>
          <w:rFonts w:ascii="Times New Roman" w:hAnsi="Times New Roman"/>
          <w:i/>
        </w:rPr>
        <w:t xml:space="preserve"> (S)</w:t>
      </w:r>
      <w:r w:rsidRPr="00665F00">
        <w:rPr>
          <w:rFonts w:ascii="Times New Roman" w:hAnsi="Times New Roman"/>
          <w:i/>
        </w:rPr>
        <w:t xml:space="preserve">. </w:t>
      </w:r>
      <w:proofErr w:type="spellStart"/>
      <w:proofErr w:type="gramStart"/>
      <w:r w:rsidRPr="00665F00">
        <w:rPr>
          <w:rFonts w:ascii="Times New Roman" w:hAnsi="Times New Roman"/>
          <w:i/>
        </w:rPr>
        <w:t>Im</w:t>
      </w:r>
      <w:proofErr w:type="spellEnd"/>
      <w:r w:rsidRPr="00665F00">
        <w:rPr>
          <w:rFonts w:ascii="Times New Roman" w:hAnsi="Times New Roman"/>
          <w:i/>
        </w:rPr>
        <w:t xml:space="preserve"> (could go in table 3), beta, gamma, </w:t>
      </w:r>
      <w:proofErr w:type="spellStart"/>
      <w:r w:rsidRPr="00665F00">
        <w:rPr>
          <w:rFonts w:ascii="Times New Roman" w:hAnsi="Times New Roman"/>
          <w:i/>
        </w:rPr>
        <w:t>dtc</w:t>
      </w:r>
      <w:proofErr w:type="spellEnd"/>
      <w:r w:rsidRPr="00665F00">
        <w:rPr>
          <w:rFonts w:ascii="Times New Roman" w:hAnsi="Times New Roman"/>
          <w:i/>
        </w:rPr>
        <w:t xml:space="preserve"> from appendix 5</w:t>
      </w:r>
      <w:r>
        <w:rPr>
          <w:rFonts w:ascii="Times New Roman" w:hAnsi="Times New Roman"/>
          <w:i/>
        </w:rPr>
        <w:t>.</w:t>
      </w:r>
      <w:proofErr w:type="gramEnd"/>
      <w:r>
        <w:rPr>
          <w:rFonts w:ascii="Times New Roman" w:hAnsi="Times New Roman"/>
          <w:i/>
        </w:rPr>
        <w:t xml:space="preserve"> For the </w:t>
      </w:r>
      <w:proofErr w:type="spellStart"/>
      <w:r>
        <w:rPr>
          <w:rFonts w:ascii="Times New Roman" w:hAnsi="Times New Roman"/>
          <w:i/>
        </w:rPr>
        <w:t>Rsite</w:t>
      </w:r>
      <w:proofErr w:type="spellEnd"/>
      <w:r>
        <w:rPr>
          <w:rFonts w:ascii="Times New Roman" w:hAnsi="Times New Roman"/>
          <w:i/>
        </w:rPr>
        <w:t>, I got confused about the superscripts, so I just left them. I think they’re wrong.</w:t>
      </w:r>
    </w:p>
    <w:tbl>
      <w:tblPr>
        <w:tblStyle w:val="TableGrid"/>
        <w:tblW w:w="0" w:type="auto"/>
        <w:tblLook w:val="04A0" w:firstRow="1" w:lastRow="0" w:firstColumn="1" w:lastColumn="0" w:noHBand="0" w:noVBand="1"/>
      </w:tblPr>
      <w:tblGrid>
        <w:gridCol w:w="714"/>
        <w:gridCol w:w="1239"/>
        <w:gridCol w:w="1026"/>
        <w:gridCol w:w="1068"/>
        <w:gridCol w:w="1154"/>
        <w:gridCol w:w="1287"/>
        <w:gridCol w:w="1653"/>
        <w:gridCol w:w="1851"/>
        <w:gridCol w:w="1903"/>
        <w:gridCol w:w="1281"/>
      </w:tblGrid>
      <w:tr w:rsidR="004F3F55" w:rsidRPr="00665F00" w14:paraId="7E1E72DB" w14:textId="77777777" w:rsidTr="003D6E8C">
        <w:tc>
          <w:tcPr>
            <w:tcW w:w="714" w:type="dxa"/>
          </w:tcPr>
          <w:p w14:paraId="13932315" w14:textId="77777777" w:rsidR="004F3F55" w:rsidRPr="00665F00" w:rsidRDefault="004F3F55" w:rsidP="003D6E8C">
            <w:pPr>
              <w:rPr>
                <w:rFonts w:ascii="Times New Roman" w:hAnsi="Times New Roman"/>
              </w:rPr>
            </w:pPr>
            <w:r w:rsidRPr="00665F00">
              <w:rPr>
                <w:rFonts w:ascii="Times New Roman" w:hAnsi="Times New Roman"/>
              </w:rPr>
              <w:t>Site</w:t>
            </w:r>
          </w:p>
        </w:tc>
        <w:tc>
          <w:tcPr>
            <w:tcW w:w="1239" w:type="dxa"/>
          </w:tcPr>
          <w:p w14:paraId="0EB594AE" w14:textId="77777777" w:rsidR="004F3F55" w:rsidRPr="00665F00" w:rsidRDefault="004F3F55" w:rsidP="003D6E8C">
            <w:pPr>
              <w:jc w:val="center"/>
              <w:rPr>
                <w:rFonts w:ascii="Times New Roman" w:hAnsi="Times New Roman"/>
                <w:vertAlign w:val="subscript"/>
              </w:rPr>
            </w:pPr>
            <w:r>
              <w:rPr>
                <w:rFonts w:ascii="Times New Roman" w:hAnsi="Times New Roman"/>
              </w:rPr>
              <w:t>α</w:t>
            </w:r>
            <w:r w:rsidRPr="00665F00">
              <w:rPr>
                <w:rFonts w:ascii="Times New Roman" w:hAnsi="Times New Roman"/>
                <w:vertAlign w:val="subscript"/>
              </w:rPr>
              <w:t>plot</w:t>
            </w:r>
          </w:p>
        </w:tc>
        <w:tc>
          <w:tcPr>
            <w:tcW w:w="1026" w:type="dxa"/>
          </w:tcPr>
          <w:p w14:paraId="67158597"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H’</w:t>
            </w:r>
            <w:r w:rsidRPr="00665F00">
              <w:rPr>
                <w:rFonts w:ascii="Times New Roman" w:hAnsi="Times New Roman"/>
                <w:vertAlign w:val="subscript"/>
              </w:rPr>
              <w:t>plot</w:t>
            </w:r>
            <w:proofErr w:type="spellEnd"/>
          </w:p>
        </w:tc>
        <w:tc>
          <w:tcPr>
            <w:tcW w:w="1068" w:type="dxa"/>
          </w:tcPr>
          <w:p w14:paraId="3FB2DC67"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S</w:t>
            </w:r>
            <w:r w:rsidRPr="00665F00">
              <w:rPr>
                <w:rFonts w:ascii="Times New Roman" w:hAnsi="Times New Roman"/>
                <w:vertAlign w:val="subscript"/>
              </w:rPr>
              <w:t>plot</w:t>
            </w:r>
            <w:proofErr w:type="spellEnd"/>
          </w:p>
        </w:tc>
        <w:tc>
          <w:tcPr>
            <w:tcW w:w="1154" w:type="dxa"/>
          </w:tcPr>
          <w:p w14:paraId="4BBE407F"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B</w:t>
            </w:r>
            <w:r w:rsidRPr="00665F00">
              <w:rPr>
                <w:rFonts w:ascii="Times New Roman" w:hAnsi="Times New Roman"/>
                <w:vertAlign w:val="subscript"/>
              </w:rPr>
              <w:t>site</w:t>
            </w:r>
            <w:proofErr w:type="spellEnd"/>
          </w:p>
        </w:tc>
        <w:tc>
          <w:tcPr>
            <w:tcW w:w="1287" w:type="dxa"/>
          </w:tcPr>
          <w:p w14:paraId="5CBD2340" w14:textId="77777777" w:rsidR="004F3F55" w:rsidRPr="00665F00" w:rsidRDefault="004F3F55" w:rsidP="003D6E8C">
            <w:pPr>
              <w:jc w:val="center"/>
              <w:rPr>
                <w:rFonts w:ascii="Times New Roman" w:hAnsi="Times New Roman"/>
                <w:vertAlign w:val="subscript"/>
              </w:rPr>
            </w:pPr>
            <w:proofErr w:type="spellStart"/>
            <w:proofErr w:type="gramStart"/>
            <w:r w:rsidRPr="00665F00">
              <w:rPr>
                <w:rFonts w:ascii="Times New Roman" w:hAnsi="Times New Roman"/>
              </w:rPr>
              <w:t>gamma</w:t>
            </w:r>
            <w:r w:rsidRPr="00665F00">
              <w:rPr>
                <w:rFonts w:ascii="Times New Roman" w:hAnsi="Times New Roman"/>
                <w:vertAlign w:val="subscript"/>
              </w:rPr>
              <w:t>site</w:t>
            </w:r>
            <w:proofErr w:type="spellEnd"/>
            <w:proofErr w:type="gramEnd"/>
          </w:p>
        </w:tc>
        <w:tc>
          <w:tcPr>
            <w:tcW w:w="1653" w:type="dxa"/>
          </w:tcPr>
          <w:p w14:paraId="5EFE234B" w14:textId="77777777" w:rsidR="004F3F55" w:rsidRPr="00665F00" w:rsidRDefault="004F3F55" w:rsidP="003D6E8C">
            <w:pPr>
              <w:jc w:val="center"/>
              <w:rPr>
                <w:rFonts w:ascii="Times New Roman" w:hAnsi="Times New Roman"/>
                <w:vertAlign w:val="subscript"/>
              </w:rPr>
            </w:pPr>
            <w:proofErr w:type="spellStart"/>
            <w:r w:rsidRPr="00665F00">
              <w:rPr>
                <w:rFonts w:ascii="Times New Roman" w:hAnsi="Times New Roman"/>
              </w:rPr>
              <w:t>I</w:t>
            </w:r>
            <w:r w:rsidRPr="00665F00">
              <w:rPr>
                <w:rFonts w:ascii="Times New Roman" w:hAnsi="Times New Roman"/>
                <w:vertAlign w:val="subscript"/>
              </w:rPr>
              <w:t>m</w:t>
            </w:r>
            <w:proofErr w:type="spellEnd"/>
          </w:p>
        </w:tc>
        <w:tc>
          <w:tcPr>
            <w:tcW w:w="1851" w:type="dxa"/>
          </w:tcPr>
          <w:p w14:paraId="569CD44E" w14:textId="77777777" w:rsidR="004F3F55" w:rsidRPr="00665F00" w:rsidRDefault="004F3F55" w:rsidP="003D6E8C">
            <w:pPr>
              <w:rPr>
                <w:rFonts w:ascii="Times New Roman" w:hAnsi="Times New Roman"/>
              </w:rPr>
            </w:pPr>
            <w:proofErr w:type="spellStart"/>
            <w:r>
              <w:rPr>
                <w:rFonts w:ascii="Times New Roman" w:hAnsi="Times New Roman"/>
              </w:rPr>
              <w:t>R</w:t>
            </w:r>
            <w:r>
              <w:rPr>
                <w:rFonts w:ascii="Times New Roman" w:hAnsi="Times New Roman"/>
                <w:vertAlign w:val="subscript"/>
              </w:rPr>
              <w:t>site</w:t>
            </w:r>
            <w:proofErr w:type="spellEnd"/>
            <w:r>
              <w:rPr>
                <w:rFonts w:ascii="Times New Roman" w:hAnsi="Times New Roman"/>
              </w:rPr>
              <w:t xml:space="preserve"> based on </w:t>
            </w:r>
            <w:proofErr w:type="spellStart"/>
            <w:r>
              <w:rPr>
                <w:rFonts w:ascii="Times New Roman" w:hAnsi="Times New Roman"/>
              </w:rPr>
              <w:t>chao</w:t>
            </w:r>
            <w:proofErr w:type="spellEnd"/>
            <w:r>
              <w:rPr>
                <w:rFonts w:ascii="Times New Roman" w:hAnsi="Times New Roman"/>
              </w:rPr>
              <w:t xml:space="preserve"> et al</w:t>
            </w:r>
          </w:p>
        </w:tc>
        <w:tc>
          <w:tcPr>
            <w:tcW w:w="1903" w:type="dxa"/>
          </w:tcPr>
          <w:p w14:paraId="598988EE" w14:textId="77777777" w:rsidR="004F3F55" w:rsidRPr="00665F00" w:rsidRDefault="004F3F55" w:rsidP="003D6E8C">
            <w:pPr>
              <w:rPr>
                <w:rFonts w:ascii="Times New Roman" w:hAnsi="Times New Roman"/>
              </w:rPr>
            </w:pPr>
            <w:r w:rsidRPr="00665F00">
              <w:rPr>
                <w:rFonts w:ascii="Times New Roman" w:hAnsi="Times New Roman"/>
              </w:rPr>
              <w:t>Proportion of species with significant I</w:t>
            </w:r>
          </w:p>
        </w:tc>
        <w:tc>
          <w:tcPr>
            <w:tcW w:w="1281" w:type="dxa"/>
          </w:tcPr>
          <w:p w14:paraId="0C56EF13" w14:textId="77777777" w:rsidR="004F3F55" w:rsidRPr="00665F00" w:rsidRDefault="004F3F55" w:rsidP="003D6E8C">
            <w:pPr>
              <w:rPr>
                <w:rFonts w:ascii="Times New Roman" w:hAnsi="Times New Roman"/>
              </w:rPr>
            </w:pPr>
          </w:p>
        </w:tc>
      </w:tr>
      <w:tr w:rsidR="004F3F55" w:rsidRPr="00665F00" w14:paraId="3D8AD49D" w14:textId="77777777" w:rsidTr="003D6E8C">
        <w:tc>
          <w:tcPr>
            <w:tcW w:w="714" w:type="dxa"/>
          </w:tcPr>
          <w:p w14:paraId="71293C48" w14:textId="77777777" w:rsidR="004F3F55" w:rsidRPr="00665F00" w:rsidRDefault="004F3F55" w:rsidP="003D6E8C">
            <w:pPr>
              <w:rPr>
                <w:rFonts w:ascii="Times New Roman" w:hAnsi="Times New Roman"/>
              </w:rPr>
            </w:pPr>
            <w:r w:rsidRPr="00665F00">
              <w:rPr>
                <w:rFonts w:ascii="Times New Roman" w:hAnsi="Times New Roman"/>
              </w:rPr>
              <w:t>DC</w:t>
            </w:r>
          </w:p>
        </w:tc>
        <w:tc>
          <w:tcPr>
            <w:tcW w:w="1239" w:type="dxa"/>
          </w:tcPr>
          <w:p w14:paraId="55FA98C1" w14:textId="77777777" w:rsidR="004F3F55" w:rsidRPr="00665F00" w:rsidRDefault="004F3F55" w:rsidP="003D6E8C">
            <w:pPr>
              <w:jc w:val="center"/>
              <w:rPr>
                <w:rFonts w:ascii="Times New Roman" w:hAnsi="Times New Roman"/>
              </w:rPr>
            </w:pPr>
            <w:r w:rsidRPr="00665F00">
              <w:rPr>
                <w:rFonts w:ascii="Times New Roman" w:hAnsi="Times New Roman"/>
              </w:rPr>
              <w:t>5.68</w:t>
            </w:r>
          </w:p>
        </w:tc>
        <w:tc>
          <w:tcPr>
            <w:tcW w:w="1026" w:type="dxa"/>
          </w:tcPr>
          <w:p w14:paraId="09C31509" w14:textId="77777777" w:rsidR="004F3F55" w:rsidRPr="00665F00" w:rsidRDefault="004F3F55" w:rsidP="003D6E8C">
            <w:pPr>
              <w:jc w:val="center"/>
              <w:rPr>
                <w:rFonts w:ascii="Times New Roman" w:hAnsi="Times New Roman"/>
              </w:rPr>
            </w:pPr>
            <w:r w:rsidRPr="00665F00">
              <w:rPr>
                <w:rFonts w:ascii="Times New Roman" w:hAnsi="Times New Roman"/>
              </w:rPr>
              <w:t>0.41</w:t>
            </w:r>
          </w:p>
        </w:tc>
        <w:tc>
          <w:tcPr>
            <w:tcW w:w="1068" w:type="dxa"/>
          </w:tcPr>
          <w:p w14:paraId="1C0AA37C" w14:textId="77777777" w:rsidR="004F3F55" w:rsidRPr="00665F00" w:rsidRDefault="004F3F55" w:rsidP="003D6E8C">
            <w:pPr>
              <w:jc w:val="center"/>
              <w:rPr>
                <w:rFonts w:ascii="Times New Roman" w:hAnsi="Times New Roman"/>
              </w:rPr>
            </w:pPr>
          </w:p>
        </w:tc>
        <w:tc>
          <w:tcPr>
            <w:tcW w:w="1154" w:type="dxa"/>
          </w:tcPr>
          <w:p w14:paraId="5F2E7BC6" w14:textId="77777777" w:rsidR="004F3F55" w:rsidRPr="00665F00" w:rsidRDefault="004F3F55" w:rsidP="003D6E8C">
            <w:pPr>
              <w:jc w:val="center"/>
              <w:rPr>
                <w:rFonts w:ascii="Times New Roman" w:hAnsi="Times New Roman"/>
              </w:rPr>
            </w:pPr>
            <w:r w:rsidRPr="00665F00">
              <w:rPr>
                <w:rFonts w:ascii="Times New Roman" w:hAnsi="Times New Roman"/>
              </w:rPr>
              <w:t>13.31</w:t>
            </w:r>
          </w:p>
        </w:tc>
        <w:tc>
          <w:tcPr>
            <w:tcW w:w="1287" w:type="dxa"/>
          </w:tcPr>
          <w:p w14:paraId="154F4FD2"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1EB5EC8E" w14:textId="77777777" w:rsidR="004F3F55" w:rsidRPr="00665F00" w:rsidRDefault="004F3F55" w:rsidP="003D6E8C">
            <w:pPr>
              <w:jc w:val="center"/>
              <w:rPr>
                <w:rFonts w:ascii="Times New Roman" w:hAnsi="Times New Roman"/>
              </w:rPr>
            </w:pPr>
            <w:r w:rsidRPr="00665F00">
              <w:rPr>
                <w:rFonts w:ascii="Times New Roman" w:hAnsi="Times New Roman"/>
              </w:rPr>
              <w:t>0.47 (0.34 – 0.59)</w:t>
            </w:r>
          </w:p>
        </w:tc>
        <w:tc>
          <w:tcPr>
            <w:tcW w:w="1851" w:type="dxa"/>
          </w:tcPr>
          <w:p w14:paraId="4440BF14"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02EF44A7" w14:textId="77777777" w:rsidR="004F3F55" w:rsidRPr="00665F00" w:rsidRDefault="004F3F55" w:rsidP="003D6E8C">
            <w:pPr>
              <w:rPr>
                <w:rFonts w:ascii="Times New Roman" w:hAnsi="Times New Roman"/>
              </w:rPr>
            </w:pPr>
            <w:r w:rsidRPr="00665F00">
              <w:rPr>
                <w:rFonts w:ascii="Times New Roman" w:hAnsi="Times New Roman"/>
              </w:rPr>
              <w:t>91</w:t>
            </w:r>
          </w:p>
        </w:tc>
        <w:tc>
          <w:tcPr>
            <w:tcW w:w="1281" w:type="dxa"/>
          </w:tcPr>
          <w:p w14:paraId="30295ABD" w14:textId="77777777" w:rsidR="004F3F55" w:rsidRPr="00665F00" w:rsidRDefault="004F3F55" w:rsidP="003D6E8C">
            <w:pPr>
              <w:rPr>
                <w:rFonts w:ascii="Times New Roman" w:hAnsi="Times New Roman"/>
              </w:rPr>
            </w:pPr>
          </w:p>
        </w:tc>
      </w:tr>
      <w:tr w:rsidR="004F3F55" w:rsidRPr="00665F00" w14:paraId="53F31B5E" w14:textId="77777777" w:rsidTr="003D6E8C">
        <w:tc>
          <w:tcPr>
            <w:tcW w:w="714" w:type="dxa"/>
          </w:tcPr>
          <w:p w14:paraId="120B4E40" w14:textId="77777777" w:rsidR="004F3F55" w:rsidRPr="00665F00" w:rsidRDefault="004F3F55" w:rsidP="003D6E8C">
            <w:pPr>
              <w:rPr>
                <w:rFonts w:ascii="Times New Roman" w:hAnsi="Times New Roman"/>
              </w:rPr>
            </w:pPr>
            <w:r w:rsidRPr="00665F00">
              <w:rPr>
                <w:rFonts w:ascii="Times New Roman" w:hAnsi="Times New Roman"/>
              </w:rPr>
              <w:t>WI</w:t>
            </w:r>
          </w:p>
        </w:tc>
        <w:tc>
          <w:tcPr>
            <w:tcW w:w="1239" w:type="dxa"/>
          </w:tcPr>
          <w:p w14:paraId="56C59E1A" w14:textId="77777777" w:rsidR="004F3F55" w:rsidRPr="00665F00" w:rsidRDefault="004F3F55" w:rsidP="003D6E8C">
            <w:pPr>
              <w:jc w:val="center"/>
              <w:rPr>
                <w:rFonts w:ascii="Times New Roman" w:hAnsi="Times New Roman"/>
              </w:rPr>
            </w:pPr>
            <w:r w:rsidRPr="00665F00">
              <w:rPr>
                <w:rFonts w:ascii="Times New Roman" w:hAnsi="Times New Roman"/>
              </w:rPr>
              <w:t>5.41</w:t>
            </w:r>
          </w:p>
        </w:tc>
        <w:tc>
          <w:tcPr>
            <w:tcW w:w="1026" w:type="dxa"/>
          </w:tcPr>
          <w:p w14:paraId="764F35C4" w14:textId="77777777" w:rsidR="004F3F55" w:rsidRPr="00665F00" w:rsidRDefault="004F3F55" w:rsidP="003D6E8C">
            <w:pPr>
              <w:jc w:val="center"/>
              <w:rPr>
                <w:rFonts w:ascii="Times New Roman" w:hAnsi="Times New Roman"/>
              </w:rPr>
            </w:pPr>
            <w:r w:rsidRPr="00665F00">
              <w:rPr>
                <w:rFonts w:ascii="Times New Roman" w:hAnsi="Times New Roman"/>
              </w:rPr>
              <w:t>0.78</w:t>
            </w:r>
          </w:p>
        </w:tc>
        <w:tc>
          <w:tcPr>
            <w:tcW w:w="1068" w:type="dxa"/>
          </w:tcPr>
          <w:p w14:paraId="57CE96BD" w14:textId="77777777" w:rsidR="004F3F55" w:rsidRPr="00665F00" w:rsidRDefault="004F3F55" w:rsidP="003D6E8C">
            <w:pPr>
              <w:jc w:val="center"/>
              <w:rPr>
                <w:rFonts w:ascii="Times New Roman" w:hAnsi="Times New Roman"/>
              </w:rPr>
            </w:pPr>
          </w:p>
        </w:tc>
        <w:tc>
          <w:tcPr>
            <w:tcW w:w="1154" w:type="dxa"/>
          </w:tcPr>
          <w:p w14:paraId="2B79B84A" w14:textId="77777777" w:rsidR="004F3F55" w:rsidRPr="00665F00" w:rsidRDefault="004F3F55" w:rsidP="003D6E8C">
            <w:pPr>
              <w:jc w:val="center"/>
              <w:rPr>
                <w:rFonts w:ascii="Times New Roman" w:hAnsi="Times New Roman"/>
              </w:rPr>
            </w:pPr>
            <w:r w:rsidRPr="00665F00">
              <w:rPr>
                <w:rFonts w:ascii="Times New Roman" w:hAnsi="Times New Roman"/>
              </w:rPr>
              <w:t>14.47</w:t>
            </w:r>
          </w:p>
        </w:tc>
        <w:tc>
          <w:tcPr>
            <w:tcW w:w="1287" w:type="dxa"/>
          </w:tcPr>
          <w:p w14:paraId="779FAA5F" w14:textId="77777777" w:rsidR="004F3F55" w:rsidRPr="00665F00" w:rsidRDefault="004F3F55" w:rsidP="003D6E8C">
            <w:pPr>
              <w:jc w:val="center"/>
              <w:rPr>
                <w:rFonts w:ascii="Times New Roman" w:hAnsi="Times New Roman"/>
              </w:rPr>
            </w:pPr>
            <w:r w:rsidRPr="00665F00">
              <w:rPr>
                <w:rFonts w:ascii="Times New Roman" w:hAnsi="Times New Roman"/>
              </w:rPr>
              <w:t>18</w:t>
            </w:r>
          </w:p>
        </w:tc>
        <w:tc>
          <w:tcPr>
            <w:tcW w:w="1653" w:type="dxa"/>
          </w:tcPr>
          <w:p w14:paraId="43580742" w14:textId="77777777" w:rsidR="004F3F55" w:rsidRPr="00665F00" w:rsidRDefault="004F3F55" w:rsidP="003D6E8C">
            <w:pPr>
              <w:jc w:val="center"/>
              <w:rPr>
                <w:rFonts w:ascii="Times New Roman" w:hAnsi="Times New Roman"/>
              </w:rPr>
            </w:pPr>
            <w:r w:rsidRPr="00665F00">
              <w:rPr>
                <w:rFonts w:ascii="Times New Roman" w:hAnsi="Times New Roman"/>
              </w:rPr>
              <w:t>0.41 (0.25 – 0.57)</w:t>
            </w:r>
          </w:p>
        </w:tc>
        <w:tc>
          <w:tcPr>
            <w:tcW w:w="1851" w:type="dxa"/>
          </w:tcPr>
          <w:p w14:paraId="231B357C"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65DFACF6" w14:textId="77777777" w:rsidR="004F3F55" w:rsidRPr="00665F00" w:rsidRDefault="004F3F55" w:rsidP="003D6E8C">
            <w:pPr>
              <w:rPr>
                <w:rFonts w:ascii="Times New Roman" w:hAnsi="Times New Roman"/>
              </w:rPr>
            </w:pPr>
            <w:r w:rsidRPr="00665F00">
              <w:rPr>
                <w:rFonts w:ascii="Times New Roman" w:hAnsi="Times New Roman"/>
              </w:rPr>
              <w:t>83</w:t>
            </w:r>
          </w:p>
        </w:tc>
        <w:tc>
          <w:tcPr>
            <w:tcW w:w="1281" w:type="dxa"/>
          </w:tcPr>
          <w:p w14:paraId="50FB4E2E" w14:textId="77777777" w:rsidR="004F3F55" w:rsidRPr="00665F00" w:rsidRDefault="004F3F55" w:rsidP="003D6E8C">
            <w:pPr>
              <w:rPr>
                <w:rFonts w:ascii="Times New Roman" w:hAnsi="Times New Roman"/>
              </w:rPr>
            </w:pPr>
          </w:p>
        </w:tc>
      </w:tr>
      <w:tr w:rsidR="004F3F55" w:rsidRPr="00665F00" w14:paraId="40B6C786" w14:textId="77777777" w:rsidTr="003D6E8C">
        <w:tc>
          <w:tcPr>
            <w:tcW w:w="714" w:type="dxa"/>
          </w:tcPr>
          <w:p w14:paraId="306DCB21" w14:textId="77777777" w:rsidR="004F3F55" w:rsidRPr="00665F00" w:rsidRDefault="004F3F55" w:rsidP="003D6E8C">
            <w:pPr>
              <w:rPr>
                <w:rFonts w:ascii="Times New Roman" w:hAnsi="Times New Roman"/>
              </w:rPr>
            </w:pPr>
            <w:r w:rsidRPr="00665F00">
              <w:rPr>
                <w:rFonts w:ascii="Times New Roman" w:hAnsi="Times New Roman"/>
              </w:rPr>
              <w:t>BE</w:t>
            </w:r>
          </w:p>
        </w:tc>
        <w:tc>
          <w:tcPr>
            <w:tcW w:w="1239" w:type="dxa"/>
          </w:tcPr>
          <w:p w14:paraId="7F166CA1" w14:textId="77777777" w:rsidR="004F3F55" w:rsidRPr="00665F00" w:rsidRDefault="004F3F55" w:rsidP="003D6E8C">
            <w:pPr>
              <w:jc w:val="center"/>
              <w:rPr>
                <w:rFonts w:ascii="Times New Roman" w:hAnsi="Times New Roman"/>
              </w:rPr>
            </w:pPr>
            <w:r w:rsidRPr="00665F00">
              <w:rPr>
                <w:rFonts w:ascii="Times New Roman" w:hAnsi="Times New Roman"/>
              </w:rPr>
              <w:t>4.94</w:t>
            </w:r>
          </w:p>
        </w:tc>
        <w:tc>
          <w:tcPr>
            <w:tcW w:w="1026" w:type="dxa"/>
          </w:tcPr>
          <w:p w14:paraId="1A524CCF"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62595F76" w14:textId="77777777" w:rsidR="004F3F55" w:rsidRPr="00665F00" w:rsidRDefault="004F3F55" w:rsidP="003D6E8C">
            <w:pPr>
              <w:jc w:val="center"/>
              <w:rPr>
                <w:rFonts w:ascii="Times New Roman" w:hAnsi="Times New Roman"/>
              </w:rPr>
            </w:pPr>
          </w:p>
        </w:tc>
        <w:tc>
          <w:tcPr>
            <w:tcW w:w="1154" w:type="dxa"/>
          </w:tcPr>
          <w:p w14:paraId="19B02FE6" w14:textId="77777777" w:rsidR="004F3F55" w:rsidRPr="00665F00" w:rsidRDefault="004F3F55" w:rsidP="003D6E8C">
            <w:pPr>
              <w:jc w:val="center"/>
              <w:rPr>
                <w:rFonts w:ascii="Times New Roman" w:hAnsi="Times New Roman"/>
              </w:rPr>
            </w:pPr>
            <w:r w:rsidRPr="00665F00">
              <w:rPr>
                <w:rFonts w:ascii="Times New Roman" w:hAnsi="Times New Roman"/>
              </w:rPr>
              <w:t>13.94</w:t>
            </w:r>
          </w:p>
        </w:tc>
        <w:tc>
          <w:tcPr>
            <w:tcW w:w="1287" w:type="dxa"/>
          </w:tcPr>
          <w:p w14:paraId="172A51F7"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D97282D" w14:textId="77777777" w:rsidR="004F3F55" w:rsidRPr="00665F00" w:rsidRDefault="004F3F55" w:rsidP="003D6E8C">
            <w:pPr>
              <w:jc w:val="center"/>
              <w:rPr>
                <w:rFonts w:ascii="Times New Roman" w:hAnsi="Times New Roman"/>
              </w:rPr>
            </w:pPr>
            <w:r w:rsidRPr="00665F00">
              <w:rPr>
                <w:rFonts w:ascii="Times New Roman" w:hAnsi="Times New Roman"/>
              </w:rPr>
              <w:t>0.50 (0.34 – 0.65)</w:t>
            </w:r>
          </w:p>
        </w:tc>
        <w:tc>
          <w:tcPr>
            <w:tcW w:w="1851" w:type="dxa"/>
          </w:tcPr>
          <w:p w14:paraId="3AED3012"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ABC</w:t>
            </w:r>
          </w:p>
        </w:tc>
        <w:tc>
          <w:tcPr>
            <w:tcW w:w="1903" w:type="dxa"/>
          </w:tcPr>
          <w:p w14:paraId="385A07B1" w14:textId="77777777" w:rsidR="004F3F55" w:rsidRPr="00665F00" w:rsidRDefault="004F3F55" w:rsidP="003D6E8C">
            <w:pPr>
              <w:rPr>
                <w:rFonts w:ascii="Times New Roman" w:hAnsi="Times New Roman"/>
              </w:rPr>
            </w:pPr>
            <w:r w:rsidRPr="00665F00">
              <w:rPr>
                <w:rFonts w:ascii="Times New Roman" w:hAnsi="Times New Roman"/>
              </w:rPr>
              <w:t>90</w:t>
            </w:r>
          </w:p>
        </w:tc>
        <w:tc>
          <w:tcPr>
            <w:tcW w:w="1281" w:type="dxa"/>
          </w:tcPr>
          <w:p w14:paraId="70E5F361" w14:textId="77777777" w:rsidR="004F3F55" w:rsidRPr="00665F00" w:rsidRDefault="004F3F55" w:rsidP="003D6E8C">
            <w:pPr>
              <w:rPr>
                <w:rFonts w:ascii="Times New Roman" w:hAnsi="Times New Roman"/>
              </w:rPr>
            </w:pPr>
          </w:p>
        </w:tc>
      </w:tr>
      <w:tr w:rsidR="004F3F55" w:rsidRPr="00665F00" w14:paraId="49A4F613" w14:textId="77777777" w:rsidTr="003D6E8C">
        <w:tc>
          <w:tcPr>
            <w:tcW w:w="714" w:type="dxa"/>
          </w:tcPr>
          <w:p w14:paraId="3F11401D" w14:textId="77777777" w:rsidR="004F3F55" w:rsidRPr="00665F00" w:rsidRDefault="004F3F55" w:rsidP="003D6E8C">
            <w:pPr>
              <w:rPr>
                <w:rFonts w:ascii="Times New Roman" w:hAnsi="Times New Roman"/>
              </w:rPr>
            </w:pPr>
            <w:r w:rsidRPr="00665F00">
              <w:rPr>
                <w:rFonts w:ascii="Times New Roman" w:hAnsi="Times New Roman"/>
              </w:rPr>
              <w:t>EI</w:t>
            </w:r>
          </w:p>
        </w:tc>
        <w:tc>
          <w:tcPr>
            <w:tcW w:w="1239" w:type="dxa"/>
          </w:tcPr>
          <w:p w14:paraId="13D5699C" w14:textId="77777777" w:rsidR="004F3F55" w:rsidRPr="00665F00" w:rsidRDefault="004F3F55" w:rsidP="003D6E8C">
            <w:pPr>
              <w:jc w:val="center"/>
              <w:rPr>
                <w:rFonts w:ascii="Times New Roman" w:hAnsi="Times New Roman"/>
              </w:rPr>
            </w:pPr>
            <w:r w:rsidRPr="00665F00">
              <w:rPr>
                <w:rFonts w:ascii="Times New Roman" w:hAnsi="Times New Roman"/>
              </w:rPr>
              <w:t>5.56</w:t>
            </w:r>
          </w:p>
        </w:tc>
        <w:tc>
          <w:tcPr>
            <w:tcW w:w="1026" w:type="dxa"/>
          </w:tcPr>
          <w:p w14:paraId="7D414DAD" w14:textId="77777777" w:rsidR="004F3F55" w:rsidRPr="00665F00" w:rsidRDefault="004F3F55" w:rsidP="003D6E8C">
            <w:pPr>
              <w:jc w:val="center"/>
              <w:rPr>
                <w:rFonts w:ascii="Times New Roman" w:hAnsi="Times New Roman"/>
              </w:rPr>
            </w:pPr>
            <w:r w:rsidRPr="00665F00">
              <w:rPr>
                <w:rFonts w:ascii="Times New Roman" w:hAnsi="Times New Roman"/>
              </w:rPr>
              <w:t>0.70</w:t>
            </w:r>
          </w:p>
        </w:tc>
        <w:tc>
          <w:tcPr>
            <w:tcW w:w="1068" w:type="dxa"/>
          </w:tcPr>
          <w:p w14:paraId="4D4DD50A" w14:textId="77777777" w:rsidR="004F3F55" w:rsidRPr="00665F00" w:rsidRDefault="004F3F55" w:rsidP="003D6E8C">
            <w:pPr>
              <w:jc w:val="center"/>
              <w:rPr>
                <w:rFonts w:ascii="Times New Roman" w:hAnsi="Times New Roman"/>
              </w:rPr>
            </w:pPr>
          </w:p>
        </w:tc>
        <w:tc>
          <w:tcPr>
            <w:tcW w:w="1154" w:type="dxa"/>
          </w:tcPr>
          <w:p w14:paraId="3DF2CFC0" w14:textId="77777777" w:rsidR="004F3F55" w:rsidRPr="00665F00" w:rsidRDefault="004F3F55" w:rsidP="003D6E8C">
            <w:pPr>
              <w:jc w:val="center"/>
              <w:rPr>
                <w:rFonts w:ascii="Times New Roman" w:hAnsi="Times New Roman"/>
              </w:rPr>
            </w:pPr>
            <w:r w:rsidRPr="00665F00">
              <w:rPr>
                <w:rFonts w:ascii="Times New Roman" w:hAnsi="Times New Roman"/>
              </w:rPr>
              <w:t>9.38</w:t>
            </w:r>
          </w:p>
        </w:tc>
        <w:tc>
          <w:tcPr>
            <w:tcW w:w="1287" w:type="dxa"/>
          </w:tcPr>
          <w:p w14:paraId="2718E0E7" w14:textId="77777777" w:rsidR="004F3F55" w:rsidRPr="00665F00" w:rsidRDefault="004F3F55" w:rsidP="003D6E8C">
            <w:pPr>
              <w:jc w:val="center"/>
              <w:rPr>
                <w:rFonts w:ascii="Times New Roman" w:hAnsi="Times New Roman"/>
              </w:rPr>
            </w:pPr>
            <w:r w:rsidRPr="00665F00">
              <w:rPr>
                <w:rFonts w:ascii="Times New Roman" w:hAnsi="Times New Roman"/>
              </w:rPr>
              <w:t>13</w:t>
            </w:r>
          </w:p>
        </w:tc>
        <w:tc>
          <w:tcPr>
            <w:tcW w:w="1653" w:type="dxa"/>
          </w:tcPr>
          <w:p w14:paraId="0078C3D5" w14:textId="77777777" w:rsidR="004F3F55" w:rsidRPr="00665F00" w:rsidRDefault="004F3F55" w:rsidP="003D6E8C">
            <w:pPr>
              <w:jc w:val="center"/>
              <w:rPr>
                <w:rFonts w:ascii="Times New Roman" w:hAnsi="Times New Roman"/>
              </w:rPr>
            </w:pPr>
            <w:r w:rsidRPr="00665F00">
              <w:rPr>
                <w:rFonts w:ascii="Times New Roman" w:hAnsi="Times New Roman"/>
              </w:rPr>
              <w:t>0.44 (0.28 – 0.60)</w:t>
            </w:r>
          </w:p>
        </w:tc>
        <w:tc>
          <w:tcPr>
            <w:tcW w:w="1851" w:type="dxa"/>
          </w:tcPr>
          <w:p w14:paraId="33FD618D"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1A942748" w14:textId="77777777" w:rsidR="004F3F55" w:rsidRPr="00665F00" w:rsidRDefault="004F3F55" w:rsidP="003D6E8C">
            <w:pPr>
              <w:rPr>
                <w:rFonts w:ascii="Times New Roman" w:hAnsi="Times New Roman"/>
              </w:rPr>
            </w:pPr>
            <w:r w:rsidRPr="00665F00">
              <w:rPr>
                <w:rFonts w:ascii="Times New Roman" w:hAnsi="Times New Roman"/>
              </w:rPr>
              <w:t>82</w:t>
            </w:r>
          </w:p>
        </w:tc>
        <w:tc>
          <w:tcPr>
            <w:tcW w:w="1281" w:type="dxa"/>
          </w:tcPr>
          <w:p w14:paraId="40B3B7F5" w14:textId="77777777" w:rsidR="004F3F55" w:rsidRPr="00665F00" w:rsidRDefault="004F3F55" w:rsidP="003D6E8C">
            <w:pPr>
              <w:rPr>
                <w:rFonts w:ascii="Times New Roman" w:hAnsi="Times New Roman"/>
              </w:rPr>
            </w:pPr>
          </w:p>
        </w:tc>
      </w:tr>
      <w:tr w:rsidR="004F3F55" w:rsidRPr="00665F00" w14:paraId="58762EC6" w14:textId="77777777" w:rsidTr="003D6E8C">
        <w:tc>
          <w:tcPr>
            <w:tcW w:w="714" w:type="dxa"/>
          </w:tcPr>
          <w:p w14:paraId="588124BF" w14:textId="77777777" w:rsidR="004F3F55" w:rsidRPr="00665F00" w:rsidRDefault="004F3F55" w:rsidP="003D6E8C">
            <w:pPr>
              <w:rPr>
                <w:rFonts w:ascii="Times New Roman" w:hAnsi="Times New Roman"/>
              </w:rPr>
            </w:pPr>
            <w:r w:rsidRPr="00665F00">
              <w:rPr>
                <w:rFonts w:ascii="Times New Roman" w:hAnsi="Times New Roman"/>
              </w:rPr>
              <w:t>RP</w:t>
            </w:r>
          </w:p>
        </w:tc>
        <w:tc>
          <w:tcPr>
            <w:tcW w:w="1239" w:type="dxa"/>
          </w:tcPr>
          <w:p w14:paraId="6D6B982A" w14:textId="77777777" w:rsidR="004F3F55" w:rsidRPr="00665F00" w:rsidRDefault="004F3F55" w:rsidP="003D6E8C">
            <w:pPr>
              <w:jc w:val="center"/>
              <w:rPr>
                <w:rFonts w:ascii="Times New Roman" w:hAnsi="Times New Roman"/>
              </w:rPr>
            </w:pPr>
            <w:r w:rsidRPr="00665F00">
              <w:rPr>
                <w:rFonts w:ascii="Times New Roman" w:hAnsi="Times New Roman"/>
              </w:rPr>
              <w:t>8.38</w:t>
            </w:r>
          </w:p>
        </w:tc>
        <w:tc>
          <w:tcPr>
            <w:tcW w:w="1026" w:type="dxa"/>
          </w:tcPr>
          <w:p w14:paraId="53B968DC" w14:textId="77777777" w:rsidR="004F3F55" w:rsidRPr="00665F00" w:rsidRDefault="004F3F55" w:rsidP="003D6E8C">
            <w:pPr>
              <w:jc w:val="center"/>
              <w:rPr>
                <w:rFonts w:ascii="Times New Roman" w:hAnsi="Times New Roman"/>
              </w:rPr>
            </w:pPr>
            <w:r w:rsidRPr="00665F00">
              <w:rPr>
                <w:rFonts w:ascii="Times New Roman" w:hAnsi="Times New Roman"/>
              </w:rPr>
              <w:t>1.12</w:t>
            </w:r>
          </w:p>
        </w:tc>
        <w:tc>
          <w:tcPr>
            <w:tcW w:w="1068" w:type="dxa"/>
          </w:tcPr>
          <w:p w14:paraId="0AF8A574" w14:textId="77777777" w:rsidR="004F3F55" w:rsidRPr="00665F00" w:rsidRDefault="004F3F55" w:rsidP="003D6E8C">
            <w:pPr>
              <w:jc w:val="center"/>
              <w:rPr>
                <w:rFonts w:ascii="Times New Roman" w:hAnsi="Times New Roman"/>
              </w:rPr>
            </w:pPr>
          </w:p>
        </w:tc>
        <w:tc>
          <w:tcPr>
            <w:tcW w:w="1154" w:type="dxa"/>
          </w:tcPr>
          <w:p w14:paraId="7FF00B55" w14:textId="77777777" w:rsidR="004F3F55" w:rsidRPr="00665F00" w:rsidRDefault="004F3F55" w:rsidP="003D6E8C">
            <w:pPr>
              <w:jc w:val="center"/>
              <w:rPr>
                <w:rFonts w:ascii="Times New Roman" w:hAnsi="Times New Roman"/>
              </w:rPr>
            </w:pPr>
            <w:r w:rsidRPr="00665F00">
              <w:rPr>
                <w:rFonts w:ascii="Times New Roman" w:hAnsi="Times New Roman"/>
              </w:rPr>
              <w:t>15.06</w:t>
            </w:r>
          </w:p>
        </w:tc>
        <w:tc>
          <w:tcPr>
            <w:tcW w:w="1287" w:type="dxa"/>
          </w:tcPr>
          <w:p w14:paraId="36EFC4EC" w14:textId="77777777" w:rsidR="004F3F55" w:rsidRPr="00665F00" w:rsidRDefault="004F3F55" w:rsidP="003D6E8C">
            <w:pPr>
              <w:jc w:val="center"/>
              <w:rPr>
                <w:rFonts w:ascii="Times New Roman" w:hAnsi="Times New Roman"/>
              </w:rPr>
            </w:pPr>
            <w:r w:rsidRPr="00665F00">
              <w:rPr>
                <w:rFonts w:ascii="Times New Roman" w:hAnsi="Times New Roman"/>
              </w:rPr>
              <w:t>22</w:t>
            </w:r>
          </w:p>
        </w:tc>
        <w:tc>
          <w:tcPr>
            <w:tcW w:w="1653" w:type="dxa"/>
          </w:tcPr>
          <w:p w14:paraId="2762741E" w14:textId="77777777" w:rsidR="004F3F55" w:rsidRPr="00665F00" w:rsidRDefault="004F3F55" w:rsidP="003D6E8C">
            <w:pPr>
              <w:jc w:val="center"/>
              <w:rPr>
                <w:rFonts w:ascii="Times New Roman" w:hAnsi="Times New Roman"/>
                <w:b/>
              </w:rPr>
            </w:pPr>
            <w:r w:rsidRPr="00665F00">
              <w:rPr>
                <w:rFonts w:ascii="Times New Roman" w:hAnsi="Times New Roman"/>
                <w:b/>
              </w:rPr>
              <w:t>0.57 (0.51 – 0.64)</w:t>
            </w:r>
          </w:p>
        </w:tc>
        <w:tc>
          <w:tcPr>
            <w:tcW w:w="1851" w:type="dxa"/>
          </w:tcPr>
          <w:p w14:paraId="070D6956"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 xml:space="preserve"> BC</w:t>
            </w:r>
          </w:p>
        </w:tc>
        <w:tc>
          <w:tcPr>
            <w:tcW w:w="1903" w:type="dxa"/>
          </w:tcPr>
          <w:p w14:paraId="288EB1D4" w14:textId="77777777" w:rsidR="004F3F55" w:rsidRPr="00665F00" w:rsidRDefault="004F3F55" w:rsidP="003D6E8C">
            <w:pPr>
              <w:rPr>
                <w:rFonts w:ascii="Times New Roman" w:hAnsi="Times New Roman"/>
              </w:rPr>
            </w:pPr>
            <w:r w:rsidRPr="00665F00">
              <w:rPr>
                <w:rFonts w:ascii="Times New Roman" w:hAnsi="Times New Roman"/>
              </w:rPr>
              <w:t>93</w:t>
            </w:r>
          </w:p>
        </w:tc>
        <w:tc>
          <w:tcPr>
            <w:tcW w:w="1281" w:type="dxa"/>
          </w:tcPr>
          <w:p w14:paraId="0548E497" w14:textId="77777777" w:rsidR="004F3F55" w:rsidRPr="00665F00" w:rsidRDefault="004F3F55" w:rsidP="003D6E8C">
            <w:pPr>
              <w:rPr>
                <w:rFonts w:ascii="Times New Roman" w:hAnsi="Times New Roman"/>
              </w:rPr>
            </w:pPr>
          </w:p>
        </w:tc>
      </w:tr>
      <w:tr w:rsidR="004F3F55" w:rsidRPr="00665F00" w14:paraId="469077FF" w14:textId="77777777" w:rsidTr="003D6E8C">
        <w:tc>
          <w:tcPr>
            <w:tcW w:w="714" w:type="dxa"/>
          </w:tcPr>
          <w:p w14:paraId="48ED4B6E" w14:textId="77777777" w:rsidR="004F3F55" w:rsidRPr="00665F00" w:rsidRDefault="004F3F55" w:rsidP="003D6E8C">
            <w:pPr>
              <w:rPr>
                <w:rFonts w:ascii="Times New Roman" w:hAnsi="Times New Roman"/>
              </w:rPr>
            </w:pPr>
            <w:r w:rsidRPr="00665F00">
              <w:rPr>
                <w:rFonts w:ascii="Times New Roman" w:hAnsi="Times New Roman"/>
              </w:rPr>
              <w:t>NB</w:t>
            </w:r>
          </w:p>
        </w:tc>
        <w:tc>
          <w:tcPr>
            <w:tcW w:w="1239" w:type="dxa"/>
          </w:tcPr>
          <w:p w14:paraId="52738B35" w14:textId="77777777" w:rsidR="004F3F55" w:rsidRPr="00665F00" w:rsidRDefault="004F3F55" w:rsidP="003D6E8C">
            <w:pPr>
              <w:jc w:val="center"/>
              <w:rPr>
                <w:rFonts w:ascii="Times New Roman" w:hAnsi="Times New Roman"/>
              </w:rPr>
            </w:pPr>
            <w:r w:rsidRPr="00665F00">
              <w:rPr>
                <w:rFonts w:ascii="Times New Roman" w:hAnsi="Times New Roman"/>
              </w:rPr>
              <w:t>5.19</w:t>
            </w:r>
          </w:p>
        </w:tc>
        <w:tc>
          <w:tcPr>
            <w:tcW w:w="1026" w:type="dxa"/>
          </w:tcPr>
          <w:p w14:paraId="35B05EB3" w14:textId="77777777" w:rsidR="004F3F55" w:rsidRPr="00665F00" w:rsidRDefault="004F3F55" w:rsidP="003D6E8C">
            <w:pPr>
              <w:jc w:val="center"/>
              <w:rPr>
                <w:rFonts w:ascii="Times New Roman" w:hAnsi="Times New Roman"/>
              </w:rPr>
            </w:pPr>
            <w:r w:rsidRPr="00665F00">
              <w:rPr>
                <w:rFonts w:ascii="Times New Roman" w:hAnsi="Times New Roman"/>
              </w:rPr>
              <w:t>0.66</w:t>
            </w:r>
          </w:p>
        </w:tc>
        <w:tc>
          <w:tcPr>
            <w:tcW w:w="1068" w:type="dxa"/>
          </w:tcPr>
          <w:p w14:paraId="4A2DC8D3" w14:textId="77777777" w:rsidR="004F3F55" w:rsidRPr="00665F00" w:rsidRDefault="004F3F55" w:rsidP="003D6E8C">
            <w:pPr>
              <w:jc w:val="center"/>
              <w:rPr>
                <w:rFonts w:ascii="Times New Roman" w:hAnsi="Times New Roman"/>
              </w:rPr>
            </w:pPr>
          </w:p>
        </w:tc>
        <w:tc>
          <w:tcPr>
            <w:tcW w:w="1154" w:type="dxa"/>
          </w:tcPr>
          <w:p w14:paraId="597E31A6" w14:textId="77777777" w:rsidR="004F3F55" w:rsidRPr="00665F00" w:rsidRDefault="004F3F55" w:rsidP="003D6E8C">
            <w:pPr>
              <w:jc w:val="center"/>
              <w:rPr>
                <w:rFonts w:ascii="Times New Roman" w:hAnsi="Times New Roman"/>
              </w:rPr>
            </w:pPr>
            <w:r w:rsidRPr="00665F00">
              <w:rPr>
                <w:rFonts w:ascii="Times New Roman" w:hAnsi="Times New Roman"/>
              </w:rPr>
              <w:t>12.69</w:t>
            </w:r>
          </w:p>
        </w:tc>
        <w:tc>
          <w:tcPr>
            <w:tcW w:w="1287" w:type="dxa"/>
          </w:tcPr>
          <w:p w14:paraId="594395D4" w14:textId="77777777" w:rsidR="004F3F55" w:rsidRPr="00665F00" w:rsidRDefault="004F3F55" w:rsidP="003D6E8C">
            <w:pPr>
              <w:jc w:val="center"/>
              <w:rPr>
                <w:rFonts w:ascii="Times New Roman" w:hAnsi="Times New Roman"/>
              </w:rPr>
            </w:pPr>
            <w:r w:rsidRPr="00665F00">
              <w:rPr>
                <w:rFonts w:ascii="Times New Roman" w:hAnsi="Times New Roman"/>
              </w:rPr>
              <w:t>16</w:t>
            </w:r>
          </w:p>
        </w:tc>
        <w:tc>
          <w:tcPr>
            <w:tcW w:w="1653" w:type="dxa"/>
          </w:tcPr>
          <w:p w14:paraId="10D7CEC5" w14:textId="77777777" w:rsidR="004F3F55" w:rsidRPr="00665F00" w:rsidRDefault="004F3F55" w:rsidP="003D6E8C">
            <w:pPr>
              <w:jc w:val="center"/>
              <w:rPr>
                <w:rFonts w:ascii="Times New Roman" w:hAnsi="Times New Roman"/>
              </w:rPr>
            </w:pPr>
            <w:r w:rsidRPr="00665F00">
              <w:rPr>
                <w:rFonts w:ascii="Times New Roman" w:hAnsi="Times New Roman"/>
              </w:rPr>
              <w:t>0.46 (0.28 – 0.64)</w:t>
            </w:r>
          </w:p>
        </w:tc>
        <w:tc>
          <w:tcPr>
            <w:tcW w:w="1851" w:type="dxa"/>
          </w:tcPr>
          <w:p w14:paraId="42240C7F"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B</w:t>
            </w:r>
          </w:p>
        </w:tc>
        <w:tc>
          <w:tcPr>
            <w:tcW w:w="1903" w:type="dxa"/>
          </w:tcPr>
          <w:p w14:paraId="7C002F10" w14:textId="77777777" w:rsidR="004F3F55" w:rsidRPr="00665F00" w:rsidRDefault="004F3F55" w:rsidP="003D6E8C">
            <w:pPr>
              <w:rPr>
                <w:rFonts w:ascii="Times New Roman" w:hAnsi="Times New Roman"/>
              </w:rPr>
            </w:pPr>
            <w:r w:rsidRPr="00665F00">
              <w:rPr>
                <w:rFonts w:ascii="Times New Roman" w:hAnsi="Times New Roman"/>
              </w:rPr>
              <w:t>88</w:t>
            </w:r>
          </w:p>
        </w:tc>
        <w:tc>
          <w:tcPr>
            <w:tcW w:w="1281" w:type="dxa"/>
          </w:tcPr>
          <w:p w14:paraId="2E1A6B3B" w14:textId="77777777" w:rsidR="004F3F55" w:rsidRPr="00665F00" w:rsidRDefault="004F3F55" w:rsidP="003D6E8C">
            <w:pPr>
              <w:rPr>
                <w:rFonts w:ascii="Times New Roman" w:hAnsi="Times New Roman"/>
              </w:rPr>
            </w:pPr>
          </w:p>
        </w:tc>
      </w:tr>
      <w:tr w:rsidR="004F3F55" w:rsidRPr="00665F00" w14:paraId="105094AD" w14:textId="77777777" w:rsidTr="003D6E8C">
        <w:tc>
          <w:tcPr>
            <w:tcW w:w="714" w:type="dxa"/>
          </w:tcPr>
          <w:p w14:paraId="2F584901" w14:textId="77777777" w:rsidR="004F3F55" w:rsidRPr="00665F00" w:rsidRDefault="004F3F55" w:rsidP="003D6E8C">
            <w:pPr>
              <w:rPr>
                <w:rFonts w:ascii="Times New Roman" w:hAnsi="Times New Roman"/>
              </w:rPr>
            </w:pPr>
            <w:r w:rsidRPr="00665F00">
              <w:rPr>
                <w:rFonts w:ascii="Times New Roman" w:hAnsi="Times New Roman"/>
              </w:rPr>
              <w:t>CB</w:t>
            </w:r>
          </w:p>
        </w:tc>
        <w:tc>
          <w:tcPr>
            <w:tcW w:w="1239" w:type="dxa"/>
          </w:tcPr>
          <w:p w14:paraId="68F57D42" w14:textId="77777777" w:rsidR="004F3F55" w:rsidRPr="00665F00" w:rsidRDefault="004F3F55" w:rsidP="003D6E8C">
            <w:pPr>
              <w:jc w:val="center"/>
              <w:rPr>
                <w:rFonts w:ascii="Times New Roman" w:hAnsi="Times New Roman"/>
              </w:rPr>
            </w:pPr>
            <w:r w:rsidRPr="00665F00">
              <w:rPr>
                <w:rFonts w:ascii="Times New Roman" w:hAnsi="Times New Roman"/>
              </w:rPr>
              <w:t>8.81</w:t>
            </w:r>
          </w:p>
        </w:tc>
        <w:tc>
          <w:tcPr>
            <w:tcW w:w="1026" w:type="dxa"/>
          </w:tcPr>
          <w:p w14:paraId="2CD33B46"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3E95AE4B" w14:textId="77777777" w:rsidR="004F3F55" w:rsidRPr="00665F00" w:rsidRDefault="004F3F55" w:rsidP="003D6E8C">
            <w:pPr>
              <w:jc w:val="center"/>
              <w:rPr>
                <w:rFonts w:ascii="Times New Roman" w:hAnsi="Times New Roman"/>
              </w:rPr>
            </w:pPr>
          </w:p>
        </w:tc>
        <w:tc>
          <w:tcPr>
            <w:tcW w:w="1154" w:type="dxa"/>
          </w:tcPr>
          <w:p w14:paraId="0F4C4020" w14:textId="77777777" w:rsidR="004F3F55" w:rsidRPr="00665F00" w:rsidRDefault="004F3F55" w:rsidP="003D6E8C">
            <w:pPr>
              <w:jc w:val="center"/>
              <w:rPr>
                <w:rFonts w:ascii="Times New Roman" w:hAnsi="Times New Roman"/>
              </w:rPr>
            </w:pPr>
            <w:r w:rsidRPr="00665F00">
              <w:rPr>
                <w:rFonts w:ascii="Times New Roman" w:hAnsi="Times New Roman"/>
              </w:rPr>
              <w:t>10.13</w:t>
            </w:r>
          </w:p>
        </w:tc>
        <w:tc>
          <w:tcPr>
            <w:tcW w:w="1287" w:type="dxa"/>
          </w:tcPr>
          <w:p w14:paraId="7B44CD09" w14:textId="77777777" w:rsidR="004F3F55" w:rsidRPr="00665F00" w:rsidRDefault="004F3F55" w:rsidP="003D6E8C">
            <w:pPr>
              <w:jc w:val="center"/>
              <w:rPr>
                <w:rFonts w:ascii="Times New Roman" w:hAnsi="Times New Roman"/>
              </w:rPr>
            </w:pPr>
            <w:r w:rsidRPr="00665F00">
              <w:rPr>
                <w:rFonts w:ascii="Times New Roman" w:hAnsi="Times New Roman"/>
              </w:rPr>
              <w:t>14</w:t>
            </w:r>
          </w:p>
        </w:tc>
        <w:tc>
          <w:tcPr>
            <w:tcW w:w="1653" w:type="dxa"/>
          </w:tcPr>
          <w:p w14:paraId="197AC211" w14:textId="77777777" w:rsidR="004F3F55" w:rsidRPr="00665F00" w:rsidRDefault="004F3F55" w:rsidP="003D6E8C">
            <w:pPr>
              <w:jc w:val="center"/>
              <w:rPr>
                <w:rFonts w:ascii="Times New Roman" w:hAnsi="Times New Roman"/>
              </w:rPr>
            </w:pPr>
            <w:r w:rsidRPr="00665F00">
              <w:rPr>
                <w:rFonts w:ascii="Times New Roman" w:hAnsi="Times New Roman"/>
              </w:rPr>
              <w:t>0.53 (0.37 – 0.69)</w:t>
            </w:r>
          </w:p>
        </w:tc>
        <w:tc>
          <w:tcPr>
            <w:tcW w:w="1851" w:type="dxa"/>
          </w:tcPr>
          <w:p w14:paraId="1573B9F4" w14:textId="77777777" w:rsidR="004F3F55" w:rsidRPr="00897BF2" w:rsidRDefault="004F3F55" w:rsidP="003D6E8C">
            <w:pPr>
              <w:rPr>
                <w:rFonts w:ascii="Times New Roman" w:hAnsi="Times New Roman"/>
                <w:vertAlign w:val="superscript"/>
              </w:rPr>
            </w:pPr>
            <w:r>
              <w:rPr>
                <w:rFonts w:ascii="Times New Roman" w:hAnsi="Times New Roman"/>
              </w:rPr>
              <w:t>21</w:t>
            </w:r>
            <w:r>
              <w:rPr>
                <w:rFonts w:ascii="Times New Roman" w:hAnsi="Times New Roman"/>
                <w:vertAlign w:val="superscript"/>
              </w:rPr>
              <w:t>B</w:t>
            </w:r>
          </w:p>
        </w:tc>
        <w:tc>
          <w:tcPr>
            <w:tcW w:w="1903" w:type="dxa"/>
          </w:tcPr>
          <w:p w14:paraId="13B18CD3" w14:textId="77777777" w:rsidR="004F3F55" w:rsidRPr="00665F00" w:rsidRDefault="004F3F55" w:rsidP="003D6E8C">
            <w:pPr>
              <w:rPr>
                <w:rFonts w:ascii="Times New Roman" w:hAnsi="Times New Roman"/>
              </w:rPr>
            </w:pPr>
            <w:r w:rsidRPr="00665F00">
              <w:rPr>
                <w:rFonts w:ascii="Times New Roman" w:hAnsi="Times New Roman"/>
              </w:rPr>
              <w:t>89</w:t>
            </w:r>
          </w:p>
        </w:tc>
        <w:tc>
          <w:tcPr>
            <w:tcW w:w="1281" w:type="dxa"/>
          </w:tcPr>
          <w:p w14:paraId="1D74438F" w14:textId="77777777" w:rsidR="004F3F55" w:rsidRPr="00665F00" w:rsidRDefault="004F3F55" w:rsidP="003D6E8C">
            <w:pPr>
              <w:rPr>
                <w:rFonts w:ascii="Times New Roman" w:hAnsi="Times New Roman"/>
              </w:rPr>
            </w:pPr>
          </w:p>
        </w:tc>
      </w:tr>
      <w:tr w:rsidR="004F3F55" w:rsidRPr="00665F00" w14:paraId="3463FB3C" w14:textId="77777777" w:rsidTr="003D6E8C">
        <w:tc>
          <w:tcPr>
            <w:tcW w:w="714" w:type="dxa"/>
          </w:tcPr>
          <w:p w14:paraId="7E646E83" w14:textId="77777777" w:rsidR="004F3F55" w:rsidRPr="00665F00" w:rsidRDefault="004F3F55" w:rsidP="003D6E8C">
            <w:pPr>
              <w:rPr>
                <w:rFonts w:ascii="Times New Roman" w:hAnsi="Times New Roman"/>
              </w:rPr>
            </w:pPr>
            <w:r w:rsidRPr="00665F00">
              <w:rPr>
                <w:rFonts w:ascii="Times New Roman" w:hAnsi="Times New Roman"/>
              </w:rPr>
              <w:t>BI</w:t>
            </w:r>
          </w:p>
        </w:tc>
        <w:tc>
          <w:tcPr>
            <w:tcW w:w="1239" w:type="dxa"/>
          </w:tcPr>
          <w:p w14:paraId="6DF0843C" w14:textId="77777777" w:rsidR="004F3F55" w:rsidRPr="00665F00" w:rsidRDefault="004F3F55" w:rsidP="003D6E8C">
            <w:pPr>
              <w:jc w:val="center"/>
              <w:rPr>
                <w:rFonts w:ascii="Times New Roman" w:hAnsi="Times New Roman"/>
              </w:rPr>
            </w:pPr>
            <w:r w:rsidRPr="00665F00">
              <w:rPr>
                <w:rFonts w:ascii="Times New Roman" w:hAnsi="Times New Roman"/>
              </w:rPr>
              <w:t>6.25</w:t>
            </w:r>
          </w:p>
        </w:tc>
        <w:tc>
          <w:tcPr>
            <w:tcW w:w="1026" w:type="dxa"/>
          </w:tcPr>
          <w:p w14:paraId="3F0DDA52" w14:textId="77777777" w:rsidR="004F3F55" w:rsidRPr="00665F00" w:rsidRDefault="004F3F55" w:rsidP="003D6E8C">
            <w:pPr>
              <w:jc w:val="center"/>
              <w:rPr>
                <w:rFonts w:ascii="Times New Roman" w:hAnsi="Times New Roman"/>
              </w:rPr>
            </w:pPr>
            <w:r w:rsidRPr="00665F00">
              <w:rPr>
                <w:rFonts w:ascii="Times New Roman" w:hAnsi="Times New Roman"/>
              </w:rPr>
              <w:t>0.88</w:t>
            </w:r>
          </w:p>
        </w:tc>
        <w:tc>
          <w:tcPr>
            <w:tcW w:w="1068" w:type="dxa"/>
          </w:tcPr>
          <w:p w14:paraId="117D649E" w14:textId="77777777" w:rsidR="004F3F55" w:rsidRPr="00665F00" w:rsidRDefault="004F3F55" w:rsidP="003D6E8C">
            <w:pPr>
              <w:jc w:val="center"/>
              <w:rPr>
                <w:rFonts w:ascii="Times New Roman" w:hAnsi="Times New Roman"/>
              </w:rPr>
            </w:pPr>
          </w:p>
        </w:tc>
        <w:tc>
          <w:tcPr>
            <w:tcW w:w="1154" w:type="dxa"/>
          </w:tcPr>
          <w:p w14:paraId="1289B94C" w14:textId="77777777" w:rsidR="004F3F55" w:rsidRPr="00665F00" w:rsidRDefault="004F3F55" w:rsidP="003D6E8C">
            <w:pPr>
              <w:jc w:val="center"/>
              <w:rPr>
                <w:rFonts w:ascii="Times New Roman" w:hAnsi="Times New Roman"/>
              </w:rPr>
            </w:pPr>
            <w:r w:rsidRPr="00665F00">
              <w:rPr>
                <w:rFonts w:ascii="Times New Roman" w:hAnsi="Times New Roman"/>
              </w:rPr>
              <w:t>12.75</w:t>
            </w:r>
          </w:p>
        </w:tc>
        <w:tc>
          <w:tcPr>
            <w:tcW w:w="1287" w:type="dxa"/>
          </w:tcPr>
          <w:p w14:paraId="48965F6B"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BD7584C" w14:textId="77777777" w:rsidR="004F3F55" w:rsidRPr="00665F00" w:rsidRDefault="004F3F55" w:rsidP="003D6E8C">
            <w:pPr>
              <w:jc w:val="center"/>
              <w:rPr>
                <w:rFonts w:ascii="Times New Roman" w:hAnsi="Times New Roman"/>
              </w:rPr>
            </w:pPr>
            <w:r w:rsidRPr="00665F00">
              <w:rPr>
                <w:rFonts w:ascii="Times New Roman" w:hAnsi="Times New Roman"/>
              </w:rPr>
              <w:t>0.38 (0.21 – 0.55)</w:t>
            </w:r>
          </w:p>
        </w:tc>
        <w:tc>
          <w:tcPr>
            <w:tcW w:w="1851" w:type="dxa"/>
          </w:tcPr>
          <w:p w14:paraId="1F633FF1"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3D98BC58" w14:textId="77777777" w:rsidR="004F3F55" w:rsidRPr="00665F00" w:rsidRDefault="004F3F55" w:rsidP="003D6E8C">
            <w:pPr>
              <w:rPr>
                <w:rFonts w:ascii="Times New Roman" w:hAnsi="Times New Roman"/>
              </w:rPr>
            </w:pPr>
            <w:r w:rsidRPr="00665F00">
              <w:rPr>
                <w:rFonts w:ascii="Times New Roman" w:hAnsi="Times New Roman"/>
              </w:rPr>
              <w:t>77</w:t>
            </w:r>
          </w:p>
        </w:tc>
        <w:tc>
          <w:tcPr>
            <w:tcW w:w="1281" w:type="dxa"/>
          </w:tcPr>
          <w:p w14:paraId="277E53DD" w14:textId="77777777" w:rsidR="004F3F55" w:rsidRPr="00665F00" w:rsidRDefault="004F3F55" w:rsidP="003D6E8C">
            <w:pPr>
              <w:rPr>
                <w:rFonts w:ascii="Times New Roman" w:hAnsi="Times New Roman"/>
              </w:rPr>
            </w:pPr>
          </w:p>
        </w:tc>
      </w:tr>
      <w:tr w:rsidR="004F3F55" w:rsidRPr="00665F00" w14:paraId="10B7979A" w14:textId="77777777" w:rsidTr="003D6E8C">
        <w:tc>
          <w:tcPr>
            <w:tcW w:w="714" w:type="dxa"/>
          </w:tcPr>
          <w:p w14:paraId="7AA9FE3E" w14:textId="77777777" w:rsidR="004F3F55" w:rsidRPr="00665F00" w:rsidRDefault="004F3F55" w:rsidP="003D6E8C">
            <w:pPr>
              <w:rPr>
                <w:rFonts w:ascii="Times New Roman" w:hAnsi="Times New Roman"/>
              </w:rPr>
            </w:pPr>
            <w:r w:rsidRPr="00665F00">
              <w:rPr>
                <w:rFonts w:ascii="Times New Roman" w:hAnsi="Times New Roman"/>
              </w:rPr>
              <w:t>CC</w:t>
            </w:r>
          </w:p>
        </w:tc>
        <w:tc>
          <w:tcPr>
            <w:tcW w:w="1239" w:type="dxa"/>
          </w:tcPr>
          <w:p w14:paraId="668B7B5F" w14:textId="77777777" w:rsidR="004F3F55" w:rsidRPr="00665F00" w:rsidRDefault="004F3F55" w:rsidP="003D6E8C">
            <w:pPr>
              <w:jc w:val="center"/>
              <w:rPr>
                <w:rFonts w:ascii="Times New Roman" w:hAnsi="Times New Roman"/>
              </w:rPr>
            </w:pPr>
            <w:r w:rsidRPr="00665F00">
              <w:rPr>
                <w:rFonts w:ascii="Times New Roman" w:hAnsi="Times New Roman"/>
              </w:rPr>
              <w:t>4.63</w:t>
            </w:r>
          </w:p>
        </w:tc>
        <w:tc>
          <w:tcPr>
            <w:tcW w:w="1026" w:type="dxa"/>
          </w:tcPr>
          <w:p w14:paraId="1008C641" w14:textId="77777777" w:rsidR="004F3F55" w:rsidRPr="00665F00" w:rsidRDefault="004F3F55" w:rsidP="003D6E8C">
            <w:pPr>
              <w:jc w:val="center"/>
              <w:rPr>
                <w:rFonts w:ascii="Times New Roman" w:hAnsi="Times New Roman"/>
              </w:rPr>
            </w:pPr>
            <w:r w:rsidRPr="00665F00">
              <w:rPr>
                <w:rFonts w:ascii="Times New Roman" w:hAnsi="Times New Roman"/>
              </w:rPr>
              <w:t>0.67</w:t>
            </w:r>
          </w:p>
        </w:tc>
        <w:tc>
          <w:tcPr>
            <w:tcW w:w="1068" w:type="dxa"/>
          </w:tcPr>
          <w:p w14:paraId="3BAA5DD1" w14:textId="77777777" w:rsidR="004F3F55" w:rsidRPr="00665F00" w:rsidRDefault="004F3F55" w:rsidP="003D6E8C">
            <w:pPr>
              <w:jc w:val="center"/>
              <w:rPr>
                <w:rFonts w:ascii="Times New Roman" w:hAnsi="Times New Roman"/>
              </w:rPr>
            </w:pPr>
          </w:p>
        </w:tc>
        <w:tc>
          <w:tcPr>
            <w:tcW w:w="1154" w:type="dxa"/>
          </w:tcPr>
          <w:p w14:paraId="11DDE93B" w14:textId="77777777" w:rsidR="004F3F55" w:rsidRPr="00665F00" w:rsidRDefault="004F3F55" w:rsidP="003D6E8C">
            <w:pPr>
              <w:jc w:val="center"/>
              <w:rPr>
                <w:rFonts w:ascii="Times New Roman" w:hAnsi="Times New Roman"/>
              </w:rPr>
            </w:pPr>
            <w:r w:rsidRPr="00665F00">
              <w:rPr>
                <w:rFonts w:ascii="Times New Roman" w:hAnsi="Times New Roman"/>
              </w:rPr>
              <w:t>7.19</w:t>
            </w:r>
          </w:p>
        </w:tc>
        <w:tc>
          <w:tcPr>
            <w:tcW w:w="1287" w:type="dxa"/>
          </w:tcPr>
          <w:p w14:paraId="094928CB" w14:textId="77777777" w:rsidR="004F3F55" w:rsidRPr="00665F00" w:rsidRDefault="004F3F55" w:rsidP="003D6E8C">
            <w:pPr>
              <w:jc w:val="center"/>
              <w:rPr>
                <w:rFonts w:ascii="Times New Roman" w:hAnsi="Times New Roman"/>
              </w:rPr>
            </w:pPr>
            <w:r w:rsidRPr="00665F00">
              <w:rPr>
                <w:rFonts w:ascii="Times New Roman" w:hAnsi="Times New Roman"/>
              </w:rPr>
              <w:t>10</w:t>
            </w:r>
          </w:p>
        </w:tc>
        <w:tc>
          <w:tcPr>
            <w:tcW w:w="1653" w:type="dxa"/>
          </w:tcPr>
          <w:p w14:paraId="56AEBB9A" w14:textId="77777777" w:rsidR="004F3F55" w:rsidRPr="00665F00" w:rsidRDefault="004F3F55" w:rsidP="003D6E8C">
            <w:pPr>
              <w:jc w:val="center"/>
              <w:rPr>
                <w:rFonts w:ascii="Times New Roman" w:hAnsi="Times New Roman"/>
                <w:b/>
              </w:rPr>
            </w:pPr>
            <w:r w:rsidRPr="00665F00">
              <w:rPr>
                <w:rFonts w:ascii="Times New Roman" w:hAnsi="Times New Roman"/>
                <w:b/>
              </w:rPr>
              <w:t>0.23 (0.03 – 0.40)</w:t>
            </w:r>
          </w:p>
        </w:tc>
        <w:tc>
          <w:tcPr>
            <w:tcW w:w="1851" w:type="dxa"/>
          </w:tcPr>
          <w:p w14:paraId="085FE435"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61C26FE3" w14:textId="77777777" w:rsidR="004F3F55" w:rsidRPr="00665F00" w:rsidRDefault="004F3F55" w:rsidP="003D6E8C">
            <w:pPr>
              <w:rPr>
                <w:rFonts w:ascii="Times New Roman" w:hAnsi="Times New Roman"/>
              </w:rPr>
            </w:pPr>
            <w:r w:rsidRPr="00665F00">
              <w:rPr>
                <w:rFonts w:ascii="Times New Roman" w:hAnsi="Times New Roman"/>
              </w:rPr>
              <w:t>67</w:t>
            </w:r>
          </w:p>
        </w:tc>
        <w:tc>
          <w:tcPr>
            <w:tcW w:w="1281" w:type="dxa"/>
          </w:tcPr>
          <w:p w14:paraId="7B4B3EDD" w14:textId="77777777" w:rsidR="004F3F55" w:rsidRPr="00665F00" w:rsidRDefault="004F3F55" w:rsidP="003D6E8C">
            <w:pPr>
              <w:rPr>
                <w:rFonts w:ascii="Times New Roman" w:hAnsi="Times New Roman"/>
              </w:rPr>
            </w:pPr>
          </w:p>
        </w:tc>
      </w:tr>
      <w:tr w:rsidR="004F3F55" w:rsidRPr="00665F00" w14:paraId="30EC9273" w14:textId="77777777" w:rsidTr="003D6E8C">
        <w:tc>
          <w:tcPr>
            <w:tcW w:w="714" w:type="dxa"/>
          </w:tcPr>
          <w:p w14:paraId="6E3FB766" w14:textId="77777777" w:rsidR="004F3F55" w:rsidRPr="00665F00" w:rsidRDefault="004F3F55" w:rsidP="003D6E8C">
            <w:pPr>
              <w:rPr>
                <w:rFonts w:ascii="Times New Roman" w:hAnsi="Times New Roman"/>
              </w:rPr>
            </w:pPr>
          </w:p>
        </w:tc>
        <w:tc>
          <w:tcPr>
            <w:tcW w:w="1239" w:type="dxa"/>
          </w:tcPr>
          <w:p w14:paraId="1D6BB6B3" w14:textId="77777777" w:rsidR="004F3F55" w:rsidRPr="00665F00" w:rsidRDefault="004F3F55" w:rsidP="003D6E8C">
            <w:pPr>
              <w:jc w:val="center"/>
              <w:rPr>
                <w:rFonts w:ascii="Times New Roman" w:hAnsi="Times New Roman"/>
              </w:rPr>
            </w:pPr>
          </w:p>
        </w:tc>
        <w:tc>
          <w:tcPr>
            <w:tcW w:w="1026" w:type="dxa"/>
          </w:tcPr>
          <w:p w14:paraId="484CA135" w14:textId="77777777" w:rsidR="004F3F55" w:rsidRPr="00665F00" w:rsidRDefault="004F3F55" w:rsidP="003D6E8C">
            <w:pPr>
              <w:jc w:val="center"/>
              <w:rPr>
                <w:rFonts w:ascii="Times New Roman" w:hAnsi="Times New Roman"/>
              </w:rPr>
            </w:pPr>
          </w:p>
        </w:tc>
        <w:tc>
          <w:tcPr>
            <w:tcW w:w="1068" w:type="dxa"/>
          </w:tcPr>
          <w:p w14:paraId="3ED1403A" w14:textId="77777777" w:rsidR="004F3F55" w:rsidRPr="00665F00" w:rsidRDefault="004F3F55" w:rsidP="003D6E8C">
            <w:pPr>
              <w:jc w:val="center"/>
              <w:rPr>
                <w:rFonts w:ascii="Times New Roman" w:hAnsi="Times New Roman"/>
              </w:rPr>
            </w:pPr>
          </w:p>
        </w:tc>
        <w:tc>
          <w:tcPr>
            <w:tcW w:w="1154" w:type="dxa"/>
          </w:tcPr>
          <w:p w14:paraId="7C99BFF7" w14:textId="77777777" w:rsidR="004F3F55" w:rsidRPr="00665F00" w:rsidRDefault="004F3F55" w:rsidP="003D6E8C">
            <w:pPr>
              <w:jc w:val="center"/>
              <w:rPr>
                <w:rFonts w:ascii="Times New Roman" w:hAnsi="Times New Roman"/>
              </w:rPr>
            </w:pPr>
          </w:p>
        </w:tc>
        <w:tc>
          <w:tcPr>
            <w:tcW w:w="1287" w:type="dxa"/>
          </w:tcPr>
          <w:p w14:paraId="31667133" w14:textId="77777777" w:rsidR="004F3F55" w:rsidRPr="00665F00" w:rsidRDefault="004F3F55" w:rsidP="003D6E8C">
            <w:pPr>
              <w:jc w:val="center"/>
              <w:rPr>
                <w:rFonts w:ascii="Times New Roman" w:hAnsi="Times New Roman"/>
              </w:rPr>
            </w:pPr>
          </w:p>
        </w:tc>
        <w:tc>
          <w:tcPr>
            <w:tcW w:w="1653" w:type="dxa"/>
          </w:tcPr>
          <w:p w14:paraId="42117EC7" w14:textId="77777777" w:rsidR="004F3F55" w:rsidRPr="00665F00" w:rsidRDefault="004F3F55" w:rsidP="003D6E8C">
            <w:pPr>
              <w:jc w:val="center"/>
              <w:rPr>
                <w:rFonts w:ascii="Times New Roman" w:hAnsi="Times New Roman"/>
                <w:b/>
              </w:rPr>
            </w:pPr>
          </w:p>
        </w:tc>
        <w:tc>
          <w:tcPr>
            <w:tcW w:w="1851" w:type="dxa"/>
          </w:tcPr>
          <w:p w14:paraId="34397C8C" w14:textId="77777777" w:rsidR="004F3F55" w:rsidRPr="00665F00" w:rsidRDefault="004F3F55" w:rsidP="003D6E8C">
            <w:pPr>
              <w:rPr>
                <w:rFonts w:ascii="Times New Roman" w:hAnsi="Times New Roman"/>
              </w:rPr>
            </w:pPr>
          </w:p>
        </w:tc>
        <w:tc>
          <w:tcPr>
            <w:tcW w:w="1903" w:type="dxa"/>
          </w:tcPr>
          <w:p w14:paraId="1C6BE20D" w14:textId="77777777" w:rsidR="004F3F55" w:rsidRPr="00665F00" w:rsidRDefault="004F3F55" w:rsidP="003D6E8C">
            <w:pPr>
              <w:rPr>
                <w:rFonts w:ascii="Times New Roman" w:hAnsi="Times New Roman"/>
              </w:rPr>
            </w:pPr>
          </w:p>
        </w:tc>
        <w:tc>
          <w:tcPr>
            <w:tcW w:w="1281" w:type="dxa"/>
          </w:tcPr>
          <w:p w14:paraId="71CBC25E" w14:textId="77777777" w:rsidR="004F3F55" w:rsidRPr="00665F00" w:rsidRDefault="004F3F55" w:rsidP="003D6E8C">
            <w:pPr>
              <w:rPr>
                <w:rFonts w:ascii="Times New Roman" w:hAnsi="Times New Roman"/>
              </w:rPr>
            </w:pPr>
          </w:p>
        </w:tc>
      </w:tr>
    </w:tbl>
    <w:p w14:paraId="7EBB1AD1" w14:textId="77777777" w:rsidR="004F3F55" w:rsidRPr="00665F00" w:rsidRDefault="004F3F55" w:rsidP="004F3F55">
      <w:pPr>
        <w:rPr>
          <w:rFonts w:ascii="Times New Roman" w:hAnsi="Times New Roman"/>
        </w:rPr>
      </w:pPr>
    </w:p>
    <w:p w14:paraId="6B00CA58" w14:textId="77777777" w:rsidR="004F3F55" w:rsidRPr="00665F00" w:rsidRDefault="004F3F55" w:rsidP="004F3F55">
      <w:pPr>
        <w:rPr>
          <w:rFonts w:ascii="Times New Roman" w:hAnsi="Times New Roman"/>
        </w:rPr>
      </w:pPr>
      <w:r w:rsidRPr="00665F00">
        <w:rPr>
          <w:rFonts w:ascii="Times New Roman" w:hAnsi="Times New Roman"/>
        </w:rPr>
        <w:t xml:space="preserve">For </w:t>
      </w:r>
      <w:proofErr w:type="spellStart"/>
      <w:r w:rsidRPr="00665F00">
        <w:rPr>
          <w:rFonts w:ascii="Times New Roman" w:hAnsi="Times New Roman"/>
        </w:rPr>
        <w:t>Im</w:t>
      </w:r>
      <w:proofErr w:type="spellEnd"/>
      <w:r w:rsidRPr="00665F00">
        <w:rPr>
          <w:rFonts w:ascii="Times New Roman" w:hAnsi="Times New Roman"/>
        </w:rPr>
        <w:t>, 95% CIs should not include 0.5 to indicate</w:t>
      </w:r>
    </w:p>
    <w:p w14:paraId="185F8D14" w14:textId="77777777" w:rsidR="004F3F55" w:rsidRPr="00665F00" w:rsidRDefault="004F3F55" w:rsidP="004F3F55">
      <w:pPr>
        <w:rPr>
          <w:rFonts w:ascii="Times New Roman" w:hAnsi="Times New Roman"/>
        </w:rPr>
      </w:pPr>
      <w:r w:rsidRPr="00665F00">
        <w:rPr>
          <w:rFonts w:ascii="Times New Roman" w:hAnsi="Times New Roman"/>
        </w:rPr>
        <w:t xml:space="preserve">Proportion of species with significant I: based on </w:t>
      </w:r>
      <w:proofErr w:type="spellStart"/>
      <w:r w:rsidRPr="00665F00">
        <w:rPr>
          <w:rFonts w:ascii="Times New Roman" w:hAnsi="Times New Roman"/>
        </w:rPr>
        <w:t>pschisq</w:t>
      </w:r>
      <w:proofErr w:type="spellEnd"/>
      <w:r w:rsidRPr="00665F00">
        <w:rPr>
          <w:rFonts w:ascii="Times New Roman" w:hAnsi="Times New Roman"/>
        </w:rPr>
        <w:t xml:space="preserve"> in R output</w:t>
      </w:r>
    </w:p>
    <w:p w14:paraId="24B3FC87" w14:textId="77777777" w:rsidR="004F3F55" w:rsidRPr="00665F00" w:rsidRDefault="004F3F55" w:rsidP="004F3F55">
      <w:pPr>
        <w:rPr>
          <w:rFonts w:ascii="Times New Roman" w:hAnsi="Times New Roman"/>
          <w:b/>
          <w:color w:val="000000"/>
          <w:szCs w:val="24"/>
        </w:rPr>
      </w:pPr>
    </w:p>
    <w:p w14:paraId="70806A9C" w14:textId="5BD507CA" w:rsidR="004F3F55" w:rsidRPr="00C07C72" w:rsidRDefault="004F3F55" w:rsidP="004F3F55">
      <w:pPr>
        <w:rPr>
          <w:rFonts w:ascii="Times New Roman" w:hAnsi="Times New Roman"/>
          <w:b/>
          <w:color w:val="000000"/>
          <w:szCs w:val="24"/>
        </w:rPr>
      </w:pPr>
      <w:r>
        <w:rPr>
          <w:rFonts w:ascii="Times New Roman" w:hAnsi="Times New Roman"/>
          <w:b/>
          <w:color w:val="000000"/>
          <w:szCs w:val="24"/>
        </w:rPr>
        <w:lastRenderedPageBreak/>
        <w:t xml:space="preserve">Table 2: Relative abundance of species in each meadow. </w:t>
      </w:r>
      <w:r w:rsidRPr="00C07C72">
        <w:rPr>
          <w:rFonts w:ascii="Times New Roman" w:hAnsi="Times New Roman"/>
          <w:color w:val="000000"/>
          <w:szCs w:val="24"/>
        </w:rPr>
        <w:t xml:space="preserve">Numbers indicate the rank of abundances relative to other species in that meadow at that time. Species with significant spatial intraspecific aggregation within the meadow, estimated as </w:t>
      </w:r>
      <w:proofErr w:type="spellStart"/>
      <w:r w:rsidRPr="00C07C72">
        <w:rPr>
          <w:rFonts w:ascii="Times New Roman" w:hAnsi="Times New Roman"/>
          <w:color w:val="000000"/>
          <w:szCs w:val="24"/>
        </w:rPr>
        <w:t>Morisita’s</w:t>
      </w:r>
      <w:proofErr w:type="spellEnd"/>
      <w:r w:rsidRPr="00C07C72">
        <w:rPr>
          <w:rFonts w:ascii="Times New Roman" w:hAnsi="Times New Roman"/>
          <w:color w:val="000000"/>
          <w:szCs w:val="24"/>
        </w:rPr>
        <w:t xml:space="preserve">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 xml:space="preserve">I should probably make a printout of the </w:t>
      </w:r>
      <w:proofErr w:type="spellStart"/>
      <w:r>
        <w:rPr>
          <w:rFonts w:ascii="Times New Roman" w:hAnsi="Times New Roman"/>
          <w:i/>
          <w:color w:val="000000"/>
          <w:szCs w:val="24"/>
        </w:rPr>
        <w:t>Im</w:t>
      </w:r>
      <w:proofErr w:type="spellEnd"/>
      <w:r>
        <w:rPr>
          <w:rFonts w:ascii="Times New Roman" w:hAnsi="Times New Roman"/>
          <w:i/>
          <w:color w:val="000000"/>
          <w:szCs w:val="24"/>
        </w:rPr>
        <w:t xml:space="preserve"> results in case we do a </w:t>
      </w:r>
      <w:proofErr w:type="spellStart"/>
      <w:r>
        <w:rPr>
          <w:rFonts w:ascii="Times New Roman" w:hAnsi="Times New Roman"/>
          <w:i/>
          <w:color w:val="000000"/>
          <w:szCs w:val="24"/>
        </w:rPr>
        <w:t>bonferroni</w:t>
      </w:r>
      <w:proofErr w:type="spellEnd"/>
      <w:r>
        <w:rPr>
          <w:rFonts w:ascii="Times New Roman" w:hAnsi="Times New Roman"/>
          <w:color w:val="000000"/>
          <w:szCs w:val="24"/>
        </w:rPr>
        <w:t>]</w:t>
      </w:r>
      <w:r w:rsidR="00C60DAD">
        <w:rPr>
          <w:rFonts w:ascii="Times New Roman" w:hAnsi="Times New Roman"/>
          <w:color w:val="000000"/>
          <w:szCs w:val="24"/>
        </w:rPr>
        <w:t xml:space="preserve"> [</w:t>
      </w:r>
      <w:proofErr w:type="gramStart"/>
      <w:r w:rsidR="00C60DAD">
        <w:rPr>
          <w:rFonts w:ascii="Times New Roman" w:hAnsi="Times New Roman"/>
          <w:color w:val="000000"/>
          <w:szCs w:val="24"/>
        </w:rPr>
        <w:t>add</w:t>
      </w:r>
      <w:proofErr w:type="gramEnd"/>
      <w:r w:rsidR="00C60DAD">
        <w:rPr>
          <w:rFonts w:ascii="Times New Roman" w:hAnsi="Times New Roman"/>
          <w:color w:val="000000"/>
          <w:szCs w:val="24"/>
        </w:rPr>
        <w:t xml:space="preserve"> a symbol to indicate grazer]</w:t>
      </w: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3D6E8C">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3D6E8C">
            <w:pPr>
              <w:rPr>
                <w:rFonts w:ascii="Times New Roman" w:hAnsi="Times New Roman"/>
                <w:color w:val="000000"/>
                <w:szCs w:val="24"/>
              </w:rPr>
            </w:pPr>
          </w:p>
        </w:tc>
        <w:tc>
          <w:tcPr>
            <w:tcW w:w="540" w:type="dxa"/>
          </w:tcPr>
          <w:p w14:paraId="6A2C2EF6" w14:textId="77777777" w:rsidR="004F3F55" w:rsidRPr="00665F00" w:rsidRDefault="004F3F55" w:rsidP="003D6E8C">
            <w:pPr>
              <w:jc w:val="center"/>
              <w:rPr>
                <w:rFonts w:ascii="Times New Roman" w:hAnsi="Times New Roman"/>
                <w:color w:val="000000"/>
                <w:szCs w:val="24"/>
              </w:rPr>
            </w:pPr>
          </w:p>
        </w:tc>
        <w:tc>
          <w:tcPr>
            <w:tcW w:w="540" w:type="dxa"/>
          </w:tcPr>
          <w:p w14:paraId="3C128CE7" w14:textId="77777777" w:rsidR="004F3F55" w:rsidRPr="00665F00" w:rsidRDefault="004F3F55" w:rsidP="003D6E8C">
            <w:pPr>
              <w:jc w:val="center"/>
              <w:rPr>
                <w:rFonts w:ascii="Times New Roman" w:hAnsi="Times New Roman"/>
                <w:color w:val="000000"/>
                <w:szCs w:val="24"/>
              </w:rPr>
            </w:pPr>
          </w:p>
        </w:tc>
        <w:tc>
          <w:tcPr>
            <w:tcW w:w="540" w:type="dxa"/>
          </w:tcPr>
          <w:p w14:paraId="2EB44539" w14:textId="77777777" w:rsidR="004F3F55" w:rsidRPr="00665F00" w:rsidRDefault="004F3F55" w:rsidP="003D6E8C">
            <w:pPr>
              <w:jc w:val="center"/>
              <w:rPr>
                <w:rFonts w:ascii="Times New Roman" w:hAnsi="Times New Roman"/>
                <w:color w:val="000000"/>
                <w:szCs w:val="24"/>
              </w:rPr>
            </w:pPr>
          </w:p>
        </w:tc>
        <w:tc>
          <w:tcPr>
            <w:tcW w:w="540" w:type="dxa"/>
          </w:tcPr>
          <w:p w14:paraId="54D0643D" w14:textId="77777777" w:rsidR="004F3F55" w:rsidRPr="00665F00" w:rsidRDefault="004F3F55" w:rsidP="003D6E8C">
            <w:pPr>
              <w:jc w:val="center"/>
              <w:rPr>
                <w:rFonts w:ascii="Times New Roman" w:hAnsi="Times New Roman"/>
                <w:color w:val="000000"/>
                <w:szCs w:val="24"/>
              </w:rPr>
            </w:pPr>
          </w:p>
        </w:tc>
        <w:tc>
          <w:tcPr>
            <w:tcW w:w="540" w:type="dxa"/>
          </w:tcPr>
          <w:p w14:paraId="59A24B67" w14:textId="77777777" w:rsidR="004F3F55" w:rsidRPr="00665F00" w:rsidRDefault="004F3F55" w:rsidP="003D6E8C">
            <w:pPr>
              <w:jc w:val="center"/>
              <w:rPr>
                <w:rFonts w:ascii="Times New Roman" w:hAnsi="Times New Roman"/>
                <w:color w:val="000000"/>
                <w:szCs w:val="24"/>
              </w:rPr>
            </w:pPr>
          </w:p>
        </w:tc>
        <w:tc>
          <w:tcPr>
            <w:tcW w:w="540" w:type="dxa"/>
          </w:tcPr>
          <w:p w14:paraId="4233A70D" w14:textId="77777777" w:rsidR="004F3F55" w:rsidRPr="00665F00" w:rsidRDefault="004F3F55" w:rsidP="003D6E8C">
            <w:pPr>
              <w:jc w:val="center"/>
              <w:rPr>
                <w:rFonts w:ascii="Times New Roman" w:hAnsi="Times New Roman"/>
                <w:color w:val="000000"/>
                <w:szCs w:val="24"/>
              </w:rPr>
            </w:pPr>
          </w:p>
        </w:tc>
        <w:tc>
          <w:tcPr>
            <w:tcW w:w="540" w:type="dxa"/>
          </w:tcPr>
          <w:p w14:paraId="529C887F" w14:textId="77777777" w:rsidR="004F3F55" w:rsidRPr="00665F00" w:rsidRDefault="004F3F55" w:rsidP="003D6E8C">
            <w:pPr>
              <w:jc w:val="center"/>
              <w:rPr>
                <w:rFonts w:ascii="Times New Roman" w:hAnsi="Times New Roman"/>
                <w:color w:val="000000"/>
                <w:szCs w:val="24"/>
              </w:rPr>
            </w:pPr>
          </w:p>
        </w:tc>
        <w:tc>
          <w:tcPr>
            <w:tcW w:w="540" w:type="dxa"/>
          </w:tcPr>
          <w:p w14:paraId="5A2D43C1" w14:textId="77777777" w:rsidR="004F3F55" w:rsidRPr="00665F00" w:rsidRDefault="004F3F55" w:rsidP="003D6E8C">
            <w:pPr>
              <w:jc w:val="center"/>
              <w:rPr>
                <w:rFonts w:ascii="Times New Roman" w:hAnsi="Times New Roman"/>
                <w:color w:val="000000"/>
                <w:szCs w:val="24"/>
              </w:rPr>
            </w:pPr>
          </w:p>
        </w:tc>
        <w:tc>
          <w:tcPr>
            <w:tcW w:w="540" w:type="dxa"/>
          </w:tcPr>
          <w:p w14:paraId="158D383B" w14:textId="77777777" w:rsidR="004F3F55" w:rsidRPr="00665F00" w:rsidRDefault="004F3F55" w:rsidP="003D6E8C">
            <w:pPr>
              <w:jc w:val="center"/>
              <w:rPr>
                <w:rFonts w:ascii="Times New Roman" w:hAnsi="Times New Roman"/>
                <w:color w:val="000000"/>
                <w:szCs w:val="24"/>
              </w:rPr>
            </w:pPr>
          </w:p>
        </w:tc>
        <w:tc>
          <w:tcPr>
            <w:tcW w:w="540" w:type="dxa"/>
          </w:tcPr>
          <w:p w14:paraId="65B2DF3C" w14:textId="77777777" w:rsidR="004F3F55" w:rsidRPr="00665F00" w:rsidRDefault="004F3F55" w:rsidP="003D6E8C">
            <w:pPr>
              <w:jc w:val="center"/>
              <w:rPr>
                <w:rFonts w:ascii="Times New Roman" w:hAnsi="Times New Roman"/>
                <w:color w:val="000000"/>
                <w:szCs w:val="24"/>
              </w:rPr>
            </w:pPr>
          </w:p>
        </w:tc>
        <w:tc>
          <w:tcPr>
            <w:tcW w:w="540" w:type="dxa"/>
          </w:tcPr>
          <w:p w14:paraId="1A2AFCA8" w14:textId="77777777" w:rsidR="004F3F55" w:rsidRPr="00665F00" w:rsidRDefault="004F3F55" w:rsidP="003D6E8C">
            <w:pPr>
              <w:jc w:val="center"/>
              <w:rPr>
                <w:rFonts w:ascii="Times New Roman" w:hAnsi="Times New Roman"/>
                <w:color w:val="000000"/>
                <w:szCs w:val="24"/>
              </w:rPr>
            </w:pPr>
          </w:p>
        </w:tc>
        <w:tc>
          <w:tcPr>
            <w:tcW w:w="540" w:type="dxa"/>
          </w:tcPr>
          <w:p w14:paraId="7E2B762B" w14:textId="77777777" w:rsidR="004F3F55" w:rsidRPr="00665F00" w:rsidRDefault="004F3F55" w:rsidP="003D6E8C">
            <w:pPr>
              <w:rPr>
                <w:rFonts w:ascii="Times New Roman" w:hAnsi="Times New Roman"/>
              </w:rPr>
            </w:pPr>
          </w:p>
        </w:tc>
        <w:tc>
          <w:tcPr>
            <w:tcW w:w="540" w:type="dxa"/>
          </w:tcPr>
          <w:p w14:paraId="64615837" w14:textId="77777777" w:rsidR="004F3F55" w:rsidRPr="00665F00" w:rsidRDefault="004F3F55" w:rsidP="003D6E8C">
            <w:pPr>
              <w:rPr>
                <w:rFonts w:ascii="Times New Roman" w:hAnsi="Times New Roman"/>
              </w:rPr>
            </w:pPr>
          </w:p>
        </w:tc>
        <w:tc>
          <w:tcPr>
            <w:tcW w:w="450" w:type="dxa"/>
          </w:tcPr>
          <w:p w14:paraId="058214EB" w14:textId="77777777" w:rsidR="004F3F55" w:rsidRPr="00665F00" w:rsidRDefault="004F3F55" w:rsidP="003D6E8C">
            <w:pPr>
              <w:rPr>
                <w:rFonts w:ascii="Times New Roman" w:hAnsi="Times New Roman"/>
              </w:rPr>
            </w:pPr>
          </w:p>
        </w:tc>
        <w:tc>
          <w:tcPr>
            <w:tcW w:w="450" w:type="dxa"/>
          </w:tcPr>
          <w:p w14:paraId="6A69342A" w14:textId="77777777" w:rsidR="004F3F55" w:rsidRPr="00665F00" w:rsidRDefault="004F3F55" w:rsidP="003D6E8C">
            <w:pPr>
              <w:jc w:val="center"/>
              <w:rPr>
                <w:rFonts w:ascii="Times New Roman" w:hAnsi="Times New Roman"/>
                <w:color w:val="000000"/>
                <w:szCs w:val="24"/>
              </w:rPr>
            </w:pPr>
          </w:p>
        </w:tc>
        <w:tc>
          <w:tcPr>
            <w:tcW w:w="630" w:type="dxa"/>
          </w:tcPr>
          <w:p w14:paraId="61032352" w14:textId="77777777" w:rsidR="004F3F55" w:rsidRPr="00665F00" w:rsidRDefault="004F3F55" w:rsidP="003D6E8C">
            <w:pPr>
              <w:jc w:val="center"/>
              <w:rPr>
                <w:rFonts w:ascii="Times New Roman" w:hAnsi="Times New Roman"/>
                <w:color w:val="000000"/>
                <w:szCs w:val="24"/>
              </w:rPr>
            </w:pPr>
          </w:p>
        </w:tc>
        <w:tc>
          <w:tcPr>
            <w:tcW w:w="540" w:type="dxa"/>
          </w:tcPr>
          <w:p w14:paraId="506EE87D" w14:textId="77777777" w:rsidR="004F3F55" w:rsidRPr="00665F00" w:rsidRDefault="004F3F55" w:rsidP="003D6E8C">
            <w:pPr>
              <w:jc w:val="center"/>
              <w:rPr>
                <w:rFonts w:ascii="Times New Roman" w:hAnsi="Times New Roman"/>
                <w:color w:val="000000"/>
                <w:szCs w:val="24"/>
              </w:rPr>
            </w:pPr>
          </w:p>
        </w:tc>
        <w:tc>
          <w:tcPr>
            <w:tcW w:w="540" w:type="dxa"/>
          </w:tcPr>
          <w:p w14:paraId="49D9EC3C" w14:textId="77777777" w:rsidR="004F3F55" w:rsidRPr="00665F00" w:rsidRDefault="004F3F55" w:rsidP="003D6E8C">
            <w:pPr>
              <w:rPr>
                <w:rFonts w:ascii="Times New Roman" w:hAnsi="Times New Roman"/>
                <w:color w:val="000000"/>
                <w:szCs w:val="24"/>
              </w:rPr>
            </w:pPr>
          </w:p>
        </w:tc>
        <w:tc>
          <w:tcPr>
            <w:tcW w:w="630" w:type="dxa"/>
          </w:tcPr>
          <w:p w14:paraId="4848980E" w14:textId="77777777" w:rsidR="004F3F55" w:rsidRPr="00665F00" w:rsidRDefault="004F3F55" w:rsidP="003D6E8C">
            <w:pPr>
              <w:rPr>
                <w:rFonts w:ascii="Times New Roman" w:hAnsi="Times New Roman"/>
                <w:color w:val="000000"/>
                <w:szCs w:val="24"/>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Caprella</w:t>
            </w:r>
            <w:proofErr w:type="spellEnd"/>
            <w:r w:rsidRPr="00665F00">
              <w:rPr>
                <w:rFonts w:ascii="Times New Roman" w:hAnsi="Times New Roman"/>
                <w:i/>
                <w:color w:val="000000"/>
                <w:szCs w:val="24"/>
              </w:rPr>
              <w:t xml:space="preserve"> spp.</w:t>
            </w:r>
          </w:p>
        </w:tc>
        <w:tc>
          <w:tcPr>
            <w:tcW w:w="540" w:type="dxa"/>
          </w:tcPr>
          <w:p w14:paraId="08DEF1C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3D6E8C">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3D6E8C">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Aoroides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columbiae</w:t>
            </w:r>
            <w:proofErr w:type="spellEnd"/>
          </w:p>
        </w:tc>
        <w:tc>
          <w:tcPr>
            <w:tcW w:w="540" w:type="dxa"/>
          </w:tcPr>
          <w:p w14:paraId="00AFCAA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3D6E8C">
            <w:pPr>
              <w:rPr>
                <w:rFonts w:ascii="Times New Roman" w:hAnsi="Times New Roman"/>
              </w:rPr>
            </w:pPr>
          </w:p>
        </w:tc>
        <w:tc>
          <w:tcPr>
            <w:tcW w:w="540" w:type="dxa"/>
          </w:tcPr>
          <w:p w14:paraId="37084D6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3D6E8C">
            <w:pPr>
              <w:jc w:val="center"/>
              <w:rPr>
                <w:rFonts w:ascii="Times New Roman" w:hAnsi="Times New Roman"/>
                <w:b/>
                <w:color w:val="000000"/>
                <w:szCs w:val="24"/>
              </w:rPr>
            </w:pPr>
          </w:p>
        </w:tc>
        <w:tc>
          <w:tcPr>
            <w:tcW w:w="630" w:type="dxa"/>
          </w:tcPr>
          <w:p w14:paraId="074B39E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3D6E8C">
            <w:pPr>
              <w:rPr>
                <w:rFonts w:ascii="Times New Roman" w:hAnsi="Times New Roman"/>
                <w:color w:val="000000"/>
                <w:szCs w:val="24"/>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Pentidotea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resecata</w:t>
            </w:r>
            <w:proofErr w:type="spellEnd"/>
          </w:p>
        </w:tc>
        <w:tc>
          <w:tcPr>
            <w:tcW w:w="540" w:type="dxa"/>
          </w:tcPr>
          <w:p w14:paraId="5DE04C8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3D6E8C">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3D6E8C">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3D6E8C">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Leptochelia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dubia</w:t>
            </w:r>
            <w:proofErr w:type="spellEnd"/>
          </w:p>
        </w:tc>
        <w:tc>
          <w:tcPr>
            <w:tcW w:w="540" w:type="dxa"/>
          </w:tcPr>
          <w:p w14:paraId="0069684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3D6E8C">
            <w:pPr>
              <w:jc w:val="center"/>
              <w:rPr>
                <w:rFonts w:ascii="Times New Roman" w:hAnsi="Times New Roman"/>
                <w:color w:val="000000"/>
                <w:szCs w:val="24"/>
              </w:rPr>
            </w:pPr>
          </w:p>
        </w:tc>
        <w:tc>
          <w:tcPr>
            <w:tcW w:w="540" w:type="dxa"/>
          </w:tcPr>
          <w:p w14:paraId="23A7E70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3D6E8C">
            <w:pPr>
              <w:jc w:val="center"/>
              <w:rPr>
                <w:rFonts w:ascii="Times New Roman" w:hAnsi="Times New Roman"/>
                <w:color w:val="000000"/>
                <w:szCs w:val="24"/>
              </w:rPr>
            </w:pPr>
          </w:p>
        </w:tc>
        <w:tc>
          <w:tcPr>
            <w:tcW w:w="540" w:type="dxa"/>
          </w:tcPr>
          <w:p w14:paraId="6FB5756C" w14:textId="77777777" w:rsidR="004F3F55" w:rsidRPr="00665F00" w:rsidRDefault="004F3F55" w:rsidP="003D6E8C">
            <w:pPr>
              <w:jc w:val="center"/>
              <w:rPr>
                <w:rFonts w:ascii="Times New Roman" w:hAnsi="Times New Roman"/>
                <w:color w:val="000000"/>
                <w:szCs w:val="24"/>
              </w:rPr>
            </w:pPr>
          </w:p>
        </w:tc>
        <w:tc>
          <w:tcPr>
            <w:tcW w:w="540" w:type="dxa"/>
          </w:tcPr>
          <w:p w14:paraId="1F66B62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3D6E8C">
            <w:pPr>
              <w:jc w:val="center"/>
              <w:rPr>
                <w:rFonts w:ascii="Times New Roman" w:hAnsi="Times New Roman"/>
                <w:color w:val="000000"/>
                <w:szCs w:val="24"/>
              </w:rPr>
            </w:pPr>
          </w:p>
        </w:tc>
        <w:tc>
          <w:tcPr>
            <w:tcW w:w="540" w:type="dxa"/>
          </w:tcPr>
          <w:p w14:paraId="5E32145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3D6E8C">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3D6E8C">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Photis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brevipes</w:t>
            </w:r>
            <w:proofErr w:type="spellEnd"/>
          </w:p>
        </w:tc>
        <w:tc>
          <w:tcPr>
            <w:tcW w:w="540" w:type="dxa"/>
          </w:tcPr>
          <w:p w14:paraId="2FDDD27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3D6E8C">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3D6E8C">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3D6E8C">
            <w:pPr>
              <w:rPr>
                <w:rFonts w:ascii="Times New Roman" w:hAnsi="Times New Roman"/>
                <w:color w:val="000000"/>
                <w:szCs w:val="24"/>
              </w:rPr>
            </w:pPr>
          </w:p>
        </w:tc>
        <w:tc>
          <w:tcPr>
            <w:tcW w:w="630" w:type="dxa"/>
          </w:tcPr>
          <w:p w14:paraId="7BFC1544" w14:textId="77777777" w:rsidR="004F3F55" w:rsidRPr="00665F00" w:rsidRDefault="004F3F55" w:rsidP="003D6E8C">
            <w:pPr>
              <w:rPr>
                <w:rFonts w:ascii="Times New Roman" w:hAnsi="Times New Roman"/>
                <w:color w:val="000000"/>
                <w:szCs w:val="24"/>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Monocorophium</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achersicum</w:t>
            </w:r>
            <w:proofErr w:type="spellEnd"/>
          </w:p>
        </w:tc>
        <w:tc>
          <w:tcPr>
            <w:tcW w:w="540" w:type="dxa"/>
          </w:tcPr>
          <w:p w14:paraId="7A09DE9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3D6E8C">
            <w:pPr>
              <w:jc w:val="center"/>
              <w:rPr>
                <w:rFonts w:ascii="Times New Roman" w:hAnsi="Times New Roman"/>
                <w:color w:val="000000"/>
                <w:szCs w:val="24"/>
              </w:rPr>
            </w:pPr>
          </w:p>
        </w:tc>
        <w:tc>
          <w:tcPr>
            <w:tcW w:w="540" w:type="dxa"/>
          </w:tcPr>
          <w:p w14:paraId="28A21698" w14:textId="77777777" w:rsidR="004F3F55" w:rsidRPr="00665F00" w:rsidRDefault="004F3F55" w:rsidP="003D6E8C">
            <w:pPr>
              <w:jc w:val="center"/>
              <w:rPr>
                <w:rFonts w:ascii="Times New Roman" w:hAnsi="Times New Roman"/>
                <w:color w:val="000000"/>
                <w:szCs w:val="24"/>
              </w:rPr>
            </w:pPr>
          </w:p>
        </w:tc>
        <w:tc>
          <w:tcPr>
            <w:tcW w:w="540" w:type="dxa"/>
          </w:tcPr>
          <w:p w14:paraId="6D4997F0" w14:textId="77777777" w:rsidR="004F3F55" w:rsidRPr="00665F00" w:rsidRDefault="004F3F55" w:rsidP="003D6E8C">
            <w:pPr>
              <w:jc w:val="center"/>
              <w:rPr>
                <w:rFonts w:ascii="Times New Roman" w:hAnsi="Times New Roman"/>
                <w:b/>
                <w:color w:val="000000"/>
                <w:szCs w:val="24"/>
              </w:rPr>
            </w:pPr>
          </w:p>
        </w:tc>
        <w:tc>
          <w:tcPr>
            <w:tcW w:w="540" w:type="dxa"/>
          </w:tcPr>
          <w:p w14:paraId="3B56C06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3D6E8C">
            <w:pPr>
              <w:jc w:val="center"/>
              <w:rPr>
                <w:rFonts w:ascii="Times New Roman" w:hAnsi="Times New Roman"/>
                <w:b/>
                <w:color w:val="000000"/>
                <w:szCs w:val="24"/>
              </w:rPr>
            </w:pPr>
          </w:p>
        </w:tc>
        <w:tc>
          <w:tcPr>
            <w:tcW w:w="540" w:type="dxa"/>
          </w:tcPr>
          <w:p w14:paraId="10EF2B81" w14:textId="77777777" w:rsidR="004F3F55" w:rsidRPr="00665F00" w:rsidRDefault="004F3F55" w:rsidP="003D6E8C">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3D6E8C">
            <w:pPr>
              <w:rPr>
                <w:rFonts w:ascii="Times New Roman" w:hAnsi="Times New Roman"/>
              </w:rPr>
            </w:pPr>
          </w:p>
        </w:tc>
        <w:tc>
          <w:tcPr>
            <w:tcW w:w="450" w:type="dxa"/>
          </w:tcPr>
          <w:p w14:paraId="2BDEB5FC"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3D6E8C">
            <w:pPr>
              <w:jc w:val="center"/>
              <w:rPr>
                <w:rFonts w:ascii="Times New Roman" w:hAnsi="Times New Roman"/>
                <w:b/>
                <w:color w:val="000000"/>
                <w:szCs w:val="24"/>
              </w:rPr>
            </w:pPr>
          </w:p>
        </w:tc>
        <w:tc>
          <w:tcPr>
            <w:tcW w:w="540" w:type="dxa"/>
          </w:tcPr>
          <w:p w14:paraId="7F888DE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3D6E8C">
            <w:pPr>
              <w:jc w:val="center"/>
              <w:rPr>
                <w:rFonts w:ascii="Times New Roman" w:hAnsi="Times New Roman"/>
                <w:b/>
                <w:color w:val="000000"/>
                <w:szCs w:val="24"/>
              </w:rPr>
            </w:pPr>
          </w:p>
        </w:tc>
        <w:tc>
          <w:tcPr>
            <w:tcW w:w="540" w:type="dxa"/>
          </w:tcPr>
          <w:p w14:paraId="2A006F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3D6E8C">
            <w:pPr>
              <w:jc w:val="center"/>
              <w:rPr>
                <w:rFonts w:ascii="Times New Roman" w:hAnsi="Times New Roman"/>
                <w:color w:val="000000"/>
                <w:szCs w:val="24"/>
              </w:rPr>
            </w:pPr>
          </w:p>
        </w:tc>
        <w:tc>
          <w:tcPr>
            <w:tcW w:w="540" w:type="dxa"/>
          </w:tcPr>
          <w:p w14:paraId="2994A12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3D6E8C">
            <w:pPr>
              <w:jc w:val="center"/>
              <w:rPr>
                <w:rFonts w:ascii="Times New Roman" w:hAnsi="Times New Roman"/>
                <w:color w:val="000000"/>
                <w:szCs w:val="24"/>
              </w:rPr>
            </w:pPr>
          </w:p>
        </w:tc>
        <w:tc>
          <w:tcPr>
            <w:tcW w:w="540" w:type="dxa"/>
          </w:tcPr>
          <w:p w14:paraId="17C177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3D6E8C">
            <w:pPr>
              <w:jc w:val="center"/>
              <w:rPr>
                <w:rFonts w:ascii="Times New Roman" w:hAnsi="Times New Roman"/>
                <w:color w:val="000000"/>
                <w:szCs w:val="24"/>
              </w:rPr>
            </w:pPr>
          </w:p>
        </w:tc>
        <w:tc>
          <w:tcPr>
            <w:tcW w:w="540" w:type="dxa"/>
          </w:tcPr>
          <w:p w14:paraId="0189D597" w14:textId="77777777" w:rsidR="004F3F55" w:rsidRPr="00665F00" w:rsidRDefault="004F3F55" w:rsidP="003D6E8C">
            <w:pPr>
              <w:jc w:val="center"/>
              <w:rPr>
                <w:rFonts w:ascii="Times New Roman" w:hAnsi="Times New Roman"/>
                <w:color w:val="000000"/>
                <w:szCs w:val="24"/>
              </w:rPr>
            </w:pPr>
          </w:p>
        </w:tc>
        <w:tc>
          <w:tcPr>
            <w:tcW w:w="540" w:type="dxa"/>
          </w:tcPr>
          <w:p w14:paraId="1FD3A766" w14:textId="77777777" w:rsidR="004F3F55" w:rsidRPr="00665F00" w:rsidRDefault="004F3F55" w:rsidP="003D6E8C">
            <w:pPr>
              <w:rPr>
                <w:rFonts w:ascii="Times New Roman" w:hAnsi="Times New Roman"/>
              </w:rPr>
            </w:pPr>
          </w:p>
        </w:tc>
        <w:tc>
          <w:tcPr>
            <w:tcW w:w="540" w:type="dxa"/>
          </w:tcPr>
          <w:p w14:paraId="15C9A79C" w14:textId="77777777" w:rsidR="004F3F55" w:rsidRPr="00665F00" w:rsidRDefault="004F3F55" w:rsidP="003D6E8C">
            <w:pPr>
              <w:rPr>
                <w:rFonts w:ascii="Times New Roman" w:hAnsi="Times New Roman"/>
              </w:rPr>
            </w:pPr>
          </w:p>
        </w:tc>
        <w:tc>
          <w:tcPr>
            <w:tcW w:w="450" w:type="dxa"/>
          </w:tcPr>
          <w:p w14:paraId="742FC973" w14:textId="77777777" w:rsidR="004F3F55" w:rsidRPr="00665F00" w:rsidRDefault="004F3F55" w:rsidP="003D6E8C">
            <w:pPr>
              <w:rPr>
                <w:rFonts w:ascii="Times New Roman" w:hAnsi="Times New Roman"/>
              </w:rPr>
            </w:pPr>
          </w:p>
        </w:tc>
        <w:tc>
          <w:tcPr>
            <w:tcW w:w="450" w:type="dxa"/>
          </w:tcPr>
          <w:p w14:paraId="685024B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3D6E8C">
            <w:pPr>
              <w:jc w:val="center"/>
              <w:rPr>
                <w:rFonts w:ascii="Times New Roman" w:hAnsi="Times New Roman"/>
                <w:b/>
                <w:color w:val="000000"/>
                <w:szCs w:val="24"/>
              </w:rPr>
            </w:pPr>
          </w:p>
        </w:tc>
        <w:tc>
          <w:tcPr>
            <w:tcW w:w="540" w:type="dxa"/>
          </w:tcPr>
          <w:p w14:paraId="42422B29" w14:textId="77777777" w:rsidR="004F3F55" w:rsidRPr="00665F00" w:rsidRDefault="004F3F55" w:rsidP="003D6E8C">
            <w:pPr>
              <w:jc w:val="center"/>
              <w:rPr>
                <w:rFonts w:ascii="Times New Roman" w:hAnsi="Times New Roman"/>
                <w:b/>
                <w:color w:val="000000"/>
                <w:szCs w:val="24"/>
              </w:rPr>
            </w:pPr>
          </w:p>
        </w:tc>
        <w:tc>
          <w:tcPr>
            <w:tcW w:w="540" w:type="dxa"/>
          </w:tcPr>
          <w:p w14:paraId="7F7E88E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Pontogeneia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rostrata</w:t>
            </w:r>
            <w:proofErr w:type="spellEnd"/>
          </w:p>
        </w:tc>
        <w:tc>
          <w:tcPr>
            <w:tcW w:w="540" w:type="dxa"/>
          </w:tcPr>
          <w:p w14:paraId="2AFFD89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3D6E8C">
            <w:pPr>
              <w:jc w:val="center"/>
              <w:rPr>
                <w:rFonts w:ascii="Times New Roman" w:hAnsi="Times New Roman"/>
                <w:b/>
                <w:color w:val="000000"/>
                <w:szCs w:val="24"/>
              </w:rPr>
            </w:pPr>
          </w:p>
        </w:tc>
        <w:tc>
          <w:tcPr>
            <w:tcW w:w="540" w:type="dxa"/>
          </w:tcPr>
          <w:p w14:paraId="1A895C1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3D6E8C">
            <w:pPr>
              <w:jc w:val="center"/>
              <w:rPr>
                <w:rFonts w:ascii="Times New Roman" w:hAnsi="Times New Roman"/>
                <w:color w:val="000000"/>
                <w:szCs w:val="24"/>
              </w:rPr>
            </w:pPr>
          </w:p>
        </w:tc>
        <w:tc>
          <w:tcPr>
            <w:tcW w:w="540" w:type="dxa"/>
          </w:tcPr>
          <w:p w14:paraId="198F0C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3D6E8C">
            <w:pPr>
              <w:jc w:val="center"/>
              <w:rPr>
                <w:rFonts w:ascii="Times New Roman" w:hAnsi="Times New Roman"/>
                <w:color w:val="000000"/>
                <w:szCs w:val="24"/>
              </w:rPr>
            </w:pPr>
          </w:p>
        </w:tc>
        <w:tc>
          <w:tcPr>
            <w:tcW w:w="540" w:type="dxa"/>
          </w:tcPr>
          <w:p w14:paraId="3B4FCD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3D6E8C">
            <w:pPr>
              <w:jc w:val="center"/>
              <w:rPr>
                <w:rFonts w:ascii="Times New Roman" w:hAnsi="Times New Roman"/>
                <w:color w:val="000000"/>
                <w:szCs w:val="24"/>
              </w:rPr>
            </w:pPr>
          </w:p>
        </w:tc>
        <w:tc>
          <w:tcPr>
            <w:tcW w:w="540" w:type="dxa"/>
          </w:tcPr>
          <w:p w14:paraId="59CB676C" w14:textId="77777777" w:rsidR="004F3F55" w:rsidRPr="00665F00" w:rsidRDefault="004F3F55" w:rsidP="003D6E8C">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3D6E8C">
            <w:pPr>
              <w:jc w:val="center"/>
              <w:rPr>
                <w:rFonts w:ascii="Times New Roman" w:hAnsi="Times New Roman"/>
                <w:color w:val="000000"/>
                <w:szCs w:val="24"/>
              </w:rPr>
            </w:pPr>
          </w:p>
        </w:tc>
        <w:tc>
          <w:tcPr>
            <w:tcW w:w="540" w:type="dxa"/>
          </w:tcPr>
          <w:p w14:paraId="09FC8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3D6E8C">
            <w:pPr>
              <w:rPr>
                <w:rFonts w:ascii="Times New Roman" w:hAnsi="Times New Roman"/>
                <w:color w:val="000000"/>
                <w:szCs w:val="24"/>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Harpacticoid</w:t>
            </w:r>
            <w:proofErr w:type="spellEnd"/>
            <w:r w:rsidRPr="00665F00">
              <w:rPr>
                <w:rFonts w:ascii="Times New Roman" w:hAnsi="Times New Roman"/>
                <w:i/>
                <w:color w:val="000000"/>
                <w:szCs w:val="24"/>
              </w:rPr>
              <w:t xml:space="preserve"> copepod</w:t>
            </w:r>
          </w:p>
        </w:tc>
        <w:tc>
          <w:tcPr>
            <w:tcW w:w="540" w:type="dxa"/>
          </w:tcPr>
          <w:p w14:paraId="275A882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3D6E8C">
            <w:pPr>
              <w:jc w:val="center"/>
              <w:rPr>
                <w:rFonts w:ascii="Times New Roman" w:hAnsi="Times New Roman"/>
                <w:color w:val="000000"/>
                <w:szCs w:val="24"/>
              </w:rPr>
            </w:pPr>
          </w:p>
        </w:tc>
        <w:tc>
          <w:tcPr>
            <w:tcW w:w="540" w:type="dxa"/>
          </w:tcPr>
          <w:p w14:paraId="01FA758B" w14:textId="77777777" w:rsidR="004F3F55" w:rsidRPr="00665F00" w:rsidRDefault="004F3F55" w:rsidP="003D6E8C">
            <w:pPr>
              <w:jc w:val="center"/>
              <w:rPr>
                <w:rFonts w:ascii="Times New Roman" w:hAnsi="Times New Roman"/>
                <w:color w:val="000000"/>
                <w:szCs w:val="24"/>
              </w:rPr>
            </w:pPr>
          </w:p>
        </w:tc>
        <w:tc>
          <w:tcPr>
            <w:tcW w:w="540" w:type="dxa"/>
          </w:tcPr>
          <w:p w14:paraId="007BF69E" w14:textId="77777777" w:rsidR="004F3F55" w:rsidRPr="00665F00" w:rsidRDefault="004F3F55" w:rsidP="003D6E8C">
            <w:pPr>
              <w:jc w:val="center"/>
              <w:rPr>
                <w:rFonts w:ascii="Times New Roman" w:hAnsi="Times New Roman"/>
                <w:b/>
                <w:color w:val="000000"/>
                <w:szCs w:val="24"/>
              </w:rPr>
            </w:pPr>
          </w:p>
        </w:tc>
        <w:tc>
          <w:tcPr>
            <w:tcW w:w="540" w:type="dxa"/>
          </w:tcPr>
          <w:p w14:paraId="2EB0C9D1"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3D6E8C">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3D6E8C">
            <w:pPr>
              <w:rPr>
                <w:rFonts w:ascii="Times New Roman" w:hAnsi="Times New Roman"/>
              </w:rPr>
            </w:pPr>
          </w:p>
        </w:tc>
        <w:tc>
          <w:tcPr>
            <w:tcW w:w="450" w:type="dxa"/>
          </w:tcPr>
          <w:p w14:paraId="47923E8C" w14:textId="77777777" w:rsidR="004F3F55" w:rsidRPr="00665F00" w:rsidRDefault="004F3F55" w:rsidP="003D6E8C">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3D6E8C">
            <w:pPr>
              <w:jc w:val="center"/>
              <w:rPr>
                <w:rFonts w:ascii="Times New Roman" w:hAnsi="Times New Roman"/>
                <w:color w:val="000000"/>
                <w:szCs w:val="24"/>
              </w:rPr>
            </w:pPr>
          </w:p>
        </w:tc>
        <w:tc>
          <w:tcPr>
            <w:tcW w:w="540" w:type="dxa"/>
          </w:tcPr>
          <w:p w14:paraId="66E4D8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3D6E8C">
            <w:pPr>
              <w:rPr>
                <w:rFonts w:ascii="Times New Roman" w:hAnsi="Times New Roman"/>
                <w:color w:val="000000"/>
                <w:szCs w:val="24"/>
              </w:rPr>
            </w:pPr>
          </w:p>
        </w:tc>
        <w:tc>
          <w:tcPr>
            <w:tcW w:w="630" w:type="dxa"/>
          </w:tcPr>
          <w:p w14:paraId="462E2AFD" w14:textId="77777777" w:rsidR="004F3F55" w:rsidRPr="00665F00" w:rsidRDefault="004F3F55" w:rsidP="003D6E8C">
            <w:pPr>
              <w:rPr>
                <w:rFonts w:ascii="Times New Roman" w:hAnsi="Times New Roman"/>
                <w:color w:val="000000"/>
                <w:szCs w:val="24"/>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rFonts w:ascii="Times New Roman" w:hAnsi="Times New Roman"/>
                <w:b/>
                <w:i/>
                <w:color w:val="000000"/>
                <w:szCs w:val="24"/>
              </w:rPr>
            </w:pPr>
            <w:proofErr w:type="spellStart"/>
            <w:r w:rsidRPr="00665F00">
              <w:rPr>
                <w:rFonts w:ascii="Times New Roman" w:hAnsi="Times New Roman"/>
                <w:i/>
                <w:color w:val="000000"/>
                <w:szCs w:val="24"/>
              </w:rPr>
              <w:t>Eogammarus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confervicolus</w:t>
            </w:r>
            <w:proofErr w:type="spellEnd"/>
          </w:p>
        </w:tc>
        <w:tc>
          <w:tcPr>
            <w:tcW w:w="540" w:type="dxa"/>
          </w:tcPr>
          <w:p w14:paraId="63614E6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3D6E8C">
            <w:pPr>
              <w:jc w:val="center"/>
              <w:rPr>
                <w:rFonts w:ascii="Times New Roman" w:hAnsi="Times New Roman"/>
                <w:color w:val="000000"/>
                <w:szCs w:val="24"/>
              </w:rPr>
            </w:pPr>
          </w:p>
        </w:tc>
        <w:tc>
          <w:tcPr>
            <w:tcW w:w="540" w:type="dxa"/>
          </w:tcPr>
          <w:p w14:paraId="193360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3D6E8C">
            <w:pPr>
              <w:jc w:val="center"/>
              <w:rPr>
                <w:rFonts w:ascii="Times New Roman" w:hAnsi="Times New Roman"/>
                <w:color w:val="000000"/>
                <w:szCs w:val="24"/>
              </w:rPr>
            </w:pPr>
          </w:p>
        </w:tc>
        <w:tc>
          <w:tcPr>
            <w:tcW w:w="540" w:type="dxa"/>
          </w:tcPr>
          <w:p w14:paraId="1A7CB0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3D6E8C">
            <w:pPr>
              <w:jc w:val="center"/>
              <w:rPr>
                <w:rFonts w:ascii="Times New Roman" w:hAnsi="Times New Roman"/>
                <w:color w:val="000000"/>
                <w:szCs w:val="24"/>
              </w:rPr>
            </w:pPr>
          </w:p>
        </w:tc>
        <w:tc>
          <w:tcPr>
            <w:tcW w:w="540" w:type="dxa"/>
          </w:tcPr>
          <w:p w14:paraId="38F206BA" w14:textId="77777777" w:rsidR="004F3F55" w:rsidRPr="00665F00" w:rsidRDefault="004F3F55" w:rsidP="003D6E8C">
            <w:pPr>
              <w:jc w:val="center"/>
              <w:rPr>
                <w:rFonts w:ascii="Times New Roman" w:hAnsi="Times New Roman"/>
                <w:color w:val="000000"/>
                <w:szCs w:val="24"/>
              </w:rPr>
            </w:pPr>
          </w:p>
        </w:tc>
        <w:tc>
          <w:tcPr>
            <w:tcW w:w="540" w:type="dxa"/>
          </w:tcPr>
          <w:p w14:paraId="37F8D3DB" w14:textId="77777777" w:rsidR="004F3F55" w:rsidRPr="00665F00" w:rsidRDefault="004F3F55" w:rsidP="003D6E8C">
            <w:pPr>
              <w:jc w:val="center"/>
              <w:rPr>
                <w:rFonts w:ascii="Times New Roman" w:hAnsi="Times New Roman"/>
                <w:color w:val="000000"/>
                <w:szCs w:val="24"/>
              </w:rPr>
            </w:pPr>
          </w:p>
        </w:tc>
        <w:tc>
          <w:tcPr>
            <w:tcW w:w="540" w:type="dxa"/>
          </w:tcPr>
          <w:p w14:paraId="5FE43A92" w14:textId="77777777" w:rsidR="004F3F55" w:rsidRPr="00665F00" w:rsidRDefault="004F3F55" w:rsidP="003D6E8C">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3D6E8C">
            <w:pPr>
              <w:rPr>
                <w:rFonts w:ascii="Times New Roman" w:hAnsi="Times New Roman"/>
              </w:rPr>
            </w:pPr>
          </w:p>
        </w:tc>
        <w:tc>
          <w:tcPr>
            <w:tcW w:w="450" w:type="dxa"/>
          </w:tcPr>
          <w:p w14:paraId="2F48E71D" w14:textId="77777777" w:rsidR="004F3F55" w:rsidRPr="00665F00" w:rsidRDefault="004F3F55" w:rsidP="003D6E8C">
            <w:pPr>
              <w:jc w:val="center"/>
              <w:rPr>
                <w:rFonts w:ascii="Times New Roman" w:hAnsi="Times New Roman"/>
                <w:color w:val="000000"/>
                <w:szCs w:val="24"/>
              </w:rPr>
            </w:pPr>
          </w:p>
        </w:tc>
        <w:tc>
          <w:tcPr>
            <w:tcW w:w="630" w:type="dxa"/>
          </w:tcPr>
          <w:p w14:paraId="1AD716A2" w14:textId="77777777" w:rsidR="004F3F55" w:rsidRPr="00665F00" w:rsidRDefault="004F3F55" w:rsidP="003D6E8C">
            <w:pPr>
              <w:jc w:val="center"/>
              <w:rPr>
                <w:rFonts w:ascii="Times New Roman" w:hAnsi="Times New Roman"/>
                <w:color w:val="000000"/>
                <w:szCs w:val="24"/>
              </w:rPr>
            </w:pPr>
          </w:p>
        </w:tc>
        <w:tc>
          <w:tcPr>
            <w:tcW w:w="540" w:type="dxa"/>
          </w:tcPr>
          <w:p w14:paraId="488C0930" w14:textId="77777777" w:rsidR="004F3F55" w:rsidRPr="00665F00" w:rsidRDefault="004F3F55" w:rsidP="003D6E8C">
            <w:pPr>
              <w:jc w:val="center"/>
              <w:rPr>
                <w:rFonts w:ascii="Times New Roman" w:hAnsi="Times New Roman"/>
                <w:color w:val="000000"/>
                <w:szCs w:val="24"/>
              </w:rPr>
            </w:pPr>
          </w:p>
        </w:tc>
        <w:tc>
          <w:tcPr>
            <w:tcW w:w="540" w:type="dxa"/>
          </w:tcPr>
          <w:p w14:paraId="3F494317" w14:textId="77777777" w:rsidR="004F3F55" w:rsidRPr="00665F00" w:rsidRDefault="004F3F55" w:rsidP="003D6E8C">
            <w:pPr>
              <w:rPr>
                <w:rFonts w:ascii="Times New Roman" w:hAnsi="Times New Roman"/>
                <w:color w:val="000000"/>
                <w:szCs w:val="24"/>
              </w:rPr>
            </w:pPr>
          </w:p>
        </w:tc>
        <w:tc>
          <w:tcPr>
            <w:tcW w:w="630" w:type="dxa"/>
          </w:tcPr>
          <w:p w14:paraId="789F9C39" w14:textId="77777777" w:rsidR="004F3F55" w:rsidRPr="00665F00" w:rsidRDefault="004F3F55" w:rsidP="003D6E8C">
            <w:pPr>
              <w:rPr>
                <w:rFonts w:ascii="Times New Roman" w:hAnsi="Times New Roman"/>
                <w:color w:val="000000"/>
                <w:szCs w:val="24"/>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Ampithoe</w:t>
            </w:r>
            <w:proofErr w:type="spellEnd"/>
            <w:r w:rsidRPr="00665F00">
              <w:rPr>
                <w:rFonts w:ascii="Times New Roman" w:hAnsi="Times New Roman"/>
                <w:i/>
                <w:color w:val="000000"/>
                <w:szCs w:val="24"/>
              </w:rPr>
              <w:t xml:space="preserve"> spp.</w:t>
            </w:r>
          </w:p>
        </w:tc>
        <w:tc>
          <w:tcPr>
            <w:tcW w:w="540" w:type="dxa"/>
          </w:tcPr>
          <w:p w14:paraId="104A3898"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3D6E8C">
            <w:pPr>
              <w:jc w:val="center"/>
              <w:rPr>
                <w:rFonts w:ascii="Times New Roman" w:hAnsi="Times New Roman"/>
                <w:color w:val="000000"/>
                <w:szCs w:val="24"/>
              </w:rPr>
            </w:pPr>
          </w:p>
        </w:tc>
        <w:tc>
          <w:tcPr>
            <w:tcW w:w="540" w:type="dxa"/>
          </w:tcPr>
          <w:p w14:paraId="1913A1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3D6E8C">
            <w:pPr>
              <w:jc w:val="center"/>
              <w:rPr>
                <w:rFonts w:ascii="Times New Roman" w:hAnsi="Times New Roman"/>
                <w:color w:val="000000"/>
                <w:szCs w:val="24"/>
              </w:rPr>
            </w:pPr>
          </w:p>
        </w:tc>
        <w:tc>
          <w:tcPr>
            <w:tcW w:w="540" w:type="dxa"/>
          </w:tcPr>
          <w:p w14:paraId="1999018D" w14:textId="77777777" w:rsidR="004F3F55" w:rsidRPr="00665F00" w:rsidRDefault="004F3F55" w:rsidP="003D6E8C">
            <w:pPr>
              <w:jc w:val="center"/>
              <w:rPr>
                <w:rFonts w:ascii="Times New Roman" w:hAnsi="Times New Roman"/>
                <w:color w:val="000000"/>
                <w:szCs w:val="24"/>
              </w:rPr>
            </w:pPr>
          </w:p>
        </w:tc>
        <w:tc>
          <w:tcPr>
            <w:tcW w:w="540" w:type="dxa"/>
          </w:tcPr>
          <w:p w14:paraId="1DDD2FE7" w14:textId="77777777" w:rsidR="004F3F55" w:rsidRPr="00665F00" w:rsidRDefault="004F3F55" w:rsidP="003D6E8C">
            <w:pPr>
              <w:jc w:val="center"/>
              <w:rPr>
                <w:rFonts w:ascii="Times New Roman" w:hAnsi="Times New Roman"/>
                <w:b/>
                <w:color w:val="000000"/>
                <w:szCs w:val="24"/>
              </w:rPr>
            </w:pPr>
          </w:p>
        </w:tc>
        <w:tc>
          <w:tcPr>
            <w:tcW w:w="540" w:type="dxa"/>
          </w:tcPr>
          <w:p w14:paraId="498374C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3D6E8C">
            <w:pPr>
              <w:jc w:val="center"/>
              <w:rPr>
                <w:rFonts w:ascii="Times New Roman" w:hAnsi="Times New Roman"/>
                <w:b/>
                <w:color w:val="000000"/>
                <w:szCs w:val="24"/>
              </w:rPr>
            </w:pPr>
          </w:p>
        </w:tc>
        <w:tc>
          <w:tcPr>
            <w:tcW w:w="540" w:type="dxa"/>
          </w:tcPr>
          <w:p w14:paraId="45B4873B" w14:textId="77777777" w:rsidR="004F3F55" w:rsidRPr="00665F00" w:rsidRDefault="004F3F55" w:rsidP="003D6E8C">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3D6E8C">
            <w:pPr>
              <w:jc w:val="center"/>
              <w:rPr>
                <w:rFonts w:ascii="Times New Roman" w:hAnsi="Times New Roman"/>
                <w:color w:val="000000"/>
                <w:szCs w:val="24"/>
              </w:rPr>
            </w:pPr>
          </w:p>
        </w:tc>
        <w:tc>
          <w:tcPr>
            <w:tcW w:w="630" w:type="dxa"/>
          </w:tcPr>
          <w:p w14:paraId="0A7347F0" w14:textId="77777777" w:rsidR="004F3F55" w:rsidRPr="00665F00" w:rsidRDefault="004F3F55" w:rsidP="003D6E8C">
            <w:pPr>
              <w:jc w:val="center"/>
              <w:rPr>
                <w:rFonts w:ascii="Times New Roman" w:hAnsi="Times New Roman"/>
                <w:color w:val="000000"/>
                <w:szCs w:val="24"/>
              </w:rPr>
            </w:pPr>
          </w:p>
        </w:tc>
        <w:tc>
          <w:tcPr>
            <w:tcW w:w="540" w:type="dxa"/>
          </w:tcPr>
          <w:p w14:paraId="039B82DB" w14:textId="77777777" w:rsidR="004F3F55" w:rsidRPr="00665F00" w:rsidRDefault="004F3F55" w:rsidP="003D6E8C">
            <w:pPr>
              <w:jc w:val="center"/>
              <w:rPr>
                <w:rFonts w:ascii="Times New Roman" w:hAnsi="Times New Roman"/>
                <w:color w:val="000000"/>
                <w:szCs w:val="24"/>
              </w:rPr>
            </w:pPr>
          </w:p>
        </w:tc>
        <w:tc>
          <w:tcPr>
            <w:tcW w:w="540" w:type="dxa"/>
          </w:tcPr>
          <w:p w14:paraId="7FF7B5A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3D6E8C">
            <w:pPr>
              <w:rPr>
                <w:rFonts w:ascii="Times New Roman" w:hAnsi="Times New Roman"/>
                <w:color w:val="000000"/>
                <w:szCs w:val="24"/>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Balanus</w:t>
            </w:r>
            <w:proofErr w:type="spellEnd"/>
            <w:r w:rsidRPr="00665F00">
              <w:rPr>
                <w:rFonts w:ascii="Times New Roman" w:hAnsi="Times New Roman"/>
                <w:i/>
                <w:color w:val="000000"/>
                <w:szCs w:val="24"/>
              </w:rPr>
              <w:t xml:space="preserve"> spp.</w:t>
            </w:r>
          </w:p>
        </w:tc>
        <w:tc>
          <w:tcPr>
            <w:tcW w:w="540" w:type="dxa"/>
          </w:tcPr>
          <w:p w14:paraId="36D124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3D6E8C">
            <w:pPr>
              <w:jc w:val="center"/>
              <w:rPr>
                <w:rFonts w:ascii="Times New Roman" w:hAnsi="Times New Roman"/>
                <w:color w:val="000000"/>
                <w:szCs w:val="24"/>
              </w:rPr>
            </w:pPr>
          </w:p>
        </w:tc>
        <w:tc>
          <w:tcPr>
            <w:tcW w:w="540" w:type="dxa"/>
          </w:tcPr>
          <w:p w14:paraId="4F680430" w14:textId="77777777" w:rsidR="004F3F55" w:rsidRPr="00665F00" w:rsidRDefault="004F3F55" w:rsidP="003D6E8C">
            <w:pPr>
              <w:jc w:val="center"/>
              <w:rPr>
                <w:rFonts w:ascii="Times New Roman" w:hAnsi="Times New Roman"/>
                <w:color w:val="000000"/>
                <w:szCs w:val="24"/>
              </w:rPr>
            </w:pPr>
          </w:p>
        </w:tc>
        <w:tc>
          <w:tcPr>
            <w:tcW w:w="540" w:type="dxa"/>
          </w:tcPr>
          <w:p w14:paraId="647573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3D6E8C">
            <w:pPr>
              <w:jc w:val="center"/>
              <w:rPr>
                <w:rFonts w:ascii="Times New Roman" w:hAnsi="Times New Roman"/>
                <w:color w:val="000000"/>
                <w:szCs w:val="24"/>
              </w:rPr>
            </w:pPr>
          </w:p>
        </w:tc>
        <w:tc>
          <w:tcPr>
            <w:tcW w:w="540" w:type="dxa"/>
          </w:tcPr>
          <w:p w14:paraId="0963C992" w14:textId="77777777" w:rsidR="004F3F55" w:rsidRPr="00665F00" w:rsidRDefault="004F3F55" w:rsidP="003D6E8C">
            <w:pPr>
              <w:jc w:val="center"/>
              <w:rPr>
                <w:rFonts w:ascii="Times New Roman" w:hAnsi="Times New Roman"/>
                <w:color w:val="000000"/>
                <w:szCs w:val="24"/>
              </w:rPr>
            </w:pPr>
          </w:p>
        </w:tc>
        <w:tc>
          <w:tcPr>
            <w:tcW w:w="540" w:type="dxa"/>
          </w:tcPr>
          <w:p w14:paraId="5438A0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3D6E8C">
            <w:pPr>
              <w:jc w:val="center"/>
              <w:rPr>
                <w:rFonts w:ascii="Times New Roman" w:hAnsi="Times New Roman"/>
                <w:color w:val="000000"/>
                <w:szCs w:val="24"/>
              </w:rPr>
            </w:pPr>
          </w:p>
        </w:tc>
        <w:tc>
          <w:tcPr>
            <w:tcW w:w="540" w:type="dxa"/>
          </w:tcPr>
          <w:p w14:paraId="5AF26B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3D6E8C">
            <w:pPr>
              <w:jc w:val="center"/>
              <w:rPr>
                <w:rFonts w:ascii="Times New Roman" w:hAnsi="Times New Roman"/>
                <w:color w:val="000000"/>
                <w:szCs w:val="24"/>
              </w:rPr>
            </w:pPr>
          </w:p>
        </w:tc>
        <w:tc>
          <w:tcPr>
            <w:tcW w:w="540" w:type="dxa"/>
          </w:tcPr>
          <w:p w14:paraId="69DCD4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3D6E8C">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3D6E8C">
            <w:pPr>
              <w:jc w:val="center"/>
              <w:rPr>
                <w:rFonts w:ascii="Times New Roman" w:hAnsi="Times New Roman"/>
                <w:color w:val="000000"/>
                <w:szCs w:val="24"/>
              </w:rPr>
            </w:pPr>
          </w:p>
        </w:tc>
        <w:tc>
          <w:tcPr>
            <w:tcW w:w="630" w:type="dxa"/>
          </w:tcPr>
          <w:p w14:paraId="08CD3C8F" w14:textId="77777777" w:rsidR="004F3F55" w:rsidRPr="00665F00" w:rsidRDefault="004F3F55" w:rsidP="003D6E8C">
            <w:pPr>
              <w:jc w:val="center"/>
              <w:rPr>
                <w:rFonts w:ascii="Times New Roman" w:hAnsi="Times New Roman"/>
                <w:color w:val="000000"/>
                <w:szCs w:val="24"/>
              </w:rPr>
            </w:pPr>
          </w:p>
        </w:tc>
        <w:tc>
          <w:tcPr>
            <w:tcW w:w="540" w:type="dxa"/>
          </w:tcPr>
          <w:p w14:paraId="4498EB4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3D6E8C">
            <w:pPr>
              <w:rPr>
                <w:rFonts w:ascii="Times New Roman" w:hAnsi="Times New Roman"/>
                <w:color w:val="000000"/>
                <w:szCs w:val="24"/>
              </w:rPr>
            </w:pPr>
          </w:p>
        </w:tc>
        <w:tc>
          <w:tcPr>
            <w:tcW w:w="630" w:type="dxa"/>
          </w:tcPr>
          <w:p w14:paraId="608971A0" w14:textId="77777777" w:rsidR="004F3F55" w:rsidRPr="00665F00" w:rsidRDefault="004F3F55" w:rsidP="003D6E8C">
            <w:pPr>
              <w:rPr>
                <w:rFonts w:ascii="Times New Roman" w:hAnsi="Times New Roman"/>
                <w:color w:val="000000"/>
                <w:szCs w:val="24"/>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Cirolana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harfordi</w:t>
            </w:r>
            <w:proofErr w:type="spellEnd"/>
          </w:p>
        </w:tc>
        <w:tc>
          <w:tcPr>
            <w:tcW w:w="540" w:type="dxa"/>
          </w:tcPr>
          <w:p w14:paraId="06CC3AA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3D6E8C">
            <w:pPr>
              <w:jc w:val="center"/>
              <w:rPr>
                <w:rFonts w:ascii="Times New Roman" w:hAnsi="Times New Roman"/>
                <w:color w:val="000000"/>
                <w:szCs w:val="24"/>
              </w:rPr>
            </w:pPr>
          </w:p>
        </w:tc>
        <w:tc>
          <w:tcPr>
            <w:tcW w:w="540" w:type="dxa"/>
          </w:tcPr>
          <w:p w14:paraId="5679B39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3D6E8C">
            <w:pPr>
              <w:jc w:val="center"/>
              <w:rPr>
                <w:rFonts w:ascii="Times New Roman" w:hAnsi="Times New Roman"/>
                <w:color w:val="000000"/>
                <w:szCs w:val="24"/>
              </w:rPr>
            </w:pPr>
          </w:p>
        </w:tc>
        <w:tc>
          <w:tcPr>
            <w:tcW w:w="540" w:type="dxa"/>
          </w:tcPr>
          <w:p w14:paraId="744BD11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3D6E8C">
            <w:pPr>
              <w:jc w:val="center"/>
              <w:rPr>
                <w:rFonts w:ascii="Times New Roman" w:hAnsi="Times New Roman"/>
                <w:color w:val="000000"/>
                <w:szCs w:val="24"/>
              </w:rPr>
            </w:pPr>
          </w:p>
        </w:tc>
        <w:tc>
          <w:tcPr>
            <w:tcW w:w="540" w:type="dxa"/>
          </w:tcPr>
          <w:p w14:paraId="25B09350" w14:textId="77777777" w:rsidR="004F3F55" w:rsidRPr="00665F00" w:rsidRDefault="004F3F55" w:rsidP="003D6E8C">
            <w:pPr>
              <w:jc w:val="center"/>
              <w:rPr>
                <w:rFonts w:ascii="Times New Roman" w:hAnsi="Times New Roman"/>
                <w:b/>
                <w:color w:val="000000"/>
                <w:szCs w:val="24"/>
              </w:rPr>
            </w:pPr>
          </w:p>
        </w:tc>
        <w:tc>
          <w:tcPr>
            <w:tcW w:w="540" w:type="dxa"/>
          </w:tcPr>
          <w:p w14:paraId="02102D1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3D6E8C">
            <w:pPr>
              <w:jc w:val="center"/>
              <w:rPr>
                <w:rFonts w:ascii="Times New Roman" w:hAnsi="Times New Roman"/>
                <w:b/>
                <w:color w:val="000000"/>
                <w:szCs w:val="24"/>
              </w:rPr>
            </w:pPr>
          </w:p>
        </w:tc>
        <w:tc>
          <w:tcPr>
            <w:tcW w:w="540" w:type="dxa"/>
          </w:tcPr>
          <w:p w14:paraId="27050ABE" w14:textId="77777777" w:rsidR="004F3F55" w:rsidRPr="00665F00" w:rsidRDefault="004F3F55" w:rsidP="003D6E8C">
            <w:pPr>
              <w:rPr>
                <w:rFonts w:ascii="Times New Roman" w:hAnsi="Times New Roman"/>
              </w:rPr>
            </w:pPr>
          </w:p>
        </w:tc>
        <w:tc>
          <w:tcPr>
            <w:tcW w:w="540" w:type="dxa"/>
          </w:tcPr>
          <w:p w14:paraId="0779D2B3" w14:textId="77777777" w:rsidR="004F3F55" w:rsidRPr="00665F00" w:rsidRDefault="004F3F55" w:rsidP="003D6E8C">
            <w:pPr>
              <w:rPr>
                <w:rFonts w:ascii="Times New Roman" w:hAnsi="Times New Roman"/>
              </w:rPr>
            </w:pPr>
          </w:p>
        </w:tc>
        <w:tc>
          <w:tcPr>
            <w:tcW w:w="450" w:type="dxa"/>
          </w:tcPr>
          <w:p w14:paraId="6794CEED" w14:textId="77777777" w:rsidR="004F3F55" w:rsidRPr="00665F00" w:rsidRDefault="004F3F55" w:rsidP="003D6E8C">
            <w:pPr>
              <w:rPr>
                <w:rFonts w:ascii="Times New Roman" w:hAnsi="Times New Roman"/>
              </w:rPr>
            </w:pPr>
          </w:p>
        </w:tc>
        <w:tc>
          <w:tcPr>
            <w:tcW w:w="450" w:type="dxa"/>
          </w:tcPr>
          <w:p w14:paraId="52D35940" w14:textId="77777777" w:rsidR="004F3F55" w:rsidRPr="00665F00" w:rsidRDefault="004F3F55" w:rsidP="003D6E8C">
            <w:pPr>
              <w:jc w:val="center"/>
              <w:rPr>
                <w:rFonts w:ascii="Times New Roman" w:hAnsi="Times New Roman"/>
                <w:color w:val="000000"/>
                <w:szCs w:val="24"/>
              </w:rPr>
            </w:pPr>
          </w:p>
        </w:tc>
        <w:tc>
          <w:tcPr>
            <w:tcW w:w="630" w:type="dxa"/>
          </w:tcPr>
          <w:p w14:paraId="1113CF75" w14:textId="77777777" w:rsidR="004F3F55" w:rsidRPr="00665F00" w:rsidRDefault="004F3F55" w:rsidP="003D6E8C">
            <w:pPr>
              <w:jc w:val="center"/>
              <w:rPr>
                <w:rFonts w:ascii="Times New Roman" w:hAnsi="Times New Roman"/>
                <w:color w:val="000000"/>
                <w:szCs w:val="24"/>
              </w:rPr>
            </w:pPr>
          </w:p>
        </w:tc>
        <w:tc>
          <w:tcPr>
            <w:tcW w:w="540" w:type="dxa"/>
          </w:tcPr>
          <w:p w14:paraId="400A81DD" w14:textId="77777777" w:rsidR="004F3F55" w:rsidRPr="00665F00" w:rsidRDefault="004F3F55" w:rsidP="003D6E8C">
            <w:pPr>
              <w:jc w:val="center"/>
              <w:rPr>
                <w:rFonts w:ascii="Times New Roman" w:hAnsi="Times New Roman"/>
                <w:color w:val="000000"/>
                <w:szCs w:val="24"/>
              </w:rPr>
            </w:pPr>
          </w:p>
        </w:tc>
        <w:tc>
          <w:tcPr>
            <w:tcW w:w="540" w:type="dxa"/>
          </w:tcPr>
          <w:p w14:paraId="6E24C443" w14:textId="77777777" w:rsidR="004F3F55" w:rsidRPr="00665F00" w:rsidRDefault="004F3F55" w:rsidP="003D6E8C">
            <w:pPr>
              <w:rPr>
                <w:rFonts w:ascii="Times New Roman" w:hAnsi="Times New Roman"/>
                <w:color w:val="000000"/>
                <w:szCs w:val="24"/>
              </w:rPr>
            </w:pPr>
          </w:p>
        </w:tc>
        <w:tc>
          <w:tcPr>
            <w:tcW w:w="630" w:type="dxa"/>
          </w:tcPr>
          <w:p w14:paraId="138A3B66" w14:textId="77777777" w:rsidR="004F3F55" w:rsidRPr="00665F00" w:rsidRDefault="004F3F55" w:rsidP="003D6E8C">
            <w:pPr>
              <w:rPr>
                <w:rFonts w:ascii="Times New Roman" w:hAnsi="Times New Roman"/>
                <w:color w:val="000000"/>
                <w:szCs w:val="24"/>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Pugettia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richii</w:t>
            </w:r>
            <w:proofErr w:type="spellEnd"/>
          </w:p>
        </w:tc>
        <w:tc>
          <w:tcPr>
            <w:tcW w:w="540" w:type="dxa"/>
          </w:tcPr>
          <w:p w14:paraId="2D0F4DB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3D6E8C">
            <w:pPr>
              <w:jc w:val="center"/>
              <w:rPr>
                <w:rFonts w:ascii="Times New Roman" w:hAnsi="Times New Roman"/>
                <w:color w:val="000000"/>
                <w:szCs w:val="24"/>
              </w:rPr>
            </w:pPr>
          </w:p>
        </w:tc>
        <w:tc>
          <w:tcPr>
            <w:tcW w:w="540" w:type="dxa"/>
          </w:tcPr>
          <w:p w14:paraId="3BE65B42" w14:textId="77777777" w:rsidR="004F3F55" w:rsidRPr="00665F00" w:rsidRDefault="004F3F55" w:rsidP="003D6E8C">
            <w:pPr>
              <w:jc w:val="center"/>
              <w:rPr>
                <w:rFonts w:ascii="Times New Roman" w:hAnsi="Times New Roman"/>
                <w:color w:val="000000"/>
                <w:szCs w:val="24"/>
              </w:rPr>
            </w:pPr>
          </w:p>
        </w:tc>
        <w:tc>
          <w:tcPr>
            <w:tcW w:w="540" w:type="dxa"/>
          </w:tcPr>
          <w:p w14:paraId="0F47C0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3D6E8C">
            <w:pPr>
              <w:jc w:val="center"/>
              <w:rPr>
                <w:rFonts w:ascii="Times New Roman" w:hAnsi="Times New Roman"/>
                <w:color w:val="000000"/>
                <w:szCs w:val="24"/>
              </w:rPr>
            </w:pPr>
          </w:p>
        </w:tc>
        <w:tc>
          <w:tcPr>
            <w:tcW w:w="540" w:type="dxa"/>
          </w:tcPr>
          <w:p w14:paraId="3AB1001F" w14:textId="77777777" w:rsidR="004F3F55" w:rsidRPr="00665F00" w:rsidRDefault="004F3F55" w:rsidP="003D6E8C">
            <w:pPr>
              <w:jc w:val="center"/>
              <w:rPr>
                <w:rFonts w:ascii="Times New Roman" w:hAnsi="Times New Roman"/>
                <w:color w:val="000000"/>
                <w:szCs w:val="24"/>
              </w:rPr>
            </w:pPr>
          </w:p>
        </w:tc>
        <w:tc>
          <w:tcPr>
            <w:tcW w:w="540" w:type="dxa"/>
          </w:tcPr>
          <w:p w14:paraId="335E8206" w14:textId="77777777" w:rsidR="004F3F55" w:rsidRPr="00665F00" w:rsidRDefault="004F3F55" w:rsidP="003D6E8C">
            <w:pPr>
              <w:jc w:val="center"/>
              <w:rPr>
                <w:rFonts w:ascii="Times New Roman" w:hAnsi="Times New Roman"/>
                <w:color w:val="000000"/>
                <w:szCs w:val="24"/>
              </w:rPr>
            </w:pPr>
          </w:p>
        </w:tc>
        <w:tc>
          <w:tcPr>
            <w:tcW w:w="540" w:type="dxa"/>
          </w:tcPr>
          <w:p w14:paraId="4BAEF513" w14:textId="77777777" w:rsidR="004F3F55" w:rsidRPr="00665F00" w:rsidRDefault="004F3F55" w:rsidP="003D6E8C">
            <w:pPr>
              <w:jc w:val="center"/>
              <w:rPr>
                <w:rFonts w:ascii="Times New Roman" w:hAnsi="Times New Roman"/>
                <w:color w:val="000000"/>
                <w:szCs w:val="24"/>
              </w:rPr>
            </w:pPr>
          </w:p>
        </w:tc>
        <w:tc>
          <w:tcPr>
            <w:tcW w:w="540" w:type="dxa"/>
          </w:tcPr>
          <w:p w14:paraId="11FCAC0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3D6E8C">
            <w:pPr>
              <w:rPr>
                <w:rFonts w:ascii="Times New Roman" w:hAnsi="Times New Roman"/>
              </w:rPr>
            </w:pPr>
          </w:p>
        </w:tc>
        <w:tc>
          <w:tcPr>
            <w:tcW w:w="540" w:type="dxa"/>
          </w:tcPr>
          <w:p w14:paraId="785E5850" w14:textId="77777777" w:rsidR="004F3F55" w:rsidRPr="00665F00" w:rsidRDefault="004F3F55" w:rsidP="003D6E8C">
            <w:pPr>
              <w:rPr>
                <w:rFonts w:ascii="Times New Roman" w:hAnsi="Times New Roman"/>
              </w:rPr>
            </w:pPr>
          </w:p>
        </w:tc>
        <w:tc>
          <w:tcPr>
            <w:tcW w:w="450" w:type="dxa"/>
          </w:tcPr>
          <w:p w14:paraId="566EE96D" w14:textId="77777777" w:rsidR="004F3F55" w:rsidRPr="00665F00" w:rsidRDefault="004F3F55" w:rsidP="003D6E8C">
            <w:pPr>
              <w:rPr>
                <w:rFonts w:ascii="Times New Roman" w:hAnsi="Times New Roman"/>
              </w:rPr>
            </w:pPr>
          </w:p>
        </w:tc>
        <w:tc>
          <w:tcPr>
            <w:tcW w:w="450" w:type="dxa"/>
          </w:tcPr>
          <w:p w14:paraId="77FDD7E1" w14:textId="77777777" w:rsidR="004F3F55" w:rsidRPr="00665F00" w:rsidRDefault="004F3F55" w:rsidP="003D6E8C">
            <w:pPr>
              <w:jc w:val="center"/>
              <w:rPr>
                <w:rFonts w:ascii="Times New Roman" w:hAnsi="Times New Roman"/>
                <w:color w:val="000000"/>
                <w:szCs w:val="24"/>
              </w:rPr>
            </w:pPr>
          </w:p>
        </w:tc>
        <w:tc>
          <w:tcPr>
            <w:tcW w:w="630" w:type="dxa"/>
          </w:tcPr>
          <w:p w14:paraId="604FD869" w14:textId="77777777" w:rsidR="004F3F55" w:rsidRPr="00665F00" w:rsidRDefault="004F3F55" w:rsidP="003D6E8C">
            <w:pPr>
              <w:jc w:val="center"/>
              <w:rPr>
                <w:rFonts w:ascii="Times New Roman" w:hAnsi="Times New Roman"/>
                <w:color w:val="000000"/>
                <w:szCs w:val="24"/>
              </w:rPr>
            </w:pPr>
          </w:p>
        </w:tc>
        <w:tc>
          <w:tcPr>
            <w:tcW w:w="540" w:type="dxa"/>
          </w:tcPr>
          <w:p w14:paraId="722E0FC7" w14:textId="77777777" w:rsidR="004F3F55" w:rsidRPr="00665F00" w:rsidRDefault="004F3F55" w:rsidP="003D6E8C">
            <w:pPr>
              <w:jc w:val="center"/>
              <w:rPr>
                <w:rFonts w:ascii="Times New Roman" w:hAnsi="Times New Roman"/>
                <w:color w:val="000000"/>
                <w:szCs w:val="24"/>
              </w:rPr>
            </w:pPr>
          </w:p>
        </w:tc>
        <w:tc>
          <w:tcPr>
            <w:tcW w:w="540" w:type="dxa"/>
          </w:tcPr>
          <w:p w14:paraId="6C204B1D" w14:textId="77777777" w:rsidR="004F3F55" w:rsidRPr="00665F00" w:rsidRDefault="004F3F55" w:rsidP="003D6E8C">
            <w:pPr>
              <w:rPr>
                <w:rFonts w:ascii="Times New Roman" w:hAnsi="Times New Roman"/>
                <w:color w:val="000000"/>
                <w:szCs w:val="24"/>
              </w:rPr>
            </w:pPr>
          </w:p>
        </w:tc>
        <w:tc>
          <w:tcPr>
            <w:tcW w:w="630" w:type="dxa"/>
          </w:tcPr>
          <w:p w14:paraId="2DEE8143" w14:textId="77777777" w:rsidR="004F3F55" w:rsidRPr="00665F00" w:rsidRDefault="004F3F55" w:rsidP="003D6E8C">
            <w:pPr>
              <w:rPr>
                <w:rFonts w:ascii="Times New Roman" w:hAnsi="Times New Roman"/>
                <w:color w:val="000000"/>
                <w:szCs w:val="24"/>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Pandalidae</w:t>
            </w:r>
            <w:proofErr w:type="spellEnd"/>
          </w:p>
        </w:tc>
        <w:tc>
          <w:tcPr>
            <w:tcW w:w="540" w:type="dxa"/>
          </w:tcPr>
          <w:p w14:paraId="2001475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3D6E8C">
            <w:pPr>
              <w:jc w:val="center"/>
              <w:rPr>
                <w:rFonts w:ascii="Times New Roman" w:hAnsi="Times New Roman"/>
                <w:color w:val="000000"/>
                <w:szCs w:val="24"/>
              </w:rPr>
            </w:pPr>
          </w:p>
        </w:tc>
        <w:tc>
          <w:tcPr>
            <w:tcW w:w="540" w:type="dxa"/>
          </w:tcPr>
          <w:p w14:paraId="68EDAA69" w14:textId="77777777" w:rsidR="004F3F55" w:rsidRPr="00665F00" w:rsidRDefault="004F3F55" w:rsidP="003D6E8C">
            <w:pPr>
              <w:jc w:val="center"/>
              <w:rPr>
                <w:rFonts w:ascii="Times New Roman" w:hAnsi="Times New Roman"/>
                <w:color w:val="000000"/>
                <w:szCs w:val="24"/>
              </w:rPr>
            </w:pPr>
          </w:p>
        </w:tc>
        <w:tc>
          <w:tcPr>
            <w:tcW w:w="540" w:type="dxa"/>
          </w:tcPr>
          <w:p w14:paraId="00AF7E5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3D6E8C">
            <w:pPr>
              <w:jc w:val="center"/>
              <w:rPr>
                <w:rFonts w:ascii="Times New Roman" w:hAnsi="Times New Roman"/>
                <w:color w:val="000000"/>
                <w:szCs w:val="24"/>
              </w:rPr>
            </w:pPr>
          </w:p>
        </w:tc>
        <w:tc>
          <w:tcPr>
            <w:tcW w:w="540" w:type="dxa"/>
          </w:tcPr>
          <w:p w14:paraId="714D75C0" w14:textId="77777777" w:rsidR="004F3F55" w:rsidRPr="00665F00" w:rsidRDefault="004F3F55" w:rsidP="003D6E8C">
            <w:pPr>
              <w:jc w:val="center"/>
              <w:rPr>
                <w:rFonts w:ascii="Times New Roman" w:hAnsi="Times New Roman"/>
                <w:color w:val="000000"/>
                <w:szCs w:val="24"/>
              </w:rPr>
            </w:pPr>
          </w:p>
        </w:tc>
        <w:tc>
          <w:tcPr>
            <w:tcW w:w="540" w:type="dxa"/>
          </w:tcPr>
          <w:p w14:paraId="43AB46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3D6E8C">
            <w:pPr>
              <w:jc w:val="center"/>
              <w:rPr>
                <w:rFonts w:ascii="Times New Roman" w:hAnsi="Times New Roman"/>
                <w:color w:val="000000"/>
                <w:szCs w:val="24"/>
              </w:rPr>
            </w:pPr>
          </w:p>
        </w:tc>
        <w:tc>
          <w:tcPr>
            <w:tcW w:w="540" w:type="dxa"/>
          </w:tcPr>
          <w:p w14:paraId="4ABE07DA" w14:textId="77777777" w:rsidR="004F3F55" w:rsidRPr="00665F00" w:rsidRDefault="004F3F55" w:rsidP="003D6E8C">
            <w:pPr>
              <w:jc w:val="center"/>
              <w:rPr>
                <w:rFonts w:ascii="Times New Roman" w:hAnsi="Times New Roman"/>
                <w:b/>
                <w:color w:val="000000"/>
                <w:szCs w:val="24"/>
              </w:rPr>
            </w:pPr>
          </w:p>
        </w:tc>
        <w:tc>
          <w:tcPr>
            <w:tcW w:w="540" w:type="dxa"/>
          </w:tcPr>
          <w:p w14:paraId="7740095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3D6E8C">
            <w:pPr>
              <w:rPr>
                <w:rFonts w:ascii="Times New Roman" w:hAnsi="Times New Roman"/>
              </w:rPr>
            </w:pPr>
          </w:p>
        </w:tc>
        <w:tc>
          <w:tcPr>
            <w:tcW w:w="540" w:type="dxa"/>
          </w:tcPr>
          <w:p w14:paraId="34DA91AD" w14:textId="77777777" w:rsidR="004F3F55" w:rsidRPr="00665F00" w:rsidRDefault="004F3F55" w:rsidP="003D6E8C">
            <w:pPr>
              <w:rPr>
                <w:rFonts w:ascii="Times New Roman" w:hAnsi="Times New Roman"/>
              </w:rPr>
            </w:pPr>
          </w:p>
        </w:tc>
        <w:tc>
          <w:tcPr>
            <w:tcW w:w="450" w:type="dxa"/>
          </w:tcPr>
          <w:p w14:paraId="40136EF7" w14:textId="77777777" w:rsidR="004F3F55" w:rsidRPr="00665F00" w:rsidRDefault="004F3F55" w:rsidP="003D6E8C">
            <w:pPr>
              <w:rPr>
                <w:rFonts w:ascii="Times New Roman" w:hAnsi="Times New Roman"/>
              </w:rPr>
            </w:pPr>
          </w:p>
        </w:tc>
        <w:tc>
          <w:tcPr>
            <w:tcW w:w="450" w:type="dxa"/>
          </w:tcPr>
          <w:p w14:paraId="4494E0C2" w14:textId="77777777" w:rsidR="004F3F55" w:rsidRPr="00665F00" w:rsidRDefault="004F3F55" w:rsidP="003D6E8C">
            <w:pPr>
              <w:jc w:val="center"/>
              <w:rPr>
                <w:rFonts w:ascii="Times New Roman" w:hAnsi="Times New Roman"/>
                <w:color w:val="000000"/>
                <w:szCs w:val="24"/>
              </w:rPr>
            </w:pPr>
          </w:p>
        </w:tc>
        <w:tc>
          <w:tcPr>
            <w:tcW w:w="630" w:type="dxa"/>
          </w:tcPr>
          <w:p w14:paraId="1E7F42F4" w14:textId="77777777" w:rsidR="004F3F55" w:rsidRPr="00665F00" w:rsidRDefault="004F3F55" w:rsidP="003D6E8C">
            <w:pPr>
              <w:jc w:val="center"/>
              <w:rPr>
                <w:rFonts w:ascii="Times New Roman" w:hAnsi="Times New Roman"/>
                <w:color w:val="000000"/>
                <w:szCs w:val="24"/>
              </w:rPr>
            </w:pPr>
          </w:p>
        </w:tc>
        <w:tc>
          <w:tcPr>
            <w:tcW w:w="540" w:type="dxa"/>
          </w:tcPr>
          <w:p w14:paraId="13384144" w14:textId="77777777" w:rsidR="004F3F55" w:rsidRPr="00665F00" w:rsidRDefault="004F3F55" w:rsidP="003D6E8C">
            <w:pPr>
              <w:jc w:val="center"/>
              <w:rPr>
                <w:rFonts w:ascii="Times New Roman" w:hAnsi="Times New Roman"/>
                <w:color w:val="000000"/>
                <w:szCs w:val="24"/>
              </w:rPr>
            </w:pPr>
          </w:p>
        </w:tc>
        <w:tc>
          <w:tcPr>
            <w:tcW w:w="540" w:type="dxa"/>
          </w:tcPr>
          <w:p w14:paraId="702C9123" w14:textId="77777777" w:rsidR="004F3F55" w:rsidRPr="00665F00" w:rsidRDefault="004F3F55" w:rsidP="003D6E8C">
            <w:pPr>
              <w:rPr>
                <w:rFonts w:ascii="Times New Roman" w:hAnsi="Times New Roman"/>
                <w:color w:val="000000"/>
                <w:szCs w:val="24"/>
              </w:rPr>
            </w:pPr>
          </w:p>
        </w:tc>
        <w:tc>
          <w:tcPr>
            <w:tcW w:w="630" w:type="dxa"/>
          </w:tcPr>
          <w:p w14:paraId="78C8D7D5" w14:textId="77777777" w:rsidR="004F3F55" w:rsidRPr="00665F00" w:rsidRDefault="004F3F55" w:rsidP="003D6E8C">
            <w:pPr>
              <w:rPr>
                <w:rFonts w:ascii="Times New Roman" w:hAnsi="Times New Roman"/>
                <w:color w:val="000000"/>
                <w:szCs w:val="24"/>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Pagurus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quaylei</w:t>
            </w:r>
            <w:proofErr w:type="spellEnd"/>
          </w:p>
        </w:tc>
        <w:tc>
          <w:tcPr>
            <w:tcW w:w="540" w:type="dxa"/>
          </w:tcPr>
          <w:p w14:paraId="1B7FC29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3D6E8C">
            <w:pPr>
              <w:jc w:val="center"/>
              <w:rPr>
                <w:rFonts w:ascii="Times New Roman" w:hAnsi="Times New Roman"/>
                <w:color w:val="000000"/>
                <w:szCs w:val="24"/>
              </w:rPr>
            </w:pPr>
          </w:p>
        </w:tc>
        <w:tc>
          <w:tcPr>
            <w:tcW w:w="540" w:type="dxa"/>
          </w:tcPr>
          <w:p w14:paraId="0185F314" w14:textId="77777777" w:rsidR="004F3F55" w:rsidRPr="00665F00" w:rsidRDefault="004F3F55" w:rsidP="003D6E8C">
            <w:pPr>
              <w:jc w:val="center"/>
              <w:rPr>
                <w:rFonts w:ascii="Times New Roman" w:hAnsi="Times New Roman"/>
                <w:color w:val="000000"/>
                <w:szCs w:val="24"/>
              </w:rPr>
            </w:pPr>
          </w:p>
        </w:tc>
        <w:tc>
          <w:tcPr>
            <w:tcW w:w="540" w:type="dxa"/>
          </w:tcPr>
          <w:p w14:paraId="0ACB085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3D6E8C">
            <w:pPr>
              <w:jc w:val="center"/>
              <w:rPr>
                <w:rFonts w:ascii="Times New Roman" w:hAnsi="Times New Roman"/>
                <w:color w:val="000000"/>
                <w:szCs w:val="24"/>
              </w:rPr>
            </w:pPr>
          </w:p>
        </w:tc>
        <w:tc>
          <w:tcPr>
            <w:tcW w:w="540" w:type="dxa"/>
          </w:tcPr>
          <w:p w14:paraId="361FFA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3D6E8C">
            <w:pPr>
              <w:jc w:val="center"/>
              <w:rPr>
                <w:rFonts w:ascii="Times New Roman" w:hAnsi="Times New Roman"/>
                <w:color w:val="000000"/>
                <w:szCs w:val="24"/>
              </w:rPr>
            </w:pPr>
          </w:p>
        </w:tc>
        <w:tc>
          <w:tcPr>
            <w:tcW w:w="540" w:type="dxa"/>
          </w:tcPr>
          <w:p w14:paraId="66BBA142" w14:textId="77777777" w:rsidR="004F3F55" w:rsidRPr="00665F00" w:rsidRDefault="004F3F55" w:rsidP="003D6E8C">
            <w:pPr>
              <w:jc w:val="center"/>
              <w:rPr>
                <w:rFonts w:ascii="Times New Roman" w:hAnsi="Times New Roman"/>
                <w:color w:val="000000"/>
                <w:szCs w:val="24"/>
              </w:rPr>
            </w:pPr>
          </w:p>
        </w:tc>
        <w:tc>
          <w:tcPr>
            <w:tcW w:w="540" w:type="dxa"/>
          </w:tcPr>
          <w:p w14:paraId="4726593D" w14:textId="77777777" w:rsidR="004F3F55" w:rsidRPr="00665F00" w:rsidRDefault="004F3F55" w:rsidP="003D6E8C">
            <w:pPr>
              <w:jc w:val="center"/>
              <w:rPr>
                <w:rFonts w:ascii="Times New Roman" w:hAnsi="Times New Roman"/>
                <w:color w:val="000000"/>
                <w:szCs w:val="24"/>
              </w:rPr>
            </w:pPr>
          </w:p>
        </w:tc>
        <w:tc>
          <w:tcPr>
            <w:tcW w:w="540" w:type="dxa"/>
          </w:tcPr>
          <w:p w14:paraId="253A4118" w14:textId="77777777" w:rsidR="004F3F55" w:rsidRPr="00665F00" w:rsidRDefault="004F3F55" w:rsidP="003D6E8C">
            <w:pPr>
              <w:jc w:val="center"/>
              <w:rPr>
                <w:rFonts w:ascii="Times New Roman" w:hAnsi="Times New Roman"/>
                <w:color w:val="000000"/>
                <w:szCs w:val="24"/>
              </w:rPr>
            </w:pPr>
          </w:p>
        </w:tc>
        <w:tc>
          <w:tcPr>
            <w:tcW w:w="540" w:type="dxa"/>
          </w:tcPr>
          <w:p w14:paraId="46DFF795" w14:textId="77777777" w:rsidR="004F3F55" w:rsidRPr="00665F00" w:rsidRDefault="004F3F55" w:rsidP="003D6E8C">
            <w:pPr>
              <w:jc w:val="center"/>
              <w:rPr>
                <w:rFonts w:ascii="Times New Roman" w:hAnsi="Times New Roman"/>
                <w:color w:val="000000"/>
                <w:szCs w:val="24"/>
              </w:rPr>
            </w:pPr>
          </w:p>
        </w:tc>
        <w:tc>
          <w:tcPr>
            <w:tcW w:w="540" w:type="dxa"/>
          </w:tcPr>
          <w:p w14:paraId="1929DC02" w14:textId="77777777" w:rsidR="004F3F55" w:rsidRPr="00665F00" w:rsidRDefault="004F3F55" w:rsidP="003D6E8C">
            <w:pPr>
              <w:rPr>
                <w:rFonts w:ascii="Times New Roman" w:hAnsi="Times New Roman"/>
              </w:rPr>
            </w:pPr>
          </w:p>
        </w:tc>
        <w:tc>
          <w:tcPr>
            <w:tcW w:w="540" w:type="dxa"/>
          </w:tcPr>
          <w:p w14:paraId="75E9FA23" w14:textId="77777777" w:rsidR="004F3F55" w:rsidRPr="00665F00" w:rsidRDefault="004F3F55" w:rsidP="003D6E8C">
            <w:pPr>
              <w:rPr>
                <w:rFonts w:ascii="Times New Roman" w:hAnsi="Times New Roman"/>
              </w:rPr>
            </w:pPr>
          </w:p>
        </w:tc>
        <w:tc>
          <w:tcPr>
            <w:tcW w:w="450" w:type="dxa"/>
          </w:tcPr>
          <w:p w14:paraId="2C2E0082" w14:textId="77777777" w:rsidR="004F3F55" w:rsidRPr="00665F00" w:rsidRDefault="004F3F55" w:rsidP="003D6E8C">
            <w:pPr>
              <w:rPr>
                <w:rFonts w:ascii="Times New Roman" w:hAnsi="Times New Roman"/>
              </w:rPr>
            </w:pPr>
          </w:p>
        </w:tc>
        <w:tc>
          <w:tcPr>
            <w:tcW w:w="450" w:type="dxa"/>
          </w:tcPr>
          <w:p w14:paraId="7BD6555D" w14:textId="77777777" w:rsidR="004F3F55" w:rsidRPr="00665F00" w:rsidRDefault="004F3F55" w:rsidP="003D6E8C">
            <w:pPr>
              <w:jc w:val="center"/>
              <w:rPr>
                <w:rFonts w:ascii="Times New Roman" w:hAnsi="Times New Roman"/>
                <w:color w:val="000000"/>
                <w:szCs w:val="24"/>
              </w:rPr>
            </w:pPr>
          </w:p>
        </w:tc>
        <w:tc>
          <w:tcPr>
            <w:tcW w:w="630" w:type="dxa"/>
          </w:tcPr>
          <w:p w14:paraId="6895BE54" w14:textId="77777777" w:rsidR="004F3F55" w:rsidRPr="00665F00" w:rsidRDefault="004F3F55" w:rsidP="003D6E8C">
            <w:pPr>
              <w:jc w:val="center"/>
              <w:rPr>
                <w:rFonts w:ascii="Times New Roman" w:hAnsi="Times New Roman"/>
                <w:color w:val="000000"/>
                <w:szCs w:val="24"/>
              </w:rPr>
            </w:pPr>
          </w:p>
        </w:tc>
        <w:tc>
          <w:tcPr>
            <w:tcW w:w="540" w:type="dxa"/>
          </w:tcPr>
          <w:p w14:paraId="53B38BEF" w14:textId="77777777" w:rsidR="004F3F55" w:rsidRPr="00665F00" w:rsidRDefault="004F3F55" w:rsidP="003D6E8C">
            <w:pPr>
              <w:jc w:val="center"/>
              <w:rPr>
                <w:rFonts w:ascii="Times New Roman" w:hAnsi="Times New Roman"/>
                <w:color w:val="000000"/>
                <w:szCs w:val="24"/>
              </w:rPr>
            </w:pPr>
          </w:p>
        </w:tc>
        <w:tc>
          <w:tcPr>
            <w:tcW w:w="540" w:type="dxa"/>
          </w:tcPr>
          <w:p w14:paraId="2A0C2D7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3D6E8C">
            <w:pPr>
              <w:rPr>
                <w:rFonts w:ascii="Times New Roman" w:hAnsi="Times New Roman"/>
                <w:color w:val="000000"/>
                <w:szCs w:val="24"/>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Nebalia</w:t>
            </w:r>
            <w:proofErr w:type="spellEnd"/>
            <w:r w:rsidRPr="00665F00">
              <w:rPr>
                <w:rFonts w:ascii="Times New Roman" w:hAnsi="Times New Roman"/>
                <w:i/>
                <w:color w:val="000000"/>
                <w:szCs w:val="24"/>
              </w:rPr>
              <w:t xml:space="preserve"> sp. </w:t>
            </w:r>
          </w:p>
        </w:tc>
        <w:tc>
          <w:tcPr>
            <w:tcW w:w="540" w:type="dxa"/>
          </w:tcPr>
          <w:p w14:paraId="2550A04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3D6E8C">
            <w:pPr>
              <w:jc w:val="center"/>
              <w:rPr>
                <w:rFonts w:ascii="Times New Roman" w:hAnsi="Times New Roman"/>
                <w:color w:val="000000"/>
                <w:szCs w:val="24"/>
              </w:rPr>
            </w:pPr>
          </w:p>
        </w:tc>
        <w:tc>
          <w:tcPr>
            <w:tcW w:w="540" w:type="dxa"/>
          </w:tcPr>
          <w:p w14:paraId="4B5181B9" w14:textId="77777777" w:rsidR="004F3F55" w:rsidRPr="00665F00" w:rsidRDefault="004F3F55" w:rsidP="003D6E8C">
            <w:pPr>
              <w:jc w:val="center"/>
              <w:rPr>
                <w:rFonts w:ascii="Times New Roman" w:hAnsi="Times New Roman"/>
                <w:color w:val="000000"/>
                <w:szCs w:val="24"/>
              </w:rPr>
            </w:pPr>
          </w:p>
        </w:tc>
        <w:tc>
          <w:tcPr>
            <w:tcW w:w="540" w:type="dxa"/>
          </w:tcPr>
          <w:p w14:paraId="10EA816F" w14:textId="77777777" w:rsidR="004F3F55" w:rsidRPr="00665F00" w:rsidRDefault="004F3F55" w:rsidP="003D6E8C">
            <w:pPr>
              <w:jc w:val="center"/>
              <w:rPr>
                <w:rFonts w:ascii="Times New Roman" w:hAnsi="Times New Roman"/>
                <w:color w:val="000000"/>
                <w:szCs w:val="24"/>
              </w:rPr>
            </w:pPr>
          </w:p>
        </w:tc>
        <w:tc>
          <w:tcPr>
            <w:tcW w:w="540" w:type="dxa"/>
          </w:tcPr>
          <w:p w14:paraId="0F743008" w14:textId="77777777" w:rsidR="004F3F55" w:rsidRPr="00665F00" w:rsidRDefault="004F3F55" w:rsidP="003D6E8C">
            <w:pPr>
              <w:jc w:val="center"/>
              <w:rPr>
                <w:rFonts w:ascii="Times New Roman" w:hAnsi="Times New Roman"/>
                <w:color w:val="000000"/>
                <w:szCs w:val="24"/>
              </w:rPr>
            </w:pPr>
          </w:p>
        </w:tc>
        <w:tc>
          <w:tcPr>
            <w:tcW w:w="540" w:type="dxa"/>
          </w:tcPr>
          <w:p w14:paraId="776358ED" w14:textId="77777777" w:rsidR="004F3F55" w:rsidRPr="00665F00" w:rsidRDefault="004F3F55" w:rsidP="003D6E8C">
            <w:pPr>
              <w:jc w:val="center"/>
              <w:rPr>
                <w:rFonts w:ascii="Times New Roman" w:hAnsi="Times New Roman"/>
                <w:color w:val="000000"/>
                <w:szCs w:val="24"/>
              </w:rPr>
            </w:pPr>
          </w:p>
        </w:tc>
        <w:tc>
          <w:tcPr>
            <w:tcW w:w="540" w:type="dxa"/>
          </w:tcPr>
          <w:p w14:paraId="39577AE1" w14:textId="77777777" w:rsidR="004F3F55" w:rsidRPr="00665F00" w:rsidRDefault="004F3F55" w:rsidP="003D6E8C">
            <w:pPr>
              <w:jc w:val="center"/>
              <w:rPr>
                <w:rFonts w:ascii="Times New Roman" w:hAnsi="Times New Roman"/>
                <w:color w:val="000000"/>
                <w:szCs w:val="24"/>
              </w:rPr>
            </w:pPr>
          </w:p>
        </w:tc>
        <w:tc>
          <w:tcPr>
            <w:tcW w:w="540" w:type="dxa"/>
          </w:tcPr>
          <w:p w14:paraId="6C11CA19" w14:textId="77777777" w:rsidR="004F3F55" w:rsidRPr="00665F00" w:rsidRDefault="004F3F55" w:rsidP="003D6E8C">
            <w:pPr>
              <w:jc w:val="center"/>
              <w:rPr>
                <w:rFonts w:ascii="Times New Roman" w:hAnsi="Times New Roman"/>
                <w:color w:val="000000"/>
                <w:szCs w:val="24"/>
              </w:rPr>
            </w:pPr>
          </w:p>
        </w:tc>
        <w:tc>
          <w:tcPr>
            <w:tcW w:w="540" w:type="dxa"/>
          </w:tcPr>
          <w:p w14:paraId="0183226A" w14:textId="77777777" w:rsidR="004F3F55" w:rsidRPr="00665F00" w:rsidRDefault="004F3F55" w:rsidP="003D6E8C">
            <w:pPr>
              <w:jc w:val="center"/>
              <w:rPr>
                <w:rFonts w:ascii="Times New Roman" w:hAnsi="Times New Roman"/>
                <w:color w:val="000000"/>
                <w:szCs w:val="24"/>
              </w:rPr>
            </w:pPr>
          </w:p>
        </w:tc>
        <w:tc>
          <w:tcPr>
            <w:tcW w:w="540" w:type="dxa"/>
          </w:tcPr>
          <w:p w14:paraId="1ECBDD67" w14:textId="77777777" w:rsidR="004F3F55" w:rsidRPr="00665F00" w:rsidRDefault="004F3F55" w:rsidP="003D6E8C">
            <w:pPr>
              <w:jc w:val="center"/>
              <w:rPr>
                <w:rFonts w:ascii="Times New Roman" w:hAnsi="Times New Roman"/>
                <w:color w:val="000000"/>
                <w:szCs w:val="24"/>
              </w:rPr>
            </w:pPr>
          </w:p>
        </w:tc>
        <w:tc>
          <w:tcPr>
            <w:tcW w:w="540" w:type="dxa"/>
          </w:tcPr>
          <w:p w14:paraId="0DF9884C" w14:textId="77777777" w:rsidR="004F3F55" w:rsidRPr="00665F00" w:rsidRDefault="004F3F55" w:rsidP="003D6E8C">
            <w:pPr>
              <w:jc w:val="center"/>
              <w:rPr>
                <w:rFonts w:ascii="Times New Roman" w:hAnsi="Times New Roman"/>
                <w:color w:val="000000"/>
                <w:szCs w:val="24"/>
              </w:rPr>
            </w:pPr>
          </w:p>
        </w:tc>
        <w:tc>
          <w:tcPr>
            <w:tcW w:w="540" w:type="dxa"/>
          </w:tcPr>
          <w:p w14:paraId="38EE7C5A" w14:textId="77777777" w:rsidR="004F3F55" w:rsidRPr="00665F00" w:rsidRDefault="004F3F55" w:rsidP="003D6E8C">
            <w:pPr>
              <w:jc w:val="center"/>
              <w:rPr>
                <w:rFonts w:ascii="Times New Roman" w:hAnsi="Times New Roman"/>
                <w:color w:val="000000"/>
                <w:szCs w:val="24"/>
              </w:rPr>
            </w:pPr>
          </w:p>
        </w:tc>
        <w:tc>
          <w:tcPr>
            <w:tcW w:w="540" w:type="dxa"/>
          </w:tcPr>
          <w:p w14:paraId="30255563" w14:textId="77777777" w:rsidR="004F3F55" w:rsidRPr="00665F00" w:rsidRDefault="004F3F55" w:rsidP="003D6E8C">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3D6E8C">
            <w:pPr>
              <w:rPr>
                <w:rFonts w:ascii="Times New Roman" w:hAnsi="Times New Roman"/>
              </w:rPr>
            </w:pPr>
          </w:p>
        </w:tc>
        <w:tc>
          <w:tcPr>
            <w:tcW w:w="450" w:type="dxa"/>
          </w:tcPr>
          <w:p w14:paraId="54DE07B1" w14:textId="77777777" w:rsidR="004F3F55" w:rsidRPr="00665F00" w:rsidRDefault="004F3F55" w:rsidP="003D6E8C">
            <w:pPr>
              <w:rPr>
                <w:rFonts w:ascii="Times New Roman" w:hAnsi="Times New Roman"/>
              </w:rPr>
            </w:pPr>
          </w:p>
        </w:tc>
        <w:tc>
          <w:tcPr>
            <w:tcW w:w="450" w:type="dxa"/>
          </w:tcPr>
          <w:p w14:paraId="64D9FFBE" w14:textId="77777777" w:rsidR="004F3F55" w:rsidRPr="00665F00" w:rsidRDefault="004F3F55" w:rsidP="003D6E8C">
            <w:pPr>
              <w:jc w:val="center"/>
              <w:rPr>
                <w:rFonts w:ascii="Times New Roman" w:hAnsi="Times New Roman"/>
                <w:color w:val="000000"/>
                <w:szCs w:val="24"/>
              </w:rPr>
            </w:pPr>
          </w:p>
        </w:tc>
        <w:tc>
          <w:tcPr>
            <w:tcW w:w="630" w:type="dxa"/>
          </w:tcPr>
          <w:p w14:paraId="1A351230" w14:textId="77777777" w:rsidR="004F3F55" w:rsidRPr="00665F00" w:rsidRDefault="004F3F55" w:rsidP="003D6E8C">
            <w:pPr>
              <w:jc w:val="center"/>
              <w:rPr>
                <w:rFonts w:ascii="Times New Roman" w:hAnsi="Times New Roman"/>
                <w:color w:val="000000"/>
                <w:szCs w:val="24"/>
              </w:rPr>
            </w:pPr>
          </w:p>
        </w:tc>
        <w:tc>
          <w:tcPr>
            <w:tcW w:w="540" w:type="dxa"/>
          </w:tcPr>
          <w:p w14:paraId="0107801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3D6E8C">
            <w:pPr>
              <w:rPr>
                <w:rFonts w:ascii="Times New Roman" w:hAnsi="Times New Roman"/>
                <w:color w:val="000000"/>
                <w:szCs w:val="24"/>
              </w:rPr>
            </w:pPr>
          </w:p>
        </w:tc>
        <w:tc>
          <w:tcPr>
            <w:tcW w:w="630" w:type="dxa"/>
          </w:tcPr>
          <w:p w14:paraId="19201D91" w14:textId="77777777" w:rsidR="004F3F55" w:rsidRPr="00665F00" w:rsidRDefault="004F3F55" w:rsidP="003D6E8C">
            <w:pPr>
              <w:rPr>
                <w:rFonts w:ascii="Times New Roman" w:hAnsi="Times New Roman"/>
                <w:color w:val="000000"/>
                <w:szCs w:val="24"/>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3D6E8C">
            <w:pPr>
              <w:rPr>
                <w:rFonts w:ascii="Times New Roman" w:hAnsi="Times New Roman"/>
                <w:color w:val="000000"/>
                <w:szCs w:val="24"/>
              </w:rPr>
            </w:pPr>
          </w:p>
        </w:tc>
        <w:tc>
          <w:tcPr>
            <w:tcW w:w="540" w:type="dxa"/>
          </w:tcPr>
          <w:p w14:paraId="3B0F05FB" w14:textId="77777777" w:rsidR="004F3F55" w:rsidRPr="00665F00" w:rsidRDefault="004F3F55" w:rsidP="003D6E8C">
            <w:pPr>
              <w:jc w:val="center"/>
              <w:rPr>
                <w:rFonts w:ascii="Times New Roman" w:hAnsi="Times New Roman"/>
                <w:color w:val="000000"/>
                <w:szCs w:val="24"/>
              </w:rPr>
            </w:pPr>
          </w:p>
        </w:tc>
        <w:tc>
          <w:tcPr>
            <w:tcW w:w="540" w:type="dxa"/>
          </w:tcPr>
          <w:p w14:paraId="4A653657" w14:textId="77777777" w:rsidR="004F3F55" w:rsidRPr="00665F00" w:rsidRDefault="004F3F55" w:rsidP="003D6E8C">
            <w:pPr>
              <w:jc w:val="center"/>
              <w:rPr>
                <w:rFonts w:ascii="Times New Roman" w:hAnsi="Times New Roman"/>
                <w:color w:val="000000"/>
                <w:szCs w:val="24"/>
              </w:rPr>
            </w:pPr>
          </w:p>
        </w:tc>
        <w:tc>
          <w:tcPr>
            <w:tcW w:w="540" w:type="dxa"/>
          </w:tcPr>
          <w:p w14:paraId="27E27E60" w14:textId="77777777" w:rsidR="004F3F55" w:rsidRPr="00665F00" w:rsidRDefault="004F3F55" w:rsidP="003D6E8C">
            <w:pPr>
              <w:jc w:val="center"/>
              <w:rPr>
                <w:rFonts w:ascii="Times New Roman" w:hAnsi="Times New Roman"/>
                <w:color w:val="000000"/>
                <w:szCs w:val="24"/>
              </w:rPr>
            </w:pPr>
          </w:p>
        </w:tc>
        <w:tc>
          <w:tcPr>
            <w:tcW w:w="540" w:type="dxa"/>
          </w:tcPr>
          <w:p w14:paraId="3716E964" w14:textId="77777777" w:rsidR="004F3F55" w:rsidRPr="00665F00" w:rsidRDefault="004F3F55" w:rsidP="003D6E8C">
            <w:pPr>
              <w:jc w:val="center"/>
              <w:rPr>
                <w:rFonts w:ascii="Times New Roman" w:hAnsi="Times New Roman"/>
                <w:color w:val="000000"/>
                <w:szCs w:val="24"/>
              </w:rPr>
            </w:pPr>
          </w:p>
        </w:tc>
        <w:tc>
          <w:tcPr>
            <w:tcW w:w="540" w:type="dxa"/>
          </w:tcPr>
          <w:p w14:paraId="050463DE" w14:textId="77777777" w:rsidR="004F3F55" w:rsidRPr="00665F00" w:rsidRDefault="004F3F55" w:rsidP="003D6E8C">
            <w:pPr>
              <w:jc w:val="center"/>
              <w:rPr>
                <w:rFonts w:ascii="Times New Roman" w:hAnsi="Times New Roman"/>
                <w:color w:val="000000"/>
                <w:szCs w:val="24"/>
              </w:rPr>
            </w:pPr>
          </w:p>
        </w:tc>
        <w:tc>
          <w:tcPr>
            <w:tcW w:w="540" w:type="dxa"/>
          </w:tcPr>
          <w:p w14:paraId="1477FA84" w14:textId="77777777" w:rsidR="004F3F55" w:rsidRPr="00665F00" w:rsidRDefault="004F3F55" w:rsidP="003D6E8C">
            <w:pPr>
              <w:jc w:val="center"/>
              <w:rPr>
                <w:rFonts w:ascii="Times New Roman" w:hAnsi="Times New Roman"/>
                <w:color w:val="000000"/>
                <w:szCs w:val="24"/>
              </w:rPr>
            </w:pPr>
          </w:p>
        </w:tc>
        <w:tc>
          <w:tcPr>
            <w:tcW w:w="540" w:type="dxa"/>
          </w:tcPr>
          <w:p w14:paraId="59D25CA3" w14:textId="77777777" w:rsidR="004F3F55" w:rsidRPr="00665F00" w:rsidRDefault="004F3F55" w:rsidP="003D6E8C">
            <w:pPr>
              <w:jc w:val="center"/>
              <w:rPr>
                <w:rFonts w:ascii="Times New Roman" w:hAnsi="Times New Roman"/>
                <w:color w:val="000000"/>
                <w:szCs w:val="24"/>
              </w:rPr>
            </w:pPr>
          </w:p>
        </w:tc>
        <w:tc>
          <w:tcPr>
            <w:tcW w:w="540" w:type="dxa"/>
          </w:tcPr>
          <w:p w14:paraId="7638CC60" w14:textId="77777777" w:rsidR="004F3F55" w:rsidRPr="00665F00" w:rsidRDefault="004F3F55" w:rsidP="003D6E8C">
            <w:pPr>
              <w:jc w:val="center"/>
              <w:rPr>
                <w:rFonts w:ascii="Times New Roman" w:hAnsi="Times New Roman"/>
                <w:color w:val="000000"/>
                <w:szCs w:val="24"/>
              </w:rPr>
            </w:pPr>
          </w:p>
        </w:tc>
        <w:tc>
          <w:tcPr>
            <w:tcW w:w="540" w:type="dxa"/>
          </w:tcPr>
          <w:p w14:paraId="7C05860B" w14:textId="77777777" w:rsidR="004F3F55" w:rsidRPr="00665F00" w:rsidRDefault="004F3F55" w:rsidP="003D6E8C">
            <w:pPr>
              <w:jc w:val="center"/>
              <w:rPr>
                <w:rFonts w:ascii="Times New Roman" w:hAnsi="Times New Roman"/>
                <w:color w:val="000000"/>
                <w:szCs w:val="24"/>
              </w:rPr>
            </w:pPr>
          </w:p>
        </w:tc>
        <w:tc>
          <w:tcPr>
            <w:tcW w:w="540" w:type="dxa"/>
          </w:tcPr>
          <w:p w14:paraId="7AF447E8" w14:textId="77777777" w:rsidR="004F3F55" w:rsidRPr="00665F00" w:rsidRDefault="004F3F55" w:rsidP="003D6E8C">
            <w:pPr>
              <w:jc w:val="center"/>
              <w:rPr>
                <w:rFonts w:ascii="Times New Roman" w:hAnsi="Times New Roman"/>
                <w:color w:val="000000"/>
                <w:szCs w:val="24"/>
              </w:rPr>
            </w:pPr>
          </w:p>
        </w:tc>
        <w:tc>
          <w:tcPr>
            <w:tcW w:w="540" w:type="dxa"/>
          </w:tcPr>
          <w:p w14:paraId="08778F7D" w14:textId="77777777" w:rsidR="004F3F55" w:rsidRPr="00665F00" w:rsidRDefault="004F3F55" w:rsidP="003D6E8C">
            <w:pPr>
              <w:jc w:val="center"/>
              <w:rPr>
                <w:rFonts w:ascii="Times New Roman" w:hAnsi="Times New Roman"/>
                <w:color w:val="000000"/>
                <w:szCs w:val="24"/>
              </w:rPr>
            </w:pPr>
          </w:p>
        </w:tc>
        <w:tc>
          <w:tcPr>
            <w:tcW w:w="540" w:type="dxa"/>
          </w:tcPr>
          <w:p w14:paraId="6DC859CB" w14:textId="77777777" w:rsidR="004F3F55" w:rsidRPr="00665F00" w:rsidRDefault="004F3F55" w:rsidP="003D6E8C">
            <w:pPr>
              <w:rPr>
                <w:rFonts w:ascii="Times New Roman" w:hAnsi="Times New Roman"/>
              </w:rPr>
            </w:pPr>
          </w:p>
        </w:tc>
        <w:tc>
          <w:tcPr>
            <w:tcW w:w="540" w:type="dxa"/>
          </w:tcPr>
          <w:p w14:paraId="3A29A11B" w14:textId="77777777" w:rsidR="004F3F55" w:rsidRPr="00665F00" w:rsidRDefault="004F3F55" w:rsidP="003D6E8C">
            <w:pPr>
              <w:rPr>
                <w:rFonts w:ascii="Times New Roman" w:hAnsi="Times New Roman"/>
              </w:rPr>
            </w:pPr>
          </w:p>
        </w:tc>
        <w:tc>
          <w:tcPr>
            <w:tcW w:w="450" w:type="dxa"/>
          </w:tcPr>
          <w:p w14:paraId="6A16530F" w14:textId="77777777" w:rsidR="004F3F55" w:rsidRPr="00665F00" w:rsidRDefault="004F3F55" w:rsidP="003D6E8C">
            <w:pPr>
              <w:rPr>
                <w:rFonts w:ascii="Times New Roman" w:hAnsi="Times New Roman"/>
              </w:rPr>
            </w:pPr>
          </w:p>
        </w:tc>
        <w:tc>
          <w:tcPr>
            <w:tcW w:w="450" w:type="dxa"/>
          </w:tcPr>
          <w:p w14:paraId="757D66E0" w14:textId="77777777" w:rsidR="004F3F55" w:rsidRPr="00665F00" w:rsidRDefault="004F3F55" w:rsidP="003D6E8C">
            <w:pPr>
              <w:jc w:val="center"/>
              <w:rPr>
                <w:rFonts w:ascii="Times New Roman" w:hAnsi="Times New Roman"/>
                <w:color w:val="000000"/>
                <w:szCs w:val="24"/>
              </w:rPr>
            </w:pPr>
          </w:p>
        </w:tc>
        <w:tc>
          <w:tcPr>
            <w:tcW w:w="630" w:type="dxa"/>
          </w:tcPr>
          <w:p w14:paraId="66E085F3" w14:textId="77777777" w:rsidR="004F3F55" w:rsidRPr="00665F00" w:rsidRDefault="004F3F55" w:rsidP="003D6E8C">
            <w:pPr>
              <w:jc w:val="center"/>
              <w:rPr>
                <w:rFonts w:ascii="Times New Roman" w:hAnsi="Times New Roman"/>
                <w:color w:val="000000"/>
                <w:szCs w:val="24"/>
              </w:rPr>
            </w:pPr>
          </w:p>
        </w:tc>
        <w:tc>
          <w:tcPr>
            <w:tcW w:w="540" w:type="dxa"/>
          </w:tcPr>
          <w:p w14:paraId="4E7FAEBE" w14:textId="77777777" w:rsidR="004F3F55" w:rsidRPr="00665F00" w:rsidRDefault="004F3F55" w:rsidP="003D6E8C">
            <w:pPr>
              <w:jc w:val="center"/>
              <w:rPr>
                <w:rFonts w:ascii="Times New Roman" w:hAnsi="Times New Roman"/>
                <w:color w:val="000000"/>
                <w:szCs w:val="24"/>
              </w:rPr>
            </w:pPr>
          </w:p>
        </w:tc>
        <w:tc>
          <w:tcPr>
            <w:tcW w:w="540" w:type="dxa"/>
          </w:tcPr>
          <w:p w14:paraId="135F8558" w14:textId="77777777" w:rsidR="004F3F55" w:rsidRPr="00665F00" w:rsidRDefault="004F3F55" w:rsidP="003D6E8C">
            <w:pPr>
              <w:rPr>
                <w:rFonts w:ascii="Times New Roman" w:hAnsi="Times New Roman"/>
                <w:color w:val="000000"/>
                <w:szCs w:val="24"/>
              </w:rPr>
            </w:pPr>
          </w:p>
        </w:tc>
        <w:tc>
          <w:tcPr>
            <w:tcW w:w="630" w:type="dxa"/>
          </w:tcPr>
          <w:p w14:paraId="528B3E09" w14:textId="77777777" w:rsidR="004F3F55" w:rsidRPr="00665F00" w:rsidRDefault="004F3F55" w:rsidP="003D6E8C">
            <w:pPr>
              <w:rPr>
                <w:rFonts w:ascii="Times New Roman" w:hAnsi="Times New Roman"/>
                <w:color w:val="000000"/>
                <w:szCs w:val="24"/>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3D6E8C">
            <w:pPr>
              <w:rPr>
                <w:rFonts w:ascii="Times New Roman" w:hAnsi="Times New Roman"/>
                <w:color w:val="000000"/>
                <w:szCs w:val="24"/>
              </w:rPr>
            </w:pPr>
          </w:p>
        </w:tc>
        <w:tc>
          <w:tcPr>
            <w:tcW w:w="540" w:type="dxa"/>
          </w:tcPr>
          <w:p w14:paraId="4DBFAD00" w14:textId="77777777" w:rsidR="004F3F55" w:rsidRPr="00665F00" w:rsidRDefault="004F3F55" w:rsidP="003D6E8C">
            <w:pPr>
              <w:jc w:val="center"/>
              <w:rPr>
                <w:rFonts w:ascii="Times New Roman" w:hAnsi="Times New Roman"/>
                <w:color w:val="000000"/>
                <w:szCs w:val="24"/>
              </w:rPr>
            </w:pPr>
          </w:p>
        </w:tc>
        <w:tc>
          <w:tcPr>
            <w:tcW w:w="540" w:type="dxa"/>
          </w:tcPr>
          <w:p w14:paraId="4D5CAEA4" w14:textId="77777777" w:rsidR="004F3F55" w:rsidRPr="00665F00" w:rsidRDefault="004F3F55" w:rsidP="003D6E8C">
            <w:pPr>
              <w:jc w:val="center"/>
              <w:rPr>
                <w:rFonts w:ascii="Times New Roman" w:hAnsi="Times New Roman"/>
                <w:color w:val="000000"/>
                <w:szCs w:val="24"/>
              </w:rPr>
            </w:pPr>
          </w:p>
        </w:tc>
        <w:tc>
          <w:tcPr>
            <w:tcW w:w="540" w:type="dxa"/>
          </w:tcPr>
          <w:p w14:paraId="77A4BB04" w14:textId="77777777" w:rsidR="004F3F55" w:rsidRPr="00665F00" w:rsidRDefault="004F3F55" w:rsidP="003D6E8C">
            <w:pPr>
              <w:jc w:val="center"/>
              <w:rPr>
                <w:rFonts w:ascii="Times New Roman" w:hAnsi="Times New Roman"/>
                <w:color w:val="000000"/>
                <w:szCs w:val="24"/>
              </w:rPr>
            </w:pPr>
          </w:p>
        </w:tc>
        <w:tc>
          <w:tcPr>
            <w:tcW w:w="540" w:type="dxa"/>
          </w:tcPr>
          <w:p w14:paraId="05A788CF" w14:textId="77777777" w:rsidR="004F3F55" w:rsidRPr="00665F00" w:rsidRDefault="004F3F55" w:rsidP="003D6E8C">
            <w:pPr>
              <w:jc w:val="center"/>
              <w:rPr>
                <w:rFonts w:ascii="Times New Roman" w:hAnsi="Times New Roman"/>
                <w:color w:val="000000"/>
                <w:szCs w:val="24"/>
              </w:rPr>
            </w:pPr>
          </w:p>
        </w:tc>
        <w:tc>
          <w:tcPr>
            <w:tcW w:w="540" w:type="dxa"/>
          </w:tcPr>
          <w:p w14:paraId="07382686" w14:textId="77777777" w:rsidR="004F3F55" w:rsidRPr="00665F00" w:rsidRDefault="004F3F55" w:rsidP="003D6E8C">
            <w:pPr>
              <w:jc w:val="center"/>
              <w:rPr>
                <w:rFonts w:ascii="Times New Roman" w:hAnsi="Times New Roman"/>
                <w:color w:val="000000"/>
                <w:szCs w:val="24"/>
              </w:rPr>
            </w:pPr>
          </w:p>
        </w:tc>
        <w:tc>
          <w:tcPr>
            <w:tcW w:w="540" w:type="dxa"/>
          </w:tcPr>
          <w:p w14:paraId="102A946F" w14:textId="77777777" w:rsidR="004F3F55" w:rsidRPr="00665F00" w:rsidRDefault="004F3F55" w:rsidP="003D6E8C">
            <w:pPr>
              <w:jc w:val="center"/>
              <w:rPr>
                <w:rFonts w:ascii="Times New Roman" w:hAnsi="Times New Roman"/>
                <w:color w:val="000000"/>
                <w:szCs w:val="24"/>
              </w:rPr>
            </w:pPr>
          </w:p>
        </w:tc>
        <w:tc>
          <w:tcPr>
            <w:tcW w:w="540" w:type="dxa"/>
          </w:tcPr>
          <w:p w14:paraId="4C8D312D" w14:textId="77777777" w:rsidR="004F3F55" w:rsidRPr="00665F00" w:rsidRDefault="004F3F55" w:rsidP="003D6E8C">
            <w:pPr>
              <w:jc w:val="center"/>
              <w:rPr>
                <w:rFonts w:ascii="Times New Roman" w:hAnsi="Times New Roman"/>
                <w:color w:val="000000"/>
                <w:szCs w:val="24"/>
              </w:rPr>
            </w:pPr>
          </w:p>
        </w:tc>
        <w:tc>
          <w:tcPr>
            <w:tcW w:w="540" w:type="dxa"/>
          </w:tcPr>
          <w:p w14:paraId="5FA476CB" w14:textId="77777777" w:rsidR="004F3F55" w:rsidRPr="00665F00" w:rsidRDefault="004F3F55" w:rsidP="003D6E8C">
            <w:pPr>
              <w:jc w:val="center"/>
              <w:rPr>
                <w:rFonts w:ascii="Times New Roman" w:hAnsi="Times New Roman"/>
                <w:color w:val="000000"/>
                <w:szCs w:val="24"/>
              </w:rPr>
            </w:pPr>
          </w:p>
        </w:tc>
        <w:tc>
          <w:tcPr>
            <w:tcW w:w="540" w:type="dxa"/>
          </w:tcPr>
          <w:p w14:paraId="436E35B8" w14:textId="77777777" w:rsidR="004F3F55" w:rsidRPr="00665F00" w:rsidRDefault="004F3F55" w:rsidP="003D6E8C">
            <w:pPr>
              <w:jc w:val="center"/>
              <w:rPr>
                <w:rFonts w:ascii="Times New Roman" w:hAnsi="Times New Roman"/>
                <w:color w:val="000000"/>
                <w:szCs w:val="24"/>
              </w:rPr>
            </w:pPr>
          </w:p>
        </w:tc>
        <w:tc>
          <w:tcPr>
            <w:tcW w:w="540" w:type="dxa"/>
          </w:tcPr>
          <w:p w14:paraId="760FA3DD" w14:textId="77777777" w:rsidR="004F3F55" w:rsidRPr="00665F00" w:rsidRDefault="004F3F55" w:rsidP="003D6E8C">
            <w:pPr>
              <w:jc w:val="center"/>
              <w:rPr>
                <w:rFonts w:ascii="Times New Roman" w:hAnsi="Times New Roman"/>
                <w:color w:val="000000"/>
                <w:szCs w:val="24"/>
              </w:rPr>
            </w:pPr>
          </w:p>
        </w:tc>
        <w:tc>
          <w:tcPr>
            <w:tcW w:w="540" w:type="dxa"/>
          </w:tcPr>
          <w:p w14:paraId="510E5530" w14:textId="77777777" w:rsidR="004F3F55" w:rsidRPr="00665F00" w:rsidRDefault="004F3F55" w:rsidP="003D6E8C">
            <w:pPr>
              <w:jc w:val="center"/>
              <w:rPr>
                <w:rFonts w:ascii="Times New Roman" w:hAnsi="Times New Roman"/>
                <w:color w:val="000000"/>
                <w:szCs w:val="24"/>
              </w:rPr>
            </w:pPr>
          </w:p>
        </w:tc>
        <w:tc>
          <w:tcPr>
            <w:tcW w:w="540" w:type="dxa"/>
          </w:tcPr>
          <w:p w14:paraId="2DE6EEAD" w14:textId="77777777" w:rsidR="004F3F55" w:rsidRPr="00665F00" w:rsidRDefault="004F3F55" w:rsidP="003D6E8C">
            <w:pPr>
              <w:rPr>
                <w:rFonts w:ascii="Times New Roman" w:hAnsi="Times New Roman"/>
              </w:rPr>
            </w:pPr>
          </w:p>
        </w:tc>
        <w:tc>
          <w:tcPr>
            <w:tcW w:w="540" w:type="dxa"/>
          </w:tcPr>
          <w:p w14:paraId="0F5F2D54" w14:textId="77777777" w:rsidR="004F3F55" w:rsidRPr="00665F00" w:rsidRDefault="004F3F55" w:rsidP="003D6E8C">
            <w:pPr>
              <w:rPr>
                <w:rFonts w:ascii="Times New Roman" w:hAnsi="Times New Roman"/>
              </w:rPr>
            </w:pPr>
          </w:p>
        </w:tc>
        <w:tc>
          <w:tcPr>
            <w:tcW w:w="450" w:type="dxa"/>
          </w:tcPr>
          <w:p w14:paraId="515AB81F" w14:textId="77777777" w:rsidR="004F3F55" w:rsidRPr="00665F00" w:rsidRDefault="004F3F55" w:rsidP="003D6E8C">
            <w:pPr>
              <w:rPr>
                <w:rFonts w:ascii="Times New Roman" w:hAnsi="Times New Roman"/>
              </w:rPr>
            </w:pPr>
          </w:p>
        </w:tc>
        <w:tc>
          <w:tcPr>
            <w:tcW w:w="450" w:type="dxa"/>
          </w:tcPr>
          <w:p w14:paraId="2056577A" w14:textId="77777777" w:rsidR="004F3F55" w:rsidRPr="00665F00" w:rsidRDefault="004F3F55" w:rsidP="003D6E8C">
            <w:pPr>
              <w:jc w:val="center"/>
              <w:rPr>
                <w:rFonts w:ascii="Times New Roman" w:hAnsi="Times New Roman"/>
                <w:color w:val="000000"/>
                <w:szCs w:val="24"/>
              </w:rPr>
            </w:pPr>
          </w:p>
        </w:tc>
        <w:tc>
          <w:tcPr>
            <w:tcW w:w="630" w:type="dxa"/>
          </w:tcPr>
          <w:p w14:paraId="2B66B179" w14:textId="77777777" w:rsidR="004F3F55" w:rsidRPr="00665F00" w:rsidRDefault="004F3F55" w:rsidP="003D6E8C">
            <w:pPr>
              <w:jc w:val="center"/>
              <w:rPr>
                <w:rFonts w:ascii="Times New Roman" w:hAnsi="Times New Roman"/>
                <w:color w:val="000000"/>
                <w:szCs w:val="24"/>
              </w:rPr>
            </w:pPr>
          </w:p>
        </w:tc>
        <w:tc>
          <w:tcPr>
            <w:tcW w:w="540" w:type="dxa"/>
          </w:tcPr>
          <w:p w14:paraId="1DB333BE" w14:textId="77777777" w:rsidR="004F3F55" w:rsidRPr="00665F00" w:rsidRDefault="004F3F55" w:rsidP="003D6E8C">
            <w:pPr>
              <w:jc w:val="center"/>
              <w:rPr>
                <w:rFonts w:ascii="Times New Roman" w:hAnsi="Times New Roman"/>
                <w:color w:val="000000"/>
                <w:szCs w:val="24"/>
              </w:rPr>
            </w:pPr>
          </w:p>
        </w:tc>
        <w:tc>
          <w:tcPr>
            <w:tcW w:w="540" w:type="dxa"/>
          </w:tcPr>
          <w:p w14:paraId="7ED4D01E" w14:textId="77777777" w:rsidR="004F3F55" w:rsidRPr="00665F00" w:rsidRDefault="004F3F55" w:rsidP="003D6E8C">
            <w:pPr>
              <w:rPr>
                <w:rFonts w:ascii="Times New Roman" w:hAnsi="Times New Roman"/>
                <w:color w:val="000000"/>
                <w:szCs w:val="24"/>
              </w:rPr>
            </w:pPr>
          </w:p>
        </w:tc>
        <w:tc>
          <w:tcPr>
            <w:tcW w:w="630" w:type="dxa"/>
          </w:tcPr>
          <w:p w14:paraId="454115C5" w14:textId="77777777" w:rsidR="004F3F55" w:rsidRPr="00665F00" w:rsidRDefault="004F3F55" w:rsidP="003D6E8C">
            <w:pPr>
              <w:rPr>
                <w:rFonts w:ascii="Times New Roman" w:hAnsi="Times New Roman"/>
                <w:color w:val="000000"/>
                <w:szCs w:val="24"/>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rFonts w:ascii="Times New Roman" w:hAnsi="Times New Roman"/>
                <w:b/>
                <w:i/>
                <w:color w:val="000000"/>
                <w:szCs w:val="24"/>
              </w:rPr>
            </w:pPr>
            <w:proofErr w:type="spellStart"/>
            <w:r w:rsidRPr="00665F00">
              <w:rPr>
                <w:rFonts w:ascii="Times New Roman" w:hAnsi="Times New Roman"/>
                <w:i/>
                <w:color w:val="000000"/>
                <w:szCs w:val="24"/>
              </w:rPr>
              <w:t>Phyllaplysia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taylori</w:t>
            </w:r>
            <w:proofErr w:type="spellEnd"/>
          </w:p>
        </w:tc>
        <w:tc>
          <w:tcPr>
            <w:tcW w:w="540" w:type="dxa"/>
          </w:tcPr>
          <w:p w14:paraId="5434B94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3D6E8C">
            <w:pPr>
              <w:jc w:val="center"/>
              <w:rPr>
                <w:rFonts w:ascii="Times New Roman" w:hAnsi="Times New Roman"/>
                <w:color w:val="000000"/>
                <w:szCs w:val="24"/>
              </w:rPr>
            </w:pPr>
          </w:p>
        </w:tc>
        <w:tc>
          <w:tcPr>
            <w:tcW w:w="540" w:type="dxa"/>
          </w:tcPr>
          <w:p w14:paraId="510BBB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3D6E8C">
            <w:pPr>
              <w:rPr>
                <w:rFonts w:ascii="Times New Roman" w:hAnsi="Times New Roman"/>
              </w:rPr>
            </w:pPr>
          </w:p>
        </w:tc>
        <w:tc>
          <w:tcPr>
            <w:tcW w:w="540" w:type="dxa"/>
          </w:tcPr>
          <w:p w14:paraId="61D5C41A"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3D6E8C">
            <w:pPr>
              <w:rPr>
                <w:rFonts w:ascii="Times New Roman" w:hAnsi="Times New Roman"/>
              </w:rPr>
            </w:pPr>
          </w:p>
        </w:tc>
        <w:tc>
          <w:tcPr>
            <w:tcW w:w="450" w:type="dxa"/>
          </w:tcPr>
          <w:p w14:paraId="4E706265" w14:textId="77777777" w:rsidR="004F3F55" w:rsidRPr="00665F00" w:rsidRDefault="004F3F55" w:rsidP="003D6E8C">
            <w:pPr>
              <w:jc w:val="center"/>
              <w:rPr>
                <w:rFonts w:ascii="Times New Roman" w:hAnsi="Times New Roman"/>
                <w:color w:val="000000"/>
                <w:szCs w:val="24"/>
              </w:rPr>
            </w:pPr>
          </w:p>
        </w:tc>
        <w:tc>
          <w:tcPr>
            <w:tcW w:w="630" w:type="dxa"/>
          </w:tcPr>
          <w:p w14:paraId="487B8D64" w14:textId="77777777" w:rsidR="004F3F55" w:rsidRPr="00665F00" w:rsidRDefault="004F3F55" w:rsidP="003D6E8C">
            <w:pPr>
              <w:jc w:val="center"/>
              <w:rPr>
                <w:rFonts w:ascii="Times New Roman" w:hAnsi="Times New Roman"/>
                <w:color w:val="000000"/>
                <w:szCs w:val="24"/>
              </w:rPr>
            </w:pPr>
          </w:p>
        </w:tc>
        <w:tc>
          <w:tcPr>
            <w:tcW w:w="540" w:type="dxa"/>
          </w:tcPr>
          <w:p w14:paraId="46EC00DB" w14:textId="77777777" w:rsidR="004F3F55" w:rsidRPr="00665F00" w:rsidRDefault="004F3F55" w:rsidP="003D6E8C">
            <w:pPr>
              <w:jc w:val="center"/>
              <w:rPr>
                <w:rFonts w:ascii="Times New Roman" w:hAnsi="Times New Roman"/>
                <w:color w:val="000000"/>
                <w:szCs w:val="24"/>
              </w:rPr>
            </w:pPr>
          </w:p>
        </w:tc>
        <w:tc>
          <w:tcPr>
            <w:tcW w:w="540" w:type="dxa"/>
          </w:tcPr>
          <w:p w14:paraId="66E9AEFE" w14:textId="77777777" w:rsidR="004F3F55" w:rsidRPr="00665F00" w:rsidRDefault="004F3F55" w:rsidP="003D6E8C">
            <w:pPr>
              <w:rPr>
                <w:rFonts w:ascii="Times New Roman" w:hAnsi="Times New Roman"/>
                <w:color w:val="000000"/>
                <w:szCs w:val="24"/>
              </w:rPr>
            </w:pPr>
          </w:p>
        </w:tc>
        <w:tc>
          <w:tcPr>
            <w:tcW w:w="630" w:type="dxa"/>
          </w:tcPr>
          <w:p w14:paraId="2DEB3385" w14:textId="77777777" w:rsidR="004F3F55" w:rsidRPr="00665F00" w:rsidRDefault="004F3F55" w:rsidP="003D6E8C">
            <w:pPr>
              <w:rPr>
                <w:rFonts w:ascii="Times New Roman" w:hAnsi="Times New Roman"/>
                <w:color w:val="000000"/>
                <w:szCs w:val="24"/>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Mytilus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trossulus</w:t>
            </w:r>
            <w:proofErr w:type="spellEnd"/>
          </w:p>
        </w:tc>
        <w:tc>
          <w:tcPr>
            <w:tcW w:w="540" w:type="dxa"/>
          </w:tcPr>
          <w:p w14:paraId="16F7A8B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3D6E8C">
            <w:pPr>
              <w:jc w:val="center"/>
              <w:rPr>
                <w:rFonts w:ascii="Times New Roman" w:hAnsi="Times New Roman"/>
                <w:color w:val="000000"/>
                <w:szCs w:val="24"/>
              </w:rPr>
            </w:pPr>
          </w:p>
        </w:tc>
        <w:tc>
          <w:tcPr>
            <w:tcW w:w="540" w:type="dxa"/>
          </w:tcPr>
          <w:p w14:paraId="7BC9AC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3D6E8C">
            <w:pPr>
              <w:jc w:val="center"/>
              <w:rPr>
                <w:rFonts w:ascii="Times New Roman" w:hAnsi="Times New Roman"/>
                <w:b/>
                <w:color w:val="000000"/>
                <w:szCs w:val="24"/>
              </w:rPr>
            </w:pPr>
          </w:p>
        </w:tc>
        <w:tc>
          <w:tcPr>
            <w:tcW w:w="540" w:type="dxa"/>
          </w:tcPr>
          <w:p w14:paraId="0513EC4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3D6E8C">
            <w:pPr>
              <w:jc w:val="center"/>
              <w:rPr>
                <w:rFonts w:ascii="Times New Roman" w:hAnsi="Times New Roman"/>
                <w:b/>
                <w:color w:val="000000"/>
                <w:szCs w:val="24"/>
              </w:rPr>
            </w:pPr>
          </w:p>
        </w:tc>
        <w:tc>
          <w:tcPr>
            <w:tcW w:w="540" w:type="dxa"/>
          </w:tcPr>
          <w:p w14:paraId="1C089F1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3D6E8C">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3D6E8C">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3D6E8C">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3D6E8C">
            <w:pPr>
              <w:jc w:val="center"/>
              <w:rPr>
                <w:rFonts w:ascii="Times New Roman" w:hAnsi="Times New Roman"/>
                <w:color w:val="000000"/>
                <w:szCs w:val="24"/>
              </w:rPr>
            </w:pPr>
          </w:p>
        </w:tc>
        <w:tc>
          <w:tcPr>
            <w:tcW w:w="540" w:type="dxa"/>
          </w:tcPr>
          <w:p w14:paraId="12F659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3D6E8C">
            <w:pPr>
              <w:jc w:val="center"/>
              <w:rPr>
                <w:rFonts w:ascii="Times New Roman" w:hAnsi="Times New Roman"/>
                <w:color w:val="000000"/>
                <w:szCs w:val="24"/>
              </w:rPr>
            </w:pPr>
          </w:p>
        </w:tc>
        <w:tc>
          <w:tcPr>
            <w:tcW w:w="540" w:type="dxa"/>
          </w:tcPr>
          <w:p w14:paraId="0CC440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3D6E8C">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3D6E8C">
            <w:pPr>
              <w:rPr>
                <w:rFonts w:ascii="Times New Roman" w:hAnsi="Times New Roman"/>
                <w:color w:val="000000"/>
                <w:szCs w:val="24"/>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Margarites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helicinus</w:t>
            </w:r>
            <w:proofErr w:type="spellEnd"/>
          </w:p>
        </w:tc>
        <w:tc>
          <w:tcPr>
            <w:tcW w:w="540" w:type="dxa"/>
          </w:tcPr>
          <w:p w14:paraId="09F4F83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3D6E8C">
            <w:pPr>
              <w:jc w:val="center"/>
              <w:rPr>
                <w:rFonts w:ascii="Times New Roman" w:hAnsi="Times New Roman"/>
                <w:color w:val="000000"/>
                <w:szCs w:val="24"/>
              </w:rPr>
            </w:pPr>
          </w:p>
        </w:tc>
        <w:tc>
          <w:tcPr>
            <w:tcW w:w="540" w:type="dxa"/>
          </w:tcPr>
          <w:p w14:paraId="3DCFAEA4" w14:textId="77777777" w:rsidR="004F3F55" w:rsidRPr="00665F00" w:rsidRDefault="004F3F55" w:rsidP="003D6E8C">
            <w:pPr>
              <w:jc w:val="center"/>
              <w:rPr>
                <w:rFonts w:ascii="Times New Roman" w:hAnsi="Times New Roman"/>
                <w:color w:val="000000"/>
                <w:szCs w:val="24"/>
              </w:rPr>
            </w:pPr>
          </w:p>
        </w:tc>
        <w:tc>
          <w:tcPr>
            <w:tcW w:w="540" w:type="dxa"/>
          </w:tcPr>
          <w:p w14:paraId="636B8CD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3D6E8C">
            <w:pPr>
              <w:jc w:val="center"/>
              <w:rPr>
                <w:rFonts w:ascii="Times New Roman" w:hAnsi="Times New Roman"/>
                <w:color w:val="000000"/>
                <w:szCs w:val="24"/>
              </w:rPr>
            </w:pPr>
          </w:p>
        </w:tc>
        <w:tc>
          <w:tcPr>
            <w:tcW w:w="540" w:type="dxa"/>
          </w:tcPr>
          <w:p w14:paraId="380859CC" w14:textId="77777777" w:rsidR="004F3F55" w:rsidRPr="00665F00" w:rsidRDefault="004F3F55" w:rsidP="003D6E8C">
            <w:pPr>
              <w:jc w:val="center"/>
              <w:rPr>
                <w:rFonts w:ascii="Times New Roman" w:hAnsi="Times New Roman"/>
                <w:color w:val="000000"/>
                <w:szCs w:val="24"/>
              </w:rPr>
            </w:pPr>
          </w:p>
        </w:tc>
        <w:tc>
          <w:tcPr>
            <w:tcW w:w="540" w:type="dxa"/>
          </w:tcPr>
          <w:p w14:paraId="3369B7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3D6E8C">
            <w:pPr>
              <w:jc w:val="center"/>
              <w:rPr>
                <w:rFonts w:ascii="Times New Roman" w:hAnsi="Times New Roman"/>
                <w:color w:val="000000"/>
                <w:szCs w:val="24"/>
              </w:rPr>
            </w:pPr>
          </w:p>
        </w:tc>
        <w:tc>
          <w:tcPr>
            <w:tcW w:w="540" w:type="dxa"/>
          </w:tcPr>
          <w:p w14:paraId="1182283A" w14:textId="77777777" w:rsidR="004F3F55" w:rsidRPr="00665F00" w:rsidRDefault="004F3F55" w:rsidP="003D6E8C">
            <w:pPr>
              <w:jc w:val="center"/>
              <w:rPr>
                <w:rFonts w:ascii="Times New Roman" w:hAnsi="Times New Roman"/>
                <w:color w:val="000000"/>
                <w:szCs w:val="24"/>
              </w:rPr>
            </w:pPr>
          </w:p>
        </w:tc>
        <w:tc>
          <w:tcPr>
            <w:tcW w:w="540" w:type="dxa"/>
          </w:tcPr>
          <w:p w14:paraId="494DFF47" w14:textId="77777777" w:rsidR="004F3F55" w:rsidRPr="00665F00" w:rsidRDefault="004F3F55" w:rsidP="003D6E8C">
            <w:pPr>
              <w:jc w:val="center"/>
              <w:rPr>
                <w:rFonts w:ascii="Times New Roman" w:hAnsi="Times New Roman"/>
                <w:b/>
                <w:color w:val="000000"/>
                <w:szCs w:val="24"/>
              </w:rPr>
            </w:pPr>
          </w:p>
        </w:tc>
        <w:tc>
          <w:tcPr>
            <w:tcW w:w="540" w:type="dxa"/>
          </w:tcPr>
          <w:p w14:paraId="50472833" w14:textId="77777777" w:rsidR="004F3F55" w:rsidRPr="00665F00" w:rsidRDefault="004F3F55" w:rsidP="003D6E8C">
            <w:pPr>
              <w:jc w:val="center"/>
              <w:rPr>
                <w:rFonts w:ascii="Times New Roman" w:hAnsi="Times New Roman"/>
                <w:b/>
                <w:color w:val="000000"/>
                <w:szCs w:val="24"/>
              </w:rPr>
            </w:pPr>
          </w:p>
        </w:tc>
        <w:tc>
          <w:tcPr>
            <w:tcW w:w="540" w:type="dxa"/>
          </w:tcPr>
          <w:p w14:paraId="54DE0B76" w14:textId="77777777" w:rsidR="004F3F55" w:rsidRPr="00665F00" w:rsidRDefault="004F3F55" w:rsidP="003D6E8C">
            <w:pPr>
              <w:jc w:val="center"/>
              <w:rPr>
                <w:rFonts w:ascii="Times New Roman" w:hAnsi="Times New Roman"/>
                <w:b/>
                <w:color w:val="000000"/>
                <w:szCs w:val="24"/>
              </w:rPr>
            </w:pPr>
          </w:p>
        </w:tc>
        <w:tc>
          <w:tcPr>
            <w:tcW w:w="540" w:type="dxa"/>
          </w:tcPr>
          <w:p w14:paraId="656A8D06" w14:textId="77777777" w:rsidR="004F3F55" w:rsidRPr="00665F00" w:rsidRDefault="004F3F55" w:rsidP="003D6E8C">
            <w:pPr>
              <w:rPr>
                <w:rFonts w:ascii="Times New Roman" w:hAnsi="Times New Roman"/>
              </w:rPr>
            </w:pPr>
          </w:p>
        </w:tc>
        <w:tc>
          <w:tcPr>
            <w:tcW w:w="540" w:type="dxa"/>
          </w:tcPr>
          <w:p w14:paraId="43B1133E" w14:textId="77777777" w:rsidR="004F3F55" w:rsidRPr="00665F00" w:rsidRDefault="004F3F55" w:rsidP="003D6E8C">
            <w:pPr>
              <w:rPr>
                <w:rFonts w:ascii="Times New Roman" w:hAnsi="Times New Roman"/>
              </w:rPr>
            </w:pPr>
          </w:p>
        </w:tc>
        <w:tc>
          <w:tcPr>
            <w:tcW w:w="450" w:type="dxa"/>
          </w:tcPr>
          <w:p w14:paraId="7B3C1939" w14:textId="77777777" w:rsidR="004F3F55" w:rsidRPr="00665F00" w:rsidRDefault="004F3F55" w:rsidP="003D6E8C">
            <w:pPr>
              <w:rPr>
                <w:rFonts w:ascii="Times New Roman" w:hAnsi="Times New Roman"/>
              </w:rPr>
            </w:pPr>
          </w:p>
        </w:tc>
        <w:tc>
          <w:tcPr>
            <w:tcW w:w="450" w:type="dxa"/>
          </w:tcPr>
          <w:p w14:paraId="4BA08888" w14:textId="77777777" w:rsidR="004F3F55" w:rsidRPr="00665F00" w:rsidRDefault="004F3F55" w:rsidP="003D6E8C">
            <w:pPr>
              <w:jc w:val="center"/>
              <w:rPr>
                <w:rFonts w:ascii="Times New Roman" w:hAnsi="Times New Roman"/>
                <w:color w:val="000000"/>
                <w:szCs w:val="24"/>
              </w:rPr>
            </w:pPr>
          </w:p>
        </w:tc>
        <w:tc>
          <w:tcPr>
            <w:tcW w:w="630" w:type="dxa"/>
          </w:tcPr>
          <w:p w14:paraId="68A2A7BD" w14:textId="77777777" w:rsidR="004F3F55" w:rsidRPr="00665F00" w:rsidRDefault="004F3F55" w:rsidP="003D6E8C">
            <w:pPr>
              <w:jc w:val="center"/>
              <w:rPr>
                <w:rFonts w:ascii="Times New Roman" w:hAnsi="Times New Roman"/>
                <w:color w:val="000000"/>
                <w:szCs w:val="24"/>
              </w:rPr>
            </w:pPr>
          </w:p>
        </w:tc>
        <w:tc>
          <w:tcPr>
            <w:tcW w:w="540" w:type="dxa"/>
          </w:tcPr>
          <w:p w14:paraId="4309F1CD" w14:textId="77777777" w:rsidR="004F3F55" w:rsidRPr="00665F00" w:rsidRDefault="004F3F55" w:rsidP="003D6E8C">
            <w:pPr>
              <w:jc w:val="center"/>
              <w:rPr>
                <w:rFonts w:ascii="Times New Roman" w:hAnsi="Times New Roman"/>
                <w:color w:val="000000"/>
                <w:szCs w:val="24"/>
              </w:rPr>
            </w:pPr>
          </w:p>
        </w:tc>
        <w:tc>
          <w:tcPr>
            <w:tcW w:w="540" w:type="dxa"/>
          </w:tcPr>
          <w:p w14:paraId="6F8E0DC7" w14:textId="77777777" w:rsidR="004F3F55" w:rsidRPr="00665F00" w:rsidRDefault="004F3F55" w:rsidP="003D6E8C">
            <w:pPr>
              <w:rPr>
                <w:rFonts w:ascii="Times New Roman" w:hAnsi="Times New Roman"/>
                <w:color w:val="000000"/>
                <w:szCs w:val="24"/>
              </w:rPr>
            </w:pPr>
          </w:p>
        </w:tc>
        <w:tc>
          <w:tcPr>
            <w:tcW w:w="630" w:type="dxa"/>
          </w:tcPr>
          <w:p w14:paraId="37B36FFF" w14:textId="77777777" w:rsidR="004F3F55" w:rsidRPr="00665F00" w:rsidRDefault="004F3F55" w:rsidP="003D6E8C">
            <w:pPr>
              <w:rPr>
                <w:rFonts w:ascii="Times New Roman" w:hAnsi="Times New Roman"/>
                <w:color w:val="000000"/>
                <w:szCs w:val="24"/>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Lottia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pelta</w:t>
            </w:r>
            <w:proofErr w:type="spellEnd"/>
          </w:p>
        </w:tc>
        <w:tc>
          <w:tcPr>
            <w:tcW w:w="540" w:type="dxa"/>
          </w:tcPr>
          <w:p w14:paraId="64F032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3D6E8C">
            <w:pPr>
              <w:jc w:val="center"/>
              <w:rPr>
                <w:rFonts w:ascii="Times New Roman" w:hAnsi="Times New Roman"/>
                <w:color w:val="000000"/>
                <w:szCs w:val="24"/>
              </w:rPr>
            </w:pPr>
          </w:p>
        </w:tc>
        <w:tc>
          <w:tcPr>
            <w:tcW w:w="540" w:type="dxa"/>
          </w:tcPr>
          <w:p w14:paraId="6A4A46B2" w14:textId="77777777" w:rsidR="004F3F55" w:rsidRPr="00665F00" w:rsidRDefault="004F3F55" w:rsidP="003D6E8C">
            <w:pPr>
              <w:jc w:val="center"/>
              <w:rPr>
                <w:rFonts w:ascii="Times New Roman" w:hAnsi="Times New Roman"/>
                <w:color w:val="000000"/>
                <w:szCs w:val="24"/>
              </w:rPr>
            </w:pPr>
          </w:p>
        </w:tc>
        <w:tc>
          <w:tcPr>
            <w:tcW w:w="540" w:type="dxa"/>
          </w:tcPr>
          <w:p w14:paraId="3E86FF7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3D6E8C">
            <w:pPr>
              <w:jc w:val="center"/>
              <w:rPr>
                <w:rFonts w:ascii="Times New Roman" w:hAnsi="Times New Roman"/>
                <w:color w:val="000000"/>
                <w:szCs w:val="24"/>
              </w:rPr>
            </w:pPr>
          </w:p>
        </w:tc>
        <w:tc>
          <w:tcPr>
            <w:tcW w:w="540" w:type="dxa"/>
          </w:tcPr>
          <w:p w14:paraId="71AD87B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3D6E8C">
            <w:pPr>
              <w:jc w:val="center"/>
              <w:rPr>
                <w:rFonts w:ascii="Times New Roman" w:hAnsi="Times New Roman"/>
                <w:color w:val="000000"/>
                <w:szCs w:val="24"/>
              </w:rPr>
            </w:pPr>
          </w:p>
        </w:tc>
        <w:tc>
          <w:tcPr>
            <w:tcW w:w="540" w:type="dxa"/>
          </w:tcPr>
          <w:p w14:paraId="16DB34D9" w14:textId="77777777" w:rsidR="004F3F55" w:rsidRPr="00665F00" w:rsidRDefault="004F3F55" w:rsidP="003D6E8C">
            <w:pPr>
              <w:jc w:val="center"/>
              <w:rPr>
                <w:rFonts w:ascii="Times New Roman" w:hAnsi="Times New Roman"/>
                <w:color w:val="000000"/>
                <w:szCs w:val="24"/>
              </w:rPr>
            </w:pPr>
          </w:p>
        </w:tc>
        <w:tc>
          <w:tcPr>
            <w:tcW w:w="540" w:type="dxa"/>
          </w:tcPr>
          <w:p w14:paraId="72872F43" w14:textId="77777777" w:rsidR="004F3F55" w:rsidRPr="00665F00" w:rsidRDefault="004F3F55" w:rsidP="003D6E8C">
            <w:pPr>
              <w:jc w:val="center"/>
              <w:rPr>
                <w:rFonts w:ascii="Times New Roman" w:hAnsi="Times New Roman"/>
                <w:color w:val="000000"/>
                <w:szCs w:val="24"/>
              </w:rPr>
            </w:pPr>
          </w:p>
        </w:tc>
        <w:tc>
          <w:tcPr>
            <w:tcW w:w="540" w:type="dxa"/>
          </w:tcPr>
          <w:p w14:paraId="472D13A7" w14:textId="77777777" w:rsidR="004F3F55" w:rsidRPr="00665F00" w:rsidRDefault="004F3F55" w:rsidP="003D6E8C">
            <w:pPr>
              <w:jc w:val="center"/>
              <w:rPr>
                <w:rFonts w:ascii="Times New Roman" w:hAnsi="Times New Roman"/>
                <w:color w:val="000000"/>
                <w:szCs w:val="24"/>
              </w:rPr>
            </w:pPr>
          </w:p>
        </w:tc>
        <w:tc>
          <w:tcPr>
            <w:tcW w:w="540" w:type="dxa"/>
          </w:tcPr>
          <w:p w14:paraId="2757C051" w14:textId="77777777" w:rsidR="004F3F55" w:rsidRPr="00665F00" w:rsidRDefault="004F3F55" w:rsidP="003D6E8C">
            <w:pPr>
              <w:jc w:val="center"/>
              <w:rPr>
                <w:rFonts w:ascii="Times New Roman" w:hAnsi="Times New Roman"/>
                <w:color w:val="000000"/>
                <w:szCs w:val="24"/>
              </w:rPr>
            </w:pPr>
          </w:p>
        </w:tc>
        <w:tc>
          <w:tcPr>
            <w:tcW w:w="540" w:type="dxa"/>
          </w:tcPr>
          <w:p w14:paraId="6C79A450" w14:textId="77777777" w:rsidR="004F3F55" w:rsidRPr="00665F00" w:rsidRDefault="004F3F55" w:rsidP="003D6E8C">
            <w:pPr>
              <w:rPr>
                <w:rFonts w:ascii="Times New Roman" w:hAnsi="Times New Roman"/>
              </w:rPr>
            </w:pPr>
          </w:p>
        </w:tc>
        <w:tc>
          <w:tcPr>
            <w:tcW w:w="540" w:type="dxa"/>
          </w:tcPr>
          <w:p w14:paraId="11A17672" w14:textId="77777777" w:rsidR="004F3F55" w:rsidRPr="00665F00" w:rsidRDefault="004F3F55" w:rsidP="003D6E8C">
            <w:pPr>
              <w:rPr>
                <w:rFonts w:ascii="Times New Roman" w:hAnsi="Times New Roman"/>
              </w:rPr>
            </w:pPr>
          </w:p>
        </w:tc>
        <w:tc>
          <w:tcPr>
            <w:tcW w:w="450" w:type="dxa"/>
          </w:tcPr>
          <w:p w14:paraId="7A499DBF" w14:textId="77777777" w:rsidR="004F3F55" w:rsidRPr="00665F00" w:rsidRDefault="004F3F55" w:rsidP="003D6E8C">
            <w:pPr>
              <w:rPr>
                <w:rFonts w:ascii="Times New Roman" w:hAnsi="Times New Roman"/>
              </w:rPr>
            </w:pPr>
          </w:p>
        </w:tc>
        <w:tc>
          <w:tcPr>
            <w:tcW w:w="450" w:type="dxa"/>
          </w:tcPr>
          <w:p w14:paraId="75359A4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3D6E8C">
            <w:pPr>
              <w:jc w:val="center"/>
              <w:rPr>
                <w:rFonts w:ascii="Times New Roman" w:hAnsi="Times New Roman"/>
                <w:color w:val="000000"/>
                <w:szCs w:val="24"/>
              </w:rPr>
            </w:pPr>
          </w:p>
        </w:tc>
        <w:tc>
          <w:tcPr>
            <w:tcW w:w="540" w:type="dxa"/>
          </w:tcPr>
          <w:p w14:paraId="6F8D6563" w14:textId="77777777" w:rsidR="004F3F55" w:rsidRPr="00665F00" w:rsidRDefault="004F3F55" w:rsidP="003D6E8C">
            <w:pPr>
              <w:jc w:val="center"/>
              <w:rPr>
                <w:rFonts w:ascii="Times New Roman" w:hAnsi="Times New Roman"/>
                <w:color w:val="000000"/>
                <w:szCs w:val="24"/>
              </w:rPr>
            </w:pPr>
          </w:p>
        </w:tc>
        <w:tc>
          <w:tcPr>
            <w:tcW w:w="540" w:type="dxa"/>
          </w:tcPr>
          <w:p w14:paraId="1E7787B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3D6E8C">
            <w:pPr>
              <w:rPr>
                <w:rFonts w:ascii="Times New Roman" w:hAnsi="Times New Roman"/>
                <w:color w:val="000000"/>
                <w:szCs w:val="24"/>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Haminoea</w:t>
            </w:r>
            <w:proofErr w:type="spellEnd"/>
            <w:r w:rsidRPr="00665F00">
              <w:rPr>
                <w:rFonts w:ascii="Times New Roman" w:hAnsi="Times New Roman"/>
                <w:i/>
                <w:color w:val="000000"/>
                <w:szCs w:val="24"/>
              </w:rPr>
              <w:t xml:space="preserve"> spp.</w:t>
            </w:r>
          </w:p>
        </w:tc>
        <w:tc>
          <w:tcPr>
            <w:tcW w:w="540" w:type="dxa"/>
          </w:tcPr>
          <w:p w14:paraId="4F2A79C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3D6E8C">
            <w:pPr>
              <w:jc w:val="center"/>
              <w:rPr>
                <w:rFonts w:ascii="Times New Roman" w:hAnsi="Times New Roman"/>
                <w:color w:val="000000"/>
                <w:szCs w:val="24"/>
              </w:rPr>
            </w:pPr>
          </w:p>
        </w:tc>
        <w:tc>
          <w:tcPr>
            <w:tcW w:w="540" w:type="dxa"/>
          </w:tcPr>
          <w:p w14:paraId="2F06F257" w14:textId="77777777" w:rsidR="004F3F55" w:rsidRPr="00665F00" w:rsidRDefault="004F3F55" w:rsidP="003D6E8C">
            <w:pPr>
              <w:jc w:val="center"/>
              <w:rPr>
                <w:rFonts w:ascii="Times New Roman" w:hAnsi="Times New Roman"/>
                <w:color w:val="000000"/>
                <w:szCs w:val="24"/>
              </w:rPr>
            </w:pPr>
          </w:p>
        </w:tc>
        <w:tc>
          <w:tcPr>
            <w:tcW w:w="540" w:type="dxa"/>
          </w:tcPr>
          <w:p w14:paraId="388BC3B4" w14:textId="77777777" w:rsidR="004F3F55" w:rsidRPr="00665F00" w:rsidRDefault="004F3F55" w:rsidP="003D6E8C">
            <w:pPr>
              <w:jc w:val="center"/>
              <w:rPr>
                <w:rFonts w:ascii="Times New Roman" w:hAnsi="Times New Roman"/>
                <w:color w:val="000000"/>
                <w:szCs w:val="24"/>
              </w:rPr>
            </w:pPr>
          </w:p>
        </w:tc>
        <w:tc>
          <w:tcPr>
            <w:tcW w:w="540" w:type="dxa"/>
          </w:tcPr>
          <w:p w14:paraId="64DFB0E5" w14:textId="77777777" w:rsidR="004F3F55" w:rsidRPr="00665F00" w:rsidRDefault="004F3F55" w:rsidP="003D6E8C">
            <w:pPr>
              <w:jc w:val="center"/>
              <w:rPr>
                <w:rFonts w:ascii="Times New Roman" w:hAnsi="Times New Roman"/>
                <w:color w:val="000000"/>
                <w:szCs w:val="24"/>
              </w:rPr>
            </w:pPr>
          </w:p>
        </w:tc>
        <w:tc>
          <w:tcPr>
            <w:tcW w:w="540" w:type="dxa"/>
          </w:tcPr>
          <w:p w14:paraId="74923F98" w14:textId="77777777" w:rsidR="004F3F55" w:rsidRPr="00665F00" w:rsidRDefault="004F3F55" w:rsidP="003D6E8C">
            <w:pPr>
              <w:jc w:val="center"/>
              <w:rPr>
                <w:rFonts w:ascii="Times New Roman" w:hAnsi="Times New Roman"/>
                <w:color w:val="000000"/>
                <w:szCs w:val="24"/>
              </w:rPr>
            </w:pPr>
          </w:p>
        </w:tc>
        <w:tc>
          <w:tcPr>
            <w:tcW w:w="540" w:type="dxa"/>
          </w:tcPr>
          <w:p w14:paraId="299E9478" w14:textId="77777777" w:rsidR="004F3F55" w:rsidRPr="00665F00" w:rsidRDefault="004F3F55" w:rsidP="003D6E8C">
            <w:pPr>
              <w:jc w:val="center"/>
              <w:rPr>
                <w:rFonts w:ascii="Times New Roman" w:hAnsi="Times New Roman"/>
                <w:color w:val="000000"/>
                <w:szCs w:val="24"/>
              </w:rPr>
            </w:pPr>
          </w:p>
        </w:tc>
        <w:tc>
          <w:tcPr>
            <w:tcW w:w="540" w:type="dxa"/>
          </w:tcPr>
          <w:p w14:paraId="43B288F3" w14:textId="77777777" w:rsidR="004F3F55" w:rsidRPr="00665F00" w:rsidRDefault="004F3F55" w:rsidP="003D6E8C">
            <w:pPr>
              <w:jc w:val="center"/>
              <w:rPr>
                <w:rFonts w:ascii="Times New Roman" w:hAnsi="Times New Roman"/>
                <w:color w:val="000000"/>
                <w:szCs w:val="24"/>
              </w:rPr>
            </w:pPr>
          </w:p>
        </w:tc>
        <w:tc>
          <w:tcPr>
            <w:tcW w:w="540" w:type="dxa"/>
          </w:tcPr>
          <w:p w14:paraId="333CA573" w14:textId="77777777" w:rsidR="004F3F55" w:rsidRPr="00665F00" w:rsidRDefault="004F3F55" w:rsidP="003D6E8C">
            <w:pPr>
              <w:jc w:val="center"/>
              <w:rPr>
                <w:rFonts w:ascii="Times New Roman" w:hAnsi="Times New Roman"/>
                <w:color w:val="000000"/>
                <w:szCs w:val="24"/>
              </w:rPr>
            </w:pPr>
          </w:p>
        </w:tc>
        <w:tc>
          <w:tcPr>
            <w:tcW w:w="540" w:type="dxa"/>
          </w:tcPr>
          <w:p w14:paraId="38A3F815" w14:textId="77777777" w:rsidR="004F3F55" w:rsidRPr="00665F00" w:rsidRDefault="004F3F55" w:rsidP="003D6E8C">
            <w:pPr>
              <w:jc w:val="center"/>
              <w:rPr>
                <w:rFonts w:ascii="Times New Roman" w:hAnsi="Times New Roman"/>
                <w:b/>
                <w:color w:val="000000"/>
                <w:szCs w:val="24"/>
              </w:rPr>
            </w:pPr>
          </w:p>
        </w:tc>
        <w:tc>
          <w:tcPr>
            <w:tcW w:w="540" w:type="dxa"/>
          </w:tcPr>
          <w:p w14:paraId="057106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3D6E8C">
            <w:pPr>
              <w:rPr>
                <w:rFonts w:ascii="Times New Roman" w:hAnsi="Times New Roman"/>
              </w:rPr>
            </w:pPr>
          </w:p>
        </w:tc>
        <w:tc>
          <w:tcPr>
            <w:tcW w:w="540" w:type="dxa"/>
          </w:tcPr>
          <w:p w14:paraId="49C4121B" w14:textId="77777777" w:rsidR="004F3F55" w:rsidRPr="00665F00" w:rsidRDefault="004F3F55" w:rsidP="003D6E8C">
            <w:pPr>
              <w:rPr>
                <w:rFonts w:ascii="Times New Roman" w:hAnsi="Times New Roman"/>
              </w:rPr>
            </w:pPr>
          </w:p>
        </w:tc>
        <w:tc>
          <w:tcPr>
            <w:tcW w:w="450" w:type="dxa"/>
          </w:tcPr>
          <w:p w14:paraId="01F76982" w14:textId="77777777" w:rsidR="004F3F55" w:rsidRPr="00665F00" w:rsidRDefault="004F3F55" w:rsidP="003D6E8C">
            <w:pPr>
              <w:rPr>
                <w:rFonts w:ascii="Times New Roman" w:hAnsi="Times New Roman"/>
              </w:rPr>
            </w:pPr>
          </w:p>
        </w:tc>
        <w:tc>
          <w:tcPr>
            <w:tcW w:w="450" w:type="dxa"/>
          </w:tcPr>
          <w:p w14:paraId="0B974F96" w14:textId="77777777" w:rsidR="004F3F55" w:rsidRPr="00665F00" w:rsidRDefault="004F3F55" w:rsidP="003D6E8C">
            <w:pPr>
              <w:jc w:val="center"/>
              <w:rPr>
                <w:rFonts w:ascii="Times New Roman" w:hAnsi="Times New Roman"/>
                <w:color w:val="000000"/>
                <w:szCs w:val="24"/>
              </w:rPr>
            </w:pPr>
          </w:p>
        </w:tc>
        <w:tc>
          <w:tcPr>
            <w:tcW w:w="630" w:type="dxa"/>
          </w:tcPr>
          <w:p w14:paraId="46D4D92D" w14:textId="77777777" w:rsidR="004F3F55" w:rsidRPr="00665F00" w:rsidRDefault="004F3F55" w:rsidP="003D6E8C">
            <w:pPr>
              <w:jc w:val="center"/>
              <w:rPr>
                <w:rFonts w:ascii="Times New Roman" w:hAnsi="Times New Roman"/>
                <w:color w:val="000000"/>
                <w:szCs w:val="24"/>
              </w:rPr>
            </w:pPr>
          </w:p>
        </w:tc>
        <w:tc>
          <w:tcPr>
            <w:tcW w:w="540" w:type="dxa"/>
          </w:tcPr>
          <w:p w14:paraId="6E9C803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3D6E8C">
            <w:pPr>
              <w:rPr>
                <w:rFonts w:ascii="Times New Roman" w:hAnsi="Times New Roman"/>
                <w:color w:val="000000"/>
                <w:szCs w:val="24"/>
              </w:rPr>
            </w:pPr>
          </w:p>
        </w:tc>
        <w:tc>
          <w:tcPr>
            <w:tcW w:w="630" w:type="dxa"/>
          </w:tcPr>
          <w:p w14:paraId="6E25E699" w14:textId="77777777" w:rsidR="004F3F55" w:rsidRPr="00665F00" w:rsidRDefault="004F3F55" w:rsidP="003D6E8C">
            <w:pPr>
              <w:rPr>
                <w:rFonts w:ascii="Times New Roman" w:hAnsi="Times New Roman"/>
                <w:color w:val="000000"/>
                <w:szCs w:val="24"/>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 xml:space="preserve">Alia </w:t>
            </w:r>
            <w:proofErr w:type="spellStart"/>
            <w:r w:rsidRPr="00665F00">
              <w:rPr>
                <w:rFonts w:ascii="Times New Roman" w:hAnsi="Times New Roman"/>
                <w:i/>
                <w:color w:val="000000"/>
                <w:szCs w:val="24"/>
              </w:rPr>
              <w:t>carinata</w:t>
            </w:r>
            <w:proofErr w:type="spellEnd"/>
          </w:p>
        </w:tc>
        <w:tc>
          <w:tcPr>
            <w:tcW w:w="540" w:type="dxa"/>
          </w:tcPr>
          <w:p w14:paraId="14EF534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3D6E8C">
            <w:pPr>
              <w:jc w:val="center"/>
              <w:rPr>
                <w:rFonts w:ascii="Times New Roman" w:hAnsi="Times New Roman"/>
                <w:color w:val="000000"/>
                <w:szCs w:val="24"/>
              </w:rPr>
            </w:pPr>
          </w:p>
        </w:tc>
        <w:tc>
          <w:tcPr>
            <w:tcW w:w="540" w:type="dxa"/>
          </w:tcPr>
          <w:p w14:paraId="1313678C" w14:textId="77777777" w:rsidR="004F3F55" w:rsidRPr="00665F00" w:rsidRDefault="004F3F55" w:rsidP="003D6E8C">
            <w:pPr>
              <w:jc w:val="center"/>
              <w:rPr>
                <w:rFonts w:ascii="Times New Roman" w:hAnsi="Times New Roman"/>
                <w:color w:val="000000"/>
                <w:szCs w:val="24"/>
              </w:rPr>
            </w:pPr>
          </w:p>
        </w:tc>
        <w:tc>
          <w:tcPr>
            <w:tcW w:w="540" w:type="dxa"/>
          </w:tcPr>
          <w:p w14:paraId="6A78216D" w14:textId="77777777" w:rsidR="004F3F55" w:rsidRPr="00665F00" w:rsidRDefault="004F3F55" w:rsidP="003D6E8C">
            <w:pPr>
              <w:jc w:val="center"/>
              <w:rPr>
                <w:rFonts w:ascii="Times New Roman" w:hAnsi="Times New Roman"/>
                <w:color w:val="000000"/>
                <w:szCs w:val="24"/>
              </w:rPr>
            </w:pPr>
          </w:p>
        </w:tc>
        <w:tc>
          <w:tcPr>
            <w:tcW w:w="540" w:type="dxa"/>
          </w:tcPr>
          <w:p w14:paraId="1DA73BF3" w14:textId="77777777" w:rsidR="004F3F55" w:rsidRPr="00665F00" w:rsidRDefault="004F3F55" w:rsidP="003D6E8C">
            <w:pPr>
              <w:jc w:val="center"/>
              <w:rPr>
                <w:rFonts w:ascii="Times New Roman" w:hAnsi="Times New Roman"/>
                <w:color w:val="000000"/>
                <w:szCs w:val="24"/>
              </w:rPr>
            </w:pPr>
          </w:p>
        </w:tc>
        <w:tc>
          <w:tcPr>
            <w:tcW w:w="540" w:type="dxa"/>
          </w:tcPr>
          <w:p w14:paraId="33B39B97" w14:textId="77777777" w:rsidR="004F3F55" w:rsidRPr="00665F00" w:rsidRDefault="004F3F55" w:rsidP="003D6E8C">
            <w:pPr>
              <w:jc w:val="center"/>
              <w:rPr>
                <w:rFonts w:ascii="Times New Roman" w:hAnsi="Times New Roman"/>
                <w:color w:val="000000"/>
                <w:szCs w:val="24"/>
              </w:rPr>
            </w:pPr>
          </w:p>
        </w:tc>
        <w:tc>
          <w:tcPr>
            <w:tcW w:w="540" w:type="dxa"/>
          </w:tcPr>
          <w:p w14:paraId="0C64C02F" w14:textId="77777777" w:rsidR="004F3F55" w:rsidRPr="00665F00" w:rsidRDefault="004F3F55" w:rsidP="003D6E8C">
            <w:pPr>
              <w:jc w:val="center"/>
              <w:rPr>
                <w:rFonts w:ascii="Times New Roman" w:hAnsi="Times New Roman"/>
                <w:color w:val="000000"/>
                <w:szCs w:val="24"/>
              </w:rPr>
            </w:pPr>
          </w:p>
        </w:tc>
        <w:tc>
          <w:tcPr>
            <w:tcW w:w="540" w:type="dxa"/>
          </w:tcPr>
          <w:p w14:paraId="102D73C3" w14:textId="77777777" w:rsidR="004F3F55" w:rsidRPr="00665F00" w:rsidRDefault="004F3F55" w:rsidP="003D6E8C">
            <w:pPr>
              <w:jc w:val="center"/>
              <w:rPr>
                <w:rFonts w:ascii="Times New Roman" w:hAnsi="Times New Roman"/>
                <w:color w:val="000000"/>
                <w:szCs w:val="24"/>
              </w:rPr>
            </w:pPr>
          </w:p>
        </w:tc>
        <w:tc>
          <w:tcPr>
            <w:tcW w:w="540" w:type="dxa"/>
          </w:tcPr>
          <w:p w14:paraId="3ABECB85" w14:textId="77777777" w:rsidR="004F3F55" w:rsidRPr="00665F00" w:rsidRDefault="004F3F55" w:rsidP="003D6E8C">
            <w:pPr>
              <w:jc w:val="center"/>
              <w:rPr>
                <w:rFonts w:ascii="Times New Roman" w:hAnsi="Times New Roman"/>
                <w:color w:val="000000"/>
                <w:szCs w:val="24"/>
              </w:rPr>
            </w:pPr>
          </w:p>
        </w:tc>
        <w:tc>
          <w:tcPr>
            <w:tcW w:w="540" w:type="dxa"/>
          </w:tcPr>
          <w:p w14:paraId="44927253" w14:textId="77777777" w:rsidR="004F3F55" w:rsidRPr="00665F00" w:rsidRDefault="004F3F55" w:rsidP="003D6E8C">
            <w:pPr>
              <w:jc w:val="center"/>
              <w:rPr>
                <w:rFonts w:ascii="Times New Roman" w:hAnsi="Times New Roman"/>
                <w:color w:val="000000"/>
                <w:szCs w:val="24"/>
              </w:rPr>
            </w:pPr>
          </w:p>
        </w:tc>
        <w:tc>
          <w:tcPr>
            <w:tcW w:w="540" w:type="dxa"/>
          </w:tcPr>
          <w:p w14:paraId="4138BF28" w14:textId="77777777" w:rsidR="004F3F55" w:rsidRPr="00665F00" w:rsidRDefault="004F3F55" w:rsidP="003D6E8C">
            <w:pPr>
              <w:jc w:val="center"/>
              <w:rPr>
                <w:rFonts w:ascii="Times New Roman" w:hAnsi="Times New Roman"/>
                <w:color w:val="000000"/>
                <w:szCs w:val="24"/>
              </w:rPr>
            </w:pPr>
          </w:p>
        </w:tc>
        <w:tc>
          <w:tcPr>
            <w:tcW w:w="540" w:type="dxa"/>
          </w:tcPr>
          <w:p w14:paraId="390A35AD" w14:textId="77777777" w:rsidR="004F3F55" w:rsidRPr="00665F00" w:rsidRDefault="004F3F55" w:rsidP="003D6E8C">
            <w:pPr>
              <w:jc w:val="center"/>
              <w:rPr>
                <w:rFonts w:ascii="Times New Roman" w:hAnsi="Times New Roman"/>
                <w:color w:val="000000"/>
                <w:szCs w:val="24"/>
              </w:rPr>
            </w:pPr>
          </w:p>
        </w:tc>
        <w:tc>
          <w:tcPr>
            <w:tcW w:w="540" w:type="dxa"/>
          </w:tcPr>
          <w:p w14:paraId="57BA0703" w14:textId="77777777" w:rsidR="004F3F55" w:rsidRPr="00665F00" w:rsidRDefault="004F3F55" w:rsidP="003D6E8C">
            <w:pPr>
              <w:rPr>
                <w:rFonts w:ascii="Times New Roman" w:hAnsi="Times New Roman"/>
              </w:rPr>
            </w:pPr>
          </w:p>
        </w:tc>
        <w:tc>
          <w:tcPr>
            <w:tcW w:w="540" w:type="dxa"/>
          </w:tcPr>
          <w:p w14:paraId="16ABDDC7" w14:textId="77777777" w:rsidR="004F3F55" w:rsidRPr="00665F00" w:rsidRDefault="004F3F55" w:rsidP="003D6E8C">
            <w:pPr>
              <w:rPr>
                <w:rFonts w:ascii="Times New Roman" w:hAnsi="Times New Roman"/>
              </w:rPr>
            </w:pPr>
          </w:p>
        </w:tc>
        <w:tc>
          <w:tcPr>
            <w:tcW w:w="450" w:type="dxa"/>
          </w:tcPr>
          <w:p w14:paraId="5A67CD0B" w14:textId="77777777" w:rsidR="004F3F55" w:rsidRPr="00665F00" w:rsidRDefault="004F3F55" w:rsidP="003D6E8C">
            <w:pPr>
              <w:rPr>
                <w:rFonts w:ascii="Times New Roman" w:hAnsi="Times New Roman"/>
              </w:rPr>
            </w:pPr>
          </w:p>
        </w:tc>
        <w:tc>
          <w:tcPr>
            <w:tcW w:w="450" w:type="dxa"/>
          </w:tcPr>
          <w:p w14:paraId="5B321036" w14:textId="77777777" w:rsidR="004F3F55" w:rsidRPr="00665F00" w:rsidRDefault="004F3F55" w:rsidP="003D6E8C">
            <w:pPr>
              <w:jc w:val="center"/>
              <w:rPr>
                <w:rFonts w:ascii="Times New Roman" w:hAnsi="Times New Roman"/>
                <w:color w:val="000000"/>
                <w:szCs w:val="24"/>
              </w:rPr>
            </w:pPr>
          </w:p>
        </w:tc>
        <w:tc>
          <w:tcPr>
            <w:tcW w:w="630" w:type="dxa"/>
          </w:tcPr>
          <w:p w14:paraId="2AA4D311" w14:textId="77777777" w:rsidR="004F3F55" w:rsidRPr="00665F00" w:rsidRDefault="004F3F55" w:rsidP="003D6E8C">
            <w:pPr>
              <w:jc w:val="center"/>
              <w:rPr>
                <w:rFonts w:ascii="Times New Roman" w:hAnsi="Times New Roman"/>
                <w:b/>
                <w:color w:val="000000"/>
                <w:szCs w:val="24"/>
              </w:rPr>
            </w:pPr>
          </w:p>
        </w:tc>
        <w:tc>
          <w:tcPr>
            <w:tcW w:w="540" w:type="dxa"/>
          </w:tcPr>
          <w:p w14:paraId="1041F8CA" w14:textId="77777777" w:rsidR="004F3F55" w:rsidRPr="00665F00" w:rsidRDefault="004F3F55" w:rsidP="003D6E8C">
            <w:pPr>
              <w:jc w:val="center"/>
              <w:rPr>
                <w:rFonts w:ascii="Times New Roman" w:hAnsi="Times New Roman"/>
                <w:b/>
                <w:color w:val="000000"/>
                <w:szCs w:val="24"/>
              </w:rPr>
            </w:pPr>
          </w:p>
        </w:tc>
        <w:tc>
          <w:tcPr>
            <w:tcW w:w="540" w:type="dxa"/>
          </w:tcPr>
          <w:p w14:paraId="4DF2070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3D6E8C">
            <w:pPr>
              <w:rPr>
                <w:rFonts w:ascii="Times New Roman" w:hAnsi="Times New Roman"/>
                <w:color w:val="000000"/>
                <w:szCs w:val="24"/>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3D6E8C">
            <w:pPr>
              <w:rPr>
                <w:rFonts w:ascii="Times New Roman" w:hAnsi="Times New Roman"/>
                <w:color w:val="000000"/>
                <w:szCs w:val="24"/>
              </w:rPr>
            </w:pPr>
          </w:p>
        </w:tc>
        <w:tc>
          <w:tcPr>
            <w:tcW w:w="540" w:type="dxa"/>
          </w:tcPr>
          <w:p w14:paraId="100AE3F0" w14:textId="77777777" w:rsidR="004F3F55" w:rsidRPr="00665F00" w:rsidRDefault="004F3F55" w:rsidP="003D6E8C">
            <w:pPr>
              <w:jc w:val="center"/>
              <w:rPr>
                <w:rFonts w:ascii="Times New Roman" w:hAnsi="Times New Roman"/>
                <w:color w:val="000000"/>
                <w:szCs w:val="24"/>
              </w:rPr>
            </w:pPr>
          </w:p>
        </w:tc>
        <w:tc>
          <w:tcPr>
            <w:tcW w:w="540" w:type="dxa"/>
          </w:tcPr>
          <w:p w14:paraId="0CD71993" w14:textId="77777777" w:rsidR="004F3F55" w:rsidRPr="00665F00" w:rsidRDefault="004F3F55" w:rsidP="003D6E8C">
            <w:pPr>
              <w:jc w:val="center"/>
              <w:rPr>
                <w:rFonts w:ascii="Times New Roman" w:hAnsi="Times New Roman"/>
                <w:color w:val="000000"/>
                <w:szCs w:val="24"/>
              </w:rPr>
            </w:pPr>
          </w:p>
        </w:tc>
        <w:tc>
          <w:tcPr>
            <w:tcW w:w="540" w:type="dxa"/>
          </w:tcPr>
          <w:p w14:paraId="32FCD666" w14:textId="77777777" w:rsidR="004F3F55" w:rsidRPr="00665F00" w:rsidRDefault="004F3F55" w:rsidP="003D6E8C">
            <w:pPr>
              <w:jc w:val="center"/>
              <w:rPr>
                <w:rFonts w:ascii="Times New Roman" w:hAnsi="Times New Roman"/>
                <w:color w:val="000000"/>
                <w:szCs w:val="24"/>
              </w:rPr>
            </w:pPr>
          </w:p>
        </w:tc>
        <w:tc>
          <w:tcPr>
            <w:tcW w:w="540" w:type="dxa"/>
          </w:tcPr>
          <w:p w14:paraId="28B9D129" w14:textId="77777777" w:rsidR="004F3F55" w:rsidRPr="00665F00" w:rsidRDefault="004F3F55" w:rsidP="003D6E8C">
            <w:pPr>
              <w:jc w:val="center"/>
              <w:rPr>
                <w:rFonts w:ascii="Times New Roman" w:hAnsi="Times New Roman"/>
                <w:color w:val="000000"/>
                <w:szCs w:val="24"/>
              </w:rPr>
            </w:pPr>
          </w:p>
        </w:tc>
        <w:tc>
          <w:tcPr>
            <w:tcW w:w="540" w:type="dxa"/>
          </w:tcPr>
          <w:p w14:paraId="7B99DE05" w14:textId="77777777" w:rsidR="004F3F55" w:rsidRPr="00665F00" w:rsidRDefault="004F3F55" w:rsidP="003D6E8C">
            <w:pPr>
              <w:jc w:val="center"/>
              <w:rPr>
                <w:rFonts w:ascii="Times New Roman" w:hAnsi="Times New Roman"/>
                <w:color w:val="000000"/>
                <w:szCs w:val="24"/>
              </w:rPr>
            </w:pPr>
          </w:p>
        </w:tc>
        <w:tc>
          <w:tcPr>
            <w:tcW w:w="540" w:type="dxa"/>
          </w:tcPr>
          <w:p w14:paraId="58E754A2" w14:textId="77777777" w:rsidR="004F3F55" w:rsidRPr="00665F00" w:rsidRDefault="004F3F55" w:rsidP="003D6E8C">
            <w:pPr>
              <w:jc w:val="center"/>
              <w:rPr>
                <w:rFonts w:ascii="Times New Roman" w:hAnsi="Times New Roman"/>
                <w:color w:val="000000"/>
                <w:szCs w:val="24"/>
              </w:rPr>
            </w:pPr>
          </w:p>
        </w:tc>
        <w:tc>
          <w:tcPr>
            <w:tcW w:w="540" w:type="dxa"/>
          </w:tcPr>
          <w:p w14:paraId="3DA6BD91" w14:textId="77777777" w:rsidR="004F3F55" w:rsidRPr="00665F00" w:rsidRDefault="004F3F55" w:rsidP="003D6E8C">
            <w:pPr>
              <w:jc w:val="center"/>
              <w:rPr>
                <w:rFonts w:ascii="Times New Roman" w:hAnsi="Times New Roman"/>
                <w:color w:val="000000"/>
                <w:szCs w:val="24"/>
              </w:rPr>
            </w:pPr>
          </w:p>
        </w:tc>
        <w:tc>
          <w:tcPr>
            <w:tcW w:w="540" w:type="dxa"/>
          </w:tcPr>
          <w:p w14:paraId="40C34109" w14:textId="77777777" w:rsidR="004F3F55" w:rsidRPr="00665F00" w:rsidRDefault="004F3F55" w:rsidP="003D6E8C">
            <w:pPr>
              <w:jc w:val="center"/>
              <w:rPr>
                <w:rFonts w:ascii="Times New Roman" w:hAnsi="Times New Roman"/>
                <w:color w:val="000000"/>
                <w:szCs w:val="24"/>
              </w:rPr>
            </w:pPr>
          </w:p>
        </w:tc>
        <w:tc>
          <w:tcPr>
            <w:tcW w:w="540" w:type="dxa"/>
          </w:tcPr>
          <w:p w14:paraId="1DA2DC8D" w14:textId="77777777" w:rsidR="004F3F55" w:rsidRPr="00665F00" w:rsidRDefault="004F3F55" w:rsidP="003D6E8C">
            <w:pPr>
              <w:jc w:val="center"/>
              <w:rPr>
                <w:rFonts w:ascii="Times New Roman" w:hAnsi="Times New Roman"/>
                <w:color w:val="000000"/>
                <w:szCs w:val="24"/>
              </w:rPr>
            </w:pPr>
          </w:p>
        </w:tc>
        <w:tc>
          <w:tcPr>
            <w:tcW w:w="540" w:type="dxa"/>
          </w:tcPr>
          <w:p w14:paraId="0BF3BE61" w14:textId="77777777" w:rsidR="004F3F55" w:rsidRPr="00665F00" w:rsidRDefault="004F3F55" w:rsidP="003D6E8C">
            <w:pPr>
              <w:jc w:val="center"/>
              <w:rPr>
                <w:rFonts w:ascii="Times New Roman" w:hAnsi="Times New Roman"/>
                <w:color w:val="000000"/>
                <w:szCs w:val="24"/>
              </w:rPr>
            </w:pPr>
          </w:p>
        </w:tc>
        <w:tc>
          <w:tcPr>
            <w:tcW w:w="540" w:type="dxa"/>
          </w:tcPr>
          <w:p w14:paraId="20DB48B6" w14:textId="77777777" w:rsidR="004F3F55" w:rsidRPr="00665F00" w:rsidRDefault="004F3F55" w:rsidP="003D6E8C">
            <w:pPr>
              <w:jc w:val="center"/>
              <w:rPr>
                <w:rFonts w:ascii="Times New Roman" w:hAnsi="Times New Roman"/>
                <w:color w:val="000000"/>
                <w:szCs w:val="24"/>
              </w:rPr>
            </w:pPr>
          </w:p>
        </w:tc>
        <w:tc>
          <w:tcPr>
            <w:tcW w:w="540" w:type="dxa"/>
          </w:tcPr>
          <w:p w14:paraId="17812DCF" w14:textId="77777777" w:rsidR="004F3F55" w:rsidRPr="00665F00" w:rsidRDefault="004F3F55" w:rsidP="003D6E8C">
            <w:pPr>
              <w:rPr>
                <w:rFonts w:ascii="Times New Roman" w:hAnsi="Times New Roman"/>
              </w:rPr>
            </w:pPr>
          </w:p>
        </w:tc>
        <w:tc>
          <w:tcPr>
            <w:tcW w:w="540" w:type="dxa"/>
          </w:tcPr>
          <w:p w14:paraId="51C720CF" w14:textId="77777777" w:rsidR="004F3F55" w:rsidRPr="00665F00" w:rsidRDefault="004F3F55" w:rsidP="003D6E8C">
            <w:pPr>
              <w:rPr>
                <w:rFonts w:ascii="Times New Roman" w:hAnsi="Times New Roman"/>
              </w:rPr>
            </w:pPr>
          </w:p>
        </w:tc>
        <w:tc>
          <w:tcPr>
            <w:tcW w:w="450" w:type="dxa"/>
          </w:tcPr>
          <w:p w14:paraId="5F429165" w14:textId="77777777" w:rsidR="004F3F55" w:rsidRPr="00665F00" w:rsidRDefault="004F3F55" w:rsidP="003D6E8C">
            <w:pPr>
              <w:rPr>
                <w:rFonts w:ascii="Times New Roman" w:hAnsi="Times New Roman"/>
              </w:rPr>
            </w:pPr>
          </w:p>
        </w:tc>
        <w:tc>
          <w:tcPr>
            <w:tcW w:w="450" w:type="dxa"/>
          </w:tcPr>
          <w:p w14:paraId="17D0B49F" w14:textId="77777777" w:rsidR="004F3F55" w:rsidRPr="00665F00" w:rsidRDefault="004F3F55" w:rsidP="003D6E8C">
            <w:pPr>
              <w:jc w:val="center"/>
              <w:rPr>
                <w:rFonts w:ascii="Times New Roman" w:hAnsi="Times New Roman"/>
                <w:color w:val="000000"/>
                <w:szCs w:val="24"/>
              </w:rPr>
            </w:pPr>
          </w:p>
        </w:tc>
        <w:tc>
          <w:tcPr>
            <w:tcW w:w="630" w:type="dxa"/>
          </w:tcPr>
          <w:p w14:paraId="3CAE04F0" w14:textId="77777777" w:rsidR="004F3F55" w:rsidRPr="00665F00" w:rsidRDefault="004F3F55" w:rsidP="003D6E8C">
            <w:pPr>
              <w:jc w:val="center"/>
              <w:rPr>
                <w:rFonts w:ascii="Times New Roman" w:hAnsi="Times New Roman"/>
                <w:color w:val="000000"/>
                <w:szCs w:val="24"/>
              </w:rPr>
            </w:pPr>
          </w:p>
        </w:tc>
        <w:tc>
          <w:tcPr>
            <w:tcW w:w="540" w:type="dxa"/>
          </w:tcPr>
          <w:p w14:paraId="7B004878" w14:textId="77777777" w:rsidR="004F3F55" w:rsidRPr="00665F00" w:rsidRDefault="004F3F55" w:rsidP="003D6E8C">
            <w:pPr>
              <w:jc w:val="center"/>
              <w:rPr>
                <w:rFonts w:ascii="Times New Roman" w:hAnsi="Times New Roman"/>
                <w:color w:val="000000"/>
                <w:szCs w:val="24"/>
              </w:rPr>
            </w:pPr>
          </w:p>
        </w:tc>
        <w:tc>
          <w:tcPr>
            <w:tcW w:w="540" w:type="dxa"/>
          </w:tcPr>
          <w:p w14:paraId="54E92944" w14:textId="77777777" w:rsidR="004F3F55" w:rsidRPr="00665F00" w:rsidRDefault="004F3F55" w:rsidP="003D6E8C">
            <w:pPr>
              <w:rPr>
                <w:rFonts w:ascii="Times New Roman" w:hAnsi="Times New Roman"/>
                <w:color w:val="000000"/>
                <w:szCs w:val="24"/>
              </w:rPr>
            </w:pPr>
          </w:p>
        </w:tc>
        <w:tc>
          <w:tcPr>
            <w:tcW w:w="630" w:type="dxa"/>
          </w:tcPr>
          <w:p w14:paraId="0FE0F158" w14:textId="77777777" w:rsidR="004F3F55" w:rsidRPr="00665F00" w:rsidRDefault="004F3F55" w:rsidP="003D6E8C">
            <w:pPr>
              <w:rPr>
                <w:rFonts w:ascii="Times New Roman" w:hAnsi="Times New Roman"/>
                <w:color w:val="000000"/>
                <w:szCs w:val="24"/>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3D6E8C">
            <w:pPr>
              <w:rPr>
                <w:rFonts w:ascii="Times New Roman" w:hAnsi="Times New Roman"/>
                <w:color w:val="000000"/>
                <w:szCs w:val="24"/>
              </w:rPr>
            </w:pPr>
          </w:p>
        </w:tc>
        <w:tc>
          <w:tcPr>
            <w:tcW w:w="540" w:type="dxa"/>
          </w:tcPr>
          <w:p w14:paraId="754CFD08" w14:textId="77777777" w:rsidR="004F3F55" w:rsidRPr="00665F00" w:rsidRDefault="004F3F55" w:rsidP="003D6E8C">
            <w:pPr>
              <w:jc w:val="center"/>
              <w:rPr>
                <w:rFonts w:ascii="Times New Roman" w:hAnsi="Times New Roman"/>
                <w:color w:val="000000"/>
                <w:szCs w:val="24"/>
              </w:rPr>
            </w:pPr>
          </w:p>
        </w:tc>
        <w:tc>
          <w:tcPr>
            <w:tcW w:w="540" w:type="dxa"/>
          </w:tcPr>
          <w:p w14:paraId="25941272" w14:textId="77777777" w:rsidR="004F3F55" w:rsidRPr="00665F00" w:rsidRDefault="004F3F55" w:rsidP="003D6E8C">
            <w:pPr>
              <w:jc w:val="center"/>
              <w:rPr>
                <w:rFonts w:ascii="Times New Roman" w:hAnsi="Times New Roman"/>
                <w:color w:val="000000"/>
                <w:szCs w:val="24"/>
              </w:rPr>
            </w:pPr>
          </w:p>
        </w:tc>
        <w:tc>
          <w:tcPr>
            <w:tcW w:w="540" w:type="dxa"/>
          </w:tcPr>
          <w:p w14:paraId="3C9460AD" w14:textId="77777777" w:rsidR="004F3F55" w:rsidRPr="00665F00" w:rsidRDefault="004F3F55" w:rsidP="003D6E8C">
            <w:pPr>
              <w:jc w:val="center"/>
              <w:rPr>
                <w:rFonts w:ascii="Times New Roman" w:hAnsi="Times New Roman"/>
                <w:color w:val="000000"/>
                <w:szCs w:val="24"/>
              </w:rPr>
            </w:pPr>
          </w:p>
        </w:tc>
        <w:tc>
          <w:tcPr>
            <w:tcW w:w="540" w:type="dxa"/>
          </w:tcPr>
          <w:p w14:paraId="234DAEB5" w14:textId="77777777" w:rsidR="004F3F55" w:rsidRPr="00665F00" w:rsidRDefault="004F3F55" w:rsidP="003D6E8C">
            <w:pPr>
              <w:jc w:val="center"/>
              <w:rPr>
                <w:rFonts w:ascii="Times New Roman" w:hAnsi="Times New Roman"/>
                <w:color w:val="000000"/>
                <w:szCs w:val="24"/>
              </w:rPr>
            </w:pPr>
          </w:p>
        </w:tc>
        <w:tc>
          <w:tcPr>
            <w:tcW w:w="540" w:type="dxa"/>
          </w:tcPr>
          <w:p w14:paraId="763411C5" w14:textId="77777777" w:rsidR="004F3F55" w:rsidRPr="00665F00" w:rsidRDefault="004F3F55" w:rsidP="003D6E8C">
            <w:pPr>
              <w:jc w:val="center"/>
              <w:rPr>
                <w:rFonts w:ascii="Times New Roman" w:hAnsi="Times New Roman"/>
                <w:color w:val="000000"/>
                <w:szCs w:val="24"/>
              </w:rPr>
            </w:pPr>
          </w:p>
        </w:tc>
        <w:tc>
          <w:tcPr>
            <w:tcW w:w="540" w:type="dxa"/>
          </w:tcPr>
          <w:p w14:paraId="469A9F5D" w14:textId="77777777" w:rsidR="004F3F55" w:rsidRPr="00665F00" w:rsidRDefault="004F3F55" w:rsidP="003D6E8C">
            <w:pPr>
              <w:jc w:val="center"/>
              <w:rPr>
                <w:rFonts w:ascii="Times New Roman" w:hAnsi="Times New Roman"/>
                <w:color w:val="000000"/>
                <w:szCs w:val="24"/>
              </w:rPr>
            </w:pPr>
          </w:p>
        </w:tc>
        <w:tc>
          <w:tcPr>
            <w:tcW w:w="540" w:type="dxa"/>
          </w:tcPr>
          <w:p w14:paraId="34E082BC" w14:textId="77777777" w:rsidR="004F3F55" w:rsidRPr="00665F00" w:rsidRDefault="004F3F55" w:rsidP="003D6E8C">
            <w:pPr>
              <w:jc w:val="center"/>
              <w:rPr>
                <w:rFonts w:ascii="Times New Roman" w:hAnsi="Times New Roman"/>
                <w:color w:val="000000"/>
                <w:szCs w:val="24"/>
              </w:rPr>
            </w:pPr>
          </w:p>
        </w:tc>
        <w:tc>
          <w:tcPr>
            <w:tcW w:w="540" w:type="dxa"/>
          </w:tcPr>
          <w:p w14:paraId="240438DF" w14:textId="77777777" w:rsidR="004F3F55" w:rsidRPr="00665F00" w:rsidRDefault="004F3F55" w:rsidP="003D6E8C">
            <w:pPr>
              <w:jc w:val="center"/>
              <w:rPr>
                <w:rFonts w:ascii="Times New Roman" w:hAnsi="Times New Roman"/>
                <w:color w:val="000000"/>
                <w:szCs w:val="24"/>
              </w:rPr>
            </w:pPr>
          </w:p>
        </w:tc>
        <w:tc>
          <w:tcPr>
            <w:tcW w:w="540" w:type="dxa"/>
          </w:tcPr>
          <w:p w14:paraId="51067CEE" w14:textId="77777777" w:rsidR="004F3F55" w:rsidRPr="00665F00" w:rsidRDefault="004F3F55" w:rsidP="003D6E8C">
            <w:pPr>
              <w:jc w:val="center"/>
              <w:rPr>
                <w:rFonts w:ascii="Times New Roman" w:hAnsi="Times New Roman"/>
                <w:color w:val="000000"/>
                <w:szCs w:val="24"/>
              </w:rPr>
            </w:pPr>
          </w:p>
        </w:tc>
        <w:tc>
          <w:tcPr>
            <w:tcW w:w="540" w:type="dxa"/>
          </w:tcPr>
          <w:p w14:paraId="00F39FF7" w14:textId="77777777" w:rsidR="004F3F55" w:rsidRPr="00665F00" w:rsidRDefault="004F3F55" w:rsidP="003D6E8C">
            <w:pPr>
              <w:jc w:val="center"/>
              <w:rPr>
                <w:rFonts w:ascii="Times New Roman" w:hAnsi="Times New Roman"/>
                <w:color w:val="000000"/>
                <w:szCs w:val="24"/>
              </w:rPr>
            </w:pPr>
          </w:p>
        </w:tc>
        <w:tc>
          <w:tcPr>
            <w:tcW w:w="540" w:type="dxa"/>
          </w:tcPr>
          <w:p w14:paraId="1D4C709E" w14:textId="77777777" w:rsidR="004F3F55" w:rsidRPr="00665F00" w:rsidRDefault="004F3F55" w:rsidP="003D6E8C">
            <w:pPr>
              <w:jc w:val="center"/>
              <w:rPr>
                <w:rFonts w:ascii="Times New Roman" w:hAnsi="Times New Roman"/>
                <w:color w:val="000000"/>
                <w:szCs w:val="24"/>
              </w:rPr>
            </w:pPr>
          </w:p>
        </w:tc>
        <w:tc>
          <w:tcPr>
            <w:tcW w:w="540" w:type="dxa"/>
          </w:tcPr>
          <w:p w14:paraId="1889257C" w14:textId="77777777" w:rsidR="004F3F55" w:rsidRPr="00665F00" w:rsidRDefault="004F3F55" w:rsidP="003D6E8C">
            <w:pPr>
              <w:rPr>
                <w:rFonts w:ascii="Times New Roman" w:hAnsi="Times New Roman"/>
              </w:rPr>
            </w:pPr>
          </w:p>
        </w:tc>
        <w:tc>
          <w:tcPr>
            <w:tcW w:w="540" w:type="dxa"/>
          </w:tcPr>
          <w:p w14:paraId="606FBAFB" w14:textId="77777777" w:rsidR="004F3F55" w:rsidRPr="00665F00" w:rsidRDefault="004F3F55" w:rsidP="003D6E8C">
            <w:pPr>
              <w:rPr>
                <w:rFonts w:ascii="Times New Roman" w:hAnsi="Times New Roman"/>
              </w:rPr>
            </w:pPr>
          </w:p>
        </w:tc>
        <w:tc>
          <w:tcPr>
            <w:tcW w:w="450" w:type="dxa"/>
          </w:tcPr>
          <w:p w14:paraId="396528D5" w14:textId="77777777" w:rsidR="004F3F55" w:rsidRPr="00665F00" w:rsidRDefault="004F3F55" w:rsidP="003D6E8C">
            <w:pPr>
              <w:rPr>
                <w:rFonts w:ascii="Times New Roman" w:hAnsi="Times New Roman"/>
              </w:rPr>
            </w:pPr>
          </w:p>
        </w:tc>
        <w:tc>
          <w:tcPr>
            <w:tcW w:w="450" w:type="dxa"/>
          </w:tcPr>
          <w:p w14:paraId="78DC35E9" w14:textId="77777777" w:rsidR="004F3F55" w:rsidRPr="00665F00" w:rsidRDefault="004F3F55" w:rsidP="003D6E8C">
            <w:pPr>
              <w:jc w:val="center"/>
              <w:rPr>
                <w:rFonts w:ascii="Times New Roman" w:hAnsi="Times New Roman"/>
                <w:color w:val="000000"/>
                <w:szCs w:val="24"/>
              </w:rPr>
            </w:pPr>
          </w:p>
        </w:tc>
        <w:tc>
          <w:tcPr>
            <w:tcW w:w="630" w:type="dxa"/>
          </w:tcPr>
          <w:p w14:paraId="330D373D" w14:textId="77777777" w:rsidR="004F3F55" w:rsidRPr="00665F00" w:rsidRDefault="004F3F55" w:rsidP="003D6E8C">
            <w:pPr>
              <w:jc w:val="center"/>
              <w:rPr>
                <w:rFonts w:ascii="Times New Roman" w:hAnsi="Times New Roman"/>
                <w:color w:val="000000"/>
                <w:szCs w:val="24"/>
              </w:rPr>
            </w:pPr>
          </w:p>
        </w:tc>
        <w:tc>
          <w:tcPr>
            <w:tcW w:w="540" w:type="dxa"/>
          </w:tcPr>
          <w:p w14:paraId="1D0CE1EC" w14:textId="77777777" w:rsidR="004F3F55" w:rsidRPr="00665F00" w:rsidRDefault="004F3F55" w:rsidP="003D6E8C">
            <w:pPr>
              <w:jc w:val="center"/>
              <w:rPr>
                <w:rFonts w:ascii="Times New Roman" w:hAnsi="Times New Roman"/>
                <w:color w:val="000000"/>
                <w:szCs w:val="24"/>
              </w:rPr>
            </w:pPr>
          </w:p>
        </w:tc>
        <w:tc>
          <w:tcPr>
            <w:tcW w:w="540" w:type="dxa"/>
          </w:tcPr>
          <w:p w14:paraId="1243EE82" w14:textId="77777777" w:rsidR="004F3F55" w:rsidRPr="00665F00" w:rsidRDefault="004F3F55" w:rsidP="003D6E8C">
            <w:pPr>
              <w:rPr>
                <w:rFonts w:ascii="Times New Roman" w:hAnsi="Times New Roman"/>
                <w:color w:val="000000"/>
                <w:szCs w:val="24"/>
              </w:rPr>
            </w:pPr>
          </w:p>
        </w:tc>
        <w:tc>
          <w:tcPr>
            <w:tcW w:w="630" w:type="dxa"/>
          </w:tcPr>
          <w:p w14:paraId="5321A78C" w14:textId="77777777" w:rsidR="004F3F55" w:rsidRPr="00665F00" w:rsidRDefault="004F3F55" w:rsidP="003D6E8C">
            <w:pPr>
              <w:rPr>
                <w:rFonts w:ascii="Times New Roman" w:hAnsi="Times New Roman"/>
                <w:color w:val="000000"/>
                <w:szCs w:val="24"/>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Platynereis</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bicanaliculata</w:t>
            </w:r>
            <w:proofErr w:type="spellEnd"/>
          </w:p>
        </w:tc>
        <w:tc>
          <w:tcPr>
            <w:tcW w:w="540" w:type="dxa"/>
          </w:tcPr>
          <w:p w14:paraId="6C31F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3D6E8C">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3D6E8C">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3D6E8C">
            <w:pPr>
              <w:rPr>
                <w:rFonts w:ascii="Times New Roman" w:hAnsi="Times New Roman"/>
                <w:color w:val="000000"/>
                <w:szCs w:val="24"/>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Janua</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pagastecheri</w:t>
            </w:r>
            <w:proofErr w:type="spellEnd"/>
          </w:p>
        </w:tc>
        <w:tc>
          <w:tcPr>
            <w:tcW w:w="540" w:type="dxa"/>
          </w:tcPr>
          <w:p w14:paraId="645C687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3D6E8C">
            <w:pPr>
              <w:jc w:val="center"/>
              <w:rPr>
                <w:rFonts w:ascii="Times New Roman" w:hAnsi="Times New Roman"/>
                <w:color w:val="000000"/>
                <w:szCs w:val="24"/>
              </w:rPr>
            </w:pPr>
          </w:p>
        </w:tc>
        <w:tc>
          <w:tcPr>
            <w:tcW w:w="540" w:type="dxa"/>
          </w:tcPr>
          <w:p w14:paraId="1C9C6C38" w14:textId="77777777" w:rsidR="004F3F55" w:rsidRPr="00665F00" w:rsidRDefault="004F3F55" w:rsidP="003D6E8C">
            <w:pPr>
              <w:jc w:val="center"/>
              <w:rPr>
                <w:rFonts w:ascii="Times New Roman" w:hAnsi="Times New Roman"/>
                <w:color w:val="000000"/>
                <w:szCs w:val="24"/>
              </w:rPr>
            </w:pPr>
          </w:p>
        </w:tc>
        <w:tc>
          <w:tcPr>
            <w:tcW w:w="540" w:type="dxa"/>
          </w:tcPr>
          <w:p w14:paraId="37F0620F" w14:textId="77777777" w:rsidR="004F3F55" w:rsidRPr="00665F00" w:rsidRDefault="004F3F55" w:rsidP="003D6E8C">
            <w:pPr>
              <w:jc w:val="center"/>
              <w:rPr>
                <w:rFonts w:ascii="Times New Roman" w:hAnsi="Times New Roman"/>
                <w:color w:val="000000"/>
                <w:szCs w:val="24"/>
              </w:rPr>
            </w:pPr>
          </w:p>
        </w:tc>
        <w:tc>
          <w:tcPr>
            <w:tcW w:w="540" w:type="dxa"/>
          </w:tcPr>
          <w:p w14:paraId="1BEE9864" w14:textId="77777777" w:rsidR="004F3F55" w:rsidRPr="00665F00" w:rsidRDefault="004F3F55" w:rsidP="003D6E8C">
            <w:pPr>
              <w:jc w:val="center"/>
              <w:rPr>
                <w:rFonts w:ascii="Times New Roman" w:hAnsi="Times New Roman"/>
                <w:color w:val="000000"/>
                <w:szCs w:val="24"/>
              </w:rPr>
            </w:pPr>
          </w:p>
        </w:tc>
        <w:tc>
          <w:tcPr>
            <w:tcW w:w="540" w:type="dxa"/>
          </w:tcPr>
          <w:p w14:paraId="2B58FD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3D6E8C">
            <w:pPr>
              <w:jc w:val="center"/>
              <w:rPr>
                <w:rFonts w:ascii="Times New Roman" w:hAnsi="Times New Roman"/>
                <w:color w:val="000000"/>
                <w:szCs w:val="24"/>
              </w:rPr>
            </w:pPr>
          </w:p>
        </w:tc>
        <w:tc>
          <w:tcPr>
            <w:tcW w:w="540" w:type="dxa"/>
          </w:tcPr>
          <w:p w14:paraId="23E67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3D6E8C">
            <w:pPr>
              <w:rPr>
                <w:rFonts w:ascii="Times New Roman" w:hAnsi="Times New Roman"/>
              </w:rPr>
            </w:pPr>
          </w:p>
        </w:tc>
        <w:tc>
          <w:tcPr>
            <w:tcW w:w="540" w:type="dxa"/>
          </w:tcPr>
          <w:p w14:paraId="68921122" w14:textId="77777777" w:rsidR="004F3F55" w:rsidRPr="00665F00" w:rsidRDefault="004F3F55" w:rsidP="003D6E8C">
            <w:pPr>
              <w:rPr>
                <w:rFonts w:ascii="Times New Roman" w:hAnsi="Times New Roman"/>
              </w:rPr>
            </w:pPr>
          </w:p>
        </w:tc>
        <w:tc>
          <w:tcPr>
            <w:tcW w:w="450" w:type="dxa"/>
          </w:tcPr>
          <w:p w14:paraId="46A840FC" w14:textId="77777777" w:rsidR="004F3F55" w:rsidRPr="00665F00" w:rsidRDefault="004F3F55" w:rsidP="003D6E8C">
            <w:pPr>
              <w:rPr>
                <w:rFonts w:ascii="Times New Roman" w:hAnsi="Times New Roman"/>
              </w:rPr>
            </w:pPr>
          </w:p>
        </w:tc>
        <w:tc>
          <w:tcPr>
            <w:tcW w:w="450" w:type="dxa"/>
          </w:tcPr>
          <w:p w14:paraId="3FD1D2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3D6E8C">
            <w:pPr>
              <w:jc w:val="center"/>
              <w:rPr>
                <w:rFonts w:ascii="Times New Roman" w:hAnsi="Times New Roman"/>
                <w:color w:val="000000"/>
                <w:szCs w:val="24"/>
              </w:rPr>
            </w:pPr>
          </w:p>
        </w:tc>
        <w:tc>
          <w:tcPr>
            <w:tcW w:w="540" w:type="dxa"/>
          </w:tcPr>
          <w:p w14:paraId="60A86B01" w14:textId="77777777" w:rsidR="004F3F55" w:rsidRPr="00665F00" w:rsidRDefault="004F3F55" w:rsidP="003D6E8C">
            <w:pPr>
              <w:jc w:val="center"/>
              <w:rPr>
                <w:rFonts w:ascii="Times New Roman" w:hAnsi="Times New Roman"/>
                <w:color w:val="000000"/>
                <w:szCs w:val="24"/>
              </w:rPr>
            </w:pPr>
          </w:p>
        </w:tc>
        <w:tc>
          <w:tcPr>
            <w:tcW w:w="540" w:type="dxa"/>
          </w:tcPr>
          <w:p w14:paraId="381DE832" w14:textId="77777777" w:rsidR="004F3F55" w:rsidRPr="00665F00" w:rsidRDefault="004F3F55" w:rsidP="003D6E8C">
            <w:pPr>
              <w:rPr>
                <w:rFonts w:ascii="Times New Roman" w:hAnsi="Times New Roman"/>
                <w:color w:val="000000"/>
                <w:szCs w:val="24"/>
              </w:rPr>
            </w:pPr>
          </w:p>
        </w:tc>
        <w:tc>
          <w:tcPr>
            <w:tcW w:w="630" w:type="dxa"/>
          </w:tcPr>
          <w:p w14:paraId="6E61900A" w14:textId="77777777" w:rsidR="004F3F55" w:rsidRPr="00665F00" w:rsidRDefault="004F3F55" w:rsidP="003D6E8C">
            <w:pPr>
              <w:rPr>
                <w:rFonts w:ascii="Times New Roman" w:hAnsi="Times New Roman"/>
                <w:color w:val="000000"/>
                <w:szCs w:val="24"/>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3D6E8C">
            <w:pPr>
              <w:rPr>
                <w:rFonts w:ascii="Times New Roman" w:hAnsi="Times New Roman"/>
                <w:color w:val="000000"/>
                <w:szCs w:val="24"/>
              </w:rPr>
            </w:pPr>
          </w:p>
        </w:tc>
        <w:tc>
          <w:tcPr>
            <w:tcW w:w="540" w:type="dxa"/>
          </w:tcPr>
          <w:p w14:paraId="087B8ED0" w14:textId="77777777" w:rsidR="004F3F55" w:rsidRPr="00665F00" w:rsidRDefault="004F3F55" w:rsidP="003D6E8C">
            <w:pPr>
              <w:jc w:val="center"/>
              <w:rPr>
                <w:rFonts w:ascii="Times New Roman" w:hAnsi="Times New Roman"/>
                <w:color w:val="000000"/>
                <w:szCs w:val="24"/>
              </w:rPr>
            </w:pPr>
          </w:p>
        </w:tc>
        <w:tc>
          <w:tcPr>
            <w:tcW w:w="540" w:type="dxa"/>
          </w:tcPr>
          <w:p w14:paraId="07227724" w14:textId="77777777" w:rsidR="004F3F55" w:rsidRPr="00665F00" w:rsidRDefault="004F3F55" w:rsidP="003D6E8C">
            <w:pPr>
              <w:jc w:val="center"/>
              <w:rPr>
                <w:rFonts w:ascii="Times New Roman" w:hAnsi="Times New Roman"/>
                <w:color w:val="000000"/>
                <w:szCs w:val="24"/>
              </w:rPr>
            </w:pPr>
          </w:p>
        </w:tc>
        <w:tc>
          <w:tcPr>
            <w:tcW w:w="540" w:type="dxa"/>
          </w:tcPr>
          <w:p w14:paraId="50414EAF" w14:textId="77777777" w:rsidR="004F3F55" w:rsidRPr="00665F00" w:rsidRDefault="004F3F55" w:rsidP="003D6E8C">
            <w:pPr>
              <w:jc w:val="center"/>
              <w:rPr>
                <w:rFonts w:ascii="Times New Roman" w:hAnsi="Times New Roman"/>
                <w:color w:val="000000"/>
                <w:szCs w:val="24"/>
              </w:rPr>
            </w:pPr>
          </w:p>
        </w:tc>
        <w:tc>
          <w:tcPr>
            <w:tcW w:w="540" w:type="dxa"/>
          </w:tcPr>
          <w:p w14:paraId="747468A9" w14:textId="77777777" w:rsidR="004F3F55" w:rsidRPr="00665F00" w:rsidRDefault="004F3F55" w:rsidP="003D6E8C">
            <w:pPr>
              <w:jc w:val="center"/>
              <w:rPr>
                <w:rFonts w:ascii="Times New Roman" w:hAnsi="Times New Roman"/>
                <w:color w:val="000000"/>
                <w:szCs w:val="24"/>
              </w:rPr>
            </w:pPr>
          </w:p>
        </w:tc>
        <w:tc>
          <w:tcPr>
            <w:tcW w:w="540" w:type="dxa"/>
          </w:tcPr>
          <w:p w14:paraId="30E01A79" w14:textId="77777777" w:rsidR="004F3F55" w:rsidRPr="00665F00" w:rsidRDefault="004F3F55" w:rsidP="003D6E8C">
            <w:pPr>
              <w:jc w:val="center"/>
              <w:rPr>
                <w:rFonts w:ascii="Times New Roman" w:hAnsi="Times New Roman"/>
                <w:color w:val="000000"/>
                <w:szCs w:val="24"/>
              </w:rPr>
            </w:pPr>
          </w:p>
        </w:tc>
        <w:tc>
          <w:tcPr>
            <w:tcW w:w="540" w:type="dxa"/>
          </w:tcPr>
          <w:p w14:paraId="20647032" w14:textId="77777777" w:rsidR="004F3F55" w:rsidRPr="00665F00" w:rsidRDefault="004F3F55" w:rsidP="003D6E8C">
            <w:pPr>
              <w:jc w:val="center"/>
              <w:rPr>
                <w:rFonts w:ascii="Times New Roman" w:hAnsi="Times New Roman"/>
                <w:color w:val="000000"/>
                <w:szCs w:val="24"/>
              </w:rPr>
            </w:pPr>
          </w:p>
        </w:tc>
        <w:tc>
          <w:tcPr>
            <w:tcW w:w="540" w:type="dxa"/>
          </w:tcPr>
          <w:p w14:paraId="4830F8A5" w14:textId="77777777" w:rsidR="004F3F55" w:rsidRPr="00665F00" w:rsidRDefault="004F3F55" w:rsidP="003D6E8C">
            <w:pPr>
              <w:jc w:val="center"/>
              <w:rPr>
                <w:rFonts w:ascii="Times New Roman" w:hAnsi="Times New Roman"/>
                <w:color w:val="000000"/>
                <w:szCs w:val="24"/>
              </w:rPr>
            </w:pPr>
          </w:p>
        </w:tc>
        <w:tc>
          <w:tcPr>
            <w:tcW w:w="540" w:type="dxa"/>
          </w:tcPr>
          <w:p w14:paraId="19BF9A8D" w14:textId="77777777" w:rsidR="004F3F55" w:rsidRPr="00665F00" w:rsidRDefault="004F3F55" w:rsidP="003D6E8C">
            <w:pPr>
              <w:jc w:val="center"/>
              <w:rPr>
                <w:rFonts w:ascii="Times New Roman" w:hAnsi="Times New Roman"/>
                <w:color w:val="000000"/>
                <w:szCs w:val="24"/>
              </w:rPr>
            </w:pPr>
          </w:p>
        </w:tc>
        <w:tc>
          <w:tcPr>
            <w:tcW w:w="540" w:type="dxa"/>
          </w:tcPr>
          <w:p w14:paraId="6698C712" w14:textId="77777777" w:rsidR="004F3F55" w:rsidRPr="00665F00" w:rsidRDefault="004F3F55" w:rsidP="003D6E8C">
            <w:pPr>
              <w:jc w:val="center"/>
              <w:rPr>
                <w:rFonts w:ascii="Times New Roman" w:hAnsi="Times New Roman"/>
                <w:color w:val="000000"/>
                <w:szCs w:val="24"/>
              </w:rPr>
            </w:pPr>
          </w:p>
        </w:tc>
        <w:tc>
          <w:tcPr>
            <w:tcW w:w="540" w:type="dxa"/>
          </w:tcPr>
          <w:p w14:paraId="0E19F20E" w14:textId="77777777" w:rsidR="004F3F55" w:rsidRPr="00665F00" w:rsidRDefault="004F3F55" w:rsidP="003D6E8C">
            <w:pPr>
              <w:jc w:val="center"/>
              <w:rPr>
                <w:rFonts w:ascii="Times New Roman" w:hAnsi="Times New Roman"/>
                <w:color w:val="000000"/>
                <w:szCs w:val="24"/>
              </w:rPr>
            </w:pPr>
          </w:p>
        </w:tc>
        <w:tc>
          <w:tcPr>
            <w:tcW w:w="540" w:type="dxa"/>
          </w:tcPr>
          <w:p w14:paraId="1467C7E0" w14:textId="77777777" w:rsidR="004F3F55" w:rsidRPr="00665F00" w:rsidRDefault="004F3F55" w:rsidP="003D6E8C">
            <w:pPr>
              <w:jc w:val="center"/>
              <w:rPr>
                <w:rFonts w:ascii="Times New Roman" w:hAnsi="Times New Roman"/>
                <w:color w:val="000000"/>
                <w:szCs w:val="24"/>
              </w:rPr>
            </w:pPr>
          </w:p>
        </w:tc>
        <w:tc>
          <w:tcPr>
            <w:tcW w:w="540" w:type="dxa"/>
          </w:tcPr>
          <w:p w14:paraId="6C6B861C" w14:textId="77777777" w:rsidR="004F3F55" w:rsidRPr="00665F00" w:rsidRDefault="004F3F55" w:rsidP="003D6E8C">
            <w:pPr>
              <w:rPr>
                <w:rFonts w:ascii="Times New Roman" w:hAnsi="Times New Roman"/>
              </w:rPr>
            </w:pPr>
          </w:p>
        </w:tc>
        <w:tc>
          <w:tcPr>
            <w:tcW w:w="540" w:type="dxa"/>
          </w:tcPr>
          <w:p w14:paraId="7404C0AD" w14:textId="77777777" w:rsidR="004F3F55" w:rsidRPr="00665F00" w:rsidRDefault="004F3F55" w:rsidP="003D6E8C">
            <w:pPr>
              <w:rPr>
                <w:rFonts w:ascii="Times New Roman" w:hAnsi="Times New Roman"/>
              </w:rPr>
            </w:pPr>
          </w:p>
        </w:tc>
        <w:tc>
          <w:tcPr>
            <w:tcW w:w="450" w:type="dxa"/>
          </w:tcPr>
          <w:p w14:paraId="7560AB40" w14:textId="77777777" w:rsidR="004F3F55" w:rsidRPr="00665F00" w:rsidRDefault="004F3F55" w:rsidP="003D6E8C">
            <w:pPr>
              <w:rPr>
                <w:rFonts w:ascii="Times New Roman" w:hAnsi="Times New Roman"/>
              </w:rPr>
            </w:pPr>
          </w:p>
        </w:tc>
        <w:tc>
          <w:tcPr>
            <w:tcW w:w="450" w:type="dxa"/>
          </w:tcPr>
          <w:p w14:paraId="1896A093" w14:textId="77777777" w:rsidR="004F3F55" w:rsidRPr="00665F00" w:rsidRDefault="004F3F55" w:rsidP="003D6E8C">
            <w:pPr>
              <w:jc w:val="center"/>
              <w:rPr>
                <w:rFonts w:ascii="Times New Roman" w:hAnsi="Times New Roman"/>
                <w:color w:val="000000"/>
                <w:szCs w:val="24"/>
              </w:rPr>
            </w:pPr>
          </w:p>
        </w:tc>
        <w:tc>
          <w:tcPr>
            <w:tcW w:w="630" w:type="dxa"/>
          </w:tcPr>
          <w:p w14:paraId="659AF7A6" w14:textId="77777777" w:rsidR="004F3F55" w:rsidRPr="00665F00" w:rsidRDefault="004F3F55" w:rsidP="003D6E8C">
            <w:pPr>
              <w:jc w:val="center"/>
              <w:rPr>
                <w:rFonts w:ascii="Times New Roman" w:hAnsi="Times New Roman"/>
                <w:color w:val="000000"/>
                <w:szCs w:val="24"/>
              </w:rPr>
            </w:pPr>
          </w:p>
        </w:tc>
        <w:tc>
          <w:tcPr>
            <w:tcW w:w="540" w:type="dxa"/>
          </w:tcPr>
          <w:p w14:paraId="051B89C1" w14:textId="77777777" w:rsidR="004F3F55" w:rsidRPr="00665F00" w:rsidRDefault="004F3F55" w:rsidP="003D6E8C">
            <w:pPr>
              <w:jc w:val="center"/>
              <w:rPr>
                <w:rFonts w:ascii="Times New Roman" w:hAnsi="Times New Roman"/>
                <w:color w:val="000000"/>
                <w:szCs w:val="24"/>
              </w:rPr>
            </w:pPr>
          </w:p>
        </w:tc>
        <w:tc>
          <w:tcPr>
            <w:tcW w:w="540" w:type="dxa"/>
          </w:tcPr>
          <w:p w14:paraId="0C805A8D" w14:textId="77777777" w:rsidR="004F3F55" w:rsidRPr="00665F00" w:rsidRDefault="004F3F55" w:rsidP="003D6E8C">
            <w:pPr>
              <w:rPr>
                <w:rFonts w:ascii="Times New Roman" w:hAnsi="Times New Roman"/>
                <w:color w:val="000000"/>
                <w:szCs w:val="24"/>
              </w:rPr>
            </w:pPr>
          </w:p>
        </w:tc>
        <w:tc>
          <w:tcPr>
            <w:tcW w:w="630" w:type="dxa"/>
          </w:tcPr>
          <w:p w14:paraId="331E97DC" w14:textId="77777777" w:rsidR="004F3F55" w:rsidRPr="00665F00" w:rsidRDefault="004F3F55" w:rsidP="003D6E8C">
            <w:pPr>
              <w:rPr>
                <w:rFonts w:ascii="Times New Roman" w:hAnsi="Times New Roman"/>
                <w:color w:val="000000"/>
                <w:szCs w:val="24"/>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3D6E8C">
            <w:pPr>
              <w:rPr>
                <w:rFonts w:ascii="Times New Roman" w:hAnsi="Times New Roman"/>
                <w:color w:val="000000"/>
                <w:szCs w:val="24"/>
              </w:rPr>
            </w:pPr>
          </w:p>
        </w:tc>
        <w:tc>
          <w:tcPr>
            <w:tcW w:w="540" w:type="dxa"/>
          </w:tcPr>
          <w:p w14:paraId="0A32F357" w14:textId="77777777" w:rsidR="004F3F55" w:rsidRPr="00665F00" w:rsidRDefault="004F3F55" w:rsidP="003D6E8C">
            <w:pPr>
              <w:jc w:val="center"/>
              <w:rPr>
                <w:rFonts w:ascii="Times New Roman" w:hAnsi="Times New Roman"/>
                <w:color w:val="000000"/>
                <w:szCs w:val="24"/>
              </w:rPr>
            </w:pPr>
          </w:p>
        </w:tc>
        <w:tc>
          <w:tcPr>
            <w:tcW w:w="540" w:type="dxa"/>
          </w:tcPr>
          <w:p w14:paraId="5FADF64B" w14:textId="77777777" w:rsidR="004F3F55" w:rsidRPr="00665F00" w:rsidRDefault="004F3F55" w:rsidP="003D6E8C">
            <w:pPr>
              <w:jc w:val="center"/>
              <w:rPr>
                <w:rFonts w:ascii="Times New Roman" w:hAnsi="Times New Roman"/>
                <w:color w:val="000000"/>
                <w:szCs w:val="24"/>
              </w:rPr>
            </w:pPr>
          </w:p>
        </w:tc>
        <w:tc>
          <w:tcPr>
            <w:tcW w:w="540" w:type="dxa"/>
          </w:tcPr>
          <w:p w14:paraId="2FCE8319" w14:textId="77777777" w:rsidR="004F3F55" w:rsidRPr="00665F00" w:rsidRDefault="004F3F55" w:rsidP="003D6E8C">
            <w:pPr>
              <w:jc w:val="center"/>
              <w:rPr>
                <w:rFonts w:ascii="Times New Roman" w:hAnsi="Times New Roman"/>
                <w:color w:val="000000"/>
                <w:szCs w:val="24"/>
              </w:rPr>
            </w:pPr>
          </w:p>
        </w:tc>
        <w:tc>
          <w:tcPr>
            <w:tcW w:w="540" w:type="dxa"/>
          </w:tcPr>
          <w:p w14:paraId="2088267B" w14:textId="77777777" w:rsidR="004F3F55" w:rsidRPr="00665F00" w:rsidRDefault="004F3F55" w:rsidP="003D6E8C">
            <w:pPr>
              <w:jc w:val="center"/>
              <w:rPr>
                <w:rFonts w:ascii="Times New Roman" w:hAnsi="Times New Roman"/>
                <w:color w:val="000000"/>
                <w:szCs w:val="24"/>
              </w:rPr>
            </w:pPr>
          </w:p>
        </w:tc>
        <w:tc>
          <w:tcPr>
            <w:tcW w:w="540" w:type="dxa"/>
          </w:tcPr>
          <w:p w14:paraId="223912B4" w14:textId="77777777" w:rsidR="004F3F55" w:rsidRPr="00665F00" w:rsidRDefault="004F3F55" w:rsidP="003D6E8C">
            <w:pPr>
              <w:jc w:val="center"/>
              <w:rPr>
                <w:rFonts w:ascii="Times New Roman" w:hAnsi="Times New Roman"/>
                <w:color w:val="000000"/>
                <w:szCs w:val="24"/>
              </w:rPr>
            </w:pPr>
          </w:p>
        </w:tc>
        <w:tc>
          <w:tcPr>
            <w:tcW w:w="540" w:type="dxa"/>
          </w:tcPr>
          <w:p w14:paraId="028F4AF4" w14:textId="77777777" w:rsidR="004F3F55" w:rsidRPr="00665F00" w:rsidRDefault="004F3F55" w:rsidP="003D6E8C">
            <w:pPr>
              <w:jc w:val="center"/>
              <w:rPr>
                <w:rFonts w:ascii="Times New Roman" w:hAnsi="Times New Roman"/>
                <w:color w:val="000000"/>
                <w:szCs w:val="24"/>
              </w:rPr>
            </w:pPr>
          </w:p>
        </w:tc>
        <w:tc>
          <w:tcPr>
            <w:tcW w:w="540" w:type="dxa"/>
          </w:tcPr>
          <w:p w14:paraId="4E3B11A9" w14:textId="77777777" w:rsidR="004F3F55" w:rsidRPr="00665F00" w:rsidRDefault="004F3F55" w:rsidP="003D6E8C">
            <w:pPr>
              <w:jc w:val="center"/>
              <w:rPr>
                <w:rFonts w:ascii="Times New Roman" w:hAnsi="Times New Roman"/>
                <w:color w:val="000000"/>
                <w:szCs w:val="24"/>
              </w:rPr>
            </w:pPr>
          </w:p>
        </w:tc>
        <w:tc>
          <w:tcPr>
            <w:tcW w:w="540" w:type="dxa"/>
          </w:tcPr>
          <w:p w14:paraId="4B2161E1" w14:textId="77777777" w:rsidR="004F3F55" w:rsidRPr="00665F00" w:rsidRDefault="004F3F55" w:rsidP="003D6E8C">
            <w:pPr>
              <w:jc w:val="center"/>
              <w:rPr>
                <w:rFonts w:ascii="Times New Roman" w:hAnsi="Times New Roman"/>
                <w:color w:val="000000"/>
                <w:szCs w:val="24"/>
              </w:rPr>
            </w:pPr>
          </w:p>
        </w:tc>
        <w:tc>
          <w:tcPr>
            <w:tcW w:w="540" w:type="dxa"/>
          </w:tcPr>
          <w:p w14:paraId="5AB4CB47" w14:textId="77777777" w:rsidR="004F3F55" w:rsidRPr="00665F00" w:rsidRDefault="004F3F55" w:rsidP="003D6E8C">
            <w:pPr>
              <w:jc w:val="center"/>
              <w:rPr>
                <w:rFonts w:ascii="Times New Roman" w:hAnsi="Times New Roman"/>
                <w:color w:val="000000"/>
                <w:szCs w:val="24"/>
              </w:rPr>
            </w:pPr>
          </w:p>
        </w:tc>
        <w:tc>
          <w:tcPr>
            <w:tcW w:w="540" w:type="dxa"/>
          </w:tcPr>
          <w:p w14:paraId="64E75B20" w14:textId="77777777" w:rsidR="004F3F55" w:rsidRPr="00665F00" w:rsidRDefault="004F3F55" w:rsidP="003D6E8C">
            <w:pPr>
              <w:jc w:val="center"/>
              <w:rPr>
                <w:rFonts w:ascii="Times New Roman" w:hAnsi="Times New Roman"/>
                <w:color w:val="000000"/>
                <w:szCs w:val="24"/>
              </w:rPr>
            </w:pPr>
          </w:p>
        </w:tc>
        <w:tc>
          <w:tcPr>
            <w:tcW w:w="540" w:type="dxa"/>
          </w:tcPr>
          <w:p w14:paraId="1A9FCFE4" w14:textId="77777777" w:rsidR="004F3F55" w:rsidRPr="00665F00" w:rsidRDefault="004F3F55" w:rsidP="003D6E8C">
            <w:pPr>
              <w:jc w:val="center"/>
              <w:rPr>
                <w:rFonts w:ascii="Times New Roman" w:hAnsi="Times New Roman"/>
                <w:color w:val="000000"/>
                <w:szCs w:val="24"/>
              </w:rPr>
            </w:pPr>
          </w:p>
        </w:tc>
        <w:tc>
          <w:tcPr>
            <w:tcW w:w="540" w:type="dxa"/>
          </w:tcPr>
          <w:p w14:paraId="7FF71B91" w14:textId="77777777" w:rsidR="004F3F55" w:rsidRPr="00665F00" w:rsidRDefault="004F3F55" w:rsidP="003D6E8C">
            <w:pPr>
              <w:rPr>
                <w:rFonts w:ascii="Times New Roman" w:hAnsi="Times New Roman"/>
              </w:rPr>
            </w:pPr>
          </w:p>
        </w:tc>
        <w:tc>
          <w:tcPr>
            <w:tcW w:w="540" w:type="dxa"/>
          </w:tcPr>
          <w:p w14:paraId="45E97D4A" w14:textId="77777777" w:rsidR="004F3F55" w:rsidRPr="00665F00" w:rsidRDefault="004F3F55" w:rsidP="003D6E8C">
            <w:pPr>
              <w:rPr>
                <w:rFonts w:ascii="Times New Roman" w:hAnsi="Times New Roman"/>
              </w:rPr>
            </w:pPr>
          </w:p>
        </w:tc>
        <w:tc>
          <w:tcPr>
            <w:tcW w:w="450" w:type="dxa"/>
          </w:tcPr>
          <w:p w14:paraId="29786437" w14:textId="77777777" w:rsidR="004F3F55" w:rsidRPr="00665F00" w:rsidRDefault="004F3F55" w:rsidP="003D6E8C">
            <w:pPr>
              <w:rPr>
                <w:rFonts w:ascii="Times New Roman" w:hAnsi="Times New Roman"/>
              </w:rPr>
            </w:pPr>
          </w:p>
        </w:tc>
        <w:tc>
          <w:tcPr>
            <w:tcW w:w="450" w:type="dxa"/>
          </w:tcPr>
          <w:p w14:paraId="0AA94DC7" w14:textId="77777777" w:rsidR="004F3F55" w:rsidRPr="00665F00" w:rsidRDefault="004F3F55" w:rsidP="003D6E8C">
            <w:pPr>
              <w:jc w:val="center"/>
              <w:rPr>
                <w:rFonts w:ascii="Times New Roman" w:hAnsi="Times New Roman"/>
                <w:color w:val="000000"/>
                <w:szCs w:val="24"/>
              </w:rPr>
            </w:pPr>
          </w:p>
        </w:tc>
        <w:tc>
          <w:tcPr>
            <w:tcW w:w="630" w:type="dxa"/>
          </w:tcPr>
          <w:p w14:paraId="1C197CD3" w14:textId="77777777" w:rsidR="004F3F55" w:rsidRPr="00665F00" w:rsidRDefault="004F3F55" w:rsidP="003D6E8C">
            <w:pPr>
              <w:jc w:val="center"/>
              <w:rPr>
                <w:rFonts w:ascii="Times New Roman" w:hAnsi="Times New Roman"/>
                <w:color w:val="000000"/>
                <w:szCs w:val="24"/>
              </w:rPr>
            </w:pPr>
          </w:p>
        </w:tc>
        <w:tc>
          <w:tcPr>
            <w:tcW w:w="540" w:type="dxa"/>
          </w:tcPr>
          <w:p w14:paraId="18D6609A" w14:textId="77777777" w:rsidR="004F3F55" w:rsidRPr="00665F00" w:rsidRDefault="004F3F55" w:rsidP="003D6E8C">
            <w:pPr>
              <w:jc w:val="center"/>
              <w:rPr>
                <w:rFonts w:ascii="Times New Roman" w:hAnsi="Times New Roman"/>
                <w:color w:val="000000"/>
                <w:szCs w:val="24"/>
              </w:rPr>
            </w:pPr>
          </w:p>
        </w:tc>
        <w:tc>
          <w:tcPr>
            <w:tcW w:w="540" w:type="dxa"/>
          </w:tcPr>
          <w:p w14:paraId="7344C564" w14:textId="77777777" w:rsidR="004F3F55" w:rsidRPr="00665F00" w:rsidRDefault="004F3F55" w:rsidP="003D6E8C">
            <w:pPr>
              <w:rPr>
                <w:rFonts w:ascii="Times New Roman" w:hAnsi="Times New Roman"/>
                <w:color w:val="000000"/>
                <w:szCs w:val="24"/>
              </w:rPr>
            </w:pPr>
          </w:p>
        </w:tc>
        <w:tc>
          <w:tcPr>
            <w:tcW w:w="630" w:type="dxa"/>
          </w:tcPr>
          <w:p w14:paraId="3055782D" w14:textId="77777777" w:rsidR="004F3F55" w:rsidRPr="00665F00" w:rsidRDefault="004F3F55" w:rsidP="003D6E8C">
            <w:pPr>
              <w:rPr>
                <w:rFonts w:ascii="Times New Roman" w:hAnsi="Times New Roman"/>
                <w:color w:val="000000"/>
                <w:szCs w:val="24"/>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3D6E8C">
            <w:pPr>
              <w:jc w:val="center"/>
              <w:rPr>
                <w:rFonts w:ascii="Times New Roman" w:hAnsi="Times New Roman"/>
                <w:color w:val="000000"/>
                <w:szCs w:val="24"/>
              </w:rPr>
            </w:pPr>
          </w:p>
        </w:tc>
        <w:tc>
          <w:tcPr>
            <w:tcW w:w="540" w:type="dxa"/>
          </w:tcPr>
          <w:p w14:paraId="1E5BEE30" w14:textId="77777777" w:rsidR="004F3F55" w:rsidRPr="00665F00" w:rsidRDefault="004F3F55" w:rsidP="003D6E8C">
            <w:pPr>
              <w:jc w:val="center"/>
              <w:rPr>
                <w:rFonts w:ascii="Times New Roman" w:hAnsi="Times New Roman"/>
                <w:color w:val="000000"/>
                <w:szCs w:val="24"/>
              </w:rPr>
            </w:pPr>
          </w:p>
        </w:tc>
        <w:tc>
          <w:tcPr>
            <w:tcW w:w="540" w:type="dxa"/>
          </w:tcPr>
          <w:p w14:paraId="47CD5E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3D6E8C">
            <w:pPr>
              <w:jc w:val="center"/>
              <w:rPr>
                <w:rFonts w:ascii="Times New Roman" w:hAnsi="Times New Roman"/>
                <w:color w:val="000000"/>
                <w:szCs w:val="24"/>
              </w:rPr>
            </w:pPr>
          </w:p>
        </w:tc>
        <w:tc>
          <w:tcPr>
            <w:tcW w:w="540" w:type="dxa"/>
          </w:tcPr>
          <w:p w14:paraId="4474B1F9" w14:textId="77777777" w:rsidR="004F3F55" w:rsidRPr="00665F00" w:rsidRDefault="004F3F55" w:rsidP="003D6E8C">
            <w:pPr>
              <w:jc w:val="center"/>
              <w:rPr>
                <w:rFonts w:ascii="Times New Roman" w:hAnsi="Times New Roman"/>
                <w:color w:val="000000"/>
                <w:szCs w:val="24"/>
              </w:rPr>
            </w:pPr>
          </w:p>
        </w:tc>
        <w:tc>
          <w:tcPr>
            <w:tcW w:w="540" w:type="dxa"/>
          </w:tcPr>
          <w:p w14:paraId="4BDC7785" w14:textId="77777777" w:rsidR="004F3F55" w:rsidRPr="00665F00" w:rsidRDefault="004F3F55" w:rsidP="003D6E8C">
            <w:pPr>
              <w:jc w:val="center"/>
              <w:rPr>
                <w:rFonts w:ascii="Times New Roman" w:hAnsi="Times New Roman"/>
                <w:color w:val="000000"/>
                <w:szCs w:val="24"/>
              </w:rPr>
            </w:pPr>
          </w:p>
        </w:tc>
        <w:tc>
          <w:tcPr>
            <w:tcW w:w="540" w:type="dxa"/>
          </w:tcPr>
          <w:p w14:paraId="63E20FE4" w14:textId="77777777" w:rsidR="004F3F55" w:rsidRPr="00665F00" w:rsidRDefault="004F3F55" w:rsidP="003D6E8C">
            <w:pPr>
              <w:jc w:val="center"/>
              <w:rPr>
                <w:rFonts w:ascii="Times New Roman" w:hAnsi="Times New Roman"/>
                <w:color w:val="000000"/>
                <w:szCs w:val="24"/>
              </w:rPr>
            </w:pPr>
          </w:p>
        </w:tc>
        <w:tc>
          <w:tcPr>
            <w:tcW w:w="540" w:type="dxa"/>
          </w:tcPr>
          <w:p w14:paraId="7288913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3D6E8C">
            <w:pPr>
              <w:jc w:val="center"/>
              <w:rPr>
                <w:rFonts w:ascii="Times New Roman" w:hAnsi="Times New Roman"/>
                <w:color w:val="000000"/>
                <w:szCs w:val="24"/>
              </w:rPr>
            </w:pPr>
          </w:p>
        </w:tc>
        <w:tc>
          <w:tcPr>
            <w:tcW w:w="540" w:type="dxa"/>
          </w:tcPr>
          <w:p w14:paraId="06B3CDEE" w14:textId="77777777" w:rsidR="004F3F55" w:rsidRPr="00665F00" w:rsidRDefault="004F3F55" w:rsidP="003D6E8C">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3D6E8C">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3D6E8C">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3D6E8C">
            <w:pPr>
              <w:jc w:val="center"/>
              <w:rPr>
                <w:rFonts w:ascii="Times New Roman" w:hAnsi="Times New Roman"/>
                <w:color w:val="000000"/>
                <w:szCs w:val="24"/>
              </w:rPr>
            </w:pPr>
          </w:p>
        </w:tc>
        <w:tc>
          <w:tcPr>
            <w:tcW w:w="630" w:type="dxa"/>
          </w:tcPr>
          <w:p w14:paraId="28C9C43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3D6E8C">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Pycnogonum</w:t>
            </w:r>
            <w:proofErr w:type="spellEnd"/>
            <w:r w:rsidRPr="00665F00">
              <w:rPr>
                <w:rFonts w:ascii="Times New Roman" w:hAnsi="Times New Roman"/>
                <w:i/>
                <w:color w:val="000000"/>
                <w:szCs w:val="24"/>
              </w:rPr>
              <w:t xml:space="preserve"> </w:t>
            </w:r>
            <w:proofErr w:type="spellStart"/>
            <w:r w:rsidRPr="00665F00">
              <w:rPr>
                <w:rFonts w:ascii="Times New Roman" w:hAnsi="Times New Roman"/>
                <w:i/>
                <w:color w:val="000000"/>
                <w:szCs w:val="24"/>
              </w:rPr>
              <w:t>sp</w:t>
            </w:r>
            <w:proofErr w:type="spellEnd"/>
          </w:p>
        </w:tc>
        <w:tc>
          <w:tcPr>
            <w:tcW w:w="540" w:type="dxa"/>
          </w:tcPr>
          <w:p w14:paraId="5DE30B3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3D6E8C">
            <w:pPr>
              <w:jc w:val="center"/>
              <w:rPr>
                <w:rFonts w:ascii="Times New Roman" w:hAnsi="Times New Roman"/>
                <w:color w:val="000000"/>
                <w:szCs w:val="24"/>
              </w:rPr>
            </w:pPr>
          </w:p>
        </w:tc>
        <w:tc>
          <w:tcPr>
            <w:tcW w:w="540" w:type="dxa"/>
          </w:tcPr>
          <w:p w14:paraId="1408C20C" w14:textId="77777777" w:rsidR="004F3F55" w:rsidRPr="00665F00" w:rsidRDefault="004F3F55" w:rsidP="003D6E8C">
            <w:pPr>
              <w:jc w:val="center"/>
              <w:rPr>
                <w:rFonts w:ascii="Times New Roman" w:hAnsi="Times New Roman"/>
                <w:color w:val="000000"/>
                <w:szCs w:val="24"/>
              </w:rPr>
            </w:pPr>
          </w:p>
        </w:tc>
        <w:tc>
          <w:tcPr>
            <w:tcW w:w="540" w:type="dxa"/>
          </w:tcPr>
          <w:p w14:paraId="2F0908F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3D6E8C">
            <w:pPr>
              <w:jc w:val="center"/>
              <w:rPr>
                <w:rFonts w:ascii="Times New Roman" w:hAnsi="Times New Roman"/>
                <w:b/>
                <w:color w:val="000000"/>
                <w:szCs w:val="24"/>
              </w:rPr>
            </w:pPr>
          </w:p>
        </w:tc>
        <w:tc>
          <w:tcPr>
            <w:tcW w:w="540" w:type="dxa"/>
          </w:tcPr>
          <w:p w14:paraId="7C8D41C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3D6E8C">
            <w:pPr>
              <w:jc w:val="center"/>
              <w:rPr>
                <w:rFonts w:ascii="Times New Roman" w:hAnsi="Times New Roman"/>
                <w:b/>
                <w:color w:val="000000"/>
                <w:szCs w:val="24"/>
              </w:rPr>
            </w:pPr>
          </w:p>
        </w:tc>
        <w:tc>
          <w:tcPr>
            <w:tcW w:w="540" w:type="dxa"/>
          </w:tcPr>
          <w:p w14:paraId="13D751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3D6E8C">
            <w:pPr>
              <w:jc w:val="center"/>
              <w:rPr>
                <w:rFonts w:ascii="Times New Roman" w:hAnsi="Times New Roman"/>
                <w:color w:val="000000"/>
                <w:szCs w:val="24"/>
              </w:rPr>
            </w:pPr>
          </w:p>
        </w:tc>
        <w:tc>
          <w:tcPr>
            <w:tcW w:w="540" w:type="dxa"/>
          </w:tcPr>
          <w:p w14:paraId="6CBCC8D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3D6E8C">
            <w:pPr>
              <w:rPr>
                <w:rFonts w:ascii="Times New Roman" w:hAnsi="Times New Roman"/>
              </w:rPr>
            </w:pPr>
          </w:p>
        </w:tc>
        <w:tc>
          <w:tcPr>
            <w:tcW w:w="540" w:type="dxa"/>
          </w:tcPr>
          <w:p w14:paraId="62388107" w14:textId="77777777" w:rsidR="004F3F55" w:rsidRPr="00665F00" w:rsidRDefault="004F3F55" w:rsidP="003D6E8C">
            <w:pPr>
              <w:rPr>
                <w:rFonts w:ascii="Times New Roman" w:hAnsi="Times New Roman"/>
              </w:rPr>
            </w:pPr>
          </w:p>
        </w:tc>
        <w:tc>
          <w:tcPr>
            <w:tcW w:w="450" w:type="dxa"/>
          </w:tcPr>
          <w:p w14:paraId="2CBADF1B" w14:textId="77777777" w:rsidR="004F3F55" w:rsidRPr="00665F00" w:rsidRDefault="004F3F55" w:rsidP="003D6E8C">
            <w:pPr>
              <w:rPr>
                <w:rFonts w:ascii="Times New Roman" w:hAnsi="Times New Roman"/>
              </w:rPr>
            </w:pPr>
          </w:p>
        </w:tc>
        <w:tc>
          <w:tcPr>
            <w:tcW w:w="450" w:type="dxa"/>
          </w:tcPr>
          <w:p w14:paraId="180DE8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3D6E8C">
            <w:pPr>
              <w:rPr>
                <w:rFonts w:ascii="Times New Roman" w:hAnsi="Times New Roman"/>
                <w:color w:val="000000"/>
                <w:szCs w:val="24"/>
              </w:rPr>
            </w:pPr>
          </w:p>
        </w:tc>
        <w:tc>
          <w:tcPr>
            <w:tcW w:w="630" w:type="dxa"/>
          </w:tcPr>
          <w:p w14:paraId="4027821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Halacard</w:t>
            </w:r>
            <w:proofErr w:type="spellEnd"/>
            <w:r w:rsidRPr="00665F00">
              <w:rPr>
                <w:rFonts w:ascii="Times New Roman" w:hAnsi="Times New Roman"/>
                <w:i/>
                <w:color w:val="000000"/>
                <w:szCs w:val="24"/>
              </w:rPr>
              <w:t xml:space="preserve"> mite</w:t>
            </w:r>
          </w:p>
        </w:tc>
        <w:tc>
          <w:tcPr>
            <w:tcW w:w="540" w:type="dxa"/>
          </w:tcPr>
          <w:p w14:paraId="25B0764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3D6E8C">
            <w:pPr>
              <w:jc w:val="center"/>
              <w:rPr>
                <w:rFonts w:ascii="Times New Roman" w:hAnsi="Times New Roman"/>
                <w:color w:val="000000"/>
                <w:szCs w:val="24"/>
              </w:rPr>
            </w:pPr>
          </w:p>
        </w:tc>
        <w:tc>
          <w:tcPr>
            <w:tcW w:w="540" w:type="dxa"/>
          </w:tcPr>
          <w:p w14:paraId="351A184E" w14:textId="77777777" w:rsidR="004F3F55" w:rsidRPr="00665F00" w:rsidRDefault="004F3F55" w:rsidP="003D6E8C">
            <w:pPr>
              <w:jc w:val="center"/>
              <w:rPr>
                <w:rFonts w:ascii="Times New Roman" w:hAnsi="Times New Roman"/>
                <w:color w:val="000000"/>
                <w:szCs w:val="24"/>
              </w:rPr>
            </w:pPr>
          </w:p>
        </w:tc>
        <w:tc>
          <w:tcPr>
            <w:tcW w:w="540" w:type="dxa"/>
          </w:tcPr>
          <w:p w14:paraId="45233DFB" w14:textId="77777777" w:rsidR="004F3F55" w:rsidRPr="00665F00" w:rsidRDefault="004F3F55" w:rsidP="003D6E8C">
            <w:pPr>
              <w:jc w:val="center"/>
              <w:rPr>
                <w:rFonts w:ascii="Times New Roman" w:hAnsi="Times New Roman"/>
                <w:color w:val="000000"/>
                <w:szCs w:val="24"/>
              </w:rPr>
            </w:pPr>
          </w:p>
        </w:tc>
        <w:tc>
          <w:tcPr>
            <w:tcW w:w="540" w:type="dxa"/>
          </w:tcPr>
          <w:p w14:paraId="740D9142" w14:textId="77777777" w:rsidR="004F3F55" w:rsidRPr="00665F00" w:rsidRDefault="004F3F55" w:rsidP="003D6E8C">
            <w:pPr>
              <w:jc w:val="center"/>
              <w:rPr>
                <w:rFonts w:ascii="Times New Roman" w:hAnsi="Times New Roman"/>
                <w:color w:val="000000"/>
                <w:szCs w:val="24"/>
              </w:rPr>
            </w:pPr>
          </w:p>
        </w:tc>
        <w:tc>
          <w:tcPr>
            <w:tcW w:w="540" w:type="dxa"/>
          </w:tcPr>
          <w:p w14:paraId="478A915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3D6E8C">
            <w:pPr>
              <w:jc w:val="center"/>
              <w:rPr>
                <w:rFonts w:ascii="Times New Roman" w:hAnsi="Times New Roman"/>
                <w:color w:val="000000"/>
                <w:szCs w:val="24"/>
              </w:rPr>
            </w:pPr>
          </w:p>
        </w:tc>
        <w:tc>
          <w:tcPr>
            <w:tcW w:w="540" w:type="dxa"/>
          </w:tcPr>
          <w:p w14:paraId="62B133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3D6E8C">
            <w:pPr>
              <w:jc w:val="center"/>
              <w:rPr>
                <w:rFonts w:ascii="Times New Roman" w:hAnsi="Times New Roman"/>
                <w:color w:val="000000"/>
                <w:szCs w:val="24"/>
              </w:rPr>
            </w:pPr>
          </w:p>
        </w:tc>
        <w:tc>
          <w:tcPr>
            <w:tcW w:w="540" w:type="dxa"/>
          </w:tcPr>
          <w:p w14:paraId="4DF381C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3D6E8C">
            <w:pPr>
              <w:jc w:val="center"/>
              <w:rPr>
                <w:rFonts w:ascii="Times New Roman" w:hAnsi="Times New Roman"/>
                <w:color w:val="000000"/>
                <w:szCs w:val="24"/>
              </w:rPr>
            </w:pPr>
          </w:p>
        </w:tc>
        <w:tc>
          <w:tcPr>
            <w:tcW w:w="540" w:type="dxa"/>
          </w:tcPr>
          <w:p w14:paraId="014F622F" w14:textId="77777777" w:rsidR="004F3F55" w:rsidRPr="00665F00" w:rsidRDefault="004F3F55" w:rsidP="003D6E8C">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3D6E8C">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3D6E8C">
            <w:pPr>
              <w:rPr>
                <w:rFonts w:ascii="Times New Roman" w:hAnsi="Times New Roman"/>
                <w:b/>
              </w:rPr>
            </w:pPr>
          </w:p>
        </w:tc>
        <w:tc>
          <w:tcPr>
            <w:tcW w:w="450" w:type="dxa"/>
          </w:tcPr>
          <w:p w14:paraId="43DA0A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rFonts w:ascii="Times New Roman" w:hAnsi="Times New Roman"/>
                <w:i/>
                <w:color w:val="000000"/>
                <w:szCs w:val="24"/>
              </w:rPr>
            </w:pPr>
            <w:proofErr w:type="spellStart"/>
            <w:r w:rsidRPr="00665F00">
              <w:rPr>
                <w:rFonts w:ascii="Times New Roman" w:hAnsi="Times New Roman"/>
                <w:i/>
                <w:color w:val="000000"/>
                <w:szCs w:val="24"/>
              </w:rPr>
              <w:t>Nemertea</w:t>
            </w:r>
            <w:proofErr w:type="spellEnd"/>
          </w:p>
        </w:tc>
        <w:tc>
          <w:tcPr>
            <w:tcW w:w="540" w:type="dxa"/>
          </w:tcPr>
          <w:p w14:paraId="6646657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3D6E8C">
            <w:pPr>
              <w:jc w:val="center"/>
              <w:rPr>
                <w:rFonts w:ascii="Times New Roman" w:hAnsi="Times New Roman"/>
                <w:color w:val="000000"/>
                <w:szCs w:val="24"/>
              </w:rPr>
            </w:pPr>
          </w:p>
        </w:tc>
        <w:tc>
          <w:tcPr>
            <w:tcW w:w="540" w:type="dxa"/>
          </w:tcPr>
          <w:p w14:paraId="51E0D40B" w14:textId="77777777" w:rsidR="004F3F55" w:rsidRPr="00665F00" w:rsidRDefault="004F3F55" w:rsidP="003D6E8C">
            <w:pPr>
              <w:jc w:val="center"/>
              <w:rPr>
                <w:rFonts w:ascii="Times New Roman" w:hAnsi="Times New Roman"/>
                <w:color w:val="000000"/>
                <w:szCs w:val="24"/>
              </w:rPr>
            </w:pPr>
          </w:p>
        </w:tc>
        <w:tc>
          <w:tcPr>
            <w:tcW w:w="540" w:type="dxa"/>
          </w:tcPr>
          <w:p w14:paraId="39338E7A" w14:textId="77777777" w:rsidR="004F3F55" w:rsidRPr="00665F00" w:rsidRDefault="004F3F55" w:rsidP="003D6E8C">
            <w:pPr>
              <w:jc w:val="center"/>
              <w:rPr>
                <w:rFonts w:ascii="Times New Roman" w:hAnsi="Times New Roman"/>
                <w:color w:val="000000"/>
                <w:szCs w:val="24"/>
              </w:rPr>
            </w:pPr>
          </w:p>
        </w:tc>
        <w:tc>
          <w:tcPr>
            <w:tcW w:w="540" w:type="dxa"/>
          </w:tcPr>
          <w:p w14:paraId="09EDA80E" w14:textId="77777777" w:rsidR="004F3F55" w:rsidRPr="00665F00" w:rsidRDefault="004F3F55" w:rsidP="003D6E8C">
            <w:pPr>
              <w:jc w:val="center"/>
              <w:rPr>
                <w:rFonts w:ascii="Times New Roman" w:hAnsi="Times New Roman"/>
                <w:color w:val="000000"/>
                <w:szCs w:val="24"/>
              </w:rPr>
            </w:pPr>
          </w:p>
        </w:tc>
        <w:tc>
          <w:tcPr>
            <w:tcW w:w="540" w:type="dxa"/>
          </w:tcPr>
          <w:p w14:paraId="7D54CA5E" w14:textId="77777777" w:rsidR="004F3F55" w:rsidRPr="00665F00" w:rsidRDefault="004F3F55" w:rsidP="003D6E8C">
            <w:pPr>
              <w:jc w:val="center"/>
              <w:rPr>
                <w:rFonts w:ascii="Times New Roman" w:hAnsi="Times New Roman"/>
                <w:color w:val="000000"/>
                <w:szCs w:val="24"/>
              </w:rPr>
            </w:pPr>
          </w:p>
        </w:tc>
        <w:tc>
          <w:tcPr>
            <w:tcW w:w="540" w:type="dxa"/>
          </w:tcPr>
          <w:p w14:paraId="38E47B93" w14:textId="77777777" w:rsidR="004F3F55" w:rsidRPr="00665F00" w:rsidRDefault="004F3F55" w:rsidP="003D6E8C">
            <w:pPr>
              <w:jc w:val="center"/>
              <w:rPr>
                <w:rFonts w:ascii="Times New Roman" w:hAnsi="Times New Roman"/>
                <w:color w:val="000000"/>
                <w:szCs w:val="24"/>
              </w:rPr>
            </w:pPr>
          </w:p>
        </w:tc>
        <w:tc>
          <w:tcPr>
            <w:tcW w:w="540" w:type="dxa"/>
          </w:tcPr>
          <w:p w14:paraId="306580F5" w14:textId="77777777" w:rsidR="004F3F55" w:rsidRPr="00665F00" w:rsidRDefault="004F3F55" w:rsidP="003D6E8C">
            <w:pPr>
              <w:jc w:val="center"/>
              <w:rPr>
                <w:rFonts w:ascii="Times New Roman" w:hAnsi="Times New Roman"/>
                <w:color w:val="000000"/>
                <w:szCs w:val="24"/>
              </w:rPr>
            </w:pPr>
          </w:p>
        </w:tc>
        <w:tc>
          <w:tcPr>
            <w:tcW w:w="540" w:type="dxa"/>
          </w:tcPr>
          <w:p w14:paraId="41110694" w14:textId="77777777" w:rsidR="004F3F55" w:rsidRPr="00665F00" w:rsidRDefault="004F3F55" w:rsidP="003D6E8C">
            <w:pPr>
              <w:jc w:val="center"/>
              <w:rPr>
                <w:rFonts w:ascii="Times New Roman" w:hAnsi="Times New Roman"/>
                <w:b/>
                <w:color w:val="000000"/>
                <w:szCs w:val="24"/>
              </w:rPr>
            </w:pPr>
          </w:p>
        </w:tc>
        <w:tc>
          <w:tcPr>
            <w:tcW w:w="540" w:type="dxa"/>
          </w:tcPr>
          <w:p w14:paraId="453631DC" w14:textId="77777777" w:rsidR="004F3F55" w:rsidRPr="00665F00" w:rsidRDefault="004F3F55" w:rsidP="003D6E8C">
            <w:pPr>
              <w:jc w:val="center"/>
              <w:rPr>
                <w:rFonts w:ascii="Times New Roman" w:hAnsi="Times New Roman"/>
                <w:color w:val="000000"/>
                <w:szCs w:val="24"/>
              </w:rPr>
            </w:pPr>
          </w:p>
        </w:tc>
        <w:tc>
          <w:tcPr>
            <w:tcW w:w="540" w:type="dxa"/>
          </w:tcPr>
          <w:p w14:paraId="4B239372" w14:textId="77777777" w:rsidR="004F3F55" w:rsidRPr="00665F00" w:rsidRDefault="004F3F55" w:rsidP="003D6E8C">
            <w:pPr>
              <w:jc w:val="center"/>
              <w:rPr>
                <w:rFonts w:ascii="Times New Roman" w:hAnsi="Times New Roman"/>
                <w:color w:val="000000"/>
                <w:szCs w:val="24"/>
              </w:rPr>
            </w:pPr>
          </w:p>
        </w:tc>
        <w:tc>
          <w:tcPr>
            <w:tcW w:w="540" w:type="dxa"/>
          </w:tcPr>
          <w:p w14:paraId="2EDC640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3D6E8C">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3D6E8C">
            <w:pPr>
              <w:rPr>
                <w:rFonts w:ascii="Times New Roman" w:hAnsi="Times New Roman"/>
                <w:b/>
              </w:rPr>
            </w:pPr>
          </w:p>
        </w:tc>
        <w:tc>
          <w:tcPr>
            <w:tcW w:w="450" w:type="dxa"/>
          </w:tcPr>
          <w:p w14:paraId="664A582D"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3D6E8C">
            <w:pPr>
              <w:jc w:val="center"/>
              <w:rPr>
                <w:rFonts w:ascii="Times New Roman" w:hAnsi="Times New Roman"/>
                <w:b/>
                <w:color w:val="000000"/>
                <w:szCs w:val="24"/>
              </w:rPr>
            </w:pPr>
          </w:p>
        </w:tc>
        <w:tc>
          <w:tcPr>
            <w:tcW w:w="630" w:type="dxa"/>
          </w:tcPr>
          <w:p w14:paraId="395DA1F7" w14:textId="77777777" w:rsidR="004F3F55" w:rsidRPr="00665F00" w:rsidRDefault="004F3F55" w:rsidP="003D6E8C">
            <w:pPr>
              <w:jc w:val="center"/>
              <w:rPr>
                <w:rFonts w:ascii="Times New Roman" w:hAnsi="Times New Roman"/>
                <w:b/>
                <w:color w:val="000000"/>
                <w:szCs w:val="24"/>
              </w:rPr>
            </w:pPr>
          </w:p>
        </w:tc>
        <w:tc>
          <w:tcPr>
            <w:tcW w:w="540" w:type="dxa"/>
          </w:tcPr>
          <w:p w14:paraId="581B61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3D6E8C">
            <w:pPr>
              <w:rPr>
                <w:rFonts w:ascii="Times New Roman" w:hAnsi="Times New Roman"/>
                <w:b/>
                <w:color w:val="000000"/>
                <w:szCs w:val="24"/>
              </w:rPr>
            </w:pPr>
          </w:p>
        </w:tc>
        <w:tc>
          <w:tcPr>
            <w:tcW w:w="630" w:type="dxa"/>
          </w:tcPr>
          <w:p w14:paraId="2DC2061B" w14:textId="77777777" w:rsidR="004F3F55" w:rsidRPr="00665F00" w:rsidRDefault="004F3F55" w:rsidP="003D6E8C">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45A3FCBB" w14:textId="77777777" w:rsidR="004F3F55" w:rsidRDefault="004F3F55">
      <w:pPr>
        <w:spacing w:line="240" w:lineRule="auto"/>
      </w:pPr>
      <w:r>
        <w:br w:type="page"/>
      </w:r>
    </w:p>
    <w:p w14:paraId="2BA21F47" w14:textId="6765C0D8" w:rsidR="004F3F55" w:rsidRDefault="004F3F55" w:rsidP="004F3F55">
      <w:r w:rsidRPr="003D6E8C">
        <w:rPr>
          <w:b/>
        </w:rPr>
        <w:t>Table 3</w:t>
      </w:r>
      <w:r>
        <w:t xml:space="preserve">: Analysis of </w:t>
      </w:r>
      <w:proofErr w:type="spellStart"/>
      <w:r>
        <w:t>metacommunity</w:t>
      </w:r>
      <w:proofErr w:type="spellEnd"/>
      <w:r>
        <w:t xml:space="preserve"> structure based on three attributes (coherence, species turnover and boundary clumping) of </w:t>
      </w:r>
      <w:proofErr w:type="spellStart"/>
      <w:r>
        <w:t>epifaunal</w:t>
      </w:r>
      <w:proofErr w:type="spellEnd"/>
      <w:r>
        <w:t xml:space="preserve"> taxa in Barkley Sound, British Columbia. Significant results (P &lt; 0.05) are in bold. </w:t>
      </w:r>
      <w:proofErr w:type="gramStart"/>
      <w:r>
        <w:t>time</w:t>
      </w:r>
      <w:proofErr w:type="gramEnd"/>
      <w:r>
        <w:t xml:space="preserve"> C (9 sites). </w:t>
      </w:r>
      <w:proofErr w:type="spellStart"/>
      <w:proofErr w:type="gramStart"/>
      <w:r>
        <w:t>sitesC</w:t>
      </w:r>
      <w:proofErr w:type="spellEnd"/>
      <w:proofErr w:type="gramEnd"/>
      <w:r>
        <w:t xml:space="preserve"> gives site-level analysis (n = 9 sites) and </w:t>
      </w:r>
      <w:proofErr w:type="spellStart"/>
      <w:r>
        <w:t>plotsC</w:t>
      </w:r>
      <w:proofErr w:type="spellEnd"/>
      <w:r>
        <w:t xml:space="preserve"> gives a plot-level analysis (n = 145).</w:t>
      </w:r>
    </w:p>
    <w:p w14:paraId="2714BF08" w14:textId="1F289225" w:rsidR="00F624DD" w:rsidRPr="004F3F55" w:rsidRDefault="00F624DD" w:rsidP="004F3F55">
      <w:r>
        <w:t xml:space="preserve">- </w:t>
      </w:r>
      <w:proofErr w:type="gramStart"/>
      <w:r>
        <w:t>embedded</w:t>
      </w:r>
      <w:proofErr w:type="gramEnd"/>
      <w:r>
        <w:t xml:space="preserve"> absences significantly greater than mean, suggesting significantly negative coherences. </w:t>
      </w:r>
    </w:p>
    <w:tbl>
      <w:tblPr>
        <w:tblStyle w:val="TableGrid"/>
        <w:tblW w:w="0" w:type="auto"/>
        <w:tblLayout w:type="fixed"/>
        <w:tblLook w:val="04A0" w:firstRow="1" w:lastRow="0" w:firstColumn="1" w:lastColumn="0" w:noHBand="0" w:noVBand="1"/>
      </w:tblPr>
      <w:tblGrid>
        <w:gridCol w:w="918"/>
        <w:gridCol w:w="720"/>
        <w:gridCol w:w="720"/>
        <w:gridCol w:w="900"/>
        <w:gridCol w:w="810"/>
        <w:gridCol w:w="720"/>
        <w:gridCol w:w="720"/>
        <w:gridCol w:w="810"/>
        <w:gridCol w:w="878"/>
        <w:gridCol w:w="922"/>
        <w:gridCol w:w="900"/>
        <w:gridCol w:w="720"/>
        <w:gridCol w:w="900"/>
        <w:gridCol w:w="540"/>
        <w:gridCol w:w="1620"/>
      </w:tblGrid>
      <w:tr w:rsidR="004F3F55" w:rsidRPr="003223B0" w14:paraId="01390645" w14:textId="77777777" w:rsidTr="00F624DD">
        <w:tc>
          <w:tcPr>
            <w:tcW w:w="918" w:type="dxa"/>
          </w:tcPr>
          <w:p w14:paraId="0596A344" w14:textId="77777777" w:rsidR="004F3F55" w:rsidRPr="003223B0" w:rsidRDefault="004F3F55" w:rsidP="003D6E8C">
            <w:pPr>
              <w:rPr>
                <w:rFonts w:ascii="Times" w:hAnsi="Times"/>
                <w:b/>
              </w:rPr>
            </w:pPr>
            <w:r w:rsidRPr="003223B0">
              <w:rPr>
                <w:rFonts w:ascii="Times" w:hAnsi="Times"/>
                <w:b/>
              </w:rPr>
              <w:t>Site</w:t>
            </w:r>
          </w:p>
        </w:tc>
        <w:tc>
          <w:tcPr>
            <w:tcW w:w="1440" w:type="dxa"/>
            <w:gridSpan w:val="2"/>
          </w:tcPr>
          <w:p w14:paraId="7F020B37" w14:textId="77777777" w:rsidR="004F3F55" w:rsidRPr="003223B0" w:rsidRDefault="004F3F55" w:rsidP="003D6E8C">
            <w:pPr>
              <w:rPr>
                <w:rFonts w:ascii="Times" w:hAnsi="Times"/>
                <w:b/>
              </w:rPr>
            </w:pPr>
            <w:r>
              <w:rPr>
                <w:rFonts w:ascii="Times" w:hAnsi="Times"/>
                <w:b/>
              </w:rPr>
              <w:t>C</w:t>
            </w:r>
            <w:r w:rsidRPr="003223B0">
              <w:rPr>
                <w:rFonts w:ascii="Times" w:hAnsi="Times"/>
                <w:b/>
              </w:rPr>
              <w:t>oherence</w:t>
            </w:r>
          </w:p>
        </w:tc>
        <w:tc>
          <w:tcPr>
            <w:tcW w:w="900" w:type="dxa"/>
          </w:tcPr>
          <w:p w14:paraId="0C7540EF" w14:textId="77777777" w:rsidR="004F3F55" w:rsidRPr="003223B0" w:rsidRDefault="004F3F55" w:rsidP="003D6E8C">
            <w:pPr>
              <w:rPr>
                <w:rFonts w:ascii="Times" w:hAnsi="Times"/>
                <w:b/>
              </w:rPr>
            </w:pPr>
          </w:p>
        </w:tc>
        <w:tc>
          <w:tcPr>
            <w:tcW w:w="810" w:type="dxa"/>
          </w:tcPr>
          <w:p w14:paraId="0948BF5C" w14:textId="77777777" w:rsidR="004F3F55" w:rsidRPr="003223B0" w:rsidRDefault="004F3F55" w:rsidP="003D6E8C">
            <w:pPr>
              <w:rPr>
                <w:rFonts w:ascii="Times" w:hAnsi="Times"/>
                <w:b/>
              </w:rPr>
            </w:pPr>
          </w:p>
        </w:tc>
        <w:tc>
          <w:tcPr>
            <w:tcW w:w="720" w:type="dxa"/>
          </w:tcPr>
          <w:p w14:paraId="46E1D82E" w14:textId="77777777" w:rsidR="004F3F55" w:rsidRPr="003223B0" w:rsidRDefault="004F3F55" w:rsidP="003D6E8C">
            <w:pPr>
              <w:rPr>
                <w:rFonts w:ascii="Times" w:hAnsi="Times"/>
                <w:b/>
              </w:rPr>
            </w:pPr>
          </w:p>
        </w:tc>
        <w:tc>
          <w:tcPr>
            <w:tcW w:w="1530" w:type="dxa"/>
            <w:gridSpan w:val="2"/>
          </w:tcPr>
          <w:p w14:paraId="612F398C" w14:textId="77777777" w:rsidR="004F3F55" w:rsidRPr="003223B0" w:rsidRDefault="004F3F55" w:rsidP="003D6E8C">
            <w:pPr>
              <w:rPr>
                <w:rFonts w:ascii="Times" w:hAnsi="Times"/>
                <w:b/>
              </w:rPr>
            </w:pPr>
            <w:r w:rsidRPr="003223B0">
              <w:rPr>
                <w:rFonts w:ascii="Times" w:hAnsi="Times"/>
                <w:b/>
              </w:rPr>
              <w:t>Turnover</w:t>
            </w:r>
          </w:p>
        </w:tc>
        <w:tc>
          <w:tcPr>
            <w:tcW w:w="878" w:type="dxa"/>
          </w:tcPr>
          <w:p w14:paraId="6BBF8BB8" w14:textId="77777777" w:rsidR="004F3F55" w:rsidRPr="003223B0" w:rsidRDefault="004F3F55" w:rsidP="003D6E8C">
            <w:pPr>
              <w:rPr>
                <w:rFonts w:ascii="Times" w:hAnsi="Times"/>
                <w:b/>
              </w:rPr>
            </w:pPr>
          </w:p>
        </w:tc>
        <w:tc>
          <w:tcPr>
            <w:tcW w:w="922" w:type="dxa"/>
          </w:tcPr>
          <w:p w14:paraId="2E600635" w14:textId="77777777" w:rsidR="004F3F55" w:rsidRPr="003223B0" w:rsidRDefault="004F3F55" w:rsidP="003D6E8C">
            <w:pPr>
              <w:rPr>
                <w:rFonts w:ascii="Times" w:hAnsi="Times"/>
                <w:b/>
              </w:rPr>
            </w:pPr>
          </w:p>
        </w:tc>
        <w:tc>
          <w:tcPr>
            <w:tcW w:w="900" w:type="dxa"/>
          </w:tcPr>
          <w:p w14:paraId="34DAFC8A" w14:textId="77777777" w:rsidR="004F3F55" w:rsidRPr="003223B0" w:rsidRDefault="004F3F55" w:rsidP="003D6E8C">
            <w:pPr>
              <w:rPr>
                <w:rFonts w:ascii="Times" w:hAnsi="Times"/>
                <w:b/>
              </w:rPr>
            </w:pPr>
          </w:p>
        </w:tc>
        <w:tc>
          <w:tcPr>
            <w:tcW w:w="1620" w:type="dxa"/>
            <w:gridSpan w:val="2"/>
          </w:tcPr>
          <w:p w14:paraId="50171971" w14:textId="77777777" w:rsidR="004F3F55" w:rsidRPr="003223B0" w:rsidRDefault="004F3F55" w:rsidP="003D6E8C">
            <w:pPr>
              <w:rPr>
                <w:rFonts w:ascii="Times" w:hAnsi="Times"/>
                <w:b/>
              </w:rPr>
            </w:pPr>
            <w:r w:rsidRPr="003223B0">
              <w:rPr>
                <w:rFonts w:ascii="Times" w:hAnsi="Times"/>
                <w:b/>
              </w:rPr>
              <w:t>Boundary</w:t>
            </w:r>
          </w:p>
        </w:tc>
        <w:tc>
          <w:tcPr>
            <w:tcW w:w="540" w:type="dxa"/>
          </w:tcPr>
          <w:p w14:paraId="2137DFB1" w14:textId="77777777" w:rsidR="004F3F55" w:rsidRPr="003223B0" w:rsidRDefault="004F3F55" w:rsidP="003D6E8C">
            <w:pPr>
              <w:rPr>
                <w:rFonts w:ascii="Times" w:hAnsi="Times"/>
                <w:b/>
              </w:rPr>
            </w:pPr>
          </w:p>
        </w:tc>
        <w:tc>
          <w:tcPr>
            <w:tcW w:w="1620" w:type="dxa"/>
          </w:tcPr>
          <w:p w14:paraId="778D4265" w14:textId="77777777" w:rsidR="004F3F55" w:rsidRPr="003223B0" w:rsidRDefault="004F3F55" w:rsidP="003D6E8C">
            <w:pPr>
              <w:rPr>
                <w:rFonts w:ascii="Times" w:hAnsi="Times"/>
                <w:b/>
              </w:rPr>
            </w:pPr>
            <w:r>
              <w:rPr>
                <w:rFonts w:ascii="Times" w:hAnsi="Times"/>
                <w:b/>
              </w:rPr>
              <w:t>Structure</w:t>
            </w:r>
          </w:p>
        </w:tc>
      </w:tr>
      <w:tr w:rsidR="004F3F55" w:rsidRPr="003223B0" w14:paraId="1E567A2C" w14:textId="77777777" w:rsidTr="00F624DD">
        <w:tc>
          <w:tcPr>
            <w:tcW w:w="918" w:type="dxa"/>
          </w:tcPr>
          <w:p w14:paraId="03B23600" w14:textId="77777777" w:rsidR="004F3F55" w:rsidRPr="003223B0" w:rsidRDefault="004F3F55" w:rsidP="003D6E8C">
            <w:pPr>
              <w:rPr>
                <w:rFonts w:ascii="Times" w:hAnsi="Times"/>
              </w:rPr>
            </w:pPr>
          </w:p>
        </w:tc>
        <w:tc>
          <w:tcPr>
            <w:tcW w:w="720" w:type="dxa"/>
          </w:tcPr>
          <w:p w14:paraId="66CE4290" w14:textId="77777777" w:rsidR="004F3F55" w:rsidRPr="003223B0" w:rsidRDefault="004F3F55" w:rsidP="003D6E8C">
            <w:pPr>
              <w:rPr>
                <w:rFonts w:ascii="Times" w:hAnsi="Times"/>
              </w:rPr>
            </w:pPr>
            <w:r>
              <w:rPr>
                <w:rFonts w:ascii="Times" w:hAnsi="Times"/>
              </w:rPr>
              <w:t>Abs</w:t>
            </w:r>
          </w:p>
        </w:tc>
        <w:tc>
          <w:tcPr>
            <w:tcW w:w="720" w:type="dxa"/>
          </w:tcPr>
          <w:p w14:paraId="11DC8C3A" w14:textId="77777777" w:rsidR="004F3F55" w:rsidRPr="003223B0" w:rsidRDefault="004F3F55" w:rsidP="003D6E8C">
            <w:pPr>
              <w:rPr>
                <w:rFonts w:ascii="Times" w:hAnsi="Times"/>
              </w:rPr>
            </w:pPr>
            <w:proofErr w:type="gramStart"/>
            <w:r w:rsidRPr="003223B0">
              <w:rPr>
                <w:rFonts w:ascii="Times" w:hAnsi="Times"/>
              </w:rPr>
              <w:t>z</w:t>
            </w:r>
            <w:proofErr w:type="gramEnd"/>
          </w:p>
        </w:tc>
        <w:tc>
          <w:tcPr>
            <w:tcW w:w="900" w:type="dxa"/>
          </w:tcPr>
          <w:p w14:paraId="54FC559A" w14:textId="77777777" w:rsidR="004F3F55" w:rsidRPr="003223B0" w:rsidRDefault="004F3F55" w:rsidP="003D6E8C">
            <w:pPr>
              <w:rPr>
                <w:rFonts w:ascii="Times" w:hAnsi="Times"/>
              </w:rPr>
            </w:pPr>
            <w:r>
              <w:rPr>
                <w:rFonts w:ascii="Times" w:hAnsi="Times"/>
              </w:rPr>
              <w:t>P</w:t>
            </w:r>
          </w:p>
        </w:tc>
        <w:tc>
          <w:tcPr>
            <w:tcW w:w="810" w:type="dxa"/>
          </w:tcPr>
          <w:p w14:paraId="6F6CC830" w14:textId="77777777" w:rsidR="004F3F55" w:rsidRPr="003223B0" w:rsidRDefault="004F3F55" w:rsidP="003D6E8C">
            <w:pPr>
              <w:rPr>
                <w:rFonts w:ascii="Times" w:hAnsi="Times"/>
              </w:rPr>
            </w:pPr>
            <w:r>
              <w:rPr>
                <w:rFonts w:ascii="Times" w:hAnsi="Times"/>
              </w:rPr>
              <w:t>Mean</w:t>
            </w:r>
          </w:p>
        </w:tc>
        <w:tc>
          <w:tcPr>
            <w:tcW w:w="720" w:type="dxa"/>
          </w:tcPr>
          <w:p w14:paraId="3B48D213" w14:textId="77777777" w:rsidR="004F3F55" w:rsidRPr="003223B0" w:rsidRDefault="004F3F55" w:rsidP="003D6E8C">
            <w:pPr>
              <w:ind w:right="-108"/>
              <w:rPr>
                <w:rFonts w:ascii="Times" w:hAnsi="Times"/>
              </w:rPr>
            </w:pPr>
            <w:r>
              <w:rPr>
                <w:rFonts w:ascii="Times" w:hAnsi="Times"/>
              </w:rPr>
              <w:t>SD</w:t>
            </w:r>
          </w:p>
        </w:tc>
        <w:tc>
          <w:tcPr>
            <w:tcW w:w="720" w:type="dxa"/>
          </w:tcPr>
          <w:p w14:paraId="73AFE775" w14:textId="77777777" w:rsidR="004F3F55" w:rsidRPr="003223B0" w:rsidRDefault="004F3F55" w:rsidP="003D6E8C">
            <w:pPr>
              <w:rPr>
                <w:rFonts w:ascii="Times" w:hAnsi="Times"/>
              </w:rPr>
            </w:pPr>
            <w:r w:rsidRPr="003223B0">
              <w:rPr>
                <w:rFonts w:ascii="Times" w:hAnsi="Times"/>
              </w:rPr>
              <w:t>Rep</w:t>
            </w:r>
          </w:p>
        </w:tc>
        <w:tc>
          <w:tcPr>
            <w:tcW w:w="810" w:type="dxa"/>
          </w:tcPr>
          <w:p w14:paraId="3E4F7B6D" w14:textId="77777777" w:rsidR="004F3F55" w:rsidRPr="003223B0" w:rsidRDefault="004F3F55" w:rsidP="003D6E8C">
            <w:pPr>
              <w:rPr>
                <w:rFonts w:ascii="Times" w:hAnsi="Times"/>
              </w:rPr>
            </w:pPr>
            <w:proofErr w:type="gramStart"/>
            <w:r w:rsidRPr="003223B0">
              <w:rPr>
                <w:rFonts w:ascii="Times" w:hAnsi="Times"/>
              </w:rPr>
              <w:t>z</w:t>
            </w:r>
            <w:proofErr w:type="gramEnd"/>
          </w:p>
        </w:tc>
        <w:tc>
          <w:tcPr>
            <w:tcW w:w="878" w:type="dxa"/>
          </w:tcPr>
          <w:p w14:paraId="0A3ECB42" w14:textId="77777777" w:rsidR="004F3F55" w:rsidRPr="003223B0" w:rsidRDefault="004F3F55" w:rsidP="003D6E8C">
            <w:pPr>
              <w:rPr>
                <w:rFonts w:ascii="Times" w:hAnsi="Times"/>
              </w:rPr>
            </w:pPr>
            <w:r>
              <w:rPr>
                <w:rFonts w:ascii="Times" w:hAnsi="Times"/>
              </w:rPr>
              <w:t>P</w:t>
            </w:r>
          </w:p>
        </w:tc>
        <w:tc>
          <w:tcPr>
            <w:tcW w:w="922" w:type="dxa"/>
          </w:tcPr>
          <w:p w14:paraId="26086178" w14:textId="77777777" w:rsidR="004F3F55" w:rsidRPr="003223B0" w:rsidRDefault="004F3F55" w:rsidP="003D6E8C">
            <w:pPr>
              <w:rPr>
                <w:rFonts w:ascii="Times" w:hAnsi="Times"/>
              </w:rPr>
            </w:pPr>
            <w:r>
              <w:rPr>
                <w:rFonts w:ascii="Times" w:hAnsi="Times"/>
              </w:rPr>
              <w:t>Mean</w:t>
            </w:r>
          </w:p>
        </w:tc>
        <w:tc>
          <w:tcPr>
            <w:tcW w:w="900" w:type="dxa"/>
          </w:tcPr>
          <w:p w14:paraId="2A8FFECE" w14:textId="77777777" w:rsidR="004F3F55" w:rsidRPr="003223B0" w:rsidRDefault="004F3F55" w:rsidP="003D6E8C">
            <w:pPr>
              <w:ind w:right="-108"/>
              <w:rPr>
                <w:rFonts w:ascii="Times" w:hAnsi="Times"/>
              </w:rPr>
            </w:pPr>
            <w:r>
              <w:rPr>
                <w:rFonts w:ascii="Times" w:hAnsi="Times"/>
              </w:rPr>
              <w:t>SD</w:t>
            </w:r>
          </w:p>
        </w:tc>
        <w:tc>
          <w:tcPr>
            <w:tcW w:w="720" w:type="dxa"/>
          </w:tcPr>
          <w:p w14:paraId="712EDFE0" w14:textId="77777777" w:rsidR="004F3F55" w:rsidRPr="003223B0" w:rsidRDefault="004F3F55" w:rsidP="003D6E8C">
            <w:pPr>
              <w:ind w:right="-108"/>
              <w:rPr>
                <w:rFonts w:ascii="Times" w:hAnsi="Times"/>
              </w:rPr>
            </w:pPr>
            <w:r>
              <w:rPr>
                <w:rFonts w:ascii="Times" w:hAnsi="Times"/>
              </w:rPr>
              <w:t>I</w:t>
            </w:r>
          </w:p>
        </w:tc>
        <w:tc>
          <w:tcPr>
            <w:tcW w:w="900" w:type="dxa"/>
          </w:tcPr>
          <w:p w14:paraId="2E4F99AD" w14:textId="77777777" w:rsidR="004F3F55" w:rsidRPr="003223B0" w:rsidRDefault="004F3F55" w:rsidP="003D6E8C">
            <w:pPr>
              <w:ind w:right="-108"/>
              <w:rPr>
                <w:rFonts w:ascii="Times" w:hAnsi="Times"/>
              </w:rPr>
            </w:pPr>
            <w:r w:rsidRPr="003223B0">
              <w:rPr>
                <w:rFonts w:ascii="Times" w:hAnsi="Times"/>
              </w:rPr>
              <w:t>P</w:t>
            </w:r>
          </w:p>
        </w:tc>
        <w:tc>
          <w:tcPr>
            <w:tcW w:w="540" w:type="dxa"/>
          </w:tcPr>
          <w:p w14:paraId="3EC73AB8" w14:textId="77777777" w:rsidR="004F3F55" w:rsidRPr="003223B0" w:rsidRDefault="004F3F55" w:rsidP="003D6E8C">
            <w:pPr>
              <w:ind w:right="-108"/>
              <w:rPr>
                <w:rFonts w:ascii="Times" w:hAnsi="Times"/>
              </w:rPr>
            </w:pPr>
            <w:proofErr w:type="spellStart"/>
            <w:proofErr w:type="gramStart"/>
            <w:r w:rsidRPr="003223B0">
              <w:rPr>
                <w:rFonts w:ascii="Times" w:hAnsi="Times"/>
              </w:rPr>
              <w:t>df</w:t>
            </w:r>
            <w:proofErr w:type="spellEnd"/>
            <w:proofErr w:type="gramEnd"/>
          </w:p>
        </w:tc>
        <w:tc>
          <w:tcPr>
            <w:tcW w:w="1620" w:type="dxa"/>
          </w:tcPr>
          <w:p w14:paraId="7C247982" w14:textId="77777777" w:rsidR="004F3F55" w:rsidRPr="003223B0" w:rsidRDefault="004F3F55" w:rsidP="003D6E8C">
            <w:pPr>
              <w:ind w:right="-108"/>
              <w:rPr>
                <w:rFonts w:ascii="Times" w:hAnsi="Times"/>
              </w:rPr>
            </w:pPr>
          </w:p>
        </w:tc>
      </w:tr>
      <w:tr w:rsidR="004F3F55" w:rsidRPr="003223B0" w14:paraId="59A7E196" w14:textId="77777777" w:rsidTr="00F624DD">
        <w:tc>
          <w:tcPr>
            <w:tcW w:w="918" w:type="dxa"/>
          </w:tcPr>
          <w:p w14:paraId="7699ACE4" w14:textId="77777777" w:rsidR="004F3F55" w:rsidRPr="004E50B5" w:rsidRDefault="004F3F55" w:rsidP="003D6E8C">
            <w:pPr>
              <w:rPr>
                <w:rFonts w:ascii="Times" w:hAnsi="Times"/>
                <w:b/>
              </w:rPr>
            </w:pPr>
            <w:r w:rsidRPr="004E50B5">
              <w:rPr>
                <w:rFonts w:ascii="Times" w:hAnsi="Times"/>
                <w:b/>
              </w:rPr>
              <w:t>9 sites</w:t>
            </w:r>
          </w:p>
        </w:tc>
        <w:tc>
          <w:tcPr>
            <w:tcW w:w="720" w:type="dxa"/>
          </w:tcPr>
          <w:p w14:paraId="008AAEE7" w14:textId="77777777" w:rsidR="004F3F55" w:rsidRPr="003223B0" w:rsidRDefault="004F3F55" w:rsidP="003D6E8C">
            <w:pPr>
              <w:rPr>
                <w:rFonts w:ascii="Times" w:hAnsi="Times"/>
              </w:rPr>
            </w:pPr>
          </w:p>
        </w:tc>
        <w:tc>
          <w:tcPr>
            <w:tcW w:w="720" w:type="dxa"/>
          </w:tcPr>
          <w:p w14:paraId="636481FF" w14:textId="77777777" w:rsidR="004F3F55" w:rsidRPr="003223B0" w:rsidRDefault="004F3F55" w:rsidP="003D6E8C">
            <w:pPr>
              <w:rPr>
                <w:rFonts w:ascii="Times" w:hAnsi="Times"/>
              </w:rPr>
            </w:pPr>
          </w:p>
        </w:tc>
        <w:tc>
          <w:tcPr>
            <w:tcW w:w="900" w:type="dxa"/>
          </w:tcPr>
          <w:p w14:paraId="21DC08AE" w14:textId="77777777" w:rsidR="004F3F55" w:rsidRPr="003223B0" w:rsidRDefault="004F3F55" w:rsidP="003D6E8C">
            <w:pPr>
              <w:rPr>
                <w:rFonts w:ascii="Times" w:hAnsi="Times"/>
              </w:rPr>
            </w:pPr>
          </w:p>
        </w:tc>
        <w:tc>
          <w:tcPr>
            <w:tcW w:w="810" w:type="dxa"/>
          </w:tcPr>
          <w:p w14:paraId="1145AF84" w14:textId="77777777" w:rsidR="004F3F55" w:rsidRPr="003223B0" w:rsidRDefault="004F3F55" w:rsidP="003D6E8C">
            <w:pPr>
              <w:rPr>
                <w:rFonts w:ascii="Times" w:hAnsi="Times"/>
              </w:rPr>
            </w:pPr>
          </w:p>
        </w:tc>
        <w:tc>
          <w:tcPr>
            <w:tcW w:w="720" w:type="dxa"/>
          </w:tcPr>
          <w:p w14:paraId="396B0630" w14:textId="77777777" w:rsidR="004F3F55" w:rsidRPr="003223B0" w:rsidRDefault="004F3F55" w:rsidP="003D6E8C">
            <w:pPr>
              <w:ind w:right="-108"/>
              <w:rPr>
                <w:rFonts w:ascii="Times" w:hAnsi="Times"/>
              </w:rPr>
            </w:pPr>
          </w:p>
        </w:tc>
        <w:tc>
          <w:tcPr>
            <w:tcW w:w="720" w:type="dxa"/>
          </w:tcPr>
          <w:p w14:paraId="59D931DB" w14:textId="77777777" w:rsidR="004F3F55" w:rsidRPr="003223B0" w:rsidRDefault="004F3F55" w:rsidP="003D6E8C">
            <w:pPr>
              <w:rPr>
                <w:rFonts w:ascii="Times" w:hAnsi="Times"/>
              </w:rPr>
            </w:pPr>
          </w:p>
        </w:tc>
        <w:tc>
          <w:tcPr>
            <w:tcW w:w="810" w:type="dxa"/>
          </w:tcPr>
          <w:p w14:paraId="7C5A9744" w14:textId="77777777" w:rsidR="004F3F55" w:rsidRPr="003223B0" w:rsidRDefault="004F3F55" w:rsidP="003D6E8C">
            <w:pPr>
              <w:rPr>
                <w:rFonts w:ascii="Times" w:hAnsi="Times"/>
              </w:rPr>
            </w:pPr>
          </w:p>
        </w:tc>
        <w:tc>
          <w:tcPr>
            <w:tcW w:w="878" w:type="dxa"/>
          </w:tcPr>
          <w:p w14:paraId="3A69FD72" w14:textId="77777777" w:rsidR="004F3F55" w:rsidRPr="003223B0" w:rsidRDefault="004F3F55" w:rsidP="003D6E8C">
            <w:pPr>
              <w:rPr>
                <w:rFonts w:ascii="Times" w:hAnsi="Times"/>
              </w:rPr>
            </w:pPr>
          </w:p>
        </w:tc>
        <w:tc>
          <w:tcPr>
            <w:tcW w:w="922" w:type="dxa"/>
          </w:tcPr>
          <w:p w14:paraId="0F2CCE11" w14:textId="77777777" w:rsidR="004F3F55" w:rsidRPr="003223B0" w:rsidRDefault="004F3F55" w:rsidP="003D6E8C">
            <w:pPr>
              <w:rPr>
                <w:rFonts w:ascii="Times" w:hAnsi="Times"/>
              </w:rPr>
            </w:pPr>
          </w:p>
        </w:tc>
        <w:tc>
          <w:tcPr>
            <w:tcW w:w="900" w:type="dxa"/>
          </w:tcPr>
          <w:p w14:paraId="44EA18E0" w14:textId="77777777" w:rsidR="004F3F55" w:rsidRPr="003223B0" w:rsidRDefault="004F3F55" w:rsidP="003D6E8C">
            <w:pPr>
              <w:ind w:right="-108"/>
              <w:rPr>
                <w:rFonts w:ascii="Times" w:hAnsi="Times"/>
              </w:rPr>
            </w:pPr>
          </w:p>
        </w:tc>
        <w:tc>
          <w:tcPr>
            <w:tcW w:w="720" w:type="dxa"/>
          </w:tcPr>
          <w:p w14:paraId="63C913C7" w14:textId="77777777" w:rsidR="004F3F55" w:rsidRPr="003223B0" w:rsidRDefault="004F3F55" w:rsidP="003D6E8C">
            <w:pPr>
              <w:ind w:right="-108"/>
              <w:rPr>
                <w:rFonts w:ascii="Times" w:hAnsi="Times"/>
              </w:rPr>
            </w:pPr>
          </w:p>
        </w:tc>
        <w:tc>
          <w:tcPr>
            <w:tcW w:w="900" w:type="dxa"/>
          </w:tcPr>
          <w:p w14:paraId="3408A14B" w14:textId="77777777" w:rsidR="004F3F55" w:rsidRPr="003223B0" w:rsidRDefault="004F3F55" w:rsidP="003D6E8C">
            <w:pPr>
              <w:ind w:right="-108"/>
              <w:rPr>
                <w:rFonts w:ascii="Times" w:hAnsi="Times"/>
              </w:rPr>
            </w:pPr>
          </w:p>
        </w:tc>
        <w:tc>
          <w:tcPr>
            <w:tcW w:w="540" w:type="dxa"/>
          </w:tcPr>
          <w:p w14:paraId="4A209895" w14:textId="77777777" w:rsidR="004F3F55" w:rsidRPr="003223B0" w:rsidRDefault="004F3F55" w:rsidP="003D6E8C">
            <w:pPr>
              <w:ind w:right="-108"/>
              <w:rPr>
                <w:rFonts w:ascii="Times" w:hAnsi="Times"/>
              </w:rPr>
            </w:pPr>
          </w:p>
        </w:tc>
        <w:tc>
          <w:tcPr>
            <w:tcW w:w="1620" w:type="dxa"/>
          </w:tcPr>
          <w:p w14:paraId="5F8A59E7" w14:textId="77777777" w:rsidR="004F3F55" w:rsidRPr="003223B0" w:rsidRDefault="004F3F55" w:rsidP="003D6E8C">
            <w:pPr>
              <w:ind w:right="-108"/>
              <w:rPr>
                <w:rFonts w:ascii="Times" w:hAnsi="Times"/>
              </w:rPr>
            </w:pPr>
          </w:p>
        </w:tc>
      </w:tr>
      <w:tr w:rsidR="004F3F55" w:rsidRPr="003223B0" w14:paraId="72569014" w14:textId="77777777" w:rsidTr="00F624DD">
        <w:tc>
          <w:tcPr>
            <w:tcW w:w="918" w:type="dxa"/>
          </w:tcPr>
          <w:p w14:paraId="18861C33" w14:textId="77777777" w:rsidR="004F3F55" w:rsidRPr="003223B0" w:rsidRDefault="004F3F55" w:rsidP="003D6E8C">
            <w:pPr>
              <w:rPr>
                <w:rFonts w:ascii="Times" w:hAnsi="Times"/>
              </w:rPr>
            </w:pPr>
            <w:r>
              <w:rPr>
                <w:rFonts w:ascii="Times" w:hAnsi="Times"/>
              </w:rPr>
              <w:t>July</w:t>
            </w:r>
          </w:p>
        </w:tc>
        <w:tc>
          <w:tcPr>
            <w:tcW w:w="720" w:type="dxa"/>
          </w:tcPr>
          <w:p w14:paraId="6BF488CC" w14:textId="005C4F88" w:rsidR="004F3F55" w:rsidRPr="003223B0" w:rsidRDefault="0053652E" w:rsidP="003D6E8C">
            <w:pPr>
              <w:rPr>
                <w:rFonts w:ascii="Times" w:hAnsi="Times"/>
              </w:rPr>
            </w:pPr>
            <w:r>
              <w:rPr>
                <w:rFonts w:ascii="Times" w:hAnsi="Times"/>
              </w:rPr>
              <w:t>86</w:t>
            </w:r>
          </w:p>
        </w:tc>
        <w:tc>
          <w:tcPr>
            <w:tcW w:w="720" w:type="dxa"/>
          </w:tcPr>
          <w:p w14:paraId="1F30E3C3" w14:textId="3F3CF7AC" w:rsidR="004F3F55" w:rsidRPr="003223B0" w:rsidRDefault="0053652E" w:rsidP="003D6E8C">
            <w:pPr>
              <w:rPr>
                <w:rFonts w:ascii="Times" w:hAnsi="Times"/>
              </w:rPr>
            </w:pPr>
            <w:r>
              <w:rPr>
                <w:rFonts w:ascii="Times" w:hAnsi="Times"/>
              </w:rPr>
              <w:t>-4.57</w:t>
            </w:r>
          </w:p>
        </w:tc>
        <w:tc>
          <w:tcPr>
            <w:tcW w:w="900" w:type="dxa"/>
          </w:tcPr>
          <w:p w14:paraId="319E67D0" w14:textId="77777777" w:rsidR="004F3F55" w:rsidRPr="003223B0" w:rsidRDefault="004F3F55" w:rsidP="003D6E8C">
            <w:pPr>
              <w:rPr>
                <w:rFonts w:ascii="Times" w:hAnsi="Times"/>
                <w:b/>
              </w:rPr>
            </w:pPr>
            <w:r w:rsidRPr="003223B0">
              <w:rPr>
                <w:rFonts w:ascii="Times" w:hAnsi="Times"/>
                <w:b/>
              </w:rPr>
              <w:t>&lt; 0.01</w:t>
            </w:r>
          </w:p>
        </w:tc>
        <w:tc>
          <w:tcPr>
            <w:tcW w:w="810" w:type="dxa"/>
          </w:tcPr>
          <w:p w14:paraId="25016457" w14:textId="30F465EB" w:rsidR="004F3F55" w:rsidRPr="003223B0" w:rsidRDefault="00F624DD" w:rsidP="003D6E8C">
            <w:pPr>
              <w:rPr>
                <w:rFonts w:ascii="Times" w:hAnsi="Times"/>
              </w:rPr>
            </w:pPr>
            <w:r>
              <w:rPr>
                <w:rFonts w:ascii="Times" w:hAnsi="Times"/>
              </w:rPr>
              <w:t>56.17</w:t>
            </w:r>
          </w:p>
        </w:tc>
        <w:tc>
          <w:tcPr>
            <w:tcW w:w="720" w:type="dxa"/>
          </w:tcPr>
          <w:p w14:paraId="417325E9" w14:textId="55FE74E0" w:rsidR="004F3F55" w:rsidRPr="003223B0" w:rsidRDefault="00F624DD" w:rsidP="003D6E8C">
            <w:pPr>
              <w:rPr>
                <w:rFonts w:ascii="Times" w:hAnsi="Times"/>
              </w:rPr>
            </w:pPr>
            <w:r>
              <w:rPr>
                <w:rFonts w:ascii="Times" w:hAnsi="Times"/>
              </w:rPr>
              <w:t>6.53</w:t>
            </w:r>
          </w:p>
        </w:tc>
        <w:tc>
          <w:tcPr>
            <w:tcW w:w="720" w:type="dxa"/>
          </w:tcPr>
          <w:p w14:paraId="79824058" w14:textId="727B62FD" w:rsidR="004F3F55" w:rsidRPr="003223B0" w:rsidRDefault="004F3F55" w:rsidP="003D6E8C">
            <w:pPr>
              <w:rPr>
                <w:rFonts w:ascii="Times" w:hAnsi="Times"/>
              </w:rPr>
            </w:pPr>
          </w:p>
        </w:tc>
        <w:tc>
          <w:tcPr>
            <w:tcW w:w="810" w:type="dxa"/>
          </w:tcPr>
          <w:p w14:paraId="14EB74F8" w14:textId="0291840B" w:rsidR="004F3F55" w:rsidRPr="003223B0" w:rsidRDefault="004F3F55" w:rsidP="003D6E8C">
            <w:pPr>
              <w:rPr>
                <w:rFonts w:ascii="Times" w:hAnsi="Times"/>
              </w:rPr>
            </w:pPr>
          </w:p>
        </w:tc>
        <w:tc>
          <w:tcPr>
            <w:tcW w:w="878" w:type="dxa"/>
          </w:tcPr>
          <w:p w14:paraId="27F31175" w14:textId="23833E7D" w:rsidR="004F3F55" w:rsidRPr="003223B0" w:rsidRDefault="004F3F55" w:rsidP="003D6E8C">
            <w:pPr>
              <w:rPr>
                <w:rFonts w:ascii="Times" w:hAnsi="Times"/>
              </w:rPr>
            </w:pPr>
          </w:p>
        </w:tc>
        <w:tc>
          <w:tcPr>
            <w:tcW w:w="922" w:type="dxa"/>
          </w:tcPr>
          <w:p w14:paraId="32F1744C" w14:textId="7D01067E" w:rsidR="004F3F55" w:rsidRPr="003223B0" w:rsidRDefault="004F3F55" w:rsidP="003D6E8C">
            <w:pPr>
              <w:rPr>
                <w:rFonts w:ascii="Times" w:hAnsi="Times"/>
              </w:rPr>
            </w:pPr>
          </w:p>
        </w:tc>
        <w:tc>
          <w:tcPr>
            <w:tcW w:w="900" w:type="dxa"/>
          </w:tcPr>
          <w:p w14:paraId="74074353" w14:textId="2B6312C0" w:rsidR="004F3F55" w:rsidRPr="003223B0" w:rsidRDefault="004F3F55" w:rsidP="003D6E8C">
            <w:pPr>
              <w:rPr>
                <w:rFonts w:ascii="Times" w:hAnsi="Times"/>
              </w:rPr>
            </w:pPr>
          </w:p>
        </w:tc>
        <w:tc>
          <w:tcPr>
            <w:tcW w:w="720" w:type="dxa"/>
          </w:tcPr>
          <w:p w14:paraId="55AEBE70" w14:textId="12D316B6" w:rsidR="004F3F55" w:rsidRPr="003223B0" w:rsidRDefault="004F3F55" w:rsidP="003D6E8C">
            <w:pPr>
              <w:rPr>
                <w:rFonts w:ascii="Times" w:hAnsi="Times"/>
              </w:rPr>
            </w:pPr>
          </w:p>
        </w:tc>
        <w:tc>
          <w:tcPr>
            <w:tcW w:w="900" w:type="dxa"/>
          </w:tcPr>
          <w:p w14:paraId="2BCCAF1F" w14:textId="471AF81E" w:rsidR="004F3F55" w:rsidRPr="003223B0" w:rsidRDefault="004F3F55" w:rsidP="003D6E8C">
            <w:pPr>
              <w:rPr>
                <w:rFonts w:ascii="Times" w:hAnsi="Times"/>
                <w:b/>
              </w:rPr>
            </w:pPr>
          </w:p>
        </w:tc>
        <w:tc>
          <w:tcPr>
            <w:tcW w:w="540" w:type="dxa"/>
          </w:tcPr>
          <w:p w14:paraId="66670955" w14:textId="70AD72FC" w:rsidR="004F3F55" w:rsidRPr="003223B0" w:rsidRDefault="004F3F55" w:rsidP="003D6E8C">
            <w:pPr>
              <w:rPr>
                <w:rFonts w:ascii="Times" w:hAnsi="Times"/>
              </w:rPr>
            </w:pPr>
          </w:p>
        </w:tc>
        <w:tc>
          <w:tcPr>
            <w:tcW w:w="1620" w:type="dxa"/>
          </w:tcPr>
          <w:p w14:paraId="19DDF040" w14:textId="77777777" w:rsidR="004F3F55" w:rsidRPr="003223B0" w:rsidRDefault="004F3F55" w:rsidP="003D6E8C">
            <w:pPr>
              <w:rPr>
                <w:rFonts w:ascii="Times" w:hAnsi="Times"/>
              </w:rPr>
            </w:pPr>
            <w:r>
              <w:rPr>
                <w:rFonts w:ascii="Times" w:hAnsi="Times"/>
              </w:rPr>
              <w:t>Checkerboard</w:t>
            </w:r>
          </w:p>
        </w:tc>
      </w:tr>
      <w:tr w:rsidR="004F3F55" w:rsidRPr="003223B0" w14:paraId="69B95F29" w14:textId="77777777" w:rsidTr="00F624DD">
        <w:tc>
          <w:tcPr>
            <w:tcW w:w="918" w:type="dxa"/>
          </w:tcPr>
          <w:p w14:paraId="7DE23E61" w14:textId="77777777" w:rsidR="004F3F55" w:rsidRPr="003223B0" w:rsidRDefault="004F3F55" w:rsidP="003D6E8C">
            <w:pPr>
              <w:rPr>
                <w:rFonts w:ascii="Times" w:hAnsi="Times"/>
              </w:rPr>
            </w:pPr>
          </w:p>
        </w:tc>
        <w:tc>
          <w:tcPr>
            <w:tcW w:w="720" w:type="dxa"/>
          </w:tcPr>
          <w:p w14:paraId="6B801DD3" w14:textId="77777777" w:rsidR="004F3F55" w:rsidRPr="003223B0" w:rsidRDefault="004F3F55" w:rsidP="003D6E8C">
            <w:pPr>
              <w:rPr>
                <w:rFonts w:ascii="Times" w:hAnsi="Times"/>
              </w:rPr>
            </w:pPr>
          </w:p>
        </w:tc>
        <w:tc>
          <w:tcPr>
            <w:tcW w:w="720" w:type="dxa"/>
          </w:tcPr>
          <w:p w14:paraId="2D051AF8" w14:textId="77777777" w:rsidR="004F3F55" w:rsidRPr="003223B0" w:rsidRDefault="004F3F55" w:rsidP="003D6E8C">
            <w:pPr>
              <w:rPr>
                <w:rFonts w:ascii="Times" w:hAnsi="Times"/>
              </w:rPr>
            </w:pPr>
          </w:p>
        </w:tc>
        <w:tc>
          <w:tcPr>
            <w:tcW w:w="900" w:type="dxa"/>
          </w:tcPr>
          <w:p w14:paraId="37E8648D" w14:textId="77777777" w:rsidR="004F3F55" w:rsidRPr="003223B0" w:rsidRDefault="004F3F55" w:rsidP="003D6E8C">
            <w:pPr>
              <w:rPr>
                <w:rFonts w:ascii="Times" w:hAnsi="Times"/>
                <w:b/>
              </w:rPr>
            </w:pPr>
          </w:p>
        </w:tc>
        <w:tc>
          <w:tcPr>
            <w:tcW w:w="810" w:type="dxa"/>
          </w:tcPr>
          <w:p w14:paraId="6966417F" w14:textId="77777777" w:rsidR="004F3F55" w:rsidRPr="003223B0" w:rsidRDefault="004F3F55" w:rsidP="003D6E8C">
            <w:pPr>
              <w:rPr>
                <w:rFonts w:ascii="Times" w:hAnsi="Times"/>
              </w:rPr>
            </w:pPr>
          </w:p>
        </w:tc>
        <w:tc>
          <w:tcPr>
            <w:tcW w:w="720" w:type="dxa"/>
          </w:tcPr>
          <w:p w14:paraId="12EBA1E5" w14:textId="77777777" w:rsidR="004F3F55" w:rsidRPr="003223B0" w:rsidRDefault="004F3F55" w:rsidP="003D6E8C">
            <w:pPr>
              <w:rPr>
                <w:rFonts w:ascii="Times" w:hAnsi="Times"/>
              </w:rPr>
            </w:pPr>
          </w:p>
        </w:tc>
        <w:tc>
          <w:tcPr>
            <w:tcW w:w="720" w:type="dxa"/>
          </w:tcPr>
          <w:p w14:paraId="74AE9239" w14:textId="77777777" w:rsidR="004F3F55" w:rsidRPr="003223B0" w:rsidRDefault="004F3F55" w:rsidP="003D6E8C">
            <w:pPr>
              <w:rPr>
                <w:rFonts w:ascii="Times" w:hAnsi="Times"/>
              </w:rPr>
            </w:pPr>
          </w:p>
        </w:tc>
        <w:tc>
          <w:tcPr>
            <w:tcW w:w="810" w:type="dxa"/>
          </w:tcPr>
          <w:p w14:paraId="682C9236" w14:textId="77777777" w:rsidR="004F3F55" w:rsidRPr="003223B0" w:rsidRDefault="004F3F55" w:rsidP="003D6E8C">
            <w:pPr>
              <w:rPr>
                <w:rFonts w:ascii="Times" w:hAnsi="Times"/>
              </w:rPr>
            </w:pPr>
          </w:p>
        </w:tc>
        <w:tc>
          <w:tcPr>
            <w:tcW w:w="878" w:type="dxa"/>
          </w:tcPr>
          <w:p w14:paraId="10F2050D" w14:textId="77777777" w:rsidR="004F3F55" w:rsidRPr="003223B0" w:rsidRDefault="004F3F55" w:rsidP="003D6E8C">
            <w:pPr>
              <w:rPr>
                <w:rFonts w:ascii="Times" w:hAnsi="Times"/>
              </w:rPr>
            </w:pPr>
          </w:p>
        </w:tc>
        <w:tc>
          <w:tcPr>
            <w:tcW w:w="922" w:type="dxa"/>
          </w:tcPr>
          <w:p w14:paraId="2FB878A0" w14:textId="77777777" w:rsidR="004F3F55" w:rsidRPr="003223B0" w:rsidRDefault="004F3F55" w:rsidP="003D6E8C">
            <w:pPr>
              <w:rPr>
                <w:rFonts w:ascii="Times" w:hAnsi="Times"/>
              </w:rPr>
            </w:pPr>
          </w:p>
        </w:tc>
        <w:tc>
          <w:tcPr>
            <w:tcW w:w="900" w:type="dxa"/>
          </w:tcPr>
          <w:p w14:paraId="52F84EBE" w14:textId="77777777" w:rsidR="004F3F55" w:rsidRPr="003223B0" w:rsidRDefault="004F3F55" w:rsidP="003D6E8C">
            <w:pPr>
              <w:rPr>
                <w:rFonts w:ascii="Times" w:hAnsi="Times"/>
              </w:rPr>
            </w:pPr>
          </w:p>
        </w:tc>
        <w:tc>
          <w:tcPr>
            <w:tcW w:w="720" w:type="dxa"/>
          </w:tcPr>
          <w:p w14:paraId="1AF1A6D8" w14:textId="77777777" w:rsidR="004F3F55" w:rsidRPr="003223B0" w:rsidRDefault="004F3F55" w:rsidP="003D6E8C">
            <w:pPr>
              <w:rPr>
                <w:rFonts w:ascii="Times" w:hAnsi="Times"/>
              </w:rPr>
            </w:pPr>
          </w:p>
        </w:tc>
        <w:tc>
          <w:tcPr>
            <w:tcW w:w="900" w:type="dxa"/>
          </w:tcPr>
          <w:p w14:paraId="439A5B73" w14:textId="77777777" w:rsidR="004F3F55" w:rsidRPr="003223B0" w:rsidRDefault="004F3F55" w:rsidP="003D6E8C">
            <w:pPr>
              <w:rPr>
                <w:rFonts w:ascii="Times" w:hAnsi="Times"/>
                <w:b/>
              </w:rPr>
            </w:pPr>
          </w:p>
        </w:tc>
        <w:tc>
          <w:tcPr>
            <w:tcW w:w="540" w:type="dxa"/>
          </w:tcPr>
          <w:p w14:paraId="13B32059" w14:textId="77777777" w:rsidR="004F3F55" w:rsidRPr="003223B0" w:rsidRDefault="004F3F55" w:rsidP="003D6E8C">
            <w:pPr>
              <w:rPr>
                <w:rFonts w:ascii="Times" w:hAnsi="Times"/>
              </w:rPr>
            </w:pPr>
          </w:p>
        </w:tc>
        <w:tc>
          <w:tcPr>
            <w:tcW w:w="1620" w:type="dxa"/>
          </w:tcPr>
          <w:p w14:paraId="59ECBA71" w14:textId="77777777" w:rsidR="004F3F55" w:rsidRPr="003223B0" w:rsidRDefault="004F3F55" w:rsidP="003D6E8C">
            <w:pPr>
              <w:rPr>
                <w:rFonts w:ascii="Times" w:hAnsi="Times"/>
              </w:rPr>
            </w:pPr>
          </w:p>
        </w:tc>
      </w:tr>
      <w:tr w:rsidR="004F3F55" w:rsidRPr="003223B0" w14:paraId="37AE8CBA" w14:textId="77777777" w:rsidTr="00F624DD">
        <w:tc>
          <w:tcPr>
            <w:tcW w:w="918" w:type="dxa"/>
          </w:tcPr>
          <w:p w14:paraId="07848722" w14:textId="77777777" w:rsidR="004F3F55" w:rsidRPr="003223B0" w:rsidRDefault="004F3F55" w:rsidP="003D6E8C">
            <w:pPr>
              <w:rPr>
                <w:rFonts w:ascii="Times" w:hAnsi="Times"/>
              </w:rPr>
            </w:pPr>
            <w:r w:rsidRPr="004E50B5">
              <w:rPr>
                <w:rFonts w:ascii="Times" w:hAnsi="Times"/>
                <w:b/>
              </w:rPr>
              <w:t>5 sites</w:t>
            </w:r>
          </w:p>
        </w:tc>
        <w:tc>
          <w:tcPr>
            <w:tcW w:w="720" w:type="dxa"/>
          </w:tcPr>
          <w:p w14:paraId="0240D1A9" w14:textId="77777777" w:rsidR="004F3F55" w:rsidRPr="003223B0" w:rsidRDefault="004F3F55" w:rsidP="003D6E8C">
            <w:pPr>
              <w:rPr>
                <w:rFonts w:ascii="Times" w:hAnsi="Times"/>
              </w:rPr>
            </w:pPr>
          </w:p>
        </w:tc>
        <w:tc>
          <w:tcPr>
            <w:tcW w:w="720" w:type="dxa"/>
          </w:tcPr>
          <w:p w14:paraId="0BB7FD9D" w14:textId="77777777" w:rsidR="004F3F55" w:rsidRPr="003223B0" w:rsidRDefault="004F3F55" w:rsidP="003D6E8C">
            <w:pPr>
              <w:rPr>
                <w:rFonts w:ascii="Times" w:hAnsi="Times"/>
              </w:rPr>
            </w:pPr>
          </w:p>
        </w:tc>
        <w:tc>
          <w:tcPr>
            <w:tcW w:w="900" w:type="dxa"/>
          </w:tcPr>
          <w:p w14:paraId="2C8932E0" w14:textId="77777777" w:rsidR="004F3F55" w:rsidRPr="003223B0" w:rsidRDefault="004F3F55" w:rsidP="003D6E8C">
            <w:pPr>
              <w:rPr>
                <w:rFonts w:ascii="Times" w:hAnsi="Times"/>
              </w:rPr>
            </w:pPr>
          </w:p>
        </w:tc>
        <w:tc>
          <w:tcPr>
            <w:tcW w:w="810" w:type="dxa"/>
          </w:tcPr>
          <w:p w14:paraId="267186BF" w14:textId="77777777" w:rsidR="004F3F55" w:rsidRPr="003223B0" w:rsidRDefault="004F3F55" w:rsidP="003D6E8C">
            <w:pPr>
              <w:rPr>
                <w:rFonts w:ascii="Times" w:hAnsi="Times"/>
              </w:rPr>
            </w:pPr>
          </w:p>
        </w:tc>
        <w:tc>
          <w:tcPr>
            <w:tcW w:w="720" w:type="dxa"/>
          </w:tcPr>
          <w:p w14:paraId="6C4B0DA3" w14:textId="77777777" w:rsidR="004F3F55" w:rsidRPr="003223B0" w:rsidRDefault="004F3F55" w:rsidP="003D6E8C">
            <w:pPr>
              <w:rPr>
                <w:rFonts w:ascii="Times" w:hAnsi="Times"/>
              </w:rPr>
            </w:pPr>
          </w:p>
        </w:tc>
        <w:tc>
          <w:tcPr>
            <w:tcW w:w="720" w:type="dxa"/>
          </w:tcPr>
          <w:p w14:paraId="165709E9" w14:textId="77777777" w:rsidR="004F3F55" w:rsidRPr="003223B0" w:rsidRDefault="004F3F55" w:rsidP="003D6E8C">
            <w:pPr>
              <w:rPr>
                <w:rFonts w:ascii="Times" w:hAnsi="Times"/>
              </w:rPr>
            </w:pPr>
          </w:p>
        </w:tc>
        <w:tc>
          <w:tcPr>
            <w:tcW w:w="810" w:type="dxa"/>
          </w:tcPr>
          <w:p w14:paraId="2423E9DE" w14:textId="77777777" w:rsidR="004F3F55" w:rsidRPr="003223B0" w:rsidRDefault="004F3F55" w:rsidP="003D6E8C">
            <w:pPr>
              <w:rPr>
                <w:rFonts w:ascii="Times" w:hAnsi="Times"/>
              </w:rPr>
            </w:pPr>
          </w:p>
        </w:tc>
        <w:tc>
          <w:tcPr>
            <w:tcW w:w="878" w:type="dxa"/>
          </w:tcPr>
          <w:p w14:paraId="10CFA24C" w14:textId="77777777" w:rsidR="004F3F55" w:rsidRPr="003223B0" w:rsidRDefault="004F3F55" w:rsidP="003D6E8C">
            <w:pPr>
              <w:rPr>
                <w:rFonts w:ascii="Times" w:hAnsi="Times"/>
              </w:rPr>
            </w:pPr>
          </w:p>
        </w:tc>
        <w:tc>
          <w:tcPr>
            <w:tcW w:w="922" w:type="dxa"/>
          </w:tcPr>
          <w:p w14:paraId="0891FD61" w14:textId="77777777" w:rsidR="004F3F55" w:rsidRPr="003223B0" w:rsidRDefault="004F3F55" w:rsidP="003D6E8C">
            <w:pPr>
              <w:rPr>
                <w:rFonts w:ascii="Times" w:hAnsi="Times"/>
              </w:rPr>
            </w:pPr>
          </w:p>
        </w:tc>
        <w:tc>
          <w:tcPr>
            <w:tcW w:w="900" w:type="dxa"/>
          </w:tcPr>
          <w:p w14:paraId="63B21574" w14:textId="77777777" w:rsidR="004F3F55" w:rsidRPr="003223B0" w:rsidRDefault="004F3F55" w:rsidP="003D6E8C">
            <w:pPr>
              <w:rPr>
                <w:rFonts w:ascii="Times" w:hAnsi="Times"/>
              </w:rPr>
            </w:pPr>
          </w:p>
        </w:tc>
        <w:tc>
          <w:tcPr>
            <w:tcW w:w="720" w:type="dxa"/>
          </w:tcPr>
          <w:p w14:paraId="41EDEB37" w14:textId="77777777" w:rsidR="004F3F55" w:rsidRPr="003223B0" w:rsidRDefault="004F3F55" w:rsidP="003D6E8C">
            <w:pPr>
              <w:rPr>
                <w:rFonts w:ascii="Times" w:hAnsi="Times"/>
              </w:rPr>
            </w:pPr>
          </w:p>
        </w:tc>
        <w:tc>
          <w:tcPr>
            <w:tcW w:w="900" w:type="dxa"/>
          </w:tcPr>
          <w:p w14:paraId="5F658248" w14:textId="77777777" w:rsidR="004F3F55" w:rsidRPr="003223B0" w:rsidRDefault="004F3F55" w:rsidP="003D6E8C">
            <w:pPr>
              <w:rPr>
                <w:rFonts w:ascii="Times" w:hAnsi="Times"/>
              </w:rPr>
            </w:pPr>
          </w:p>
        </w:tc>
        <w:tc>
          <w:tcPr>
            <w:tcW w:w="540" w:type="dxa"/>
          </w:tcPr>
          <w:p w14:paraId="5443F42C" w14:textId="77777777" w:rsidR="004F3F55" w:rsidRPr="003223B0" w:rsidRDefault="004F3F55" w:rsidP="003D6E8C">
            <w:pPr>
              <w:rPr>
                <w:rFonts w:ascii="Times" w:hAnsi="Times"/>
              </w:rPr>
            </w:pPr>
          </w:p>
        </w:tc>
        <w:tc>
          <w:tcPr>
            <w:tcW w:w="1620" w:type="dxa"/>
          </w:tcPr>
          <w:p w14:paraId="4DFB2B07" w14:textId="77777777" w:rsidR="004F3F55" w:rsidRPr="003223B0" w:rsidRDefault="004F3F55" w:rsidP="003D6E8C">
            <w:pPr>
              <w:rPr>
                <w:rFonts w:ascii="Times" w:hAnsi="Times"/>
              </w:rPr>
            </w:pPr>
          </w:p>
        </w:tc>
      </w:tr>
      <w:tr w:rsidR="004F3F55" w:rsidRPr="003223B0" w14:paraId="482EF6F0" w14:textId="77777777" w:rsidTr="00F624DD">
        <w:tc>
          <w:tcPr>
            <w:tcW w:w="918" w:type="dxa"/>
          </w:tcPr>
          <w:p w14:paraId="3E59859A" w14:textId="77777777" w:rsidR="004F3F55" w:rsidRPr="004E50B5" w:rsidRDefault="004F3F55" w:rsidP="003D6E8C">
            <w:pPr>
              <w:rPr>
                <w:rFonts w:ascii="Times" w:hAnsi="Times"/>
                <w:b/>
              </w:rPr>
            </w:pPr>
            <w:r>
              <w:rPr>
                <w:rFonts w:ascii="Times" w:hAnsi="Times"/>
              </w:rPr>
              <w:t>May</w:t>
            </w:r>
          </w:p>
        </w:tc>
        <w:tc>
          <w:tcPr>
            <w:tcW w:w="720" w:type="dxa"/>
          </w:tcPr>
          <w:p w14:paraId="0B672A1C" w14:textId="77777777" w:rsidR="004F3F55" w:rsidRPr="003223B0" w:rsidRDefault="004F3F55" w:rsidP="003D6E8C">
            <w:pPr>
              <w:rPr>
                <w:rFonts w:ascii="Times" w:hAnsi="Times"/>
              </w:rPr>
            </w:pPr>
            <w:r>
              <w:rPr>
                <w:rFonts w:ascii="Times" w:hAnsi="Times"/>
              </w:rPr>
              <w:t>26</w:t>
            </w:r>
          </w:p>
        </w:tc>
        <w:tc>
          <w:tcPr>
            <w:tcW w:w="720" w:type="dxa"/>
          </w:tcPr>
          <w:p w14:paraId="0FC71A63" w14:textId="77777777" w:rsidR="004F3F55" w:rsidRPr="003223B0" w:rsidRDefault="004F3F55" w:rsidP="003D6E8C">
            <w:pPr>
              <w:rPr>
                <w:rFonts w:ascii="Times" w:hAnsi="Times"/>
              </w:rPr>
            </w:pPr>
            <w:r>
              <w:rPr>
                <w:rFonts w:ascii="Times" w:hAnsi="Times"/>
              </w:rPr>
              <w:t>0.67</w:t>
            </w:r>
          </w:p>
        </w:tc>
        <w:tc>
          <w:tcPr>
            <w:tcW w:w="900" w:type="dxa"/>
          </w:tcPr>
          <w:p w14:paraId="644C13DE" w14:textId="77777777" w:rsidR="004F3F55" w:rsidRPr="003223B0" w:rsidRDefault="004F3F55" w:rsidP="003D6E8C">
            <w:pPr>
              <w:rPr>
                <w:rFonts w:ascii="Times" w:hAnsi="Times"/>
              </w:rPr>
            </w:pPr>
            <w:r>
              <w:rPr>
                <w:rFonts w:ascii="Times" w:hAnsi="Times"/>
              </w:rPr>
              <w:t>0.50</w:t>
            </w:r>
          </w:p>
        </w:tc>
        <w:tc>
          <w:tcPr>
            <w:tcW w:w="810" w:type="dxa"/>
          </w:tcPr>
          <w:p w14:paraId="55A30590" w14:textId="77777777" w:rsidR="004F3F55" w:rsidRPr="003223B0" w:rsidRDefault="004F3F55" w:rsidP="003D6E8C">
            <w:pPr>
              <w:rPr>
                <w:rFonts w:ascii="Times" w:hAnsi="Times"/>
              </w:rPr>
            </w:pPr>
            <w:r>
              <w:rPr>
                <w:rFonts w:ascii="Times" w:hAnsi="Times"/>
              </w:rPr>
              <w:t>29.01</w:t>
            </w:r>
          </w:p>
        </w:tc>
        <w:tc>
          <w:tcPr>
            <w:tcW w:w="720" w:type="dxa"/>
          </w:tcPr>
          <w:p w14:paraId="6A193DF3" w14:textId="77777777" w:rsidR="004F3F55" w:rsidRPr="003223B0" w:rsidRDefault="004F3F55" w:rsidP="003D6E8C">
            <w:pPr>
              <w:rPr>
                <w:rFonts w:ascii="Times" w:hAnsi="Times"/>
              </w:rPr>
            </w:pPr>
            <w:r>
              <w:rPr>
                <w:rFonts w:ascii="Times" w:hAnsi="Times"/>
              </w:rPr>
              <w:t>4.47</w:t>
            </w:r>
          </w:p>
        </w:tc>
        <w:tc>
          <w:tcPr>
            <w:tcW w:w="720" w:type="dxa"/>
          </w:tcPr>
          <w:p w14:paraId="656A8EE8" w14:textId="77777777" w:rsidR="004F3F55" w:rsidRPr="003223B0" w:rsidRDefault="004F3F55" w:rsidP="003D6E8C">
            <w:pPr>
              <w:rPr>
                <w:rFonts w:ascii="Times" w:hAnsi="Times"/>
              </w:rPr>
            </w:pPr>
          </w:p>
        </w:tc>
        <w:tc>
          <w:tcPr>
            <w:tcW w:w="810" w:type="dxa"/>
          </w:tcPr>
          <w:p w14:paraId="43F94F3F" w14:textId="77777777" w:rsidR="004F3F55" w:rsidRPr="003223B0" w:rsidRDefault="004F3F55" w:rsidP="003D6E8C">
            <w:pPr>
              <w:rPr>
                <w:rFonts w:ascii="Times" w:hAnsi="Times"/>
              </w:rPr>
            </w:pPr>
          </w:p>
        </w:tc>
        <w:tc>
          <w:tcPr>
            <w:tcW w:w="878" w:type="dxa"/>
          </w:tcPr>
          <w:p w14:paraId="4E61EC1E" w14:textId="77777777" w:rsidR="004F3F55" w:rsidRPr="003223B0" w:rsidRDefault="004F3F55" w:rsidP="003D6E8C">
            <w:pPr>
              <w:rPr>
                <w:rFonts w:ascii="Times" w:hAnsi="Times"/>
              </w:rPr>
            </w:pPr>
          </w:p>
        </w:tc>
        <w:tc>
          <w:tcPr>
            <w:tcW w:w="922" w:type="dxa"/>
          </w:tcPr>
          <w:p w14:paraId="1DAC18A3" w14:textId="77777777" w:rsidR="004F3F55" w:rsidRPr="003223B0" w:rsidRDefault="004F3F55" w:rsidP="003D6E8C">
            <w:pPr>
              <w:rPr>
                <w:rFonts w:ascii="Times" w:hAnsi="Times"/>
              </w:rPr>
            </w:pPr>
          </w:p>
        </w:tc>
        <w:tc>
          <w:tcPr>
            <w:tcW w:w="900" w:type="dxa"/>
          </w:tcPr>
          <w:p w14:paraId="6E39E19B" w14:textId="77777777" w:rsidR="004F3F55" w:rsidRPr="003223B0" w:rsidRDefault="004F3F55" w:rsidP="003D6E8C">
            <w:pPr>
              <w:rPr>
                <w:rFonts w:ascii="Times" w:hAnsi="Times"/>
              </w:rPr>
            </w:pPr>
          </w:p>
        </w:tc>
        <w:tc>
          <w:tcPr>
            <w:tcW w:w="720" w:type="dxa"/>
          </w:tcPr>
          <w:p w14:paraId="3D90E095" w14:textId="77777777" w:rsidR="004F3F55" w:rsidRPr="003223B0" w:rsidRDefault="004F3F55" w:rsidP="003D6E8C">
            <w:pPr>
              <w:rPr>
                <w:rFonts w:ascii="Times" w:hAnsi="Times"/>
              </w:rPr>
            </w:pPr>
          </w:p>
        </w:tc>
        <w:tc>
          <w:tcPr>
            <w:tcW w:w="900" w:type="dxa"/>
          </w:tcPr>
          <w:p w14:paraId="7A0495E8" w14:textId="77777777" w:rsidR="004F3F55" w:rsidRPr="003223B0" w:rsidRDefault="004F3F55" w:rsidP="003D6E8C">
            <w:pPr>
              <w:rPr>
                <w:rFonts w:ascii="Times" w:hAnsi="Times"/>
              </w:rPr>
            </w:pPr>
          </w:p>
        </w:tc>
        <w:tc>
          <w:tcPr>
            <w:tcW w:w="540" w:type="dxa"/>
          </w:tcPr>
          <w:p w14:paraId="1CF7E70F" w14:textId="77777777" w:rsidR="004F3F55" w:rsidRPr="003223B0" w:rsidRDefault="004F3F55" w:rsidP="003D6E8C">
            <w:pPr>
              <w:rPr>
                <w:rFonts w:ascii="Times" w:hAnsi="Times"/>
              </w:rPr>
            </w:pPr>
          </w:p>
        </w:tc>
        <w:tc>
          <w:tcPr>
            <w:tcW w:w="1620" w:type="dxa"/>
          </w:tcPr>
          <w:p w14:paraId="6D67F500" w14:textId="77777777" w:rsidR="004F3F55" w:rsidRPr="003223B0" w:rsidRDefault="004F3F55" w:rsidP="003D6E8C">
            <w:pPr>
              <w:rPr>
                <w:rFonts w:ascii="Times" w:hAnsi="Times"/>
              </w:rPr>
            </w:pPr>
            <w:r>
              <w:rPr>
                <w:rFonts w:ascii="Times" w:hAnsi="Times"/>
              </w:rPr>
              <w:t>Random</w:t>
            </w:r>
          </w:p>
        </w:tc>
      </w:tr>
      <w:tr w:rsidR="004F3F55" w:rsidRPr="003223B0" w14:paraId="480B001A" w14:textId="77777777" w:rsidTr="00F624DD">
        <w:tc>
          <w:tcPr>
            <w:tcW w:w="918" w:type="dxa"/>
          </w:tcPr>
          <w:p w14:paraId="4CC42B6E" w14:textId="77777777" w:rsidR="004F3F55" w:rsidRPr="003223B0" w:rsidRDefault="004F3F55" w:rsidP="003D6E8C">
            <w:pPr>
              <w:rPr>
                <w:rFonts w:ascii="Times" w:hAnsi="Times"/>
              </w:rPr>
            </w:pPr>
            <w:r>
              <w:rPr>
                <w:rFonts w:ascii="Times" w:hAnsi="Times"/>
              </w:rPr>
              <w:t>July</w:t>
            </w:r>
          </w:p>
        </w:tc>
        <w:tc>
          <w:tcPr>
            <w:tcW w:w="720" w:type="dxa"/>
          </w:tcPr>
          <w:p w14:paraId="1CC2F76D" w14:textId="77777777" w:rsidR="004F3F55" w:rsidRPr="003223B0" w:rsidRDefault="004F3F55" w:rsidP="003D6E8C">
            <w:pPr>
              <w:rPr>
                <w:rFonts w:ascii="Times" w:hAnsi="Times"/>
              </w:rPr>
            </w:pPr>
            <w:r>
              <w:rPr>
                <w:rFonts w:ascii="Times" w:hAnsi="Times"/>
              </w:rPr>
              <w:t>11</w:t>
            </w:r>
          </w:p>
        </w:tc>
        <w:tc>
          <w:tcPr>
            <w:tcW w:w="720" w:type="dxa"/>
          </w:tcPr>
          <w:p w14:paraId="7E9AC99D" w14:textId="77777777" w:rsidR="004F3F55" w:rsidRPr="003223B0" w:rsidRDefault="004F3F55" w:rsidP="003D6E8C">
            <w:pPr>
              <w:rPr>
                <w:rFonts w:ascii="Times" w:hAnsi="Times"/>
              </w:rPr>
            </w:pPr>
            <w:r>
              <w:rPr>
                <w:rFonts w:ascii="Times" w:hAnsi="Times"/>
              </w:rPr>
              <w:t>2.67</w:t>
            </w:r>
          </w:p>
        </w:tc>
        <w:tc>
          <w:tcPr>
            <w:tcW w:w="900" w:type="dxa"/>
          </w:tcPr>
          <w:p w14:paraId="13359502" w14:textId="77777777" w:rsidR="004F3F55" w:rsidRPr="003223B0" w:rsidRDefault="004F3F55" w:rsidP="003D6E8C">
            <w:pPr>
              <w:rPr>
                <w:rFonts w:ascii="Times" w:hAnsi="Times"/>
              </w:rPr>
            </w:pPr>
            <w:r>
              <w:rPr>
                <w:rFonts w:ascii="Times" w:hAnsi="Times"/>
                <w:b/>
              </w:rPr>
              <w:t>&lt; 0.01</w:t>
            </w:r>
          </w:p>
        </w:tc>
        <w:tc>
          <w:tcPr>
            <w:tcW w:w="810" w:type="dxa"/>
          </w:tcPr>
          <w:p w14:paraId="09A222B4" w14:textId="77777777" w:rsidR="004F3F55" w:rsidRPr="003223B0" w:rsidRDefault="004F3F55" w:rsidP="003D6E8C">
            <w:pPr>
              <w:rPr>
                <w:rFonts w:ascii="Times" w:hAnsi="Times"/>
              </w:rPr>
            </w:pPr>
            <w:r>
              <w:rPr>
                <w:rFonts w:ascii="Times" w:hAnsi="Times"/>
              </w:rPr>
              <w:t>21.24</w:t>
            </w:r>
          </w:p>
        </w:tc>
        <w:tc>
          <w:tcPr>
            <w:tcW w:w="720" w:type="dxa"/>
          </w:tcPr>
          <w:p w14:paraId="2C1A16FA" w14:textId="77777777" w:rsidR="004F3F55" w:rsidRPr="003223B0" w:rsidRDefault="004F3F55" w:rsidP="003D6E8C">
            <w:pPr>
              <w:rPr>
                <w:rFonts w:ascii="Times" w:hAnsi="Times"/>
              </w:rPr>
            </w:pPr>
            <w:r>
              <w:rPr>
                <w:rFonts w:ascii="Times" w:hAnsi="Times"/>
              </w:rPr>
              <w:t>3.83</w:t>
            </w:r>
          </w:p>
        </w:tc>
        <w:tc>
          <w:tcPr>
            <w:tcW w:w="720" w:type="dxa"/>
          </w:tcPr>
          <w:p w14:paraId="7FF04883" w14:textId="77777777" w:rsidR="004F3F55" w:rsidRPr="003223B0" w:rsidRDefault="004F3F55" w:rsidP="003D6E8C">
            <w:pPr>
              <w:rPr>
                <w:rFonts w:ascii="Times" w:hAnsi="Times"/>
              </w:rPr>
            </w:pPr>
            <w:r>
              <w:rPr>
                <w:rFonts w:ascii="Times" w:hAnsi="Times"/>
              </w:rPr>
              <w:t>170</w:t>
            </w:r>
          </w:p>
        </w:tc>
        <w:tc>
          <w:tcPr>
            <w:tcW w:w="810" w:type="dxa"/>
          </w:tcPr>
          <w:p w14:paraId="401AC5AC" w14:textId="77777777" w:rsidR="004F3F55" w:rsidRPr="003223B0" w:rsidRDefault="004F3F55" w:rsidP="003D6E8C">
            <w:pPr>
              <w:rPr>
                <w:rFonts w:ascii="Times" w:hAnsi="Times"/>
              </w:rPr>
            </w:pPr>
            <w:r>
              <w:rPr>
                <w:rFonts w:ascii="Times" w:hAnsi="Times"/>
              </w:rPr>
              <w:t>0.49</w:t>
            </w:r>
          </w:p>
        </w:tc>
        <w:tc>
          <w:tcPr>
            <w:tcW w:w="878" w:type="dxa"/>
          </w:tcPr>
          <w:p w14:paraId="5E1E2988" w14:textId="77777777" w:rsidR="004F3F55" w:rsidRPr="003223B0" w:rsidRDefault="004F3F55" w:rsidP="003D6E8C">
            <w:pPr>
              <w:rPr>
                <w:rFonts w:ascii="Times" w:hAnsi="Times"/>
              </w:rPr>
            </w:pPr>
            <w:r>
              <w:rPr>
                <w:rFonts w:ascii="Times" w:hAnsi="Times"/>
              </w:rPr>
              <w:t>0.62</w:t>
            </w:r>
          </w:p>
        </w:tc>
        <w:tc>
          <w:tcPr>
            <w:tcW w:w="922" w:type="dxa"/>
          </w:tcPr>
          <w:p w14:paraId="462C1C46" w14:textId="77777777" w:rsidR="004F3F55" w:rsidRPr="003223B0" w:rsidRDefault="004F3F55" w:rsidP="003D6E8C">
            <w:pPr>
              <w:rPr>
                <w:rFonts w:ascii="Times" w:hAnsi="Times"/>
              </w:rPr>
            </w:pPr>
            <w:r>
              <w:rPr>
                <w:rFonts w:ascii="Times" w:hAnsi="Times"/>
              </w:rPr>
              <w:t>201.23</w:t>
            </w:r>
          </w:p>
        </w:tc>
        <w:tc>
          <w:tcPr>
            <w:tcW w:w="900" w:type="dxa"/>
          </w:tcPr>
          <w:p w14:paraId="2545896A" w14:textId="77777777" w:rsidR="004F3F55" w:rsidRPr="003223B0" w:rsidRDefault="004F3F55" w:rsidP="003D6E8C">
            <w:pPr>
              <w:rPr>
                <w:rFonts w:ascii="Times" w:hAnsi="Times"/>
              </w:rPr>
            </w:pPr>
            <w:r>
              <w:rPr>
                <w:rFonts w:ascii="Times" w:hAnsi="Times"/>
              </w:rPr>
              <w:t>63.31</w:t>
            </w:r>
          </w:p>
        </w:tc>
        <w:tc>
          <w:tcPr>
            <w:tcW w:w="720" w:type="dxa"/>
          </w:tcPr>
          <w:p w14:paraId="77B57521" w14:textId="77777777" w:rsidR="004F3F55" w:rsidRPr="003223B0" w:rsidRDefault="004F3F55" w:rsidP="003D6E8C">
            <w:pPr>
              <w:rPr>
                <w:rFonts w:ascii="Times" w:hAnsi="Times"/>
              </w:rPr>
            </w:pPr>
            <w:r>
              <w:rPr>
                <w:rFonts w:ascii="Times" w:hAnsi="Times"/>
              </w:rPr>
              <w:t>0</w:t>
            </w:r>
          </w:p>
        </w:tc>
        <w:tc>
          <w:tcPr>
            <w:tcW w:w="900" w:type="dxa"/>
          </w:tcPr>
          <w:p w14:paraId="075B7A16" w14:textId="77777777" w:rsidR="004F3F55" w:rsidRPr="003223B0" w:rsidRDefault="004F3F55" w:rsidP="003D6E8C">
            <w:pPr>
              <w:rPr>
                <w:rFonts w:ascii="Times" w:hAnsi="Times"/>
              </w:rPr>
            </w:pPr>
            <w:r>
              <w:rPr>
                <w:rFonts w:ascii="Times" w:hAnsi="Times"/>
              </w:rPr>
              <w:t>0.22</w:t>
            </w:r>
          </w:p>
        </w:tc>
        <w:tc>
          <w:tcPr>
            <w:tcW w:w="540" w:type="dxa"/>
          </w:tcPr>
          <w:p w14:paraId="5B6764A6" w14:textId="77777777" w:rsidR="004F3F55" w:rsidRPr="003223B0" w:rsidRDefault="004F3F55" w:rsidP="003D6E8C">
            <w:pPr>
              <w:rPr>
                <w:rFonts w:ascii="Times" w:hAnsi="Times"/>
              </w:rPr>
            </w:pPr>
            <w:r>
              <w:rPr>
                <w:rFonts w:ascii="Times" w:hAnsi="Times"/>
              </w:rPr>
              <w:t>29</w:t>
            </w:r>
          </w:p>
        </w:tc>
        <w:tc>
          <w:tcPr>
            <w:tcW w:w="1620" w:type="dxa"/>
          </w:tcPr>
          <w:p w14:paraId="288D1929" w14:textId="77777777" w:rsidR="004F3F55" w:rsidRDefault="004F3F55" w:rsidP="003D6E8C">
            <w:pPr>
              <w:rPr>
                <w:rFonts w:ascii="Times" w:hAnsi="Times"/>
              </w:rPr>
            </w:pPr>
            <w:proofErr w:type="spellStart"/>
            <w:r>
              <w:rPr>
                <w:rFonts w:ascii="Times" w:hAnsi="Times"/>
              </w:rPr>
              <w:t>Gleasonian</w:t>
            </w:r>
            <w:proofErr w:type="spellEnd"/>
          </w:p>
        </w:tc>
      </w:tr>
      <w:tr w:rsidR="004F3F55" w:rsidRPr="003223B0" w14:paraId="08871711" w14:textId="77777777" w:rsidTr="00F624DD">
        <w:tc>
          <w:tcPr>
            <w:tcW w:w="918" w:type="dxa"/>
          </w:tcPr>
          <w:p w14:paraId="690FC6DA" w14:textId="77777777" w:rsidR="004F3F55" w:rsidRPr="003223B0" w:rsidRDefault="004F3F55" w:rsidP="003D6E8C">
            <w:pPr>
              <w:rPr>
                <w:rFonts w:ascii="Times" w:hAnsi="Times"/>
              </w:rPr>
            </w:pPr>
            <w:r>
              <w:rPr>
                <w:rFonts w:ascii="Times" w:hAnsi="Times"/>
              </w:rPr>
              <w:t>Aug</w:t>
            </w:r>
          </w:p>
        </w:tc>
        <w:tc>
          <w:tcPr>
            <w:tcW w:w="720" w:type="dxa"/>
          </w:tcPr>
          <w:p w14:paraId="1D4C7822" w14:textId="77777777" w:rsidR="004F3F55" w:rsidRPr="003223B0" w:rsidRDefault="004F3F55" w:rsidP="003D6E8C">
            <w:pPr>
              <w:rPr>
                <w:rFonts w:ascii="Times" w:hAnsi="Times"/>
              </w:rPr>
            </w:pPr>
            <w:r>
              <w:rPr>
                <w:rFonts w:ascii="Times" w:hAnsi="Times"/>
              </w:rPr>
              <w:t>26</w:t>
            </w:r>
          </w:p>
        </w:tc>
        <w:tc>
          <w:tcPr>
            <w:tcW w:w="720" w:type="dxa"/>
          </w:tcPr>
          <w:p w14:paraId="19A96926" w14:textId="77777777" w:rsidR="004F3F55" w:rsidRPr="003223B0" w:rsidRDefault="004F3F55" w:rsidP="003D6E8C">
            <w:pPr>
              <w:rPr>
                <w:rFonts w:ascii="Times" w:hAnsi="Times"/>
              </w:rPr>
            </w:pPr>
            <w:r>
              <w:rPr>
                <w:rFonts w:ascii="Times" w:hAnsi="Times"/>
              </w:rPr>
              <w:t>1.87</w:t>
            </w:r>
          </w:p>
        </w:tc>
        <w:tc>
          <w:tcPr>
            <w:tcW w:w="900" w:type="dxa"/>
          </w:tcPr>
          <w:p w14:paraId="1333A482" w14:textId="77777777" w:rsidR="004F3F55" w:rsidRPr="003223B0" w:rsidRDefault="004F3F55" w:rsidP="003D6E8C">
            <w:pPr>
              <w:rPr>
                <w:rFonts w:ascii="Times" w:hAnsi="Times"/>
              </w:rPr>
            </w:pPr>
            <w:r>
              <w:rPr>
                <w:rFonts w:ascii="Times" w:hAnsi="Times"/>
              </w:rPr>
              <w:t>0.06</w:t>
            </w:r>
          </w:p>
        </w:tc>
        <w:tc>
          <w:tcPr>
            <w:tcW w:w="810" w:type="dxa"/>
          </w:tcPr>
          <w:p w14:paraId="3F3AD090" w14:textId="77777777" w:rsidR="004F3F55" w:rsidRPr="003223B0" w:rsidRDefault="004F3F55" w:rsidP="003D6E8C">
            <w:pPr>
              <w:rPr>
                <w:rFonts w:ascii="Times" w:hAnsi="Times"/>
              </w:rPr>
            </w:pPr>
            <w:r>
              <w:rPr>
                <w:rFonts w:ascii="Times" w:hAnsi="Times"/>
              </w:rPr>
              <w:t>35.00</w:t>
            </w:r>
          </w:p>
        </w:tc>
        <w:tc>
          <w:tcPr>
            <w:tcW w:w="720" w:type="dxa"/>
          </w:tcPr>
          <w:p w14:paraId="4E600D23" w14:textId="77777777" w:rsidR="004F3F55" w:rsidRPr="003223B0" w:rsidRDefault="004F3F55" w:rsidP="003D6E8C">
            <w:pPr>
              <w:rPr>
                <w:rFonts w:ascii="Times" w:hAnsi="Times"/>
              </w:rPr>
            </w:pPr>
            <w:r>
              <w:rPr>
                <w:rFonts w:ascii="Times" w:hAnsi="Times"/>
              </w:rPr>
              <w:t>4.81</w:t>
            </w:r>
          </w:p>
        </w:tc>
        <w:tc>
          <w:tcPr>
            <w:tcW w:w="720" w:type="dxa"/>
          </w:tcPr>
          <w:p w14:paraId="55E4D5F9" w14:textId="77777777" w:rsidR="004F3F55" w:rsidRPr="00FE09DE" w:rsidRDefault="004F3F55" w:rsidP="003D6E8C">
            <w:pPr>
              <w:rPr>
                <w:rFonts w:ascii="Times" w:hAnsi="Times"/>
                <w:color w:val="A6A6A6" w:themeColor="background1" w:themeShade="A6"/>
              </w:rPr>
            </w:pPr>
          </w:p>
        </w:tc>
        <w:tc>
          <w:tcPr>
            <w:tcW w:w="810" w:type="dxa"/>
          </w:tcPr>
          <w:p w14:paraId="46F19EA1" w14:textId="77777777" w:rsidR="004F3F55" w:rsidRPr="00FE09DE" w:rsidRDefault="004F3F55" w:rsidP="003D6E8C">
            <w:pPr>
              <w:rPr>
                <w:rFonts w:ascii="Times" w:hAnsi="Times"/>
                <w:color w:val="A6A6A6" w:themeColor="background1" w:themeShade="A6"/>
              </w:rPr>
            </w:pPr>
          </w:p>
        </w:tc>
        <w:tc>
          <w:tcPr>
            <w:tcW w:w="878" w:type="dxa"/>
          </w:tcPr>
          <w:p w14:paraId="3E5F52EA" w14:textId="77777777" w:rsidR="004F3F55" w:rsidRPr="00FE09DE" w:rsidRDefault="004F3F55" w:rsidP="003D6E8C">
            <w:pPr>
              <w:rPr>
                <w:rFonts w:ascii="Times" w:hAnsi="Times"/>
                <w:color w:val="A6A6A6" w:themeColor="background1" w:themeShade="A6"/>
              </w:rPr>
            </w:pPr>
          </w:p>
        </w:tc>
        <w:tc>
          <w:tcPr>
            <w:tcW w:w="922" w:type="dxa"/>
          </w:tcPr>
          <w:p w14:paraId="69FCBF56" w14:textId="77777777" w:rsidR="004F3F55" w:rsidRPr="00FE09DE" w:rsidRDefault="004F3F55" w:rsidP="003D6E8C">
            <w:pPr>
              <w:rPr>
                <w:rFonts w:ascii="Times" w:hAnsi="Times"/>
                <w:color w:val="A6A6A6" w:themeColor="background1" w:themeShade="A6"/>
              </w:rPr>
            </w:pPr>
          </w:p>
        </w:tc>
        <w:tc>
          <w:tcPr>
            <w:tcW w:w="900" w:type="dxa"/>
          </w:tcPr>
          <w:p w14:paraId="20452867" w14:textId="77777777" w:rsidR="004F3F55" w:rsidRPr="00FE09DE" w:rsidRDefault="004F3F55" w:rsidP="003D6E8C">
            <w:pPr>
              <w:rPr>
                <w:rFonts w:ascii="Times" w:hAnsi="Times"/>
                <w:color w:val="A6A6A6" w:themeColor="background1" w:themeShade="A6"/>
              </w:rPr>
            </w:pPr>
          </w:p>
        </w:tc>
        <w:tc>
          <w:tcPr>
            <w:tcW w:w="720" w:type="dxa"/>
          </w:tcPr>
          <w:p w14:paraId="182BA8F3" w14:textId="77777777" w:rsidR="004F3F55" w:rsidRPr="00FE09DE" w:rsidRDefault="004F3F55" w:rsidP="003D6E8C">
            <w:pPr>
              <w:rPr>
                <w:rFonts w:ascii="Times" w:hAnsi="Times"/>
                <w:color w:val="A6A6A6" w:themeColor="background1" w:themeShade="A6"/>
              </w:rPr>
            </w:pPr>
          </w:p>
        </w:tc>
        <w:tc>
          <w:tcPr>
            <w:tcW w:w="900" w:type="dxa"/>
          </w:tcPr>
          <w:p w14:paraId="5DFD2839" w14:textId="77777777" w:rsidR="004F3F55" w:rsidRPr="00FE09DE" w:rsidRDefault="004F3F55" w:rsidP="003D6E8C">
            <w:pPr>
              <w:rPr>
                <w:rFonts w:ascii="Times" w:hAnsi="Times"/>
                <w:color w:val="A6A6A6" w:themeColor="background1" w:themeShade="A6"/>
              </w:rPr>
            </w:pPr>
          </w:p>
        </w:tc>
        <w:tc>
          <w:tcPr>
            <w:tcW w:w="540" w:type="dxa"/>
          </w:tcPr>
          <w:p w14:paraId="53FD0A84" w14:textId="77777777" w:rsidR="004F3F55" w:rsidRPr="00FE09DE" w:rsidRDefault="004F3F55" w:rsidP="003D6E8C">
            <w:pPr>
              <w:rPr>
                <w:rFonts w:ascii="Times" w:hAnsi="Times"/>
                <w:color w:val="A6A6A6" w:themeColor="background1" w:themeShade="A6"/>
              </w:rPr>
            </w:pPr>
          </w:p>
        </w:tc>
        <w:tc>
          <w:tcPr>
            <w:tcW w:w="1620" w:type="dxa"/>
          </w:tcPr>
          <w:p w14:paraId="2D8954CD" w14:textId="77777777" w:rsidR="004F3F55" w:rsidRPr="00FE09DE" w:rsidRDefault="004F3F55" w:rsidP="003D6E8C">
            <w:pPr>
              <w:rPr>
                <w:rFonts w:ascii="Times" w:hAnsi="Times"/>
                <w:color w:val="A6A6A6" w:themeColor="background1" w:themeShade="A6"/>
              </w:rPr>
            </w:pPr>
            <w:r>
              <w:rPr>
                <w:rFonts w:ascii="Times" w:hAnsi="Times"/>
                <w:color w:val="A6A6A6" w:themeColor="background1" w:themeShade="A6"/>
              </w:rPr>
              <w:t>Random</w:t>
            </w:r>
          </w:p>
        </w:tc>
      </w:tr>
      <w:tr w:rsidR="004F3F55" w:rsidRPr="003223B0" w14:paraId="3D1E1FE2" w14:textId="77777777" w:rsidTr="00F624DD">
        <w:tc>
          <w:tcPr>
            <w:tcW w:w="918" w:type="dxa"/>
          </w:tcPr>
          <w:p w14:paraId="418C8B71" w14:textId="77777777" w:rsidR="004F3F55" w:rsidRPr="003223B0" w:rsidRDefault="004F3F55" w:rsidP="003D6E8C">
            <w:pPr>
              <w:rPr>
                <w:rFonts w:ascii="Times" w:hAnsi="Times"/>
              </w:rPr>
            </w:pPr>
            <w:r>
              <w:rPr>
                <w:rFonts w:ascii="Times" w:hAnsi="Times"/>
              </w:rPr>
              <w:t>Times pooled</w:t>
            </w:r>
          </w:p>
        </w:tc>
        <w:tc>
          <w:tcPr>
            <w:tcW w:w="720" w:type="dxa"/>
          </w:tcPr>
          <w:p w14:paraId="47CE4498" w14:textId="77777777" w:rsidR="004F3F55" w:rsidRPr="003223B0" w:rsidRDefault="004F3F55" w:rsidP="003D6E8C">
            <w:pPr>
              <w:rPr>
                <w:rFonts w:ascii="Times" w:hAnsi="Times"/>
              </w:rPr>
            </w:pPr>
            <w:r>
              <w:rPr>
                <w:rFonts w:ascii="Times" w:hAnsi="Times"/>
              </w:rPr>
              <w:t>22</w:t>
            </w:r>
          </w:p>
        </w:tc>
        <w:tc>
          <w:tcPr>
            <w:tcW w:w="720" w:type="dxa"/>
          </w:tcPr>
          <w:p w14:paraId="4F2A4D31" w14:textId="77777777" w:rsidR="004F3F55" w:rsidRPr="003223B0" w:rsidRDefault="004F3F55" w:rsidP="003D6E8C">
            <w:pPr>
              <w:rPr>
                <w:rFonts w:ascii="Times" w:hAnsi="Times"/>
              </w:rPr>
            </w:pPr>
            <w:r>
              <w:rPr>
                <w:rFonts w:ascii="Times" w:hAnsi="Times"/>
              </w:rPr>
              <w:t>0.63</w:t>
            </w:r>
          </w:p>
        </w:tc>
        <w:tc>
          <w:tcPr>
            <w:tcW w:w="900" w:type="dxa"/>
          </w:tcPr>
          <w:p w14:paraId="24E01FB4" w14:textId="77777777" w:rsidR="004F3F55" w:rsidRPr="003223B0" w:rsidRDefault="004F3F55" w:rsidP="003D6E8C">
            <w:pPr>
              <w:rPr>
                <w:rFonts w:ascii="Times" w:hAnsi="Times"/>
              </w:rPr>
            </w:pPr>
            <w:r>
              <w:rPr>
                <w:rFonts w:ascii="Times" w:hAnsi="Times"/>
              </w:rPr>
              <w:t>0.53</w:t>
            </w:r>
          </w:p>
        </w:tc>
        <w:tc>
          <w:tcPr>
            <w:tcW w:w="810" w:type="dxa"/>
          </w:tcPr>
          <w:p w14:paraId="452CFA22" w14:textId="77777777" w:rsidR="004F3F55" w:rsidRPr="003223B0" w:rsidRDefault="004F3F55" w:rsidP="003D6E8C">
            <w:pPr>
              <w:rPr>
                <w:rFonts w:ascii="Times" w:hAnsi="Times"/>
              </w:rPr>
            </w:pPr>
            <w:r>
              <w:rPr>
                <w:rFonts w:ascii="Times" w:hAnsi="Times"/>
              </w:rPr>
              <w:t>24.53</w:t>
            </w:r>
          </w:p>
        </w:tc>
        <w:tc>
          <w:tcPr>
            <w:tcW w:w="720" w:type="dxa"/>
          </w:tcPr>
          <w:p w14:paraId="6984B79A" w14:textId="77777777" w:rsidR="004F3F55" w:rsidRPr="003223B0" w:rsidRDefault="004F3F55" w:rsidP="003D6E8C">
            <w:pPr>
              <w:rPr>
                <w:rFonts w:ascii="Times" w:hAnsi="Times"/>
              </w:rPr>
            </w:pPr>
            <w:r>
              <w:rPr>
                <w:rFonts w:ascii="Times" w:hAnsi="Times"/>
              </w:rPr>
              <w:t>4.01</w:t>
            </w:r>
          </w:p>
        </w:tc>
        <w:tc>
          <w:tcPr>
            <w:tcW w:w="720" w:type="dxa"/>
          </w:tcPr>
          <w:p w14:paraId="23847334" w14:textId="77777777" w:rsidR="004F3F55" w:rsidRPr="00FE09DE" w:rsidRDefault="004F3F55" w:rsidP="003D6E8C">
            <w:pPr>
              <w:rPr>
                <w:rFonts w:ascii="Times" w:hAnsi="Times"/>
                <w:color w:val="A6A6A6" w:themeColor="background1" w:themeShade="A6"/>
              </w:rPr>
            </w:pPr>
          </w:p>
        </w:tc>
        <w:tc>
          <w:tcPr>
            <w:tcW w:w="810" w:type="dxa"/>
          </w:tcPr>
          <w:p w14:paraId="2B4446B7" w14:textId="77777777" w:rsidR="004F3F55" w:rsidRPr="00FE09DE" w:rsidRDefault="004F3F55" w:rsidP="003D6E8C">
            <w:pPr>
              <w:rPr>
                <w:rFonts w:ascii="Times" w:hAnsi="Times"/>
                <w:color w:val="A6A6A6" w:themeColor="background1" w:themeShade="A6"/>
              </w:rPr>
            </w:pPr>
          </w:p>
        </w:tc>
        <w:tc>
          <w:tcPr>
            <w:tcW w:w="878" w:type="dxa"/>
          </w:tcPr>
          <w:p w14:paraId="7559B67D" w14:textId="77777777" w:rsidR="004F3F55" w:rsidRPr="00FE09DE" w:rsidRDefault="004F3F55" w:rsidP="003D6E8C">
            <w:pPr>
              <w:rPr>
                <w:rFonts w:ascii="Times" w:hAnsi="Times"/>
                <w:color w:val="A6A6A6" w:themeColor="background1" w:themeShade="A6"/>
              </w:rPr>
            </w:pPr>
          </w:p>
        </w:tc>
        <w:tc>
          <w:tcPr>
            <w:tcW w:w="922" w:type="dxa"/>
          </w:tcPr>
          <w:p w14:paraId="0DBADBB7" w14:textId="77777777" w:rsidR="004F3F55" w:rsidRPr="00FE09DE" w:rsidRDefault="004F3F55" w:rsidP="003D6E8C">
            <w:pPr>
              <w:rPr>
                <w:rFonts w:ascii="Times" w:hAnsi="Times"/>
                <w:color w:val="A6A6A6" w:themeColor="background1" w:themeShade="A6"/>
              </w:rPr>
            </w:pPr>
          </w:p>
        </w:tc>
        <w:tc>
          <w:tcPr>
            <w:tcW w:w="900" w:type="dxa"/>
          </w:tcPr>
          <w:p w14:paraId="548BAA29" w14:textId="77777777" w:rsidR="004F3F55" w:rsidRPr="00FE09DE" w:rsidRDefault="004F3F55" w:rsidP="003D6E8C">
            <w:pPr>
              <w:rPr>
                <w:rFonts w:ascii="Times" w:hAnsi="Times"/>
                <w:color w:val="A6A6A6" w:themeColor="background1" w:themeShade="A6"/>
              </w:rPr>
            </w:pPr>
          </w:p>
        </w:tc>
        <w:tc>
          <w:tcPr>
            <w:tcW w:w="720" w:type="dxa"/>
          </w:tcPr>
          <w:p w14:paraId="0D0BC6F5" w14:textId="77777777" w:rsidR="004F3F55" w:rsidRPr="00FE09DE" w:rsidRDefault="004F3F55" w:rsidP="003D6E8C">
            <w:pPr>
              <w:rPr>
                <w:rFonts w:ascii="Times" w:hAnsi="Times"/>
                <w:color w:val="A6A6A6" w:themeColor="background1" w:themeShade="A6"/>
              </w:rPr>
            </w:pPr>
          </w:p>
        </w:tc>
        <w:tc>
          <w:tcPr>
            <w:tcW w:w="900" w:type="dxa"/>
          </w:tcPr>
          <w:p w14:paraId="17DC533D" w14:textId="77777777" w:rsidR="004F3F55" w:rsidRPr="00FE09DE" w:rsidRDefault="004F3F55" w:rsidP="003D6E8C">
            <w:pPr>
              <w:rPr>
                <w:rFonts w:ascii="Times" w:hAnsi="Times"/>
                <w:color w:val="A6A6A6" w:themeColor="background1" w:themeShade="A6"/>
              </w:rPr>
            </w:pPr>
          </w:p>
        </w:tc>
        <w:tc>
          <w:tcPr>
            <w:tcW w:w="540" w:type="dxa"/>
          </w:tcPr>
          <w:p w14:paraId="7A720168" w14:textId="77777777" w:rsidR="004F3F55" w:rsidRPr="00FE09DE" w:rsidRDefault="004F3F55" w:rsidP="003D6E8C">
            <w:pPr>
              <w:rPr>
                <w:rFonts w:ascii="Times" w:hAnsi="Times"/>
                <w:color w:val="A6A6A6" w:themeColor="background1" w:themeShade="A6"/>
              </w:rPr>
            </w:pPr>
          </w:p>
        </w:tc>
        <w:tc>
          <w:tcPr>
            <w:tcW w:w="1620" w:type="dxa"/>
          </w:tcPr>
          <w:p w14:paraId="02ACE01B" w14:textId="77777777" w:rsidR="004F3F55" w:rsidRPr="00FE09DE" w:rsidRDefault="004F3F55" w:rsidP="003D6E8C">
            <w:pPr>
              <w:rPr>
                <w:rFonts w:ascii="Times" w:hAnsi="Times"/>
                <w:color w:val="A6A6A6" w:themeColor="background1" w:themeShade="A6"/>
              </w:rPr>
            </w:pPr>
          </w:p>
        </w:tc>
      </w:tr>
      <w:tr w:rsidR="004F3F55" w:rsidRPr="003223B0" w14:paraId="3FEBBA63" w14:textId="77777777" w:rsidTr="00F624DD">
        <w:tc>
          <w:tcPr>
            <w:tcW w:w="918" w:type="dxa"/>
          </w:tcPr>
          <w:p w14:paraId="47BA0429" w14:textId="77777777" w:rsidR="004F3F55" w:rsidRPr="003223B0" w:rsidRDefault="004F3F55" w:rsidP="003D6E8C">
            <w:pPr>
              <w:rPr>
                <w:rFonts w:ascii="Times" w:hAnsi="Times"/>
              </w:rPr>
            </w:pPr>
          </w:p>
        </w:tc>
        <w:tc>
          <w:tcPr>
            <w:tcW w:w="720" w:type="dxa"/>
          </w:tcPr>
          <w:p w14:paraId="463E6852" w14:textId="77777777" w:rsidR="004F3F55" w:rsidRDefault="004F3F55" w:rsidP="003D6E8C">
            <w:pPr>
              <w:rPr>
                <w:rFonts w:ascii="Times" w:hAnsi="Times"/>
              </w:rPr>
            </w:pPr>
          </w:p>
        </w:tc>
        <w:tc>
          <w:tcPr>
            <w:tcW w:w="720" w:type="dxa"/>
          </w:tcPr>
          <w:p w14:paraId="6334D9F1" w14:textId="77777777" w:rsidR="004F3F55" w:rsidRDefault="004F3F55" w:rsidP="003D6E8C">
            <w:pPr>
              <w:rPr>
                <w:rFonts w:ascii="Times" w:hAnsi="Times"/>
              </w:rPr>
            </w:pPr>
          </w:p>
        </w:tc>
        <w:tc>
          <w:tcPr>
            <w:tcW w:w="900" w:type="dxa"/>
          </w:tcPr>
          <w:p w14:paraId="7D99EFAD" w14:textId="77777777" w:rsidR="004F3F55" w:rsidRPr="005C0056" w:rsidRDefault="004F3F55" w:rsidP="003D6E8C">
            <w:pPr>
              <w:rPr>
                <w:rFonts w:ascii="Times" w:hAnsi="Times"/>
                <w:b/>
              </w:rPr>
            </w:pPr>
          </w:p>
        </w:tc>
        <w:tc>
          <w:tcPr>
            <w:tcW w:w="810" w:type="dxa"/>
          </w:tcPr>
          <w:p w14:paraId="158CCD17" w14:textId="77777777" w:rsidR="004F3F55" w:rsidRDefault="004F3F55" w:rsidP="003D6E8C">
            <w:pPr>
              <w:rPr>
                <w:rFonts w:ascii="Times" w:hAnsi="Times"/>
              </w:rPr>
            </w:pPr>
          </w:p>
        </w:tc>
        <w:tc>
          <w:tcPr>
            <w:tcW w:w="720" w:type="dxa"/>
          </w:tcPr>
          <w:p w14:paraId="55A4ADF7" w14:textId="77777777" w:rsidR="004F3F55" w:rsidRDefault="004F3F55" w:rsidP="003D6E8C">
            <w:pPr>
              <w:rPr>
                <w:rFonts w:ascii="Times" w:hAnsi="Times"/>
              </w:rPr>
            </w:pPr>
          </w:p>
        </w:tc>
        <w:tc>
          <w:tcPr>
            <w:tcW w:w="720" w:type="dxa"/>
          </w:tcPr>
          <w:p w14:paraId="29B2C8EE" w14:textId="77777777" w:rsidR="004F3F55" w:rsidRPr="00FE09DE" w:rsidRDefault="004F3F55" w:rsidP="003D6E8C">
            <w:pPr>
              <w:rPr>
                <w:rFonts w:ascii="Times" w:hAnsi="Times"/>
                <w:color w:val="A6A6A6" w:themeColor="background1" w:themeShade="A6"/>
              </w:rPr>
            </w:pPr>
          </w:p>
        </w:tc>
        <w:tc>
          <w:tcPr>
            <w:tcW w:w="810" w:type="dxa"/>
          </w:tcPr>
          <w:p w14:paraId="4AD31107" w14:textId="77777777" w:rsidR="004F3F55" w:rsidRPr="00FE09DE" w:rsidRDefault="004F3F55" w:rsidP="003D6E8C">
            <w:pPr>
              <w:rPr>
                <w:rFonts w:ascii="Times" w:hAnsi="Times"/>
                <w:color w:val="A6A6A6" w:themeColor="background1" w:themeShade="A6"/>
              </w:rPr>
            </w:pPr>
          </w:p>
        </w:tc>
        <w:tc>
          <w:tcPr>
            <w:tcW w:w="878" w:type="dxa"/>
          </w:tcPr>
          <w:p w14:paraId="1E4106B9" w14:textId="77777777" w:rsidR="004F3F55" w:rsidRPr="00FE09DE" w:rsidRDefault="004F3F55" w:rsidP="003D6E8C">
            <w:pPr>
              <w:rPr>
                <w:rFonts w:ascii="Times" w:hAnsi="Times"/>
                <w:color w:val="A6A6A6" w:themeColor="background1" w:themeShade="A6"/>
              </w:rPr>
            </w:pPr>
          </w:p>
        </w:tc>
        <w:tc>
          <w:tcPr>
            <w:tcW w:w="922" w:type="dxa"/>
          </w:tcPr>
          <w:p w14:paraId="3FAB9E21" w14:textId="77777777" w:rsidR="004F3F55" w:rsidRPr="00FE09DE" w:rsidRDefault="004F3F55" w:rsidP="003D6E8C">
            <w:pPr>
              <w:rPr>
                <w:rFonts w:ascii="Times" w:hAnsi="Times"/>
                <w:color w:val="A6A6A6" w:themeColor="background1" w:themeShade="A6"/>
              </w:rPr>
            </w:pPr>
          </w:p>
        </w:tc>
        <w:tc>
          <w:tcPr>
            <w:tcW w:w="900" w:type="dxa"/>
          </w:tcPr>
          <w:p w14:paraId="35DE374C" w14:textId="77777777" w:rsidR="004F3F55" w:rsidRPr="00FE09DE" w:rsidRDefault="004F3F55" w:rsidP="003D6E8C">
            <w:pPr>
              <w:rPr>
                <w:rFonts w:ascii="Times" w:hAnsi="Times"/>
                <w:color w:val="A6A6A6" w:themeColor="background1" w:themeShade="A6"/>
              </w:rPr>
            </w:pPr>
          </w:p>
        </w:tc>
        <w:tc>
          <w:tcPr>
            <w:tcW w:w="720" w:type="dxa"/>
          </w:tcPr>
          <w:p w14:paraId="28FC3A40" w14:textId="77777777" w:rsidR="004F3F55" w:rsidRPr="00FE09DE" w:rsidRDefault="004F3F55" w:rsidP="003D6E8C">
            <w:pPr>
              <w:rPr>
                <w:rFonts w:ascii="Times" w:hAnsi="Times"/>
                <w:color w:val="A6A6A6" w:themeColor="background1" w:themeShade="A6"/>
              </w:rPr>
            </w:pPr>
          </w:p>
        </w:tc>
        <w:tc>
          <w:tcPr>
            <w:tcW w:w="900" w:type="dxa"/>
          </w:tcPr>
          <w:p w14:paraId="6F536258" w14:textId="77777777" w:rsidR="004F3F55" w:rsidRPr="00FE09DE" w:rsidRDefault="004F3F55" w:rsidP="003D6E8C">
            <w:pPr>
              <w:rPr>
                <w:rFonts w:ascii="Times" w:hAnsi="Times"/>
                <w:color w:val="A6A6A6" w:themeColor="background1" w:themeShade="A6"/>
              </w:rPr>
            </w:pPr>
          </w:p>
        </w:tc>
        <w:tc>
          <w:tcPr>
            <w:tcW w:w="540" w:type="dxa"/>
          </w:tcPr>
          <w:p w14:paraId="6CF0B38A" w14:textId="77777777" w:rsidR="004F3F55" w:rsidRPr="00FE09DE" w:rsidRDefault="004F3F55" w:rsidP="003D6E8C">
            <w:pPr>
              <w:rPr>
                <w:rFonts w:ascii="Times" w:hAnsi="Times"/>
                <w:color w:val="A6A6A6" w:themeColor="background1" w:themeShade="A6"/>
              </w:rPr>
            </w:pPr>
          </w:p>
        </w:tc>
        <w:tc>
          <w:tcPr>
            <w:tcW w:w="1620" w:type="dxa"/>
          </w:tcPr>
          <w:p w14:paraId="6924B2C9" w14:textId="77777777" w:rsidR="004F3F55" w:rsidRPr="00FE09DE" w:rsidRDefault="004F3F55" w:rsidP="003D6E8C">
            <w:pPr>
              <w:rPr>
                <w:rFonts w:ascii="Times" w:hAnsi="Times"/>
                <w:color w:val="A6A6A6" w:themeColor="background1" w:themeShade="A6"/>
              </w:rPr>
            </w:pPr>
          </w:p>
        </w:tc>
      </w:tr>
      <w:tr w:rsidR="004F3F55" w:rsidRPr="003223B0" w14:paraId="172B9415" w14:textId="77777777" w:rsidTr="00F624DD">
        <w:tc>
          <w:tcPr>
            <w:tcW w:w="1638" w:type="dxa"/>
            <w:gridSpan w:val="2"/>
          </w:tcPr>
          <w:p w14:paraId="515A3AFC" w14:textId="77777777" w:rsidR="004F3F55" w:rsidRDefault="004F3F55" w:rsidP="003D6E8C">
            <w:pPr>
              <w:rPr>
                <w:rFonts w:ascii="Times" w:hAnsi="Times"/>
              </w:rPr>
            </w:pPr>
            <w:r>
              <w:rPr>
                <w:rFonts w:ascii="Times" w:hAnsi="Times"/>
              </w:rPr>
              <w:t>Grazers</w:t>
            </w:r>
          </w:p>
        </w:tc>
        <w:tc>
          <w:tcPr>
            <w:tcW w:w="720" w:type="dxa"/>
          </w:tcPr>
          <w:p w14:paraId="0D95B948" w14:textId="77777777" w:rsidR="004F3F55" w:rsidRDefault="004F3F55" w:rsidP="003D6E8C">
            <w:pPr>
              <w:rPr>
                <w:rFonts w:ascii="Times" w:hAnsi="Times"/>
              </w:rPr>
            </w:pPr>
          </w:p>
        </w:tc>
        <w:tc>
          <w:tcPr>
            <w:tcW w:w="900" w:type="dxa"/>
          </w:tcPr>
          <w:p w14:paraId="43F1A991" w14:textId="77777777" w:rsidR="004F3F55" w:rsidRDefault="004F3F55" w:rsidP="003D6E8C">
            <w:pPr>
              <w:rPr>
                <w:rFonts w:ascii="Times" w:hAnsi="Times"/>
              </w:rPr>
            </w:pPr>
          </w:p>
        </w:tc>
        <w:tc>
          <w:tcPr>
            <w:tcW w:w="810" w:type="dxa"/>
          </w:tcPr>
          <w:p w14:paraId="2902F22C" w14:textId="77777777" w:rsidR="004F3F55" w:rsidRDefault="004F3F55" w:rsidP="003D6E8C">
            <w:pPr>
              <w:rPr>
                <w:rFonts w:ascii="Times" w:hAnsi="Times"/>
              </w:rPr>
            </w:pPr>
          </w:p>
        </w:tc>
        <w:tc>
          <w:tcPr>
            <w:tcW w:w="720" w:type="dxa"/>
          </w:tcPr>
          <w:p w14:paraId="71115B4C" w14:textId="77777777" w:rsidR="004F3F55" w:rsidRDefault="004F3F55" w:rsidP="003D6E8C">
            <w:pPr>
              <w:rPr>
                <w:rFonts w:ascii="Times" w:hAnsi="Times"/>
              </w:rPr>
            </w:pPr>
          </w:p>
        </w:tc>
        <w:tc>
          <w:tcPr>
            <w:tcW w:w="720" w:type="dxa"/>
          </w:tcPr>
          <w:p w14:paraId="41E8603B" w14:textId="77777777" w:rsidR="004F3F55" w:rsidRPr="00FE09DE" w:rsidRDefault="004F3F55" w:rsidP="003D6E8C">
            <w:pPr>
              <w:rPr>
                <w:rFonts w:ascii="Times" w:hAnsi="Times"/>
                <w:color w:val="A6A6A6" w:themeColor="background1" w:themeShade="A6"/>
              </w:rPr>
            </w:pPr>
          </w:p>
        </w:tc>
        <w:tc>
          <w:tcPr>
            <w:tcW w:w="810" w:type="dxa"/>
          </w:tcPr>
          <w:p w14:paraId="0AC08763" w14:textId="77777777" w:rsidR="004F3F55" w:rsidRPr="00FE09DE" w:rsidRDefault="004F3F55" w:rsidP="003D6E8C">
            <w:pPr>
              <w:rPr>
                <w:rFonts w:ascii="Times" w:hAnsi="Times"/>
                <w:color w:val="A6A6A6" w:themeColor="background1" w:themeShade="A6"/>
              </w:rPr>
            </w:pPr>
          </w:p>
        </w:tc>
        <w:tc>
          <w:tcPr>
            <w:tcW w:w="878" w:type="dxa"/>
          </w:tcPr>
          <w:p w14:paraId="17168D2D" w14:textId="77777777" w:rsidR="004F3F55" w:rsidRPr="00FE09DE" w:rsidRDefault="004F3F55" w:rsidP="003D6E8C">
            <w:pPr>
              <w:rPr>
                <w:rFonts w:ascii="Times" w:hAnsi="Times"/>
                <w:color w:val="A6A6A6" w:themeColor="background1" w:themeShade="A6"/>
              </w:rPr>
            </w:pPr>
          </w:p>
        </w:tc>
        <w:tc>
          <w:tcPr>
            <w:tcW w:w="922" w:type="dxa"/>
          </w:tcPr>
          <w:p w14:paraId="5732B144" w14:textId="77777777" w:rsidR="004F3F55" w:rsidRPr="00FE09DE" w:rsidRDefault="004F3F55" w:rsidP="003D6E8C">
            <w:pPr>
              <w:rPr>
                <w:rFonts w:ascii="Times" w:hAnsi="Times"/>
                <w:color w:val="A6A6A6" w:themeColor="background1" w:themeShade="A6"/>
              </w:rPr>
            </w:pPr>
          </w:p>
        </w:tc>
        <w:tc>
          <w:tcPr>
            <w:tcW w:w="900" w:type="dxa"/>
          </w:tcPr>
          <w:p w14:paraId="4EC76734" w14:textId="77777777" w:rsidR="004F3F55" w:rsidRPr="00FE09DE" w:rsidRDefault="004F3F55" w:rsidP="003D6E8C">
            <w:pPr>
              <w:rPr>
                <w:rFonts w:ascii="Times" w:hAnsi="Times"/>
                <w:color w:val="A6A6A6" w:themeColor="background1" w:themeShade="A6"/>
              </w:rPr>
            </w:pPr>
          </w:p>
        </w:tc>
        <w:tc>
          <w:tcPr>
            <w:tcW w:w="720" w:type="dxa"/>
          </w:tcPr>
          <w:p w14:paraId="52CF0623" w14:textId="77777777" w:rsidR="004F3F55" w:rsidRPr="00FE09DE" w:rsidRDefault="004F3F55" w:rsidP="003D6E8C">
            <w:pPr>
              <w:rPr>
                <w:rFonts w:ascii="Times" w:hAnsi="Times"/>
                <w:color w:val="A6A6A6" w:themeColor="background1" w:themeShade="A6"/>
              </w:rPr>
            </w:pPr>
          </w:p>
        </w:tc>
        <w:tc>
          <w:tcPr>
            <w:tcW w:w="900" w:type="dxa"/>
          </w:tcPr>
          <w:p w14:paraId="6B2B5B28" w14:textId="77777777" w:rsidR="004F3F55" w:rsidRPr="00FE09DE" w:rsidRDefault="004F3F55" w:rsidP="003D6E8C">
            <w:pPr>
              <w:rPr>
                <w:rFonts w:ascii="Times" w:hAnsi="Times"/>
                <w:color w:val="A6A6A6" w:themeColor="background1" w:themeShade="A6"/>
              </w:rPr>
            </w:pPr>
          </w:p>
        </w:tc>
        <w:tc>
          <w:tcPr>
            <w:tcW w:w="540" w:type="dxa"/>
          </w:tcPr>
          <w:p w14:paraId="795503B1" w14:textId="77777777" w:rsidR="004F3F55" w:rsidRPr="00FE09DE" w:rsidRDefault="004F3F55" w:rsidP="003D6E8C">
            <w:pPr>
              <w:rPr>
                <w:rFonts w:ascii="Times" w:hAnsi="Times"/>
                <w:color w:val="A6A6A6" w:themeColor="background1" w:themeShade="A6"/>
              </w:rPr>
            </w:pPr>
          </w:p>
        </w:tc>
        <w:tc>
          <w:tcPr>
            <w:tcW w:w="1620" w:type="dxa"/>
          </w:tcPr>
          <w:p w14:paraId="4D7B885F" w14:textId="77777777" w:rsidR="004F3F55" w:rsidRPr="00FE09DE" w:rsidRDefault="004F3F55" w:rsidP="003D6E8C">
            <w:pPr>
              <w:rPr>
                <w:rFonts w:ascii="Times" w:hAnsi="Times"/>
                <w:color w:val="A6A6A6" w:themeColor="background1" w:themeShade="A6"/>
              </w:rPr>
            </w:pPr>
          </w:p>
        </w:tc>
      </w:tr>
      <w:tr w:rsidR="004F3F55" w:rsidRPr="003223B0" w14:paraId="420CACA7" w14:textId="77777777" w:rsidTr="00F624DD">
        <w:tc>
          <w:tcPr>
            <w:tcW w:w="918" w:type="dxa"/>
          </w:tcPr>
          <w:p w14:paraId="7DDCAEDC" w14:textId="77777777" w:rsidR="004F3F55" w:rsidRPr="003223B0" w:rsidRDefault="004F3F55" w:rsidP="003D6E8C">
            <w:pPr>
              <w:rPr>
                <w:rFonts w:ascii="Times" w:hAnsi="Times"/>
              </w:rPr>
            </w:pPr>
            <w:r w:rsidRPr="004E50B5">
              <w:rPr>
                <w:rFonts w:ascii="Times" w:hAnsi="Times"/>
                <w:b/>
              </w:rPr>
              <w:t>9 sites</w:t>
            </w:r>
          </w:p>
        </w:tc>
        <w:tc>
          <w:tcPr>
            <w:tcW w:w="720" w:type="dxa"/>
          </w:tcPr>
          <w:p w14:paraId="162D27D5" w14:textId="77777777" w:rsidR="004F3F55" w:rsidRDefault="004F3F55" w:rsidP="003D6E8C">
            <w:pPr>
              <w:rPr>
                <w:rFonts w:ascii="Times" w:hAnsi="Times"/>
              </w:rPr>
            </w:pPr>
          </w:p>
        </w:tc>
        <w:tc>
          <w:tcPr>
            <w:tcW w:w="720" w:type="dxa"/>
          </w:tcPr>
          <w:p w14:paraId="5D5DDE3C" w14:textId="77777777" w:rsidR="004F3F55" w:rsidRDefault="004F3F55" w:rsidP="003D6E8C">
            <w:pPr>
              <w:rPr>
                <w:rFonts w:ascii="Times" w:hAnsi="Times"/>
              </w:rPr>
            </w:pPr>
          </w:p>
        </w:tc>
        <w:tc>
          <w:tcPr>
            <w:tcW w:w="900" w:type="dxa"/>
          </w:tcPr>
          <w:p w14:paraId="7523850D" w14:textId="77777777" w:rsidR="004F3F55" w:rsidRDefault="004F3F55" w:rsidP="003D6E8C">
            <w:pPr>
              <w:rPr>
                <w:rFonts w:ascii="Times" w:hAnsi="Times"/>
              </w:rPr>
            </w:pPr>
          </w:p>
        </w:tc>
        <w:tc>
          <w:tcPr>
            <w:tcW w:w="810" w:type="dxa"/>
          </w:tcPr>
          <w:p w14:paraId="6EB43B15" w14:textId="77777777" w:rsidR="004F3F55" w:rsidRDefault="004F3F55" w:rsidP="003D6E8C">
            <w:pPr>
              <w:rPr>
                <w:rFonts w:ascii="Times" w:hAnsi="Times"/>
              </w:rPr>
            </w:pPr>
          </w:p>
        </w:tc>
        <w:tc>
          <w:tcPr>
            <w:tcW w:w="720" w:type="dxa"/>
          </w:tcPr>
          <w:p w14:paraId="134B7C1C" w14:textId="77777777" w:rsidR="004F3F55" w:rsidRDefault="004F3F55" w:rsidP="003D6E8C">
            <w:pPr>
              <w:rPr>
                <w:rFonts w:ascii="Times" w:hAnsi="Times"/>
              </w:rPr>
            </w:pPr>
          </w:p>
        </w:tc>
        <w:tc>
          <w:tcPr>
            <w:tcW w:w="720" w:type="dxa"/>
          </w:tcPr>
          <w:p w14:paraId="51E4EBCD" w14:textId="77777777" w:rsidR="004F3F55" w:rsidRPr="00FE09DE" w:rsidRDefault="004F3F55" w:rsidP="003D6E8C">
            <w:pPr>
              <w:rPr>
                <w:rFonts w:ascii="Times" w:hAnsi="Times"/>
                <w:color w:val="A6A6A6" w:themeColor="background1" w:themeShade="A6"/>
              </w:rPr>
            </w:pPr>
          </w:p>
        </w:tc>
        <w:tc>
          <w:tcPr>
            <w:tcW w:w="810" w:type="dxa"/>
          </w:tcPr>
          <w:p w14:paraId="56370910" w14:textId="77777777" w:rsidR="004F3F55" w:rsidRPr="00FE09DE" w:rsidRDefault="004F3F55" w:rsidP="003D6E8C">
            <w:pPr>
              <w:rPr>
                <w:rFonts w:ascii="Times" w:hAnsi="Times"/>
                <w:color w:val="A6A6A6" w:themeColor="background1" w:themeShade="A6"/>
              </w:rPr>
            </w:pPr>
          </w:p>
        </w:tc>
        <w:tc>
          <w:tcPr>
            <w:tcW w:w="878" w:type="dxa"/>
          </w:tcPr>
          <w:p w14:paraId="186392BE" w14:textId="77777777" w:rsidR="004F3F55" w:rsidRPr="00FE09DE" w:rsidRDefault="004F3F55" w:rsidP="003D6E8C">
            <w:pPr>
              <w:rPr>
                <w:rFonts w:ascii="Times" w:hAnsi="Times"/>
                <w:color w:val="A6A6A6" w:themeColor="background1" w:themeShade="A6"/>
              </w:rPr>
            </w:pPr>
          </w:p>
        </w:tc>
        <w:tc>
          <w:tcPr>
            <w:tcW w:w="922" w:type="dxa"/>
          </w:tcPr>
          <w:p w14:paraId="3F013407" w14:textId="77777777" w:rsidR="004F3F55" w:rsidRPr="00FE09DE" w:rsidRDefault="004F3F55" w:rsidP="003D6E8C">
            <w:pPr>
              <w:rPr>
                <w:rFonts w:ascii="Times" w:hAnsi="Times"/>
                <w:color w:val="A6A6A6" w:themeColor="background1" w:themeShade="A6"/>
              </w:rPr>
            </w:pPr>
          </w:p>
        </w:tc>
        <w:tc>
          <w:tcPr>
            <w:tcW w:w="900" w:type="dxa"/>
          </w:tcPr>
          <w:p w14:paraId="2C35C271" w14:textId="77777777" w:rsidR="004F3F55" w:rsidRPr="00FE09DE" w:rsidRDefault="004F3F55" w:rsidP="003D6E8C">
            <w:pPr>
              <w:rPr>
                <w:rFonts w:ascii="Times" w:hAnsi="Times"/>
                <w:color w:val="A6A6A6" w:themeColor="background1" w:themeShade="A6"/>
              </w:rPr>
            </w:pPr>
          </w:p>
        </w:tc>
        <w:tc>
          <w:tcPr>
            <w:tcW w:w="720" w:type="dxa"/>
          </w:tcPr>
          <w:p w14:paraId="257130FC" w14:textId="77777777" w:rsidR="004F3F55" w:rsidRPr="00FE09DE" w:rsidRDefault="004F3F55" w:rsidP="003D6E8C">
            <w:pPr>
              <w:rPr>
                <w:rFonts w:ascii="Times" w:hAnsi="Times"/>
                <w:color w:val="A6A6A6" w:themeColor="background1" w:themeShade="A6"/>
              </w:rPr>
            </w:pPr>
          </w:p>
        </w:tc>
        <w:tc>
          <w:tcPr>
            <w:tcW w:w="900" w:type="dxa"/>
          </w:tcPr>
          <w:p w14:paraId="0270F56A" w14:textId="77777777" w:rsidR="004F3F55" w:rsidRPr="00FE09DE" w:rsidRDefault="004F3F55" w:rsidP="003D6E8C">
            <w:pPr>
              <w:rPr>
                <w:rFonts w:ascii="Times" w:hAnsi="Times"/>
                <w:color w:val="A6A6A6" w:themeColor="background1" w:themeShade="A6"/>
              </w:rPr>
            </w:pPr>
          </w:p>
        </w:tc>
        <w:tc>
          <w:tcPr>
            <w:tcW w:w="540" w:type="dxa"/>
          </w:tcPr>
          <w:p w14:paraId="42838A05" w14:textId="77777777" w:rsidR="004F3F55" w:rsidRPr="00FE09DE" w:rsidRDefault="004F3F55" w:rsidP="003D6E8C">
            <w:pPr>
              <w:rPr>
                <w:rFonts w:ascii="Times" w:hAnsi="Times"/>
                <w:color w:val="A6A6A6" w:themeColor="background1" w:themeShade="A6"/>
              </w:rPr>
            </w:pPr>
          </w:p>
        </w:tc>
        <w:tc>
          <w:tcPr>
            <w:tcW w:w="1620" w:type="dxa"/>
          </w:tcPr>
          <w:p w14:paraId="4B52C998" w14:textId="77777777" w:rsidR="004F3F55" w:rsidRPr="00FE09DE" w:rsidRDefault="004F3F55" w:rsidP="003D6E8C">
            <w:pPr>
              <w:rPr>
                <w:rFonts w:ascii="Times" w:hAnsi="Times"/>
                <w:color w:val="A6A6A6" w:themeColor="background1" w:themeShade="A6"/>
              </w:rPr>
            </w:pPr>
          </w:p>
        </w:tc>
      </w:tr>
      <w:tr w:rsidR="004F3F55" w:rsidRPr="003223B0" w14:paraId="6A2975E2" w14:textId="77777777" w:rsidTr="00F624DD">
        <w:tc>
          <w:tcPr>
            <w:tcW w:w="918" w:type="dxa"/>
          </w:tcPr>
          <w:p w14:paraId="7B4853BD" w14:textId="77777777" w:rsidR="004F3F55" w:rsidRPr="003223B0" w:rsidRDefault="004F3F55" w:rsidP="003D6E8C">
            <w:pPr>
              <w:rPr>
                <w:rFonts w:ascii="Times" w:hAnsi="Times"/>
              </w:rPr>
            </w:pPr>
            <w:r>
              <w:rPr>
                <w:rFonts w:ascii="Times" w:hAnsi="Times"/>
              </w:rPr>
              <w:t>July</w:t>
            </w:r>
          </w:p>
        </w:tc>
        <w:tc>
          <w:tcPr>
            <w:tcW w:w="720" w:type="dxa"/>
          </w:tcPr>
          <w:p w14:paraId="20C16808" w14:textId="77777777" w:rsidR="004F3F55" w:rsidRDefault="004F3F55" w:rsidP="003D6E8C">
            <w:pPr>
              <w:rPr>
                <w:rFonts w:ascii="Times" w:hAnsi="Times"/>
              </w:rPr>
            </w:pPr>
            <w:r>
              <w:rPr>
                <w:rFonts w:ascii="Times" w:hAnsi="Times"/>
              </w:rPr>
              <w:t>16</w:t>
            </w:r>
          </w:p>
        </w:tc>
        <w:tc>
          <w:tcPr>
            <w:tcW w:w="720" w:type="dxa"/>
          </w:tcPr>
          <w:p w14:paraId="36C0C3D0" w14:textId="77777777" w:rsidR="004F3F55" w:rsidRDefault="004F3F55" w:rsidP="003D6E8C">
            <w:pPr>
              <w:rPr>
                <w:rFonts w:ascii="Times" w:hAnsi="Times"/>
              </w:rPr>
            </w:pPr>
            <w:r>
              <w:rPr>
                <w:rFonts w:ascii="Times" w:hAnsi="Times"/>
              </w:rPr>
              <w:t>1.04</w:t>
            </w:r>
          </w:p>
        </w:tc>
        <w:tc>
          <w:tcPr>
            <w:tcW w:w="900" w:type="dxa"/>
          </w:tcPr>
          <w:p w14:paraId="1C24D24A" w14:textId="77777777" w:rsidR="004F3F55" w:rsidRPr="00E81BB2" w:rsidRDefault="004F3F55" w:rsidP="003D6E8C">
            <w:pPr>
              <w:rPr>
                <w:rFonts w:ascii="Times" w:hAnsi="Times"/>
              </w:rPr>
            </w:pPr>
            <w:r>
              <w:rPr>
                <w:rFonts w:ascii="Times" w:hAnsi="Times"/>
              </w:rPr>
              <w:t>0.30</w:t>
            </w:r>
          </w:p>
        </w:tc>
        <w:tc>
          <w:tcPr>
            <w:tcW w:w="810" w:type="dxa"/>
          </w:tcPr>
          <w:p w14:paraId="4BA41E8C" w14:textId="77777777" w:rsidR="004F3F55" w:rsidRDefault="004F3F55" w:rsidP="003D6E8C">
            <w:pPr>
              <w:rPr>
                <w:rFonts w:ascii="Times" w:hAnsi="Times"/>
              </w:rPr>
            </w:pPr>
            <w:r>
              <w:rPr>
                <w:rFonts w:ascii="Times" w:hAnsi="Times"/>
              </w:rPr>
              <w:t>20.30</w:t>
            </w:r>
          </w:p>
        </w:tc>
        <w:tc>
          <w:tcPr>
            <w:tcW w:w="720" w:type="dxa"/>
          </w:tcPr>
          <w:p w14:paraId="7234CD81" w14:textId="77777777" w:rsidR="004F3F55" w:rsidRDefault="004F3F55" w:rsidP="003D6E8C">
            <w:pPr>
              <w:rPr>
                <w:rFonts w:ascii="Times" w:hAnsi="Times"/>
              </w:rPr>
            </w:pPr>
            <w:r>
              <w:rPr>
                <w:rFonts w:ascii="Times" w:hAnsi="Times"/>
              </w:rPr>
              <w:t>4.13</w:t>
            </w:r>
          </w:p>
        </w:tc>
        <w:tc>
          <w:tcPr>
            <w:tcW w:w="720" w:type="dxa"/>
          </w:tcPr>
          <w:p w14:paraId="6EBCB63C" w14:textId="77777777" w:rsidR="004F3F55" w:rsidRPr="00FE09DE" w:rsidRDefault="004F3F55" w:rsidP="003D6E8C">
            <w:pPr>
              <w:rPr>
                <w:rFonts w:ascii="Times" w:hAnsi="Times"/>
                <w:color w:val="A6A6A6" w:themeColor="background1" w:themeShade="A6"/>
              </w:rPr>
            </w:pPr>
          </w:p>
        </w:tc>
        <w:tc>
          <w:tcPr>
            <w:tcW w:w="810" w:type="dxa"/>
          </w:tcPr>
          <w:p w14:paraId="58A81D0C" w14:textId="77777777" w:rsidR="004F3F55" w:rsidRPr="00FE09DE" w:rsidRDefault="004F3F55" w:rsidP="003D6E8C">
            <w:pPr>
              <w:rPr>
                <w:rFonts w:ascii="Times" w:hAnsi="Times"/>
                <w:color w:val="A6A6A6" w:themeColor="background1" w:themeShade="A6"/>
              </w:rPr>
            </w:pPr>
          </w:p>
        </w:tc>
        <w:tc>
          <w:tcPr>
            <w:tcW w:w="878" w:type="dxa"/>
          </w:tcPr>
          <w:p w14:paraId="446F3BF0" w14:textId="77777777" w:rsidR="004F3F55" w:rsidRPr="00FE09DE" w:rsidRDefault="004F3F55" w:rsidP="003D6E8C">
            <w:pPr>
              <w:rPr>
                <w:rFonts w:ascii="Times" w:hAnsi="Times"/>
                <w:color w:val="A6A6A6" w:themeColor="background1" w:themeShade="A6"/>
              </w:rPr>
            </w:pPr>
          </w:p>
        </w:tc>
        <w:tc>
          <w:tcPr>
            <w:tcW w:w="922" w:type="dxa"/>
          </w:tcPr>
          <w:p w14:paraId="7A5B3336" w14:textId="77777777" w:rsidR="004F3F55" w:rsidRPr="00FE09DE" w:rsidRDefault="004F3F55" w:rsidP="003D6E8C">
            <w:pPr>
              <w:rPr>
                <w:rFonts w:ascii="Times" w:hAnsi="Times"/>
                <w:color w:val="A6A6A6" w:themeColor="background1" w:themeShade="A6"/>
              </w:rPr>
            </w:pPr>
          </w:p>
        </w:tc>
        <w:tc>
          <w:tcPr>
            <w:tcW w:w="900" w:type="dxa"/>
          </w:tcPr>
          <w:p w14:paraId="17C89455" w14:textId="77777777" w:rsidR="004F3F55" w:rsidRPr="00FE09DE" w:rsidRDefault="004F3F55" w:rsidP="003D6E8C">
            <w:pPr>
              <w:rPr>
                <w:rFonts w:ascii="Times" w:hAnsi="Times"/>
                <w:color w:val="A6A6A6" w:themeColor="background1" w:themeShade="A6"/>
              </w:rPr>
            </w:pPr>
          </w:p>
        </w:tc>
        <w:tc>
          <w:tcPr>
            <w:tcW w:w="720" w:type="dxa"/>
          </w:tcPr>
          <w:p w14:paraId="04EF4225" w14:textId="77777777" w:rsidR="004F3F55" w:rsidRPr="00FE09DE" w:rsidRDefault="004F3F55" w:rsidP="003D6E8C">
            <w:pPr>
              <w:rPr>
                <w:rFonts w:ascii="Times" w:hAnsi="Times"/>
                <w:color w:val="A6A6A6" w:themeColor="background1" w:themeShade="A6"/>
              </w:rPr>
            </w:pPr>
          </w:p>
        </w:tc>
        <w:tc>
          <w:tcPr>
            <w:tcW w:w="900" w:type="dxa"/>
          </w:tcPr>
          <w:p w14:paraId="69C940EF" w14:textId="77777777" w:rsidR="004F3F55" w:rsidRPr="00FE09DE" w:rsidRDefault="004F3F55" w:rsidP="003D6E8C">
            <w:pPr>
              <w:rPr>
                <w:rFonts w:ascii="Times" w:hAnsi="Times"/>
                <w:color w:val="A6A6A6" w:themeColor="background1" w:themeShade="A6"/>
              </w:rPr>
            </w:pPr>
          </w:p>
        </w:tc>
        <w:tc>
          <w:tcPr>
            <w:tcW w:w="540" w:type="dxa"/>
          </w:tcPr>
          <w:p w14:paraId="68CCF334" w14:textId="77777777" w:rsidR="004F3F55" w:rsidRPr="00FE09DE" w:rsidRDefault="004F3F55" w:rsidP="003D6E8C">
            <w:pPr>
              <w:rPr>
                <w:rFonts w:ascii="Times" w:hAnsi="Times"/>
                <w:color w:val="A6A6A6" w:themeColor="background1" w:themeShade="A6"/>
              </w:rPr>
            </w:pPr>
          </w:p>
        </w:tc>
        <w:tc>
          <w:tcPr>
            <w:tcW w:w="1620" w:type="dxa"/>
          </w:tcPr>
          <w:p w14:paraId="199AFEB0" w14:textId="77777777" w:rsidR="004F3F55" w:rsidRPr="00FE09DE" w:rsidRDefault="004F3F55" w:rsidP="003D6E8C">
            <w:pPr>
              <w:rPr>
                <w:rFonts w:ascii="Times" w:hAnsi="Times"/>
                <w:color w:val="A6A6A6" w:themeColor="background1" w:themeShade="A6"/>
              </w:rPr>
            </w:pPr>
            <w:r>
              <w:rPr>
                <w:rFonts w:ascii="Times" w:hAnsi="Times"/>
              </w:rPr>
              <w:t>Random</w:t>
            </w:r>
          </w:p>
        </w:tc>
      </w:tr>
      <w:tr w:rsidR="004F3F55" w:rsidRPr="003223B0" w14:paraId="1446973D" w14:textId="77777777" w:rsidTr="00F624DD">
        <w:tc>
          <w:tcPr>
            <w:tcW w:w="918" w:type="dxa"/>
          </w:tcPr>
          <w:p w14:paraId="539C5809" w14:textId="77777777" w:rsidR="004F3F55" w:rsidRPr="003223B0" w:rsidRDefault="004F3F55" w:rsidP="003D6E8C">
            <w:pPr>
              <w:rPr>
                <w:rFonts w:ascii="Times" w:hAnsi="Times"/>
              </w:rPr>
            </w:pPr>
            <w:r>
              <w:rPr>
                <w:rFonts w:ascii="Times" w:hAnsi="Times"/>
              </w:rPr>
              <w:t>July (</w:t>
            </w:r>
            <w:proofErr w:type="spellStart"/>
            <w:r>
              <w:rPr>
                <w:rFonts w:ascii="Times" w:hAnsi="Times"/>
              </w:rPr>
              <w:t>dfw</w:t>
            </w:r>
            <w:proofErr w:type="spellEnd"/>
            <w:r>
              <w:rPr>
                <w:rFonts w:ascii="Times" w:hAnsi="Times"/>
              </w:rPr>
              <w:t>)</w:t>
            </w:r>
          </w:p>
        </w:tc>
        <w:tc>
          <w:tcPr>
            <w:tcW w:w="720" w:type="dxa"/>
          </w:tcPr>
          <w:p w14:paraId="2FEA318E" w14:textId="77777777" w:rsidR="004F3F55" w:rsidRDefault="004F3F55" w:rsidP="003D6E8C">
            <w:pPr>
              <w:rPr>
                <w:rFonts w:ascii="Times" w:hAnsi="Times"/>
              </w:rPr>
            </w:pPr>
            <w:r>
              <w:rPr>
                <w:rFonts w:ascii="Times" w:hAnsi="Times"/>
              </w:rPr>
              <w:t>32</w:t>
            </w:r>
          </w:p>
        </w:tc>
        <w:tc>
          <w:tcPr>
            <w:tcW w:w="720" w:type="dxa"/>
          </w:tcPr>
          <w:p w14:paraId="467BD7B9" w14:textId="77777777" w:rsidR="004F3F55" w:rsidRDefault="004F3F55" w:rsidP="003D6E8C">
            <w:pPr>
              <w:rPr>
                <w:rFonts w:ascii="Times" w:hAnsi="Times"/>
              </w:rPr>
            </w:pPr>
            <w:r>
              <w:rPr>
                <w:rFonts w:ascii="Times" w:hAnsi="Times"/>
              </w:rPr>
              <w:t>-2.67</w:t>
            </w:r>
          </w:p>
        </w:tc>
        <w:tc>
          <w:tcPr>
            <w:tcW w:w="900" w:type="dxa"/>
          </w:tcPr>
          <w:p w14:paraId="180FA475" w14:textId="77777777" w:rsidR="004F3F55" w:rsidRDefault="004F3F55" w:rsidP="003D6E8C">
            <w:pPr>
              <w:rPr>
                <w:rFonts w:ascii="Times" w:hAnsi="Times"/>
              </w:rPr>
            </w:pPr>
            <w:r w:rsidRPr="003223B0">
              <w:rPr>
                <w:rFonts w:ascii="Times" w:hAnsi="Times"/>
                <w:b/>
              </w:rPr>
              <w:t>&lt; 0.01</w:t>
            </w:r>
          </w:p>
        </w:tc>
        <w:tc>
          <w:tcPr>
            <w:tcW w:w="810" w:type="dxa"/>
          </w:tcPr>
          <w:p w14:paraId="2B24E496" w14:textId="77777777" w:rsidR="004F3F55" w:rsidRDefault="004F3F55" w:rsidP="003D6E8C">
            <w:pPr>
              <w:rPr>
                <w:rFonts w:ascii="Times" w:hAnsi="Times"/>
              </w:rPr>
            </w:pPr>
            <w:r>
              <w:rPr>
                <w:rFonts w:ascii="Times" w:hAnsi="Times"/>
              </w:rPr>
              <w:t>20.69</w:t>
            </w:r>
          </w:p>
        </w:tc>
        <w:tc>
          <w:tcPr>
            <w:tcW w:w="720" w:type="dxa"/>
          </w:tcPr>
          <w:p w14:paraId="41621E4B" w14:textId="77777777" w:rsidR="004F3F55" w:rsidRDefault="004F3F55" w:rsidP="003D6E8C">
            <w:pPr>
              <w:rPr>
                <w:rFonts w:ascii="Times" w:hAnsi="Times"/>
              </w:rPr>
            </w:pPr>
            <w:r>
              <w:rPr>
                <w:rFonts w:ascii="Times" w:hAnsi="Times"/>
              </w:rPr>
              <w:t>4.24</w:t>
            </w:r>
          </w:p>
        </w:tc>
        <w:tc>
          <w:tcPr>
            <w:tcW w:w="720" w:type="dxa"/>
          </w:tcPr>
          <w:p w14:paraId="6C30E7E1" w14:textId="77777777" w:rsidR="004F3F55" w:rsidRPr="005C0056" w:rsidRDefault="004F3F55" w:rsidP="003D6E8C">
            <w:pPr>
              <w:rPr>
                <w:rFonts w:ascii="Times" w:hAnsi="Times"/>
                <w:color w:val="000000" w:themeColor="text1"/>
              </w:rPr>
            </w:pPr>
          </w:p>
        </w:tc>
        <w:tc>
          <w:tcPr>
            <w:tcW w:w="810" w:type="dxa"/>
          </w:tcPr>
          <w:p w14:paraId="2B3C8B44" w14:textId="77777777" w:rsidR="004F3F55" w:rsidRPr="005C0056" w:rsidRDefault="004F3F55" w:rsidP="003D6E8C">
            <w:pPr>
              <w:rPr>
                <w:rFonts w:ascii="Times" w:hAnsi="Times"/>
                <w:color w:val="000000" w:themeColor="text1"/>
              </w:rPr>
            </w:pPr>
          </w:p>
        </w:tc>
        <w:tc>
          <w:tcPr>
            <w:tcW w:w="878" w:type="dxa"/>
          </w:tcPr>
          <w:p w14:paraId="4CB7722A" w14:textId="77777777" w:rsidR="004F3F55" w:rsidRPr="005C0056" w:rsidRDefault="004F3F55" w:rsidP="003D6E8C">
            <w:pPr>
              <w:rPr>
                <w:rFonts w:ascii="Times" w:hAnsi="Times"/>
                <w:color w:val="000000" w:themeColor="text1"/>
              </w:rPr>
            </w:pPr>
          </w:p>
        </w:tc>
        <w:tc>
          <w:tcPr>
            <w:tcW w:w="922" w:type="dxa"/>
          </w:tcPr>
          <w:p w14:paraId="34A39385" w14:textId="77777777" w:rsidR="004F3F55" w:rsidRPr="005C0056" w:rsidRDefault="004F3F55" w:rsidP="003D6E8C">
            <w:pPr>
              <w:rPr>
                <w:rFonts w:ascii="Times" w:hAnsi="Times"/>
                <w:color w:val="000000" w:themeColor="text1"/>
              </w:rPr>
            </w:pPr>
          </w:p>
        </w:tc>
        <w:tc>
          <w:tcPr>
            <w:tcW w:w="900" w:type="dxa"/>
          </w:tcPr>
          <w:p w14:paraId="025F1C21" w14:textId="77777777" w:rsidR="004F3F55" w:rsidRPr="005C0056" w:rsidRDefault="004F3F55" w:rsidP="003D6E8C">
            <w:pPr>
              <w:rPr>
                <w:rFonts w:ascii="Times" w:hAnsi="Times"/>
                <w:color w:val="000000" w:themeColor="text1"/>
              </w:rPr>
            </w:pPr>
          </w:p>
        </w:tc>
        <w:tc>
          <w:tcPr>
            <w:tcW w:w="720" w:type="dxa"/>
          </w:tcPr>
          <w:p w14:paraId="15C6C40E" w14:textId="77777777" w:rsidR="004F3F55" w:rsidRPr="005C0056" w:rsidRDefault="004F3F55" w:rsidP="003D6E8C">
            <w:pPr>
              <w:rPr>
                <w:rFonts w:ascii="Times" w:hAnsi="Times"/>
                <w:color w:val="000000" w:themeColor="text1"/>
              </w:rPr>
            </w:pPr>
          </w:p>
        </w:tc>
        <w:tc>
          <w:tcPr>
            <w:tcW w:w="900" w:type="dxa"/>
          </w:tcPr>
          <w:p w14:paraId="055C0B0F" w14:textId="77777777" w:rsidR="004F3F55" w:rsidRPr="005C0056" w:rsidRDefault="004F3F55" w:rsidP="003D6E8C">
            <w:pPr>
              <w:rPr>
                <w:rFonts w:ascii="Times" w:hAnsi="Times"/>
                <w:color w:val="000000" w:themeColor="text1"/>
              </w:rPr>
            </w:pPr>
          </w:p>
        </w:tc>
        <w:tc>
          <w:tcPr>
            <w:tcW w:w="540" w:type="dxa"/>
          </w:tcPr>
          <w:p w14:paraId="3720EAE2" w14:textId="77777777" w:rsidR="004F3F55" w:rsidRPr="005C0056" w:rsidRDefault="004F3F55" w:rsidP="003D6E8C">
            <w:pPr>
              <w:rPr>
                <w:rFonts w:ascii="Times" w:hAnsi="Times"/>
                <w:color w:val="000000" w:themeColor="text1"/>
              </w:rPr>
            </w:pPr>
          </w:p>
        </w:tc>
        <w:tc>
          <w:tcPr>
            <w:tcW w:w="1620" w:type="dxa"/>
          </w:tcPr>
          <w:p w14:paraId="04DFAEEE" w14:textId="77777777" w:rsidR="004F3F55" w:rsidRPr="005C0056" w:rsidRDefault="004F3F55" w:rsidP="003D6E8C">
            <w:pPr>
              <w:rPr>
                <w:rFonts w:ascii="Times" w:hAnsi="Times"/>
                <w:color w:val="000000" w:themeColor="text1"/>
              </w:rPr>
            </w:pPr>
            <w:r>
              <w:rPr>
                <w:rFonts w:ascii="Times" w:hAnsi="Times"/>
              </w:rPr>
              <w:t>Checkerboard</w:t>
            </w:r>
          </w:p>
        </w:tc>
      </w:tr>
      <w:tr w:rsidR="004F3F55" w:rsidRPr="003223B0" w14:paraId="6B291888" w14:textId="77777777" w:rsidTr="00F624DD">
        <w:tc>
          <w:tcPr>
            <w:tcW w:w="918" w:type="dxa"/>
          </w:tcPr>
          <w:p w14:paraId="7324AA2B" w14:textId="77777777" w:rsidR="004F3F55" w:rsidRDefault="004F3F55" w:rsidP="003D6E8C">
            <w:pPr>
              <w:rPr>
                <w:rFonts w:ascii="Times" w:hAnsi="Times"/>
              </w:rPr>
            </w:pPr>
          </w:p>
        </w:tc>
        <w:tc>
          <w:tcPr>
            <w:tcW w:w="720" w:type="dxa"/>
          </w:tcPr>
          <w:p w14:paraId="60A11780" w14:textId="77777777" w:rsidR="004F3F55" w:rsidRDefault="004F3F55" w:rsidP="003D6E8C">
            <w:pPr>
              <w:rPr>
                <w:rFonts w:ascii="Times" w:hAnsi="Times"/>
              </w:rPr>
            </w:pPr>
          </w:p>
        </w:tc>
        <w:tc>
          <w:tcPr>
            <w:tcW w:w="720" w:type="dxa"/>
          </w:tcPr>
          <w:p w14:paraId="1F0F6849" w14:textId="77777777" w:rsidR="004F3F55" w:rsidRDefault="004F3F55" w:rsidP="003D6E8C">
            <w:pPr>
              <w:rPr>
                <w:rFonts w:ascii="Times" w:hAnsi="Times"/>
              </w:rPr>
            </w:pPr>
          </w:p>
        </w:tc>
        <w:tc>
          <w:tcPr>
            <w:tcW w:w="900" w:type="dxa"/>
          </w:tcPr>
          <w:p w14:paraId="2D2089BE" w14:textId="77777777" w:rsidR="004F3F55" w:rsidRPr="003223B0" w:rsidRDefault="004F3F55" w:rsidP="003D6E8C">
            <w:pPr>
              <w:rPr>
                <w:rFonts w:ascii="Times" w:hAnsi="Times"/>
                <w:b/>
              </w:rPr>
            </w:pPr>
          </w:p>
        </w:tc>
        <w:tc>
          <w:tcPr>
            <w:tcW w:w="810" w:type="dxa"/>
          </w:tcPr>
          <w:p w14:paraId="545113F7" w14:textId="77777777" w:rsidR="004F3F55" w:rsidRDefault="004F3F55" w:rsidP="003D6E8C">
            <w:pPr>
              <w:rPr>
                <w:rFonts w:ascii="Times" w:hAnsi="Times"/>
              </w:rPr>
            </w:pPr>
          </w:p>
        </w:tc>
        <w:tc>
          <w:tcPr>
            <w:tcW w:w="720" w:type="dxa"/>
          </w:tcPr>
          <w:p w14:paraId="4577D1AF" w14:textId="77777777" w:rsidR="004F3F55" w:rsidRDefault="004F3F55" w:rsidP="003D6E8C">
            <w:pPr>
              <w:rPr>
                <w:rFonts w:ascii="Times" w:hAnsi="Times"/>
              </w:rPr>
            </w:pPr>
          </w:p>
        </w:tc>
        <w:tc>
          <w:tcPr>
            <w:tcW w:w="720" w:type="dxa"/>
          </w:tcPr>
          <w:p w14:paraId="20B3F015" w14:textId="77777777" w:rsidR="004F3F55" w:rsidRPr="005C0056" w:rsidRDefault="004F3F55" w:rsidP="003D6E8C">
            <w:pPr>
              <w:rPr>
                <w:rFonts w:ascii="Times" w:hAnsi="Times"/>
                <w:color w:val="000000" w:themeColor="text1"/>
              </w:rPr>
            </w:pPr>
          </w:p>
        </w:tc>
        <w:tc>
          <w:tcPr>
            <w:tcW w:w="810" w:type="dxa"/>
          </w:tcPr>
          <w:p w14:paraId="320E1060" w14:textId="77777777" w:rsidR="004F3F55" w:rsidRPr="005C0056" w:rsidRDefault="004F3F55" w:rsidP="003D6E8C">
            <w:pPr>
              <w:rPr>
                <w:rFonts w:ascii="Times" w:hAnsi="Times"/>
                <w:color w:val="000000" w:themeColor="text1"/>
              </w:rPr>
            </w:pPr>
          </w:p>
        </w:tc>
        <w:tc>
          <w:tcPr>
            <w:tcW w:w="878" w:type="dxa"/>
          </w:tcPr>
          <w:p w14:paraId="6096F5EF" w14:textId="77777777" w:rsidR="004F3F55" w:rsidRPr="005C0056" w:rsidRDefault="004F3F55" w:rsidP="003D6E8C">
            <w:pPr>
              <w:rPr>
                <w:rFonts w:ascii="Times" w:hAnsi="Times"/>
                <w:color w:val="000000" w:themeColor="text1"/>
              </w:rPr>
            </w:pPr>
          </w:p>
        </w:tc>
        <w:tc>
          <w:tcPr>
            <w:tcW w:w="922" w:type="dxa"/>
          </w:tcPr>
          <w:p w14:paraId="1A65C178" w14:textId="77777777" w:rsidR="004F3F55" w:rsidRPr="005C0056" w:rsidRDefault="004F3F55" w:rsidP="003D6E8C">
            <w:pPr>
              <w:rPr>
                <w:rFonts w:ascii="Times" w:hAnsi="Times"/>
                <w:color w:val="000000" w:themeColor="text1"/>
              </w:rPr>
            </w:pPr>
          </w:p>
        </w:tc>
        <w:tc>
          <w:tcPr>
            <w:tcW w:w="900" w:type="dxa"/>
          </w:tcPr>
          <w:p w14:paraId="4CBBE4CC" w14:textId="77777777" w:rsidR="004F3F55" w:rsidRPr="005C0056" w:rsidRDefault="004F3F55" w:rsidP="003D6E8C">
            <w:pPr>
              <w:rPr>
                <w:rFonts w:ascii="Times" w:hAnsi="Times"/>
                <w:color w:val="000000" w:themeColor="text1"/>
              </w:rPr>
            </w:pPr>
          </w:p>
        </w:tc>
        <w:tc>
          <w:tcPr>
            <w:tcW w:w="720" w:type="dxa"/>
          </w:tcPr>
          <w:p w14:paraId="5F453588" w14:textId="77777777" w:rsidR="004F3F55" w:rsidRPr="005C0056" w:rsidRDefault="004F3F55" w:rsidP="003D6E8C">
            <w:pPr>
              <w:rPr>
                <w:rFonts w:ascii="Times" w:hAnsi="Times"/>
                <w:color w:val="000000" w:themeColor="text1"/>
              </w:rPr>
            </w:pPr>
          </w:p>
        </w:tc>
        <w:tc>
          <w:tcPr>
            <w:tcW w:w="900" w:type="dxa"/>
          </w:tcPr>
          <w:p w14:paraId="7D2390EC" w14:textId="77777777" w:rsidR="004F3F55" w:rsidRPr="005C0056" w:rsidRDefault="004F3F55" w:rsidP="003D6E8C">
            <w:pPr>
              <w:rPr>
                <w:rFonts w:ascii="Times" w:hAnsi="Times"/>
                <w:color w:val="000000" w:themeColor="text1"/>
              </w:rPr>
            </w:pPr>
          </w:p>
        </w:tc>
        <w:tc>
          <w:tcPr>
            <w:tcW w:w="540" w:type="dxa"/>
          </w:tcPr>
          <w:p w14:paraId="587BAADD" w14:textId="77777777" w:rsidR="004F3F55" w:rsidRPr="005C0056" w:rsidRDefault="004F3F55" w:rsidP="003D6E8C">
            <w:pPr>
              <w:rPr>
                <w:rFonts w:ascii="Times" w:hAnsi="Times"/>
                <w:color w:val="000000" w:themeColor="text1"/>
              </w:rPr>
            </w:pPr>
          </w:p>
        </w:tc>
        <w:tc>
          <w:tcPr>
            <w:tcW w:w="1620" w:type="dxa"/>
          </w:tcPr>
          <w:p w14:paraId="1B56C750" w14:textId="77777777" w:rsidR="004F3F55" w:rsidRDefault="004F3F55" w:rsidP="003D6E8C">
            <w:pPr>
              <w:rPr>
                <w:rFonts w:ascii="Times" w:hAnsi="Times"/>
              </w:rPr>
            </w:pPr>
          </w:p>
        </w:tc>
      </w:tr>
      <w:tr w:rsidR="004F3F55" w:rsidRPr="003223B0" w14:paraId="0F59A561" w14:textId="77777777" w:rsidTr="00F624DD">
        <w:tc>
          <w:tcPr>
            <w:tcW w:w="1638" w:type="dxa"/>
            <w:gridSpan w:val="2"/>
          </w:tcPr>
          <w:p w14:paraId="229F1CC2" w14:textId="77777777" w:rsidR="004F3F55" w:rsidRDefault="004F3F55" w:rsidP="003D6E8C">
            <w:pPr>
              <w:rPr>
                <w:rFonts w:ascii="Times" w:hAnsi="Times"/>
              </w:rPr>
            </w:pPr>
            <w:r>
              <w:rPr>
                <w:rFonts w:ascii="Times" w:hAnsi="Times"/>
              </w:rPr>
              <w:t>Crustaceans</w:t>
            </w:r>
          </w:p>
        </w:tc>
        <w:tc>
          <w:tcPr>
            <w:tcW w:w="720" w:type="dxa"/>
          </w:tcPr>
          <w:p w14:paraId="4D1F01FD" w14:textId="77777777" w:rsidR="004F3F55" w:rsidRDefault="004F3F55" w:rsidP="003D6E8C">
            <w:pPr>
              <w:rPr>
                <w:rFonts w:ascii="Times" w:hAnsi="Times"/>
              </w:rPr>
            </w:pPr>
          </w:p>
        </w:tc>
        <w:tc>
          <w:tcPr>
            <w:tcW w:w="900" w:type="dxa"/>
          </w:tcPr>
          <w:p w14:paraId="399C13A3" w14:textId="77777777" w:rsidR="004F3F55" w:rsidRPr="003223B0" w:rsidRDefault="004F3F55" w:rsidP="003D6E8C">
            <w:pPr>
              <w:rPr>
                <w:rFonts w:ascii="Times" w:hAnsi="Times"/>
                <w:b/>
              </w:rPr>
            </w:pPr>
          </w:p>
        </w:tc>
        <w:tc>
          <w:tcPr>
            <w:tcW w:w="810" w:type="dxa"/>
          </w:tcPr>
          <w:p w14:paraId="33AA2E0E" w14:textId="77777777" w:rsidR="004F3F55" w:rsidRDefault="004F3F55" w:rsidP="003D6E8C">
            <w:pPr>
              <w:rPr>
                <w:rFonts w:ascii="Times" w:hAnsi="Times"/>
              </w:rPr>
            </w:pPr>
          </w:p>
        </w:tc>
        <w:tc>
          <w:tcPr>
            <w:tcW w:w="720" w:type="dxa"/>
          </w:tcPr>
          <w:p w14:paraId="22B5A0C3" w14:textId="77777777" w:rsidR="004F3F55" w:rsidRDefault="004F3F55" w:rsidP="003D6E8C">
            <w:pPr>
              <w:rPr>
                <w:rFonts w:ascii="Times" w:hAnsi="Times"/>
              </w:rPr>
            </w:pPr>
          </w:p>
        </w:tc>
        <w:tc>
          <w:tcPr>
            <w:tcW w:w="720" w:type="dxa"/>
          </w:tcPr>
          <w:p w14:paraId="2CE50BDE" w14:textId="77777777" w:rsidR="004F3F55" w:rsidRPr="005C0056" w:rsidRDefault="004F3F55" w:rsidP="003D6E8C">
            <w:pPr>
              <w:rPr>
                <w:rFonts w:ascii="Times" w:hAnsi="Times"/>
                <w:color w:val="000000" w:themeColor="text1"/>
              </w:rPr>
            </w:pPr>
          </w:p>
        </w:tc>
        <w:tc>
          <w:tcPr>
            <w:tcW w:w="810" w:type="dxa"/>
          </w:tcPr>
          <w:p w14:paraId="6A0511DF" w14:textId="77777777" w:rsidR="004F3F55" w:rsidRPr="005C0056" w:rsidRDefault="004F3F55" w:rsidP="003D6E8C">
            <w:pPr>
              <w:rPr>
                <w:rFonts w:ascii="Times" w:hAnsi="Times"/>
                <w:color w:val="000000" w:themeColor="text1"/>
              </w:rPr>
            </w:pPr>
          </w:p>
        </w:tc>
        <w:tc>
          <w:tcPr>
            <w:tcW w:w="878" w:type="dxa"/>
          </w:tcPr>
          <w:p w14:paraId="5F8B8A20" w14:textId="77777777" w:rsidR="004F3F55" w:rsidRPr="005C0056" w:rsidRDefault="004F3F55" w:rsidP="003D6E8C">
            <w:pPr>
              <w:rPr>
                <w:rFonts w:ascii="Times" w:hAnsi="Times"/>
                <w:color w:val="000000" w:themeColor="text1"/>
              </w:rPr>
            </w:pPr>
          </w:p>
        </w:tc>
        <w:tc>
          <w:tcPr>
            <w:tcW w:w="922" w:type="dxa"/>
          </w:tcPr>
          <w:p w14:paraId="073EDFF8" w14:textId="77777777" w:rsidR="004F3F55" w:rsidRPr="005C0056" w:rsidRDefault="004F3F55" w:rsidP="003D6E8C">
            <w:pPr>
              <w:rPr>
                <w:rFonts w:ascii="Times" w:hAnsi="Times"/>
                <w:color w:val="000000" w:themeColor="text1"/>
              </w:rPr>
            </w:pPr>
          </w:p>
        </w:tc>
        <w:tc>
          <w:tcPr>
            <w:tcW w:w="900" w:type="dxa"/>
          </w:tcPr>
          <w:p w14:paraId="1222E79E" w14:textId="77777777" w:rsidR="004F3F55" w:rsidRPr="005C0056" w:rsidRDefault="004F3F55" w:rsidP="003D6E8C">
            <w:pPr>
              <w:rPr>
                <w:rFonts w:ascii="Times" w:hAnsi="Times"/>
                <w:color w:val="000000" w:themeColor="text1"/>
              </w:rPr>
            </w:pPr>
          </w:p>
        </w:tc>
        <w:tc>
          <w:tcPr>
            <w:tcW w:w="720" w:type="dxa"/>
          </w:tcPr>
          <w:p w14:paraId="601C468D" w14:textId="77777777" w:rsidR="004F3F55" w:rsidRPr="005C0056" w:rsidRDefault="004F3F55" w:rsidP="003D6E8C">
            <w:pPr>
              <w:rPr>
                <w:rFonts w:ascii="Times" w:hAnsi="Times"/>
                <w:color w:val="000000" w:themeColor="text1"/>
              </w:rPr>
            </w:pPr>
          </w:p>
        </w:tc>
        <w:tc>
          <w:tcPr>
            <w:tcW w:w="900" w:type="dxa"/>
          </w:tcPr>
          <w:p w14:paraId="37CB8B3B" w14:textId="77777777" w:rsidR="004F3F55" w:rsidRPr="005C0056" w:rsidRDefault="004F3F55" w:rsidP="003D6E8C">
            <w:pPr>
              <w:rPr>
                <w:rFonts w:ascii="Times" w:hAnsi="Times"/>
                <w:color w:val="000000" w:themeColor="text1"/>
              </w:rPr>
            </w:pPr>
          </w:p>
        </w:tc>
        <w:tc>
          <w:tcPr>
            <w:tcW w:w="540" w:type="dxa"/>
          </w:tcPr>
          <w:p w14:paraId="16A92184" w14:textId="77777777" w:rsidR="004F3F55" w:rsidRPr="005C0056" w:rsidRDefault="004F3F55" w:rsidP="003D6E8C">
            <w:pPr>
              <w:rPr>
                <w:rFonts w:ascii="Times" w:hAnsi="Times"/>
                <w:color w:val="000000" w:themeColor="text1"/>
              </w:rPr>
            </w:pPr>
          </w:p>
        </w:tc>
        <w:tc>
          <w:tcPr>
            <w:tcW w:w="1620" w:type="dxa"/>
          </w:tcPr>
          <w:p w14:paraId="71777893" w14:textId="77777777" w:rsidR="004F3F55" w:rsidRDefault="004F3F55" w:rsidP="003D6E8C">
            <w:pPr>
              <w:rPr>
                <w:rFonts w:ascii="Times" w:hAnsi="Times"/>
              </w:rPr>
            </w:pPr>
          </w:p>
        </w:tc>
      </w:tr>
      <w:tr w:rsidR="004F3F55" w:rsidRPr="003223B0" w14:paraId="6506FF07" w14:textId="77777777" w:rsidTr="00F624DD">
        <w:tc>
          <w:tcPr>
            <w:tcW w:w="918" w:type="dxa"/>
          </w:tcPr>
          <w:p w14:paraId="7D2A2505" w14:textId="77777777" w:rsidR="004F3F55" w:rsidRDefault="004F3F55" w:rsidP="003D6E8C">
            <w:pPr>
              <w:rPr>
                <w:rFonts w:ascii="Times" w:hAnsi="Times"/>
              </w:rPr>
            </w:pPr>
            <w:r>
              <w:rPr>
                <w:rFonts w:ascii="Times" w:hAnsi="Times"/>
              </w:rPr>
              <w:t>July</w:t>
            </w:r>
          </w:p>
        </w:tc>
        <w:tc>
          <w:tcPr>
            <w:tcW w:w="720" w:type="dxa"/>
          </w:tcPr>
          <w:p w14:paraId="54DB2627" w14:textId="77777777" w:rsidR="004F3F55" w:rsidRDefault="004F3F55" w:rsidP="003D6E8C">
            <w:pPr>
              <w:rPr>
                <w:rFonts w:ascii="Times" w:hAnsi="Times"/>
              </w:rPr>
            </w:pPr>
            <w:r>
              <w:rPr>
                <w:rFonts w:ascii="Times" w:hAnsi="Times"/>
              </w:rPr>
              <w:t>18</w:t>
            </w:r>
          </w:p>
        </w:tc>
        <w:tc>
          <w:tcPr>
            <w:tcW w:w="720" w:type="dxa"/>
          </w:tcPr>
          <w:p w14:paraId="76539163" w14:textId="77777777" w:rsidR="004F3F55" w:rsidRDefault="004F3F55" w:rsidP="003D6E8C">
            <w:pPr>
              <w:rPr>
                <w:rFonts w:ascii="Times" w:hAnsi="Times"/>
              </w:rPr>
            </w:pPr>
            <w:r>
              <w:rPr>
                <w:rFonts w:ascii="Times" w:hAnsi="Times"/>
              </w:rPr>
              <w:t>2.09</w:t>
            </w:r>
          </w:p>
        </w:tc>
        <w:tc>
          <w:tcPr>
            <w:tcW w:w="900" w:type="dxa"/>
          </w:tcPr>
          <w:p w14:paraId="7EFD8064" w14:textId="77777777" w:rsidR="004F3F55" w:rsidRPr="003223B0" w:rsidRDefault="004F3F55" w:rsidP="003D6E8C">
            <w:pPr>
              <w:rPr>
                <w:rFonts w:ascii="Times" w:hAnsi="Times"/>
                <w:b/>
              </w:rPr>
            </w:pPr>
            <w:r>
              <w:rPr>
                <w:rFonts w:ascii="Times" w:hAnsi="Times"/>
                <w:b/>
              </w:rPr>
              <w:t>0.04</w:t>
            </w:r>
          </w:p>
        </w:tc>
        <w:tc>
          <w:tcPr>
            <w:tcW w:w="810" w:type="dxa"/>
          </w:tcPr>
          <w:p w14:paraId="5E337F3A" w14:textId="77777777" w:rsidR="004F3F55" w:rsidRDefault="004F3F55" w:rsidP="003D6E8C">
            <w:pPr>
              <w:rPr>
                <w:rFonts w:ascii="Times" w:hAnsi="Times"/>
              </w:rPr>
            </w:pPr>
            <w:r>
              <w:rPr>
                <w:rFonts w:ascii="Times" w:hAnsi="Times"/>
              </w:rPr>
              <w:t>27.66</w:t>
            </w:r>
          </w:p>
        </w:tc>
        <w:tc>
          <w:tcPr>
            <w:tcW w:w="720" w:type="dxa"/>
          </w:tcPr>
          <w:p w14:paraId="78A4BA7F" w14:textId="77777777" w:rsidR="004F3F55" w:rsidRDefault="004F3F55" w:rsidP="003D6E8C">
            <w:pPr>
              <w:rPr>
                <w:rFonts w:ascii="Times" w:hAnsi="Times"/>
              </w:rPr>
            </w:pPr>
            <w:r>
              <w:rPr>
                <w:rFonts w:ascii="Times" w:hAnsi="Times"/>
              </w:rPr>
              <w:t>4.61</w:t>
            </w:r>
          </w:p>
        </w:tc>
        <w:tc>
          <w:tcPr>
            <w:tcW w:w="720" w:type="dxa"/>
          </w:tcPr>
          <w:p w14:paraId="62937F96" w14:textId="77777777" w:rsidR="004F3F55" w:rsidRPr="005C0056" w:rsidRDefault="004F3F55" w:rsidP="003D6E8C">
            <w:pPr>
              <w:rPr>
                <w:rFonts w:ascii="Times" w:hAnsi="Times"/>
                <w:color w:val="000000" w:themeColor="text1"/>
              </w:rPr>
            </w:pPr>
            <w:r>
              <w:rPr>
                <w:rFonts w:ascii="Times" w:hAnsi="Times"/>
                <w:color w:val="000000" w:themeColor="text1"/>
              </w:rPr>
              <w:t>91</w:t>
            </w:r>
          </w:p>
        </w:tc>
        <w:tc>
          <w:tcPr>
            <w:tcW w:w="810" w:type="dxa"/>
          </w:tcPr>
          <w:p w14:paraId="4F929B99" w14:textId="77777777" w:rsidR="004F3F55" w:rsidRPr="005C0056" w:rsidRDefault="004F3F55" w:rsidP="003D6E8C">
            <w:pPr>
              <w:rPr>
                <w:rFonts w:ascii="Times" w:hAnsi="Times"/>
                <w:color w:val="000000" w:themeColor="text1"/>
              </w:rPr>
            </w:pPr>
            <w:r>
              <w:rPr>
                <w:rFonts w:ascii="Times" w:hAnsi="Times"/>
                <w:color w:val="000000" w:themeColor="text1"/>
              </w:rPr>
              <w:t>1.19</w:t>
            </w:r>
          </w:p>
        </w:tc>
        <w:tc>
          <w:tcPr>
            <w:tcW w:w="878" w:type="dxa"/>
          </w:tcPr>
          <w:p w14:paraId="46680AF5" w14:textId="77777777" w:rsidR="004F3F55" w:rsidRPr="005C0056" w:rsidRDefault="004F3F55" w:rsidP="003D6E8C">
            <w:pPr>
              <w:rPr>
                <w:rFonts w:ascii="Times" w:hAnsi="Times"/>
                <w:color w:val="000000" w:themeColor="text1"/>
              </w:rPr>
            </w:pPr>
            <w:r>
              <w:rPr>
                <w:rFonts w:ascii="Times" w:hAnsi="Times"/>
                <w:color w:val="000000" w:themeColor="text1"/>
              </w:rPr>
              <w:t>0.23</w:t>
            </w:r>
          </w:p>
        </w:tc>
        <w:tc>
          <w:tcPr>
            <w:tcW w:w="922" w:type="dxa"/>
          </w:tcPr>
          <w:p w14:paraId="207932B2" w14:textId="77777777" w:rsidR="004F3F55" w:rsidRPr="005C0056" w:rsidRDefault="004F3F55" w:rsidP="003D6E8C">
            <w:pPr>
              <w:rPr>
                <w:rFonts w:ascii="Times" w:hAnsi="Times"/>
                <w:color w:val="000000" w:themeColor="text1"/>
              </w:rPr>
            </w:pPr>
            <w:r>
              <w:rPr>
                <w:rFonts w:ascii="Times" w:hAnsi="Times"/>
                <w:color w:val="000000" w:themeColor="text1"/>
              </w:rPr>
              <w:t>156.43</w:t>
            </w:r>
          </w:p>
        </w:tc>
        <w:tc>
          <w:tcPr>
            <w:tcW w:w="900" w:type="dxa"/>
          </w:tcPr>
          <w:p w14:paraId="649A9A66" w14:textId="77777777" w:rsidR="004F3F55" w:rsidRPr="005C0056" w:rsidRDefault="004F3F55" w:rsidP="003D6E8C">
            <w:pPr>
              <w:rPr>
                <w:rFonts w:ascii="Times" w:hAnsi="Times"/>
                <w:color w:val="000000" w:themeColor="text1"/>
              </w:rPr>
            </w:pPr>
            <w:r>
              <w:rPr>
                <w:rFonts w:ascii="Times" w:hAnsi="Times"/>
                <w:color w:val="000000" w:themeColor="text1"/>
              </w:rPr>
              <w:t>54.82</w:t>
            </w:r>
          </w:p>
        </w:tc>
        <w:tc>
          <w:tcPr>
            <w:tcW w:w="720" w:type="dxa"/>
          </w:tcPr>
          <w:p w14:paraId="1A221CB0" w14:textId="77777777" w:rsidR="004F3F55" w:rsidRPr="005C0056" w:rsidRDefault="004F3F55" w:rsidP="003D6E8C">
            <w:pPr>
              <w:rPr>
                <w:rFonts w:ascii="Times" w:hAnsi="Times"/>
                <w:color w:val="000000" w:themeColor="text1"/>
              </w:rPr>
            </w:pPr>
            <w:r>
              <w:rPr>
                <w:rFonts w:ascii="Times" w:hAnsi="Times"/>
                <w:color w:val="000000" w:themeColor="text1"/>
              </w:rPr>
              <w:t>2.3</w:t>
            </w:r>
          </w:p>
        </w:tc>
        <w:tc>
          <w:tcPr>
            <w:tcW w:w="900" w:type="dxa"/>
          </w:tcPr>
          <w:p w14:paraId="29B3596A" w14:textId="77777777" w:rsidR="004F3F55" w:rsidRPr="005C0056" w:rsidRDefault="004F3F55" w:rsidP="003D6E8C">
            <w:pPr>
              <w:rPr>
                <w:rFonts w:ascii="Times" w:hAnsi="Times"/>
                <w:color w:val="000000" w:themeColor="text1"/>
              </w:rPr>
            </w:pPr>
            <w:r w:rsidRPr="003223B0">
              <w:rPr>
                <w:rFonts w:ascii="Times" w:hAnsi="Times"/>
                <w:b/>
              </w:rPr>
              <w:t>&lt;</w:t>
            </w:r>
            <w:r>
              <w:rPr>
                <w:rFonts w:ascii="Times" w:hAnsi="Times"/>
                <w:b/>
              </w:rPr>
              <w:t xml:space="preserve"> </w:t>
            </w:r>
            <w:r w:rsidRPr="003223B0">
              <w:rPr>
                <w:rFonts w:ascii="Times" w:hAnsi="Times"/>
                <w:b/>
              </w:rPr>
              <w:t>0.01</w:t>
            </w:r>
          </w:p>
        </w:tc>
        <w:tc>
          <w:tcPr>
            <w:tcW w:w="540" w:type="dxa"/>
          </w:tcPr>
          <w:p w14:paraId="607A0A4D" w14:textId="77777777" w:rsidR="004F3F55" w:rsidRPr="005C0056" w:rsidRDefault="004F3F55" w:rsidP="003D6E8C">
            <w:pPr>
              <w:rPr>
                <w:rFonts w:ascii="Times" w:hAnsi="Times"/>
                <w:color w:val="000000" w:themeColor="text1"/>
              </w:rPr>
            </w:pPr>
            <w:r>
              <w:rPr>
                <w:rFonts w:ascii="Times" w:hAnsi="Times"/>
                <w:color w:val="000000" w:themeColor="text1"/>
              </w:rPr>
              <w:t>15</w:t>
            </w:r>
          </w:p>
        </w:tc>
        <w:tc>
          <w:tcPr>
            <w:tcW w:w="1620" w:type="dxa"/>
          </w:tcPr>
          <w:p w14:paraId="44EA2129" w14:textId="77777777" w:rsidR="004F3F55" w:rsidRDefault="004F3F55" w:rsidP="003D6E8C">
            <w:pPr>
              <w:rPr>
                <w:rFonts w:ascii="Times" w:hAnsi="Times"/>
              </w:rPr>
            </w:pPr>
            <w:proofErr w:type="spellStart"/>
            <w:r>
              <w:rPr>
                <w:rFonts w:ascii="Times" w:hAnsi="Times"/>
              </w:rPr>
              <w:t>Clementsian</w:t>
            </w:r>
            <w:proofErr w:type="spellEnd"/>
          </w:p>
        </w:tc>
      </w:tr>
      <w:tr w:rsidR="004F3F55" w:rsidRPr="003223B0" w14:paraId="0FB56C43" w14:textId="77777777" w:rsidTr="00F624DD">
        <w:tc>
          <w:tcPr>
            <w:tcW w:w="918" w:type="dxa"/>
          </w:tcPr>
          <w:p w14:paraId="5872A747" w14:textId="77777777" w:rsidR="004F3F55" w:rsidRDefault="004F3F55" w:rsidP="003D6E8C">
            <w:pPr>
              <w:rPr>
                <w:rFonts w:ascii="Times" w:hAnsi="Times"/>
              </w:rPr>
            </w:pPr>
            <w:r>
              <w:rPr>
                <w:rFonts w:ascii="Times" w:hAnsi="Times"/>
              </w:rPr>
              <w:t>July (</w:t>
            </w:r>
            <w:proofErr w:type="spellStart"/>
            <w:r>
              <w:rPr>
                <w:rFonts w:ascii="Times" w:hAnsi="Times"/>
              </w:rPr>
              <w:t>dfw</w:t>
            </w:r>
            <w:proofErr w:type="spellEnd"/>
            <w:r>
              <w:rPr>
                <w:rFonts w:ascii="Times" w:hAnsi="Times"/>
              </w:rPr>
              <w:t>)</w:t>
            </w:r>
          </w:p>
        </w:tc>
        <w:tc>
          <w:tcPr>
            <w:tcW w:w="720" w:type="dxa"/>
          </w:tcPr>
          <w:p w14:paraId="418832AC" w14:textId="77777777" w:rsidR="004F3F55" w:rsidRDefault="004F3F55" w:rsidP="003D6E8C">
            <w:pPr>
              <w:rPr>
                <w:rFonts w:ascii="Times" w:hAnsi="Times"/>
              </w:rPr>
            </w:pPr>
            <w:r>
              <w:rPr>
                <w:rFonts w:ascii="Times" w:hAnsi="Times"/>
              </w:rPr>
              <w:t>45</w:t>
            </w:r>
          </w:p>
        </w:tc>
        <w:tc>
          <w:tcPr>
            <w:tcW w:w="720" w:type="dxa"/>
          </w:tcPr>
          <w:p w14:paraId="210CCF32" w14:textId="77777777" w:rsidR="004F3F55" w:rsidRDefault="004F3F55" w:rsidP="003D6E8C">
            <w:pPr>
              <w:rPr>
                <w:rFonts w:ascii="Times" w:hAnsi="Times"/>
              </w:rPr>
            </w:pPr>
            <w:r>
              <w:rPr>
                <w:rFonts w:ascii="Times" w:hAnsi="Times"/>
              </w:rPr>
              <w:t>-3.74</w:t>
            </w:r>
          </w:p>
        </w:tc>
        <w:tc>
          <w:tcPr>
            <w:tcW w:w="900" w:type="dxa"/>
          </w:tcPr>
          <w:p w14:paraId="03757B6C" w14:textId="77777777" w:rsidR="004F3F55" w:rsidRDefault="004F3F55" w:rsidP="003D6E8C">
            <w:pPr>
              <w:rPr>
                <w:rFonts w:ascii="Times" w:hAnsi="Times"/>
                <w:b/>
              </w:rPr>
            </w:pPr>
            <w:r w:rsidRPr="003223B0">
              <w:rPr>
                <w:rFonts w:ascii="Times" w:hAnsi="Times"/>
                <w:b/>
              </w:rPr>
              <w:t>&lt;</w:t>
            </w:r>
            <w:r>
              <w:rPr>
                <w:rFonts w:ascii="Times" w:hAnsi="Times"/>
                <w:b/>
              </w:rPr>
              <w:t xml:space="preserve"> </w:t>
            </w:r>
            <w:r w:rsidRPr="003223B0">
              <w:rPr>
                <w:rFonts w:ascii="Times" w:hAnsi="Times"/>
                <w:b/>
              </w:rPr>
              <w:t>0.01</w:t>
            </w:r>
          </w:p>
        </w:tc>
        <w:tc>
          <w:tcPr>
            <w:tcW w:w="810" w:type="dxa"/>
          </w:tcPr>
          <w:p w14:paraId="4D0C91EF" w14:textId="77777777" w:rsidR="004F3F55" w:rsidRDefault="004F3F55" w:rsidP="003D6E8C">
            <w:pPr>
              <w:rPr>
                <w:rFonts w:ascii="Times" w:hAnsi="Times"/>
              </w:rPr>
            </w:pPr>
            <w:r>
              <w:rPr>
                <w:rFonts w:ascii="Times" w:hAnsi="Times"/>
              </w:rPr>
              <w:t>27.97</w:t>
            </w:r>
          </w:p>
        </w:tc>
        <w:tc>
          <w:tcPr>
            <w:tcW w:w="720" w:type="dxa"/>
          </w:tcPr>
          <w:p w14:paraId="76476466" w14:textId="77777777" w:rsidR="004F3F55" w:rsidRDefault="004F3F55" w:rsidP="003D6E8C">
            <w:pPr>
              <w:rPr>
                <w:rFonts w:ascii="Times" w:hAnsi="Times"/>
              </w:rPr>
            </w:pPr>
            <w:r>
              <w:rPr>
                <w:rFonts w:ascii="Times" w:hAnsi="Times"/>
              </w:rPr>
              <w:t>4.55</w:t>
            </w:r>
          </w:p>
        </w:tc>
        <w:tc>
          <w:tcPr>
            <w:tcW w:w="720" w:type="dxa"/>
          </w:tcPr>
          <w:p w14:paraId="2BE39072" w14:textId="77777777" w:rsidR="004F3F55" w:rsidRDefault="004F3F55" w:rsidP="003D6E8C">
            <w:pPr>
              <w:rPr>
                <w:rFonts w:ascii="Times" w:hAnsi="Times"/>
                <w:color w:val="000000" w:themeColor="text1"/>
              </w:rPr>
            </w:pPr>
          </w:p>
        </w:tc>
        <w:tc>
          <w:tcPr>
            <w:tcW w:w="810" w:type="dxa"/>
          </w:tcPr>
          <w:p w14:paraId="542934C3" w14:textId="77777777" w:rsidR="004F3F55" w:rsidRDefault="004F3F55" w:rsidP="003D6E8C">
            <w:pPr>
              <w:rPr>
                <w:rFonts w:ascii="Times" w:hAnsi="Times"/>
                <w:color w:val="000000" w:themeColor="text1"/>
              </w:rPr>
            </w:pPr>
          </w:p>
        </w:tc>
        <w:tc>
          <w:tcPr>
            <w:tcW w:w="878" w:type="dxa"/>
          </w:tcPr>
          <w:p w14:paraId="4BDA0464" w14:textId="77777777" w:rsidR="004F3F55" w:rsidRDefault="004F3F55" w:rsidP="003D6E8C">
            <w:pPr>
              <w:rPr>
                <w:rFonts w:ascii="Times" w:hAnsi="Times"/>
                <w:color w:val="000000" w:themeColor="text1"/>
              </w:rPr>
            </w:pPr>
          </w:p>
        </w:tc>
        <w:tc>
          <w:tcPr>
            <w:tcW w:w="922" w:type="dxa"/>
          </w:tcPr>
          <w:p w14:paraId="05E74B38" w14:textId="77777777" w:rsidR="004F3F55" w:rsidRDefault="004F3F55" w:rsidP="003D6E8C">
            <w:pPr>
              <w:rPr>
                <w:rFonts w:ascii="Times" w:hAnsi="Times"/>
                <w:color w:val="000000" w:themeColor="text1"/>
              </w:rPr>
            </w:pPr>
          </w:p>
        </w:tc>
        <w:tc>
          <w:tcPr>
            <w:tcW w:w="900" w:type="dxa"/>
          </w:tcPr>
          <w:p w14:paraId="153D637C" w14:textId="77777777" w:rsidR="004F3F55" w:rsidRDefault="004F3F55" w:rsidP="003D6E8C">
            <w:pPr>
              <w:rPr>
                <w:rFonts w:ascii="Times" w:hAnsi="Times"/>
                <w:color w:val="000000" w:themeColor="text1"/>
              </w:rPr>
            </w:pPr>
          </w:p>
        </w:tc>
        <w:tc>
          <w:tcPr>
            <w:tcW w:w="720" w:type="dxa"/>
          </w:tcPr>
          <w:p w14:paraId="6F1E521A" w14:textId="77777777" w:rsidR="004F3F55" w:rsidRDefault="004F3F55" w:rsidP="003D6E8C">
            <w:pPr>
              <w:rPr>
                <w:rFonts w:ascii="Times" w:hAnsi="Times"/>
                <w:color w:val="000000" w:themeColor="text1"/>
              </w:rPr>
            </w:pPr>
          </w:p>
        </w:tc>
        <w:tc>
          <w:tcPr>
            <w:tcW w:w="900" w:type="dxa"/>
          </w:tcPr>
          <w:p w14:paraId="7940A947" w14:textId="77777777" w:rsidR="004F3F55" w:rsidRPr="003223B0" w:rsidRDefault="004F3F55" w:rsidP="003D6E8C">
            <w:pPr>
              <w:rPr>
                <w:rFonts w:ascii="Times" w:hAnsi="Times"/>
                <w:b/>
              </w:rPr>
            </w:pPr>
          </w:p>
        </w:tc>
        <w:tc>
          <w:tcPr>
            <w:tcW w:w="540" w:type="dxa"/>
          </w:tcPr>
          <w:p w14:paraId="40AAF01F" w14:textId="77777777" w:rsidR="004F3F55" w:rsidRPr="005C0056" w:rsidRDefault="004F3F55" w:rsidP="003D6E8C">
            <w:pPr>
              <w:rPr>
                <w:rFonts w:ascii="Times" w:hAnsi="Times"/>
                <w:color w:val="000000" w:themeColor="text1"/>
              </w:rPr>
            </w:pPr>
          </w:p>
        </w:tc>
        <w:tc>
          <w:tcPr>
            <w:tcW w:w="1620" w:type="dxa"/>
          </w:tcPr>
          <w:p w14:paraId="78CA9B51" w14:textId="77777777" w:rsidR="004F3F55" w:rsidRDefault="004F3F55" w:rsidP="003D6E8C">
            <w:pPr>
              <w:rPr>
                <w:rFonts w:ascii="Times" w:hAnsi="Times"/>
              </w:rPr>
            </w:pPr>
            <w:r>
              <w:rPr>
                <w:rFonts w:ascii="Times" w:hAnsi="Times"/>
              </w:rPr>
              <w:t>Checkerboard</w:t>
            </w:r>
          </w:p>
        </w:tc>
      </w:tr>
      <w:tr w:rsidR="004F3F55" w:rsidRPr="003223B0" w14:paraId="1DFBF7D2" w14:textId="77777777" w:rsidTr="00F624DD">
        <w:tc>
          <w:tcPr>
            <w:tcW w:w="918" w:type="dxa"/>
          </w:tcPr>
          <w:p w14:paraId="3E07074E" w14:textId="77777777" w:rsidR="004F3F55" w:rsidRDefault="004F3F55" w:rsidP="003D6E8C">
            <w:pPr>
              <w:rPr>
                <w:rFonts w:ascii="Times" w:hAnsi="Times"/>
              </w:rPr>
            </w:pPr>
          </w:p>
        </w:tc>
        <w:tc>
          <w:tcPr>
            <w:tcW w:w="720" w:type="dxa"/>
          </w:tcPr>
          <w:p w14:paraId="2EB00152" w14:textId="77777777" w:rsidR="004F3F55" w:rsidRDefault="004F3F55" w:rsidP="003D6E8C">
            <w:pPr>
              <w:rPr>
                <w:rFonts w:ascii="Times" w:hAnsi="Times"/>
              </w:rPr>
            </w:pPr>
          </w:p>
        </w:tc>
        <w:tc>
          <w:tcPr>
            <w:tcW w:w="720" w:type="dxa"/>
          </w:tcPr>
          <w:p w14:paraId="312F734B" w14:textId="77777777" w:rsidR="004F3F55" w:rsidRDefault="004F3F55" w:rsidP="003D6E8C">
            <w:pPr>
              <w:rPr>
                <w:rFonts w:ascii="Times" w:hAnsi="Times"/>
              </w:rPr>
            </w:pPr>
          </w:p>
        </w:tc>
        <w:tc>
          <w:tcPr>
            <w:tcW w:w="900" w:type="dxa"/>
          </w:tcPr>
          <w:p w14:paraId="0466C92F" w14:textId="77777777" w:rsidR="004F3F55" w:rsidRPr="003223B0" w:rsidRDefault="004F3F55" w:rsidP="003D6E8C">
            <w:pPr>
              <w:rPr>
                <w:rFonts w:ascii="Times" w:hAnsi="Times"/>
                <w:b/>
              </w:rPr>
            </w:pPr>
          </w:p>
        </w:tc>
        <w:tc>
          <w:tcPr>
            <w:tcW w:w="810" w:type="dxa"/>
          </w:tcPr>
          <w:p w14:paraId="7640C7BE" w14:textId="77777777" w:rsidR="004F3F55" w:rsidRDefault="004F3F55" w:rsidP="003D6E8C">
            <w:pPr>
              <w:rPr>
                <w:rFonts w:ascii="Times" w:hAnsi="Times"/>
              </w:rPr>
            </w:pPr>
          </w:p>
        </w:tc>
        <w:tc>
          <w:tcPr>
            <w:tcW w:w="720" w:type="dxa"/>
          </w:tcPr>
          <w:p w14:paraId="2E3BC2A7" w14:textId="77777777" w:rsidR="004F3F55" w:rsidRDefault="004F3F55" w:rsidP="003D6E8C">
            <w:pPr>
              <w:rPr>
                <w:rFonts w:ascii="Times" w:hAnsi="Times"/>
              </w:rPr>
            </w:pPr>
          </w:p>
        </w:tc>
        <w:tc>
          <w:tcPr>
            <w:tcW w:w="720" w:type="dxa"/>
          </w:tcPr>
          <w:p w14:paraId="45A7599C" w14:textId="77777777" w:rsidR="004F3F55" w:rsidRDefault="004F3F55" w:rsidP="003D6E8C">
            <w:pPr>
              <w:rPr>
                <w:rFonts w:ascii="Times" w:hAnsi="Times"/>
                <w:color w:val="000000" w:themeColor="text1"/>
              </w:rPr>
            </w:pPr>
          </w:p>
        </w:tc>
        <w:tc>
          <w:tcPr>
            <w:tcW w:w="810" w:type="dxa"/>
          </w:tcPr>
          <w:p w14:paraId="40258073" w14:textId="77777777" w:rsidR="004F3F55" w:rsidRDefault="004F3F55" w:rsidP="003D6E8C">
            <w:pPr>
              <w:rPr>
                <w:rFonts w:ascii="Times" w:hAnsi="Times"/>
                <w:color w:val="000000" w:themeColor="text1"/>
              </w:rPr>
            </w:pPr>
          </w:p>
        </w:tc>
        <w:tc>
          <w:tcPr>
            <w:tcW w:w="878" w:type="dxa"/>
          </w:tcPr>
          <w:p w14:paraId="79BDA041" w14:textId="77777777" w:rsidR="004F3F55" w:rsidRDefault="004F3F55" w:rsidP="003D6E8C">
            <w:pPr>
              <w:rPr>
                <w:rFonts w:ascii="Times" w:hAnsi="Times"/>
                <w:color w:val="000000" w:themeColor="text1"/>
              </w:rPr>
            </w:pPr>
          </w:p>
        </w:tc>
        <w:tc>
          <w:tcPr>
            <w:tcW w:w="922" w:type="dxa"/>
          </w:tcPr>
          <w:p w14:paraId="7AB9CDB4" w14:textId="77777777" w:rsidR="004F3F55" w:rsidRDefault="004F3F55" w:rsidP="003D6E8C">
            <w:pPr>
              <w:rPr>
                <w:rFonts w:ascii="Times" w:hAnsi="Times"/>
                <w:color w:val="000000" w:themeColor="text1"/>
              </w:rPr>
            </w:pPr>
          </w:p>
        </w:tc>
        <w:tc>
          <w:tcPr>
            <w:tcW w:w="900" w:type="dxa"/>
          </w:tcPr>
          <w:p w14:paraId="45156867" w14:textId="77777777" w:rsidR="004F3F55" w:rsidRDefault="004F3F55" w:rsidP="003D6E8C">
            <w:pPr>
              <w:rPr>
                <w:rFonts w:ascii="Times" w:hAnsi="Times"/>
                <w:color w:val="000000" w:themeColor="text1"/>
              </w:rPr>
            </w:pPr>
          </w:p>
        </w:tc>
        <w:tc>
          <w:tcPr>
            <w:tcW w:w="720" w:type="dxa"/>
          </w:tcPr>
          <w:p w14:paraId="6153148D" w14:textId="77777777" w:rsidR="004F3F55" w:rsidRDefault="004F3F55" w:rsidP="003D6E8C">
            <w:pPr>
              <w:rPr>
                <w:rFonts w:ascii="Times" w:hAnsi="Times"/>
                <w:color w:val="000000" w:themeColor="text1"/>
              </w:rPr>
            </w:pPr>
          </w:p>
        </w:tc>
        <w:tc>
          <w:tcPr>
            <w:tcW w:w="900" w:type="dxa"/>
          </w:tcPr>
          <w:p w14:paraId="4B485CF5" w14:textId="77777777" w:rsidR="004F3F55" w:rsidRPr="003223B0" w:rsidRDefault="004F3F55" w:rsidP="003D6E8C">
            <w:pPr>
              <w:rPr>
                <w:rFonts w:ascii="Times" w:hAnsi="Times"/>
                <w:b/>
              </w:rPr>
            </w:pPr>
          </w:p>
        </w:tc>
        <w:tc>
          <w:tcPr>
            <w:tcW w:w="540" w:type="dxa"/>
          </w:tcPr>
          <w:p w14:paraId="322306E2" w14:textId="77777777" w:rsidR="004F3F55" w:rsidRPr="005C0056" w:rsidRDefault="004F3F55" w:rsidP="003D6E8C">
            <w:pPr>
              <w:rPr>
                <w:rFonts w:ascii="Times" w:hAnsi="Times"/>
                <w:color w:val="000000" w:themeColor="text1"/>
              </w:rPr>
            </w:pPr>
          </w:p>
        </w:tc>
        <w:tc>
          <w:tcPr>
            <w:tcW w:w="1620" w:type="dxa"/>
          </w:tcPr>
          <w:p w14:paraId="04CBEAD1" w14:textId="77777777" w:rsidR="004F3F55" w:rsidRDefault="004F3F55" w:rsidP="003D6E8C">
            <w:pPr>
              <w:rPr>
                <w:rFonts w:ascii="Times" w:hAnsi="Times"/>
              </w:rPr>
            </w:pPr>
          </w:p>
        </w:tc>
      </w:tr>
      <w:tr w:rsidR="004F3F55" w:rsidRPr="003223B0" w14:paraId="52BB3B72" w14:textId="77777777" w:rsidTr="00F624DD">
        <w:tc>
          <w:tcPr>
            <w:tcW w:w="1638" w:type="dxa"/>
            <w:gridSpan w:val="2"/>
          </w:tcPr>
          <w:p w14:paraId="665EE6FD" w14:textId="77777777" w:rsidR="004F3F55" w:rsidRDefault="004F3F55" w:rsidP="003D6E8C">
            <w:pPr>
              <w:rPr>
                <w:rFonts w:ascii="Times" w:hAnsi="Times"/>
              </w:rPr>
            </w:pPr>
            <w:r>
              <w:rPr>
                <w:rFonts w:ascii="Times" w:hAnsi="Times"/>
              </w:rPr>
              <w:t>Gastropods</w:t>
            </w:r>
          </w:p>
        </w:tc>
        <w:tc>
          <w:tcPr>
            <w:tcW w:w="720" w:type="dxa"/>
          </w:tcPr>
          <w:p w14:paraId="61D05E7C" w14:textId="77777777" w:rsidR="004F3F55" w:rsidRDefault="004F3F55" w:rsidP="003D6E8C">
            <w:pPr>
              <w:rPr>
                <w:rFonts w:ascii="Times" w:hAnsi="Times"/>
              </w:rPr>
            </w:pPr>
          </w:p>
        </w:tc>
        <w:tc>
          <w:tcPr>
            <w:tcW w:w="900" w:type="dxa"/>
          </w:tcPr>
          <w:p w14:paraId="11C5AE71" w14:textId="77777777" w:rsidR="004F3F55" w:rsidRPr="003223B0" w:rsidRDefault="004F3F55" w:rsidP="003D6E8C">
            <w:pPr>
              <w:rPr>
                <w:rFonts w:ascii="Times" w:hAnsi="Times"/>
                <w:b/>
              </w:rPr>
            </w:pPr>
          </w:p>
        </w:tc>
        <w:tc>
          <w:tcPr>
            <w:tcW w:w="810" w:type="dxa"/>
          </w:tcPr>
          <w:p w14:paraId="67C1CE09" w14:textId="77777777" w:rsidR="004F3F55" w:rsidRDefault="004F3F55" w:rsidP="003D6E8C">
            <w:pPr>
              <w:rPr>
                <w:rFonts w:ascii="Times" w:hAnsi="Times"/>
              </w:rPr>
            </w:pPr>
          </w:p>
        </w:tc>
        <w:tc>
          <w:tcPr>
            <w:tcW w:w="720" w:type="dxa"/>
          </w:tcPr>
          <w:p w14:paraId="110A16D3" w14:textId="77777777" w:rsidR="004F3F55" w:rsidRDefault="004F3F55" w:rsidP="003D6E8C">
            <w:pPr>
              <w:rPr>
                <w:rFonts w:ascii="Times" w:hAnsi="Times"/>
              </w:rPr>
            </w:pPr>
          </w:p>
        </w:tc>
        <w:tc>
          <w:tcPr>
            <w:tcW w:w="720" w:type="dxa"/>
          </w:tcPr>
          <w:p w14:paraId="4B1A512D" w14:textId="77777777" w:rsidR="004F3F55" w:rsidRDefault="004F3F55" w:rsidP="003D6E8C">
            <w:pPr>
              <w:rPr>
                <w:rFonts w:ascii="Times" w:hAnsi="Times"/>
                <w:color w:val="000000" w:themeColor="text1"/>
              </w:rPr>
            </w:pPr>
          </w:p>
        </w:tc>
        <w:tc>
          <w:tcPr>
            <w:tcW w:w="810" w:type="dxa"/>
          </w:tcPr>
          <w:p w14:paraId="4BA911D9" w14:textId="77777777" w:rsidR="004F3F55" w:rsidRDefault="004F3F55" w:rsidP="003D6E8C">
            <w:pPr>
              <w:rPr>
                <w:rFonts w:ascii="Times" w:hAnsi="Times"/>
                <w:color w:val="000000" w:themeColor="text1"/>
              </w:rPr>
            </w:pPr>
          </w:p>
        </w:tc>
        <w:tc>
          <w:tcPr>
            <w:tcW w:w="878" w:type="dxa"/>
          </w:tcPr>
          <w:p w14:paraId="301E9E41" w14:textId="77777777" w:rsidR="004F3F55" w:rsidRDefault="004F3F55" w:rsidP="003D6E8C">
            <w:pPr>
              <w:rPr>
                <w:rFonts w:ascii="Times" w:hAnsi="Times"/>
                <w:color w:val="000000" w:themeColor="text1"/>
              </w:rPr>
            </w:pPr>
          </w:p>
        </w:tc>
        <w:tc>
          <w:tcPr>
            <w:tcW w:w="922" w:type="dxa"/>
          </w:tcPr>
          <w:p w14:paraId="21A9F716" w14:textId="77777777" w:rsidR="004F3F55" w:rsidRDefault="004F3F55" w:rsidP="003D6E8C">
            <w:pPr>
              <w:rPr>
                <w:rFonts w:ascii="Times" w:hAnsi="Times"/>
                <w:color w:val="000000" w:themeColor="text1"/>
              </w:rPr>
            </w:pPr>
          </w:p>
        </w:tc>
        <w:tc>
          <w:tcPr>
            <w:tcW w:w="900" w:type="dxa"/>
          </w:tcPr>
          <w:p w14:paraId="1078C7CF" w14:textId="77777777" w:rsidR="004F3F55" w:rsidRDefault="004F3F55" w:rsidP="003D6E8C">
            <w:pPr>
              <w:rPr>
                <w:rFonts w:ascii="Times" w:hAnsi="Times"/>
                <w:color w:val="000000" w:themeColor="text1"/>
              </w:rPr>
            </w:pPr>
          </w:p>
        </w:tc>
        <w:tc>
          <w:tcPr>
            <w:tcW w:w="720" w:type="dxa"/>
          </w:tcPr>
          <w:p w14:paraId="04960840" w14:textId="77777777" w:rsidR="004F3F55" w:rsidRDefault="004F3F55" w:rsidP="003D6E8C">
            <w:pPr>
              <w:rPr>
                <w:rFonts w:ascii="Times" w:hAnsi="Times"/>
                <w:color w:val="000000" w:themeColor="text1"/>
              </w:rPr>
            </w:pPr>
          </w:p>
        </w:tc>
        <w:tc>
          <w:tcPr>
            <w:tcW w:w="900" w:type="dxa"/>
          </w:tcPr>
          <w:p w14:paraId="0AC72DA2" w14:textId="77777777" w:rsidR="004F3F55" w:rsidRPr="003223B0" w:rsidRDefault="004F3F55" w:rsidP="003D6E8C">
            <w:pPr>
              <w:rPr>
                <w:rFonts w:ascii="Times" w:hAnsi="Times"/>
                <w:b/>
              </w:rPr>
            </w:pPr>
          </w:p>
        </w:tc>
        <w:tc>
          <w:tcPr>
            <w:tcW w:w="540" w:type="dxa"/>
          </w:tcPr>
          <w:p w14:paraId="162E640A" w14:textId="77777777" w:rsidR="004F3F55" w:rsidRPr="005C0056" w:rsidRDefault="004F3F55" w:rsidP="003D6E8C">
            <w:pPr>
              <w:rPr>
                <w:rFonts w:ascii="Times" w:hAnsi="Times"/>
                <w:color w:val="000000" w:themeColor="text1"/>
              </w:rPr>
            </w:pPr>
          </w:p>
        </w:tc>
        <w:tc>
          <w:tcPr>
            <w:tcW w:w="1620" w:type="dxa"/>
          </w:tcPr>
          <w:p w14:paraId="0CC0925A" w14:textId="77777777" w:rsidR="004F3F55" w:rsidRDefault="004F3F55" w:rsidP="003D6E8C">
            <w:pPr>
              <w:rPr>
                <w:rFonts w:ascii="Times" w:hAnsi="Times"/>
              </w:rPr>
            </w:pPr>
          </w:p>
        </w:tc>
      </w:tr>
      <w:tr w:rsidR="004F3F55" w:rsidRPr="003223B0" w14:paraId="2F79673D" w14:textId="77777777" w:rsidTr="00F624DD">
        <w:tc>
          <w:tcPr>
            <w:tcW w:w="918" w:type="dxa"/>
          </w:tcPr>
          <w:p w14:paraId="73E45974" w14:textId="77777777" w:rsidR="004F3F55" w:rsidRDefault="004F3F55" w:rsidP="003D6E8C">
            <w:pPr>
              <w:rPr>
                <w:rFonts w:ascii="Times" w:hAnsi="Times"/>
              </w:rPr>
            </w:pPr>
            <w:r>
              <w:rPr>
                <w:rFonts w:ascii="Times" w:hAnsi="Times"/>
              </w:rPr>
              <w:t>July</w:t>
            </w:r>
          </w:p>
        </w:tc>
        <w:tc>
          <w:tcPr>
            <w:tcW w:w="720" w:type="dxa"/>
          </w:tcPr>
          <w:p w14:paraId="1A48BD91" w14:textId="77777777" w:rsidR="004F3F55" w:rsidRDefault="004F3F55" w:rsidP="003D6E8C">
            <w:pPr>
              <w:rPr>
                <w:rFonts w:ascii="Times" w:hAnsi="Times"/>
              </w:rPr>
            </w:pPr>
            <w:r>
              <w:rPr>
                <w:rFonts w:ascii="Times" w:hAnsi="Times"/>
              </w:rPr>
              <w:t>5</w:t>
            </w:r>
          </w:p>
        </w:tc>
        <w:tc>
          <w:tcPr>
            <w:tcW w:w="720" w:type="dxa"/>
          </w:tcPr>
          <w:p w14:paraId="739D120E" w14:textId="77777777" w:rsidR="004F3F55" w:rsidRDefault="004F3F55" w:rsidP="003D6E8C">
            <w:pPr>
              <w:rPr>
                <w:rFonts w:ascii="Times" w:hAnsi="Times"/>
              </w:rPr>
            </w:pPr>
            <w:r>
              <w:rPr>
                <w:rFonts w:ascii="Times" w:hAnsi="Times"/>
              </w:rPr>
              <w:t>1.41</w:t>
            </w:r>
          </w:p>
        </w:tc>
        <w:tc>
          <w:tcPr>
            <w:tcW w:w="900" w:type="dxa"/>
          </w:tcPr>
          <w:p w14:paraId="6BCA8DA2" w14:textId="77777777" w:rsidR="004F3F55" w:rsidRPr="00B01489" w:rsidRDefault="004F3F55" w:rsidP="003D6E8C">
            <w:pPr>
              <w:rPr>
                <w:rFonts w:ascii="Times" w:hAnsi="Times"/>
              </w:rPr>
            </w:pPr>
            <w:r w:rsidRPr="00B01489">
              <w:rPr>
                <w:rFonts w:ascii="Times" w:hAnsi="Times"/>
              </w:rPr>
              <w:t>0.1</w:t>
            </w:r>
            <w:r>
              <w:rPr>
                <w:rFonts w:ascii="Times" w:hAnsi="Times"/>
              </w:rPr>
              <w:t>6</w:t>
            </w:r>
          </w:p>
        </w:tc>
        <w:tc>
          <w:tcPr>
            <w:tcW w:w="810" w:type="dxa"/>
          </w:tcPr>
          <w:p w14:paraId="54A86514" w14:textId="77777777" w:rsidR="004F3F55" w:rsidRDefault="004F3F55" w:rsidP="003D6E8C">
            <w:pPr>
              <w:rPr>
                <w:rFonts w:ascii="Times" w:hAnsi="Times"/>
              </w:rPr>
            </w:pPr>
            <w:r>
              <w:rPr>
                <w:rFonts w:ascii="Times" w:hAnsi="Times"/>
              </w:rPr>
              <w:t>9.51</w:t>
            </w:r>
          </w:p>
        </w:tc>
        <w:tc>
          <w:tcPr>
            <w:tcW w:w="720" w:type="dxa"/>
          </w:tcPr>
          <w:p w14:paraId="5B3A9964" w14:textId="77777777" w:rsidR="004F3F55" w:rsidRDefault="004F3F55" w:rsidP="003D6E8C">
            <w:pPr>
              <w:rPr>
                <w:rFonts w:ascii="Times" w:hAnsi="Times"/>
              </w:rPr>
            </w:pPr>
            <w:r>
              <w:rPr>
                <w:rFonts w:ascii="Times" w:hAnsi="Times"/>
              </w:rPr>
              <w:t>3.19</w:t>
            </w:r>
          </w:p>
        </w:tc>
        <w:tc>
          <w:tcPr>
            <w:tcW w:w="720" w:type="dxa"/>
          </w:tcPr>
          <w:p w14:paraId="721B6518" w14:textId="77777777" w:rsidR="004F3F55" w:rsidRDefault="004F3F55" w:rsidP="003D6E8C">
            <w:pPr>
              <w:rPr>
                <w:rFonts w:ascii="Times" w:hAnsi="Times"/>
                <w:color w:val="000000" w:themeColor="text1"/>
              </w:rPr>
            </w:pPr>
          </w:p>
        </w:tc>
        <w:tc>
          <w:tcPr>
            <w:tcW w:w="810" w:type="dxa"/>
          </w:tcPr>
          <w:p w14:paraId="20024CC5" w14:textId="77777777" w:rsidR="004F3F55" w:rsidRDefault="004F3F55" w:rsidP="003D6E8C">
            <w:pPr>
              <w:rPr>
                <w:rFonts w:ascii="Times" w:hAnsi="Times"/>
                <w:color w:val="000000" w:themeColor="text1"/>
              </w:rPr>
            </w:pPr>
          </w:p>
        </w:tc>
        <w:tc>
          <w:tcPr>
            <w:tcW w:w="878" w:type="dxa"/>
          </w:tcPr>
          <w:p w14:paraId="1347EF92" w14:textId="77777777" w:rsidR="004F3F55" w:rsidRDefault="004F3F55" w:rsidP="003D6E8C">
            <w:pPr>
              <w:rPr>
                <w:rFonts w:ascii="Times" w:hAnsi="Times"/>
                <w:color w:val="000000" w:themeColor="text1"/>
              </w:rPr>
            </w:pPr>
          </w:p>
        </w:tc>
        <w:tc>
          <w:tcPr>
            <w:tcW w:w="922" w:type="dxa"/>
          </w:tcPr>
          <w:p w14:paraId="49BE6AE3" w14:textId="77777777" w:rsidR="004F3F55" w:rsidRDefault="004F3F55" w:rsidP="003D6E8C">
            <w:pPr>
              <w:rPr>
                <w:rFonts w:ascii="Times" w:hAnsi="Times"/>
                <w:color w:val="000000" w:themeColor="text1"/>
              </w:rPr>
            </w:pPr>
          </w:p>
        </w:tc>
        <w:tc>
          <w:tcPr>
            <w:tcW w:w="900" w:type="dxa"/>
          </w:tcPr>
          <w:p w14:paraId="29175ECF" w14:textId="77777777" w:rsidR="004F3F55" w:rsidRDefault="004F3F55" w:rsidP="003D6E8C">
            <w:pPr>
              <w:rPr>
                <w:rFonts w:ascii="Times" w:hAnsi="Times"/>
                <w:color w:val="000000" w:themeColor="text1"/>
              </w:rPr>
            </w:pPr>
          </w:p>
        </w:tc>
        <w:tc>
          <w:tcPr>
            <w:tcW w:w="720" w:type="dxa"/>
          </w:tcPr>
          <w:p w14:paraId="009CE499" w14:textId="77777777" w:rsidR="004F3F55" w:rsidRDefault="004F3F55" w:rsidP="003D6E8C">
            <w:pPr>
              <w:rPr>
                <w:rFonts w:ascii="Times" w:hAnsi="Times"/>
                <w:color w:val="000000" w:themeColor="text1"/>
              </w:rPr>
            </w:pPr>
          </w:p>
        </w:tc>
        <w:tc>
          <w:tcPr>
            <w:tcW w:w="900" w:type="dxa"/>
          </w:tcPr>
          <w:p w14:paraId="1DFA7A4E" w14:textId="77777777" w:rsidR="004F3F55" w:rsidRPr="003223B0" w:rsidRDefault="004F3F55" w:rsidP="003D6E8C">
            <w:pPr>
              <w:rPr>
                <w:rFonts w:ascii="Times" w:hAnsi="Times"/>
                <w:b/>
              </w:rPr>
            </w:pPr>
          </w:p>
        </w:tc>
        <w:tc>
          <w:tcPr>
            <w:tcW w:w="540" w:type="dxa"/>
          </w:tcPr>
          <w:p w14:paraId="2D32C912" w14:textId="77777777" w:rsidR="004F3F55" w:rsidRPr="005C0056" w:rsidRDefault="004F3F55" w:rsidP="003D6E8C">
            <w:pPr>
              <w:rPr>
                <w:rFonts w:ascii="Times" w:hAnsi="Times"/>
                <w:color w:val="000000" w:themeColor="text1"/>
              </w:rPr>
            </w:pPr>
          </w:p>
        </w:tc>
        <w:tc>
          <w:tcPr>
            <w:tcW w:w="1620" w:type="dxa"/>
          </w:tcPr>
          <w:p w14:paraId="10588881" w14:textId="77777777" w:rsidR="004F3F55" w:rsidRDefault="004F3F55" w:rsidP="003D6E8C">
            <w:pPr>
              <w:rPr>
                <w:rFonts w:ascii="Times" w:hAnsi="Times"/>
              </w:rPr>
            </w:pPr>
            <w:r>
              <w:rPr>
                <w:rFonts w:ascii="Times" w:hAnsi="Times"/>
              </w:rPr>
              <w:t>Random</w:t>
            </w:r>
          </w:p>
        </w:tc>
      </w:tr>
      <w:tr w:rsidR="004F3F55" w:rsidRPr="003223B0" w14:paraId="3B7FC90A" w14:textId="77777777" w:rsidTr="00F624DD">
        <w:tc>
          <w:tcPr>
            <w:tcW w:w="918" w:type="dxa"/>
          </w:tcPr>
          <w:p w14:paraId="5F7A4AFD" w14:textId="77777777" w:rsidR="004F3F55" w:rsidRDefault="004F3F55" w:rsidP="003D6E8C">
            <w:pPr>
              <w:rPr>
                <w:rFonts w:ascii="Times" w:hAnsi="Times"/>
              </w:rPr>
            </w:pPr>
          </w:p>
        </w:tc>
        <w:tc>
          <w:tcPr>
            <w:tcW w:w="720" w:type="dxa"/>
          </w:tcPr>
          <w:p w14:paraId="719BBA77" w14:textId="77777777" w:rsidR="004F3F55" w:rsidRDefault="004F3F55" w:rsidP="003D6E8C">
            <w:pPr>
              <w:rPr>
                <w:rFonts w:ascii="Times" w:hAnsi="Times"/>
              </w:rPr>
            </w:pPr>
          </w:p>
        </w:tc>
        <w:tc>
          <w:tcPr>
            <w:tcW w:w="720" w:type="dxa"/>
          </w:tcPr>
          <w:p w14:paraId="7E4D549F" w14:textId="77777777" w:rsidR="004F3F55" w:rsidRDefault="004F3F55" w:rsidP="003D6E8C">
            <w:pPr>
              <w:rPr>
                <w:rFonts w:ascii="Times" w:hAnsi="Times"/>
              </w:rPr>
            </w:pPr>
          </w:p>
        </w:tc>
        <w:tc>
          <w:tcPr>
            <w:tcW w:w="900" w:type="dxa"/>
          </w:tcPr>
          <w:p w14:paraId="77B45F74" w14:textId="77777777" w:rsidR="004F3F55" w:rsidRPr="003223B0" w:rsidRDefault="004F3F55" w:rsidP="003D6E8C">
            <w:pPr>
              <w:rPr>
                <w:rFonts w:ascii="Times" w:hAnsi="Times"/>
                <w:b/>
              </w:rPr>
            </w:pPr>
          </w:p>
        </w:tc>
        <w:tc>
          <w:tcPr>
            <w:tcW w:w="810" w:type="dxa"/>
          </w:tcPr>
          <w:p w14:paraId="5DBEE38B" w14:textId="77777777" w:rsidR="004F3F55" w:rsidRDefault="004F3F55" w:rsidP="003D6E8C">
            <w:pPr>
              <w:rPr>
                <w:rFonts w:ascii="Times" w:hAnsi="Times"/>
              </w:rPr>
            </w:pPr>
          </w:p>
        </w:tc>
        <w:tc>
          <w:tcPr>
            <w:tcW w:w="720" w:type="dxa"/>
          </w:tcPr>
          <w:p w14:paraId="7F2C35D1" w14:textId="77777777" w:rsidR="004F3F55" w:rsidRDefault="004F3F55" w:rsidP="003D6E8C">
            <w:pPr>
              <w:rPr>
                <w:rFonts w:ascii="Times" w:hAnsi="Times"/>
              </w:rPr>
            </w:pPr>
          </w:p>
        </w:tc>
        <w:tc>
          <w:tcPr>
            <w:tcW w:w="720" w:type="dxa"/>
          </w:tcPr>
          <w:p w14:paraId="5E198976" w14:textId="77777777" w:rsidR="004F3F55" w:rsidRDefault="004F3F55" w:rsidP="003D6E8C">
            <w:pPr>
              <w:rPr>
                <w:rFonts w:ascii="Times" w:hAnsi="Times"/>
                <w:color w:val="000000" w:themeColor="text1"/>
              </w:rPr>
            </w:pPr>
          </w:p>
        </w:tc>
        <w:tc>
          <w:tcPr>
            <w:tcW w:w="810" w:type="dxa"/>
          </w:tcPr>
          <w:p w14:paraId="14BB5B7F" w14:textId="77777777" w:rsidR="004F3F55" w:rsidRDefault="004F3F55" w:rsidP="003D6E8C">
            <w:pPr>
              <w:rPr>
                <w:rFonts w:ascii="Times" w:hAnsi="Times"/>
                <w:color w:val="000000" w:themeColor="text1"/>
              </w:rPr>
            </w:pPr>
          </w:p>
        </w:tc>
        <w:tc>
          <w:tcPr>
            <w:tcW w:w="878" w:type="dxa"/>
          </w:tcPr>
          <w:p w14:paraId="72B1D2A1" w14:textId="77777777" w:rsidR="004F3F55" w:rsidRDefault="004F3F55" w:rsidP="003D6E8C">
            <w:pPr>
              <w:rPr>
                <w:rFonts w:ascii="Times" w:hAnsi="Times"/>
                <w:color w:val="000000" w:themeColor="text1"/>
              </w:rPr>
            </w:pPr>
          </w:p>
        </w:tc>
        <w:tc>
          <w:tcPr>
            <w:tcW w:w="922" w:type="dxa"/>
          </w:tcPr>
          <w:p w14:paraId="2AEA4CDF" w14:textId="77777777" w:rsidR="004F3F55" w:rsidRDefault="004F3F55" w:rsidP="003D6E8C">
            <w:pPr>
              <w:rPr>
                <w:rFonts w:ascii="Times" w:hAnsi="Times"/>
                <w:color w:val="000000" w:themeColor="text1"/>
              </w:rPr>
            </w:pPr>
          </w:p>
        </w:tc>
        <w:tc>
          <w:tcPr>
            <w:tcW w:w="900" w:type="dxa"/>
          </w:tcPr>
          <w:p w14:paraId="7993CD84" w14:textId="77777777" w:rsidR="004F3F55" w:rsidRDefault="004F3F55" w:rsidP="003D6E8C">
            <w:pPr>
              <w:rPr>
                <w:rFonts w:ascii="Times" w:hAnsi="Times"/>
                <w:color w:val="000000" w:themeColor="text1"/>
              </w:rPr>
            </w:pPr>
          </w:p>
        </w:tc>
        <w:tc>
          <w:tcPr>
            <w:tcW w:w="720" w:type="dxa"/>
          </w:tcPr>
          <w:p w14:paraId="36403E3C" w14:textId="77777777" w:rsidR="004F3F55" w:rsidRDefault="004F3F55" w:rsidP="003D6E8C">
            <w:pPr>
              <w:rPr>
                <w:rFonts w:ascii="Times" w:hAnsi="Times"/>
                <w:color w:val="000000" w:themeColor="text1"/>
              </w:rPr>
            </w:pPr>
          </w:p>
        </w:tc>
        <w:tc>
          <w:tcPr>
            <w:tcW w:w="900" w:type="dxa"/>
          </w:tcPr>
          <w:p w14:paraId="59A0523F" w14:textId="77777777" w:rsidR="004F3F55" w:rsidRPr="003223B0" w:rsidRDefault="004F3F55" w:rsidP="003D6E8C">
            <w:pPr>
              <w:rPr>
                <w:rFonts w:ascii="Times" w:hAnsi="Times"/>
                <w:b/>
              </w:rPr>
            </w:pPr>
          </w:p>
        </w:tc>
        <w:tc>
          <w:tcPr>
            <w:tcW w:w="540" w:type="dxa"/>
          </w:tcPr>
          <w:p w14:paraId="76801B8B" w14:textId="77777777" w:rsidR="004F3F55" w:rsidRPr="005C0056" w:rsidRDefault="004F3F55" w:rsidP="003D6E8C">
            <w:pPr>
              <w:rPr>
                <w:rFonts w:ascii="Times" w:hAnsi="Times"/>
                <w:color w:val="000000" w:themeColor="text1"/>
              </w:rPr>
            </w:pPr>
          </w:p>
        </w:tc>
        <w:tc>
          <w:tcPr>
            <w:tcW w:w="1620" w:type="dxa"/>
          </w:tcPr>
          <w:p w14:paraId="2BAD897A" w14:textId="77777777" w:rsidR="004F3F55" w:rsidRDefault="004F3F55" w:rsidP="003D6E8C">
            <w:pPr>
              <w:rPr>
                <w:rFonts w:ascii="Times" w:hAnsi="Times"/>
              </w:rPr>
            </w:pPr>
          </w:p>
        </w:tc>
      </w:tr>
    </w:tbl>
    <w:p w14:paraId="5F0227EF" w14:textId="77777777" w:rsidR="004F3F55" w:rsidRDefault="004F3F55" w:rsidP="00413152">
      <w:pPr>
        <w:rPr>
          <w:rFonts w:ascii="Times" w:hAnsi="Times"/>
          <w:b/>
          <w:color w:val="000000"/>
          <w:sz w:val="24"/>
          <w:szCs w:val="24"/>
        </w:rPr>
        <w:sectPr w:rsidR="004F3F55" w:rsidSect="004F3F55">
          <w:footerReference w:type="even" r:id="rId7"/>
          <w:footerReference w:type="default" r:id="rId8"/>
          <w:pgSz w:w="15842" w:h="12242" w:orient="landscape"/>
          <w:pgMar w:top="1440" w:right="1440" w:bottom="1440" w:left="1440" w:header="720" w:footer="720" w:gutter="0"/>
          <w:cols w:space="720"/>
        </w:sectPr>
      </w:pP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proofErr w:type="spellStart"/>
      <w:r w:rsidR="00DA1290">
        <w:rPr>
          <w:rFonts w:ascii="Times" w:eastAsia="Times New Roman" w:hAnsi="Times" w:cs="Times New Roman"/>
          <w:color w:val="000000"/>
          <w:sz w:val="24"/>
          <w:szCs w:val="24"/>
          <w:lang w:val="en-US"/>
        </w:rPr>
        <w:t>Seagrass</w:t>
      </w:r>
      <w:proofErr w:type="spellEnd"/>
      <w:r w:rsidR="00DA1290">
        <w:rPr>
          <w:rFonts w:ascii="Times" w:eastAsia="Times New Roman" w:hAnsi="Times" w:cs="Times New Roman"/>
          <w:color w:val="000000"/>
          <w:sz w:val="24"/>
          <w:szCs w:val="24"/>
          <w:lang w:val="en-US"/>
        </w:rPr>
        <w:t xml:space="preserve">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w:t>
      </w:r>
      <w:proofErr w:type="spellStart"/>
      <w:r w:rsidR="00DA1290">
        <w:rPr>
          <w:rFonts w:ascii="Times" w:eastAsia="Times New Roman" w:hAnsi="Times" w:cs="Times New Roman"/>
          <w:color w:val="000000"/>
          <w:sz w:val="24"/>
          <w:szCs w:val="24"/>
          <w:lang w:val="en-US"/>
        </w:rPr>
        <w:t>Numukamis</w:t>
      </w:r>
      <w:proofErr w:type="spellEnd"/>
      <w:r w:rsidR="00DA1290">
        <w:rPr>
          <w:rFonts w:ascii="Times" w:eastAsia="Times New Roman" w:hAnsi="Times" w:cs="Times New Roman"/>
          <w:color w:val="000000"/>
          <w:sz w:val="24"/>
          <w:szCs w:val="24"/>
          <w:lang w:val="en-US"/>
        </w:rPr>
        <w:t xml:space="preserve">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w:t>
      </w:r>
      <w:proofErr w:type="spellStart"/>
      <w:r w:rsidRPr="00A70D56">
        <w:rPr>
          <w:rFonts w:ascii="Times" w:hAnsi="Times"/>
          <w:color w:val="000000"/>
          <w:sz w:val="24"/>
          <w:szCs w:val="24"/>
        </w:rPr>
        <w:t>Numukamis</w:t>
      </w:r>
      <w:proofErr w:type="spellEnd"/>
      <w:r w:rsidRPr="00A70D56">
        <w:rPr>
          <w:rFonts w:ascii="Times" w:hAnsi="Times"/>
          <w:color w:val="000000"/>
          <w:sz w:val="24"/>
          <w:szCs w:val="24"/>
        </w:rPr>
        <w:t xml:space="preserve"> Bay, CB = </w:t>
      </w:r>
      <w:proofErr w:type="spellStart"/>
      <w:r w:rsidRPr="00A70D56">
        <w:rPr>
          <w:rFonts w:ascii="Times" w:hAnsi="Times"/>
          <w:color w:val="000000"/>
          <w:sz w:val="24"/>
          <w:szCs w:val="24"/>
        </w:rPr>
        <w:t>Crickett</w:t>
      </w:r>
      <w:proofErr w:type="spellEnd"/>
      <w:r w:rsidRPr="00A70D56">
        <w:rPr>
          <w:rFonts w:ascii="Times" w:hAnsi="Times"/>
          <w:color w:val="000000"/>
          <w:sz w:val="24"/>
          <w:szCs w:val="24"/>
        </w:rPr>
        <w:t xml:space="preserve"> Bay, BI = </w:t>
      </w:r>
      <w:proofErr w:type="spellStart"/>
      <w:r w:rsidRPr="00A70D56">
        <w:rPr>
          <w:rFonts w:ascii="Times" w:hAnsi="Times"/>
          <w:color w:val="000000"/>
          <w:sz w:val="24"/>
          <w:szCs w:val="24"/>
        </w:rPr>
        <w:t>Boyson</w:t>
      </w:r>
      <w:proofErr w:type="spellEnd"/>
      <w:r w:rsidRPr="00A70D56">
        <w:rPr>
          <w:rFonts w:ascii="Times" w:hAnsi="Times"/>
          <w:color w:val="000000"/>
          <w:sz w:val="24"/>
          <w:szCs w:val="24"/>
        </w:rPr>
        <w:t xml:space="preserve"> Islands, CC = Crow Cove. BMSC = </w:t>
      </w:r>
      <w:proofErr w:type="spellStart"/>
      <w:r w:rsidRPr="00A70D56">
        <w:rPr>
          <w:rFonts w:ascii="Times" w:hAnsi="Times"/>
          <w:color w:val="000000"/>
          <w:sz w:val="24"/>
          <w:szCs w:val="24"/>
        </w:rPr>
        <w:t>Bamfield</w:t>
      </w:r>
      <w:proofErr w:type="spellEnd"/>
      <w:r w:rsidRPr="00A70D56">
        <w:rPr>
          <w:rFonts w:ascii="Times" w:hAnsi="Times"/>
          <w:color w:val="000000"/>
          <w:sz w:val="24"/>
          <w:szCs w:val="24"/>
        </w:rPr>
        <w:t xml:space="preserve">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proofErr w:type="spellStart"/>
      <w:r w:rsidR="00B3529B">
        <w:rPr>
          <w:rFonts w:ascii="Times" w:hAnsi="Times"/>
          <w:color w:val="000000"/>
          <w:sz w:val="24"/>
          <w:szCs w:val="24"/>
        </w:rPr>
        <w:t>Epifaunal</w:t>
      </w:r>
      <w:proofErr w:type="spellEnd"/>
      <w:r w:rsidR="00B3529B">
        <w:rPr>
          <w:rFonts w:ascii="Times" w:hAnsi="Times"/>
          <w:color w:val="000000"/>
          <w:sz w:val="24"/>
          <w:szCs w:val="24"/>
        </w:rPr>
        <w:t xml:space="preserve">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 xml:space="preserve">Asterisks indicate significant differences (P &lt; 0.01) among sites, based on a one-way </w:t>
      </w:r>
      <w:proofErr w:type="spellStart"/>
      <w:r w:rsidR="00B3529B">
        <w:rPr>
          <w:rFonts w:ascii="Times" w:hAnsi="Times"/>
          <w:color w:val="000000"/>
          <w:sz w:val="24"/>
          <w:szCs w:val="24"/>
        </w:rPr>
        <w:t>anova</w:t>
      </w:r>
      <w:proofErr w:type="spellEnd"/>
      <w:r w:rsidR="00B3529B">
        <w:rPr>
          <w:rFonts w:ascii="Times" w:hAnsi="Times"/>
          <w:color w:val="000000"/>
          <w:sz w:val="24"/>
          <w:szCs w:val="24"/>
        </w:rPr>
        <w:t>.</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0">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1">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2">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3">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w:t>
      </w:r>
      <w:commentRangeStart w:id="0"/>
      <w:r w:rsidR="002715F9" w:rsidRPr="00A70D56">
        <w:rPr>
          <w:rFonts w:ascii="Times" w:hAnsi="Times"/>
          <w:color w:val="000000"/>
        </w:rPr>
        <w:t>Dispersion of multivariate community for each site and sample period using the Bray-Curtis dissimilarity index (Appendix 4). Red filled points represent average median value observed in null model analyses</w:t>
      </w:r>
      <w:commentRangeEnd w:id="0"/>
      <w:r w:rsidR="009D1C4C">
        <w:rPr>
          <w:rStyle w:val="CommentReference"/>
          <w:rFonts w:asciiTheme="minorHAnsi" w:eastAsiaTheme="minorHAnsi" w:hAnsiTheme="minorHAnsi" w:cstheme="minorBidi"/>
          <w:lang w:val="en-CA"/>
        </w:rPr>
        <w:commentReference w:id="0"/>
      </w:r>
      <w:r w:rsidR="002715F9" w:rsidRPr="00A70D56">
        <w:rPr>
          <w:rFonts w:ascii="Times" w:hAnsi="Times"/>
          <w:color w:val="000000"/>
        </w:rPr>
        <w:t xml:space="preserve">. </w:t>
      </w:r>
    </w:p>
    <w:p w14:paraId="40D9F002" w14:textId="461110DF" w:rsidR="009D1C4C" w:rsidRPr="00A70D56" w:rsidRDefault="009D1C4C" w:rsidP="002715F9">
      <w:pPr>
        <w:pStyle w:val="NormalWeb"/>
        <w:spacing w:before="0" w:beforeAutospacing="0" w:after="0" w:afterAutospacing="0" w:line="480" w:lineRule="auto"/>
        <w:rPr>
          <w:rFonts w:ascii="Times" w:hAnsi="Times"/>
          <w:color w:val="000000"/>
        </w:rPr>
      </w:pPr>
      <w:r>
        <w:rPr>
          <w:rFonts w:ascii="Times" w:hAnsi="Times"/>
          <w:noProof/>
          <w:color w:val="000000"/>
        </w:rPr>
        <w:drawing>
          <wp:inline distT="0" distB="0" distL="0" distR="0" wp14:anchorId="17C10E2F" wp14:editId="6449EC60">
            <wp:extent cx="4064000" cy="71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scale.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7112000"/>
                    </a:xfrm>
                    <a:prstGeom prst="rect">
                      <a:avLst/>
                    </a:prstGeom>
                  </pic:spPr>
                </pic:pic>
              </a:graphicData>
            </a:graphic>
          </wp:inline>
        </w:drawing>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w:t>
      </w:r>
      <w:proofErr w:type="spellStart"/>
      <w:r w:rsidR="00E46883">
        <w:rPr>
          <w:rFonts w:ascii="Times" w:hAnsi="Times"/>
          <w:sz w:val="24"/>
          <w:szCs w:val="24"/>
          <w:lang w:val="en-US"/>
        </w:rPr>
        <w:t>univariate</w:t>
      </w:r>
      <w:proofErr w:type="spellEnd"/>
      <w:r w:rsidR="00E46883">
        <w:rPr>
          <w:rFonts w:ascii="Times" w:hAnsi="Times"/>
          <w:sz w:val="24"/>
          <w:szCs w:val="24"/>
          <w:lang w:val="en-US"/>
        </w:rPr>
        <w:t xml:space="preserv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proofErr w:type="spellStart"/>
            <w:r>
              <w:rPr>
                <w:rFonts w:ascii="Times" w:hAnsi="Times"/>
                <w:b/>
                <w:color w:val="000000"/>
                <w:sz w:val="24"/>
                <w:szCs w:val="24"/>
              </w:rPr>
              <w:t>Df</w:t>
            </w:r>
            <w:proofErr w:type="spellEnd"/>
          </w:p>
        </w:tc>
        <w:tc>
          <w:tcPr>
            <w:tcW w:w="1883" w:type="dxa"/>
          </w:tcPr>
          <w:p w14:paraId="505AC2E8" w14:textId="3598695C" w:rsidR="00BD015E" w:rsidRDefault="00BD015E" w:rsidP="00BD015E">
            <w:pPr>
              <w:rPr>
                <w:rFonts w:ascii="Times" w:hAnsi="Times"/>
                <w:b/>
                <w:color w:val="000000"/>
                <w:sz w:val="24"/>
                <w:szCs w:val="24"/>
              </w:rPr>
            </w:pPr>
            <w:proofErr w:type="spellStart"/>
            <w:proofErr w:type="gramStart"/>
            <w:r>
              <w:rPr>
                <w:rFonts w:ascii="Times" w:hAnsi="Times"/>
                <w:b/>
                <w:color w:val="000000"/>
                <w:sz w:val="24"/>
                <w:szCs w:val="24"/>
              </w:rPr>
              <w:t>logLik</w:t>
            </w:r>
            <w:proofErr w:type="spellEnd"/>
            <w:proofErr w:type="gramEnd"/>
          </w:p>
        </w:tc>
        <w:tc>
          <w:tcPr>
            <w:tcW w:w="1883" w:type="dxa"/>
          </w:tcPr>
          <w:p w14:paraId="44F4303F" w14:textId="330ECC15" w:rsidR="00BD015E" w:rsidRDefault="00BD015E" w:rsidP="00BD015E">
            <w:pPr>
              <w:rPr>
                <w:rFonts w:ascii="Times" w:hAnsi="Times"/>
                <w:b/>
                <w:color w:val="000000"/>
                <w:sz w:val="24"/>
                <w:szCs w:val="24"/>
              </w:rPr>
            </w:pPr>
            <w:proofErr w:type="spellStart"/>
            <w:r>
              <w:rPr>
                <w:rFonts w:ascii="Times" w:hAnsi="Times"/>
                <w:b/>
                <w:color w:val="000000"/>
                <w:sz w:val="24"/>
                <w:szCs w:val="24"/>
              </w:rPr>
              <w:t>AICc</w:t>
            </w:r>
            <w:proofErr w:type="spellEnd"/>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proofErr w:type="spellStart"/>
            <w:proofErr w:type="gramStart"/>
            <w:r>
              <w:rPr>
                <w:rFonts w:ascii="Times" w:hAnsi="Times"/>
                <w:b/>
                <w:color w:val="000000"/>
                <w:sz w:val="24"/>
                <w:szCs w:val="24"/>
              </w:rPr>
              <w:t>wt</w:t>
            </w:r>
            <w:proofErr w:type="spellEnd"/>
            <w:proofErr w:type="gramEnd"/>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proofErr w:type="gramStart"/>
            <w:r>
              <w:rPr>
                <w:rFonts w:ascii="Times" w:hAnsi="Times"/>
                <w:b/>
                <w:color w:val="000000"/>
                <w:sz w:val="24"/>
                <w:szCs w:val="24"/>
              </w:rPr>
              <w:t>alpha</w:t>
            </w:r>
            <w:proofErr w:type="gramEnd"/>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r>
              <w:rPr>
                <w:rFonts w:ascii="Times" w:hAnsi="Times"/>
                <w:color w:val="000000"/>
                <w:sz w:val="24"/>
                <w:szCs w:val="24"/>
              </w:rPr>
              <w:t>*fetch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 xml:space="preserve">Y ~ </w:t>
            </w:r>
            <w:proofErr w:type="spellStart"/>
            <w:r>
              <w:rPr>
                <w:rFonts w:ascii="Times" w:hAnsi="Times"/>
                <w:color w:val="000000"/>
                <w:sz w:val="24"/>
                <w:szCs w:val="24"/>
              </w:rPr>
              <w:t>dfw</w:t>
            </w:r>
            <w:proofErr w:type="spellEnd"/>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321F57C6" w14:textId="6A1FA88C" w:rsidR="003F2D50" w:rsidRDefault="003F2D50">
      <w:pPr>
        <w:spacing w:line="240" w:lineRule="auto"/>
        <w:rPr>
          <w:ins w:id="1" w:author="Mary O'Connor" w:date="2017-01-07T16:19:00Z"/>
          <w:rFonts w:ascii="Times" w:hAnsi="Times"/>
          <w:b/>
          <w:sz w:val="24"/>
          <w:szCs w:val="24"/>
        </w:rPr>
      </w:pPr>
      <w:bookmarkStart w:id="2" w:name="_GoBack"/>
      <w:r>
        <w:rPr>
          <w:rFonts w:ascii="Times" w:hAnsi="Times"/>
          <w:b/>
          <w:noProof/>
          <w:sz w:val="24"/>
          <w:szCs w:val="24"/>
          <w:lang w:val="en-US"/>
        </w:rPr>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17">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bookmarkEnd w:id="2"/>
      <w:ins w:id="3" w:author="Mary O'Connor" w:date="2017-01-07T16:19:00Z">
        <w:r>
          <w:rPr>
            <w:rFonts w:ascii="Times" w:hAnsi="Times"/>
            <w:b/>
            <w:sz w:val="24"/>
            <w:szCs w:val="24"/>
          </w:rPr>
          <w:br w:type="page"/>
        </w:r>
      </w:ins>
    </w:p>
    <w:p w14:paraId="3F3195D1" w14:textId="77777777" w:rsidR="00BD015E" w:rsidRPr="00CA6F01" w:rsidRDefault="00BD015E" w:rsidP="003F2D50">
      <w:pPr>
        <w:spacing w:line="24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1-07T16:16:00Z" w:initials="MO">
    <w:p w14:paraId="676311CF" w14:textId="6A132745" w:rsidR="009D1C4C" w:rsidRDefault="009D1C4C">
      <w:pPr>
        <w:pStyle w:val="CommentText"/>
      </w:pPr>
      <w:r>
        <w:rPr>
          <w:rStyle w:val="CommentReference"/>
        </w:rPr>
        <w:annotationRef/>
      </w:r>
      <w:r>
        <w:t>Needs new legend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F624DD" w:rsidRDefault="00F624DD" w:rsidP="002715F9">
      <w:pPr>
        <w:spacing w:after="0" w:line="240" w:lineRule="auto"/>
      </w:pPr>
      <w:r>
        <w:separator/>
      </w:r>
    </w:p>
  </w:endnote>
  <w:endnote w:type="continuationSeparator" w:id="0">
    <w:p w14:paraId="6B3DD18E" w14:textId="77777777" w:rsidR="00F624DD" w:rsidRDefault="00F624DD"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F624DD" w:rsidRDefault="00F624DD"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D50">
      <w:rPr>
        <w:rStyle w:val="PageNumber"/>
        <w:noProof/>
      </w:rPr>
      <w:t>13</w:t>
    </w:r>
    <w:r>
      <w:rPr>
        <w:rStyle w:val="PageNumber"/>
      </w:rPr>
      <w:fldChar w:fldCharType="end"/>
    </w:r>
  </w:p>
  <w:p w14:paraId="362D472A" w14:textId="77777777" w:rsidR="00F624DD" w:rsidRDefault="00F624DD"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F624DD" w:rsidRDefault="00F624DD" w:rsidP="002715F9">
      <w:pPr>
        <w:spacing w:after="0" w:line="240" w:lineRule="auto"/>
      </w:pPr>
      <w:r>
        <w:separator/>
      </w:r>
    </w:p>
  </w:footnote>
  <w:footnote w:type="continuationSeparator" w:id="0">
    <w:p w14:paraId="5776F4FB" w14:textId="77777777" w:rsidR="00F624DD" w:rsidRDefault="00F624DD"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3D6E8C"/>
    <w:rsid w:val="003F2D50"/>
    <w:rsid w:val="00413152"/>
    <w:rsid w:val="00430699"/>
    <w:rsid w:val="0049335C"/>
    <w:rsid w:val="004E4EE4"/>
    <w:rsid w:val="004F3F55"/>
    <w:rsid w:val="0053652E"/>
    <w:rsid w:val="00560CD1"/>
    <w:rsid w:val="005772DC"/>
    <w:rsid w:val="00631D57"/>
    <w:rsid w:val="0066313A"/>
    <w:rsid w:val="00694244"/>
    <w:rsid w:val="0069749A"/>
    <w:rsid w:val="007220E3"/>
    <w:rsid w:val="00746DCE"/>
    <w:rsid w:val="007A0913"/>
    <w:rsid w:val="007E64D8"/>
    <w:rsid w:val="008A23C3"/>
    <w:rsid w:val="00933DEE"/>
    <w:rsid w:val="009751DF"/>
    <w:rsid w:val="00976FD1"/>
    <w:rsid w:val="009D1C4C"/>
    <w:rsid w:val="009E3845"/>
    <w:rsid w:val="00A70D56"/>
    <w:rsid w:val="00A84510"/>
    <w:rsid w:val="00AB5ACB"/>
    <w:rsid w:val="00B12253"/>
    <w:rsid w:val="00B3529B"/>
    <w:rsid w:val="00B81375"/>
    <w:rsid w:val="00BD015E"/>
    <w:rsid w:val="00C60DAD"/>
    <w:rsid w:val="00C65388"/>
    <w:rsid w:val="00CA6F01"/>
    <w:rsid w:val="00DA1290"/>
    <w:rsid w:val="00E334F0"/>
    <w:rsid w:val="00E44138"/>
    <w:rsid w:val="00E46883"/>
    <w:rsid w:val="00EC015A"/>
    <w:rsid w:val="00F05FE9"/>
    <w:rsid w:val="00F624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1166</Words>
  <Characters>6648</Characters>
  <Application>Microsoft Macintosh Word</Application>
  <DocSecurity>0</DocSecurity>
  <Lines>55</Lines>
  <Paragraphs>15</Paragraphs>
  <ScaleCrop>false</ScaleCrop>
  <Company>UBC</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cp:revision>
  <dcterms:created xsi:type="dcterms:W3CDTF">2017-01-08T00:21:00Z</dcterms:created>
  <dcterms:modified xsi:type="dcterms:W3CDTF">2017-01-08T00:21:00Z</dcterms:modified>
</cp:coreProperties>
</file>