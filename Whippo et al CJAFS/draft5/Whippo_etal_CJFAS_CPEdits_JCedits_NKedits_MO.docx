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B11CE" w14:textId="7F9E5938" w:rsidR="000145F8" w:rsidRPr="00321A4E" w:rsidRDefault="000145F8" w:rsidP="008F5158">
      <w:pPr>
        <w:spacing w:after="0" w:line="480" w:lineRule="auto"/>
        <w:outlineLvl w:val="0"/>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 xml:space="preserve">Exploring possible faunal metacommunity structure among eelgrass meadows </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32602E6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10">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 xml:space="preserve">Smithsonian Institution, </w:t>
      </w:r>
      <w:proofErr w:type="spellStart"/>
      <w:r w:rsidRPr="00321A4E">
        <w:rPr>
          <w:rFonts w:ascii="Arial" w:eastAsia="Times New Roman" w:hAnsi="Arial" w:cs="Arial"/>
          <w:color w:val="000000"/>
          <w:sz w:val="24"/>
          <w:szCs w:val="24"/>
          <w:lang w:val="en-US"/>
        </w:rPr>
        <w:t>Tennenbaum</w:t>
      </w:r>
      <w:proofErr w:type="spellEnd"/>
      <w:r w:rsidRPr="00321A4E">
        <w:rPr>
          <w:rFonts w:ascii="Arial" w:eastAsia="Times New Roman" w:hAnsi="Arial" w:cs="Arial"/>
          <w:color w:val="000000"/>
          <w:sz w:val="24"/>
          <w:szCs w:val="24"/>
          <w:lang w:val="en-US"/>
        </w:rPr>
        <w:t xml:space="preserve"> Marine Observatories Network, 647 </w:t>
      </w:r>
      <w:proofErr w:type="spellStart"/>
      <w:r w:rsidRPr="00321A4E">
        <w:rPr>
          <w:rFonts w:ascii="Arial" w:eastAsia="Times New Roman" w:hAnsi="Arial" w:cs="Arial"/>
          <w:color w:val="000000"/>
          <w:sz w:val="24"/>
          <w:szCs w:val="24"/>
          <w:lang w:val="en-US"/>
        </w:rPr>
        <w:t>Contees</w:t>
      </w:r>
      <w:proofErr w:type="spellEnd"/>
      <w:r w:rsidRPr="00321A4E">
        <w:rPr>
          <w:rFonts w:ascii="Arial" w:eastAsia="Times New Roman" w:hAnsi="Arial" w:cs="Arial"/>
          <w:color w:val="000000"/>
          <w:sz w:val="24"/>
          <w:szCs w:val="24"/>
          <w:lang w:val="en-US"/>
        </w:rPr>
        <w:t xml:space="preserve">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w:t>
      </w:r>
      <w:proofErr w:type="spellStart"/>
      <w:r w:rsidRPr="00321A4E">
        <w:rPr>
          <w:rFonts w:ascii="Arial" w:eastAsia="Times New Roman" w:hAnsi="Arial" w:cs="Arial"/>
          <w:color w:val="000000"/>
          <w:sz w:val="24"/>
          <w:szCs w:val="24"/>
          <w:lang w:val="en-US"/>
        </w:rPr>
        <w:t>Docteur</w:t>
      </w:r>
      <w:proofErr w:type="spellEnd"/>
      <w:r w:rsidRPr="00321A4E">
        <w:rPr>
          <w:rFonts w:ascii="Arial" w:eastAsia="Times New Roman" w:hAnsi="Arial" w:cs="Arial"/>
          <w:color w:val="000000"/>
          <w:sz w:val="24"/>
          <w:szCs w:val="24"/>
          <w:lang w:val="en-US"/>
        </w:rPr>
        <w:t xml:space="preserve">-Penfield,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proofErr w:type="spellStart"/>
      <w:r w:rsidR="00384FB8" w:rsidRPr="00384FB8">
        <w:rPr>
          <w:rStyle w:val="current-selection"/>
          <w:rFonts w:ascii="Arial" w:hAnsi="Arial" w:cs="Arial"/>
          <w:sz w:val="24"/>
          <w:szCs w:val="24"/>
        </w:rPr>
        <w:t>Apartado</w:t>
      </w:r>
      <w:proofErr w:type="spellEnd"/>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Running head:  Variation in epifaunal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7ADBF2E2" w14:textId="514DEB00" w:rsidR="00CC700D" w:rsidRDefault="00C4247B" w:rsidP="003D46AF">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seagrass, </w:t>
      </w:r>
      <w:proofErr w:type="spellStart"/>
      <w:r w:rsidRPr="00286ECF">
        <w:rPr>
          <w:rFonts w:ascii="Arial" w:hAnsi="Arial"/>
          <w:i/>
          <w:color w:val="000000"/>
          <w:sz w:val="24"/>
          <w:lang w:val="en-US"/>
        </w:rPr>
        <w:t>Zostera</w:t>
      </w:r>
      <w:proofErr w:type="spellEnd"/>
      <w:r w:rsidRPr="00C44D29">
        <w:rPr>
          <w:rFonts w:ascii="Arial" w:hAnsi="Arial"/>
          <w:color w:val="000000"/>
          <w:sz w:val="24"/>
          <w:lang w:val="en-US"/>
        </w:rPr>
        <w:t xml:space="preserve"> marina</w:t>
      </w:r>
      <w:r w:rsidRPr="00321A4E">
        <w:rPr>
          <w:rFonts w:ascii="Arial" w:eastAsia="Times New Roman" w:hAnsi="Arial" w:cs="Arial"/>
          <w:color w:val="000000"/>
          <w:sz w:val="24"/>
          <w:szCs w:val="24"/>
          <w:lang w:val="en-US"/>
        </w:rPr>
        <w:t>, foundation species, biodiversity, grazer, estuary, invertebrate, landscape ecology</w:t>
      </w:r>
      <w:r w:rsidR="00BA1100">
        <w:rPr>
          <w:rFonts w:ascii="Arial" w:eastAsia="Times New Roman" w:hAnsi="Arial" w:cs="Arial"/>
          <w:color w:val="000000"/>
          <w:sz w:val="24"/>
          <w:szCs w:val="24"/>
          <w:lang w:val="en-US"/>
        </w:rPr>
        <w:t xml:space="preserve">, elements of </w:t>
      </w:r>
      <w:proofErr w:type="spellStart"/>
      <w:r w:rsidR="00BA1100">
        <w:rPr>
          <w:rFonts w:ascii="Arial" w:eastAsia="Times New Roman" w:hAnsi="Arial" w:cs="Arial"/>
          <w:color w:val="000000"/>
          <w:sz w:val="24"/>
          <w:szCs w:val="24"/>
          <w:lang w:val="en-US"/>
        </w:rPr>
        <w:t>metacommunity</w:t>
      </w:r>
      <w:proofErr w:type="spellEnd"/>
      <w:r w:rsidR="00BA1100">
        <w:rPr>
          <w:rFonts w:ascii="Arial" w:eastAsia="Times New Roman" w:hAnsi="Arial" w:cs="Arial"/>
          <w:color w:val="000000"/>
          <w:sz w:val="24"/>
          <w:szCs w:val="24"/>
          <w:lang w:val="en-US"/>
        </w:rPr>
        <w:t xml:space="preserve"> structure</w:t>
      </w:r>
    </w:p>
    <w:p w14:paraId="2732233A" w14:textId="045B4B27" w:rsidR="00D70D82" w:rsidRDefault="00CC700D" w:rsidP="00356781">
      <w:pPr>
        <w:spacing w:after="0" w:line="480" w:lineRule="auto"/>
        <w:outlineLvl w:val="0"/>
        <w:rPr>
          <w:rFonts w:ascii="Arial" w:hAnsi="Arial" w:cs="Arial"/>
          <w:sz w:val="24"/>
          <w:szCs w:val="24"/>
        </w:rPr>
      </w:pPr>
      <w:commentRangeStart w:id="0"/>
      <w:r>
        <w:rPr>
          <w:rFonts w:ascii="Arial" w:hAnsi="Arial" w:cs="Arial"/>
          <w:sz w:val="24"/>
          <w:szCs w:val="24"/>
        </w:rPr>
        <w:lastRenderedPageBreak/>
        <w:t>ABSTRACT</w:t>
      </w:r>
      <w:commentRangeEnd w:id="0"/>
      <w:r w:rsidR="009061D3">
        <w:rPr>
          <w:rStyle w:val="CommentReference"/>
        </w:rPr>
        <w:commentReference w:id="0"/>
      </w:r>
    </w:p>
    <w:p w14:paraId="407BDABD" w14:textId="3B37D663" w:rsidR="00A820EA" w:rsidRPr="00321A4E" w:rsidRDefault="003449C1" w:rsidP="003D46AF">
      <w:pPr>
        <w:spacing w:after="0" w:line="480" w:lineRule="auto"/>
        <w:rPr>
          <w:rFonts w:ascii="Arial" w:hAnsi="Arial" w:cs="Arial"/>
          <w:sz w:val="24"/>
          <w:szCs w:val="24"/>
        </w:rPr>
      </w:pPr>
      <w:r>
        <w:rPr>
          <w:rFonts w:ascii="Arial" w:hAnsi="Arial" w:cs="Arial"/>
          <w:sz w:val="24"/>
          <w:szCs w:val="24"/>
        </w:rPr>
        <w:t xml:space="preserve">In coastal </w:t>
      </w:r>
      <w:r w:rsidR="00C62A55">
        <w:rPr>
          <w:rFonts w:ascii="Arial" w:hAnsi="Arial" w:cs="Arial"/>
          <w:sz w:val="24"/>
          <w:szCs w:val="24"/>
        </w:rPr>
        <w:t>landscapes,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695F80">
        <w:rPr>
          <w:rFonts w:ascii="Arial" w:hAnsi="Arial" w:cs="Arial"/>
          <w:sz w:val="24"/>
          <w:szCs w:val="24"/>
        </w:rPr>
        <w:t>play</w:t>
      </w:r>
      <w:r w:rsidR="003F5711">
        <w:rPr>
          <w:rFonts w:ascii="Arial" w:hAnsi="Arial" w:cs="Arial"/>
          <w:sz w:val="24"/>
          <w:szCs w:val="24"/>
        </w:rPr>
        <w:t>s</w:t>
      </w:r>
      <w:r w:rsidR="00695F80">
        <w:rPr>
          <w:rFonts w:ascii="Arial" w:hAnsi="Arial" w:cs="Arial"/>
          <w:sz w:val="24"/>
          <w:szCs w:val="24"/>
        </w:rPr>
        <w:t xml:space="preserve">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sidR="00BA1100">
        <w:rPr>
          <w:rFonts w:ascii="Arial" w:hAnsi="Arial" w:cs="Arial"/>
          <w:sz w:val="24"/>
          <w:szCs w:val="24"/>
        </w:rPr>
        <w:t>Landscape-scale connections among</w:t>
      </w:r>
      <w:r w:rsidR="0047435E">
        <w:rPr>
          <w:rFonts w:ascii="Arial" w:hAnsi="Arial" w:cs="Arial"/>
          <w:sz w:val="24"/>
          <w:szCs w:val="24"/>
        </w:rPr>
        <w:t xml:space="preserve"> eelgrass meadows </w:t>
      </w:r>
      <w:r w:rsidR="00C44D29">
        <w:rPr>
          <w:rFonts w:ascii="Arial" w:hAnsi="Arial" w:cs="Arial"/>
          <w:sz w:val="24"/>
          <w:szCs w:val="24"/>
        </w:rPr>
        <w:t>are</w:t>
      </w:r>
      <w:r w:rsidR="00C62A55">
        <w:rPr>
          <w:rFonts w:ascii="Arial" w:hAnsi="Arial" w:cs="Arial"/>
          <w:sz w:val="24"/>
          <w:szCs w:val="24"/>
        </w:rPr>
        <w:t xml:space="preserve"> </w:t>
      </w:r>
      <w:r w:rsidR="0047435E">
        <w:rPr>
          <w:rFonts w:ascii="Arial" w:hAnsi="Arial" w:cs="Arial"/>
          <w:sz w:val="24"/>
          <w:szCs w:val="24"/>
        </w:rPr>
        <w:t xml:space="preserve">often </w:t>
      </w:r>
      <w:r w:rsidR="00C62A55">
        <w:rPr>
          <w:rFonts w:ascii="Arial" w:hAnsi="Arial" w:cs="Arial"/>
          <w:sz w:val="24"/>
          <w:szCs w:val="24"/>
        </w:rPr>
        <w:t>overlooked dimension</w:t>
      </w:r>
      <w:r w:rsidR="00C44D29">
        <w:rPr>
          <w:rFonts w:ascii="Arial" w:hAnsi="Arial" w:cs="Arial"/>
          <w:sz w:val="24"/>
          <w:szCs w:val="24"/>
        </w:rPr>
        <w:t>s</w:t>
      </w:r>
      <w:r w:rsidR="00C62A55">
        <w:rPr>
          <w:rFonts w:ascii="Arial" w:hAnsi="Arial" w:cs="Arial"/>
          <w:sz w:val="24"/>
          <w:szCs w:val="24"/>
        </w:rPr>
        <w:t xml:space="preserve"> of</w:t>
      </w:r>
      <w:r w:rsidR="0047435E">
        <w:rPr>
          <w:rFonts w:ascii="Arial" w:hAnsi="Arial" w:cs="Arial"/>
          <w:sz w:val="24"/>
          <w:szCs w:val="24"/>
        </w:rPr>
        <w:t xml:space="preserve"> </w:t>
      </w:r>
      <w:r w:rsidR="00356781">
        <w:rPr>
          <w:rFonts w:ascii="Arial" w:hAnsi="Arial" w:cs="Arial"/>
          <w:sz w:val="24"/>
          <w:szCs w:val="24"/>
        </w:rPr>
        <w:t>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Pr>
          <w:rFonts w:ascii="Arial" w:hAnsi="Arial" w:cs="Arial"/>
          <w:sz w:val="24"/>
          <w:szCs w:val="24"/>
        </w:rPr>
        <w:t xml:space="preserve"> such as abiotic habitat filtering or metacommunity dynamics</w:t>
      </w:r>
      <w:r w:rsidR="00C4247B" w:rsidRPr="00321A4E">
        <w:rPr>
          <w:rFonts w:ascii="Arial" w:hAnsi="Arial" w:cs="Arial"/>
          <w:sz w:val="24"/>
          <w:szCs w:val="24"/>
        </w:rPr>
        <w:t xml:space="preserve">. </w:t>
      </w:r>
      <w:r>
        <w:rPr>
          <w:rFonts w:ascii="Arial" w:hAnsi="Arial" w:cs="Arial"/>
          <w:sz w:val="24"/>
          <w:szCs w:val="24"/>
        </w:rPr>
        <w:t>Across</w:t>
      </w:r>
      <w:r w:rsidR="00C4247B" w:rsidRPr="00321A4E">
        <w:rPr>
          <w:rFonts w:ascii="Arial" w:hAnsi="Arial" w:cs="Arial"/>
          <w:sz w:val="24"/>
          <w:szCs w:val="24"/>
        </w:rPr>
        <w:t xml:space="preserve"> </w:t>
      </w:r>
      <w:r w:rsidR="00384FB8">
        <w:rPr>
          <w:rFonts w:ascii="Arial" w:hAnsi="Arial" w:cs="Arial"/>
          <w:sz w:val="24"/>
          <w:szCs w:val="24"/>
        </w:rPr>
        <w:t>nin</w:t>
      </w:r>
      <w:r w:rsidR="004117F0">
        <w:rPr>
          <w:rFonts w:ascii="Arial" w:hAnsi="Arial" w:cs="Arial"/>
          <w:sz w:val="24"/>
          <w:szCs w:val="24"/>
        </w:rPr>
        <w:t>e</w:t>
      </w:r>
      <w:r w:rsidR="00C4247B" w:rsidRPr="00321A4E">
        <w:rPr>
          <w:rFonts w:ascii="Arial" w:hAnsi="Arial" w:cs="Arial"/>
          <w:sz w:val="24"/>
          <w:szCs w:val="24"/>
        </w:rPr>
        <w:t xml:space="preserve"> meadows in Barkley Sound, British Columbia, we quantified epifaunal biodiversity on eelgrass </w:t>
      </w:r>
      <w:r w:rsidR="0047435E">
        <w:rPr>
          <w:rFonts w:ascii="Arial" w:hAnsi="Arial" w:cs="Arial"/>
          <w:sz w:val="24"/>
          <w:szCs w:val="24"/>
        </w:rPr>
        <w:t>(</w:t>
      </w:r>
      <w:proofErr w:type="spellStart"/>
      <w:r w:rsidR="00C4247B" w:rsidRPr="00321A4E">
        <w:rPr>
          <w:rFonts w:ascii="Arial" w:hAnsi="Arial" w:cs="Arial"/>
          <w:i/>
          <w:sz w:val="24"/>
          <w:szCs w:val="24"/>
        </w:rPr>
        <w:t>Zostera</w:t>
      </w:r>
      <w:proofErr w:type="spellEnd"/>
      <w:r w:rsidR="00C4247B" w:rsidRPr="00321A4E">
        <w:rPr>
          <w:rFonts w:ascii="Arial" w:hAnsi="Arial" w:cs="Arial"/>
          <w:i/>
          <w:sz w:val="24"/>
          <w:szCs w:val="24"/>
        </w:rPr>
        <w:t xml:space="preserve"> marina</w:t>
      </w:r>
      <w:r w:rsidR="0047435E">
        <w:rPr>
          <w:rFonts w:ascii="Arial" w:hAnsi="Arial" w:cs="Arial"/>
          <w:sz w:val="24"/>
          <w:szCs w:val="24"/>
        </w:rPr>
        <w:t xml:space="preserve">) </w:t>
      </w:r>
      <w:r w:rsidR="009C184E">
        <w:rPr>
          <w:rFonts w:ascii="Arial" w:hAnsi="Arial" w:cs="Arial"/>
          <w:sz w:val="24"/>
          <w:szCs w:val="24"/>
        </w:rPr>
        <w:t>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vary randomly within meadows but ii) vary systematically among meadows reflecting abiotic factors and metacommunity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w:t>
      </w:r>
      <w:r w:rsidR="00C44D29">
        <w:rPr>
          <w:rFonts w:ascii="Arial" w:hAnsi="Arial" w:cs="Arial"/>
          <w:sz w:val="24"/>
          <w:szCs w:val="24"/>
        </w:rPr>
        <w:t xml:space="preserve">metrics </w:t>
      </w:r>
      <w:r w:rsidR="00695F80">
        <w:rPr>
          <w:rFonts w:ascii="Arial" w:hAnsi="Arial" w:cs="Arial"/>
          <w:sz w:val="24"/>
          <w:szCs w:val="24"/>
        </w:rPr>
        <w:t xml:space="preserve">varied as much </w:t>
      </w:r>
      <w:r>
        <w:rPr>
          <w:rFonts w:ascii="Arial" w:hAnsi="Arial" w:cs="Arial"/>
          <w:sz w:val="24"/>
          <w:szCs w:val="24"/>
        </w:rPr>
        <w:t>over</w:t>
      </w:r>
      <w:r w:rsidR="00695F80">
        <w:rPr>
          <w:rFonts w:ascii="Arial" w:hAnsi="Arial" w:cs="Arial"/>
          <w:sz w:val="24"/>
          <w:szCs w:val="24"/>
        </w:rPr>
        <w:t xml:space="preserve"> a few meters 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w:t>
      </w:r>
      <w:r w:rsidR="00B72810">
        <w:rPr>
          <w:rFonts w:ascii="Arial" w:hAnsi="Arial" w:cs="Arial"/>
          <w:sz w:val="24"/>
          <w:szCs w:val="24"/>
        </w:rPr>
        <w:t xml:space="preserve"> and</w:t>
      </w:r>
      <w:r w:rsidR="00C62A55">
        <w:rPr>
          <w:rFonts w:ascii="Arial" w:hAnsi="Arial" w:cs="Arial"/>
          <w:sz w:val="24"/>
          <w:szCs w:val="24"/>
        </w:rPr>
        <w:t xml:space="preserve">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47435E">
        <w:rPr>
          <w:rFonts w:ascii="Arial" w:hAnsi="Arial" w:cs="Arial"/>
          <w:sz w:val="24"/>
          <w:szCs w:val="24"/>
        </w:rPr>
        <w:t xml:space="preserve">Epifaunal composition </w:t>
      </w:r>
      <w:r w:rsidR="00C44D29">
        <w:rPr>
          <w:rFonts w:ascii="Arial" w:hAnsi="Arial" w:cs="Arial"/>
          <w:sz w:val="24"/>
          <w:szCs w:val="24"/>
        </w:rPr>
        <w:t>varied among meadows, though this variation was not explained by biotic or abiotic factors. Community similarity within and across meadows increased from May to August</w:t>
      </w:r>
      <w:r w:rsidR="00356781">
        <w:rPr>
          <w:rFonts w:ascii="Arial" w:hAnsi="Arial" w:cs="Arial"/>
          <w:sz w:val="24"/>
          <w:szCs w:val="24"/>
        </w:rPr>
        <w:t xml:space="preserve">.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C62A55">
        <w:rPr>
          <w:rFonts w:ascii="Arial" w:hAnsi="Arial" w:cs="Arial"/>
          <w:sz w:val="24"/>
          <w:szCs w:val="24"/>
        </w:rPr>
        <w:t xml:space="preserve">landscape scale </w:t>
      </w:r>
      <w:r w:rsidR="00356781">
        <w:rPr>
          <w:rFonts w:ascii="Arial" w:hAnsi="Arial" w:cs="Arial"/>
          <w:sz w:val="24"/>
          <w:szCs w:val="24"/>
        </w:rPr>
        <w:t>metacommunity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238E7757"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landscape management and biodiversity conservation. In </w:t>
      </w:r>
      <w:r w:rsidR="0047435E">
        <w:rPr>
          <w:rFonts w:ascii="Arial" w:eastAsia="Times New Roman" w:hAnsi="Arial" w:cs="Arial"/>
          <w:color w:val="000000"/>
          <w:sz w:val="24"/>
          <w:szCs w:val="24"/>
          <w:lang w:val="en-US"/>
        </w:rPr>
        <w:t xml:space="preserve">high biodiversity </w:t>
      </w:r>
      <w:r w:rsidR="00CA2D2E" w:rsidRPr="00917A7D">
        <w:rPr>
          <w:rFonts w:ascii="Arial" w:eastAsia="Times New Roman" w:hAnsi="Arial" w:cs="Arial"/>
          <w:color w:val="000000"/>
          <w:sz w:val="24"/>
          <w:szCs w:val="24"/>
          <w:lang w:val="en-US"/>
        </w:rPr>
        <w:t xml:space="preserve">coastal marine habitats,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While a spatially discrete habitat patch such as a seagrass meadow or a kelp bed may appear to host a complete or representative local faunal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00CA2D2E" w:rsidRPr="00917A7D">
        <w:rPr>
          <w:rFonts w:ascii="Arial" w:eastAsia="Times New Roman" w:hAnsi="Arial" w:cs="Arial"/>
          <w:color w:val="000000"/>
          <w:sz w:val="24"/>
          <w:szCs w:val="24"/>
          <w:lang w:val="en-US"/>
        </w:rPr>
        <w:t xml:space="preserve"> </w:t>
      </w:r>
      <w:r w:rsidR="00400786">
        <w:rPr>
          <w:rFonts w:ascii="Arial" w:eastAsia="Times New Roman" w:hAnsi="Arial" w:cs="Arial"/>
          <w:color w:val="000000"/>
          <w:sz w:val="24"/>
          <w:szCs w:val="24"/>
          <w:lang w:val="en-US"/>
        </w:rPr>
        <w:t xml:space="preserve">foundation </w:t>
      </w:r>
      <w:r w:rsidR="00CA2D2E" w:rsidRPr="00917A7D">
        <w:rPr>
          <w:rFonts w:ascii="Arial" w:eastAsia="Times New Roman" w:hAnsi="Arial" w:cs="Arial"/>
          <w:color w:val="000000"/>
          <w:sz w:val="24"/>
          <w:szCs w:val="24"/>
          <w:lang w:val="en-US"/>
        </w:rPr>
        <w:t>species</w:t>
      </w:r>
      <w:r w:rsidR="00964AA9">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p>
    <w:p w14:paraId="3CAD2775" w14:textId="37C1B070"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w:t>
      </w:r>
      <w:r w:rsidR="00BA1100">
        <w:rPr>
          <w:rFonts w:ascii="Arial" w:eastAsia="Times New Roman" w:hAnsi="Arial" w:cs="Arial"/>
          <w:color w:val="000000"/>
          <w:sz w:val="24"/>
          <w:szCs w:val="24"/>
          <w:lang w:val="en-US"/>
        </w:rPr>
        <w:t xml:space="preserve">explore potential </w:t>
      </w:r>
      <w:proofErr w:type="spellStart"/>
      <w:r w:rsidR="00BA1100">
        <w:rPr>
          <w:rFonts w:ascii="Arial" w:eastAsia="Times New Roman" w:hAnsi="Arial" w:cs="Arial"/>
          <w:color w:val="000000"/>
          <w:sz w:val="24"/>
          <w:szCs w:val="24"/>
          <w:lang w:val="en-US"/>
        </w:rPr>
        <w:t>metacommunity</w:t>
      </w:r>
      <w:proofErr w:type="spellEnd"/>
      <w:r w:rsidR="00BA1100">
        <w:rPr>
          <w:rFonts w:ascii="Arial" w:eastAsia="Times New Roman" w:hAnsi="Arial" w:cs="Arial"/>
          <w:color w:val="000000"/>
          <w:sz w:val="24"/>
          <w:szCs w:val="24"/>
          <w:lang w:val="en-US"/>
        </w:rPr>
        <w:t xml:space="preserve"> structure among eelgrass-associated </w:t>
      </w:r>
      <w:proofErr w:type="spellStart"/>
      <w:r w:rsidR="00BA1100">
        <w:rPr>
          <w:rFonts w:ascii="Arial" w:eastAsia="Times New Roman" w:hAnsi="Arial" w:cs="Arial"/>
          <w:color w:val="000000"/>
          <w:sz w:val="24"/>
          <w:szCs w:val="24"/>
          <w:lang w:val="en-US"/>
        </w:rPr>
        <w:t>epifaunal</w:t>
      </w:r>
      <w:proofErr w:type="spellEnd"/>
      <w:r w:rsidR="00BA1100">
        <w:rPr>
          <w:rFonts w:ascii="Arial" w:eastAsia="Times New Roman" w:hAnsi="Arial" w:cs="Arial"/>
          <w:color w:val="000000"/>
          <w:sz w:val="24"/>
          <w:szCs w:val="24"/>
          <w:lang w:val="en-US"/>
        </w:rPr>
        <w:t xml:space="preserve"> species as a first step to assess the appropriate spatial scale for understanding how eelgrass meadows support biodiversity and its associated ecosystem functions. Specifically, our aim was to</w:t>
      </w:r>
      <w:r w:rsidRPr="00917A7D">
        <w:rPr>
          <w:rFonts w:ascii="Arial" w:eastAsia="Times New Roman" w:hAnsi="Arial" w:cs="Arial"/>
          <w:color w:val="000000"/>
          <w:sz w:val="24"/>
          <w:szCs w:val="24"/>
          <w:lang w:val="en-US"/>
        </w:rPr>
        <w:t xml:space="preserve"> faunal biodiversity across spatial scales in a seagrass meadow seascape to determine whether individual meadows, or a set of meadows, represent meaningful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biodiversity is </w:t>
      </w:r>
      <w:r w:rsidR="00B72810">
        <w:rPr>
          <w:rFonts w:ascii="Arial" w:eastAsia="Times New Roman" w:hAnsi="Arial" w:cs="Arial"/>
          <w:color w:val="000000"/>
          <w:sz w:val="24"/>
          <w:szCs w:val="24"/>
          <w:lang w:val="en-US"/>
        </w:rPr>
        <w:t>influenced by</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spatial scales of ecological processes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 xml:space="preserve">(Leibold et al. 2004, Ricklefs 2004, Boström et al. </w:t>
      </w:r>
      <w:r w:rsidR="00ED2215" w:rsidRPr="00ED2215">
        <w:rPr>
          <w:rFonts w:ascii="Arial" w:eastAsia="Times New Roman" w:hAnsi="Arial" w:cs="Arial"/>
          <w:noProof/>
          <w:color w:val="000000"/>
          <w:sz w:val="24"/>
          <w:szCs w:val="24"/>
          <w:lang w:val="en-US"/>
        </w:rPr>
        <w:lastRenderedPageBreak/>
        <w:t>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plant-scale biotic interactions (predation, competition, facilitation, resource provision) and abiotic conditions (temperature,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filter species from the regional pool to a subset of regional diversity, called 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and Veech 2006, Sanders et al. 2007)", "plainTextFormattedCitation" : "(DeTroch et al. 2001, Crist and Veech 2006, Sanders et al. 2007)", "previouslyFormattedCitation" : "(DeTroch et al. 2001, Crist and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(DeTroch et al. 2001, Crist and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w:t>
      </w:r>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530D26">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"manualFormatting" : "(Henriques-Silva et al 2013,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Henriques-Silva et al 2013, </w:t>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2EE4285F" w14:textId="1F42C6E6" w:rsidR="00CA2D2E" w:rsidRPr="008F5158" w:rsidRDefault="00BA110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Eelgrass-associated faunal </w:t>
      </w:r>
      <w:r w:rsidR="00CA2D2E" w:rsidRPr="00917A7D">
        <w:rPr>
          <w:rFonts w:ascii="Arial" w:eastAsia="Times New Roman" w:hAnsi="Arial" w:cs="Arial"/>
          <w:color w:val="000000"/>
          <w:sz w:val="24"/>
          <w:szCs w:val="24"/>
          <w:lang w:val="en-US"/>
        </w:rPr>
        <w:t xml:space="preserve">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and Duarte 2000, Bostr\u00f6m et al. 2006, Yamada et al. 2007, Carr et al. 2011, Barnes and Ellwood 2012, Barnes 2013)", "plainTextFormattedCitation" : "(Hemminga and Duarte 2000, Bostr\u00f6m et al. 2006, Yamada et al. 2007, Carr et al. 2011, Barnes and Ellwood 2012, Barnes 2013)", "previouslyFormattedCitation" : "(Hemminga and Duarte 2000, Bostr\u00f6m et al. 2006, Yamada et al. 2007, Carr et al. 2011, Barnes and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(Hemminga and Duarte 2000, Boström et al. 2006, Yamada et al. 2007, Carr et al. 2011, Barnes and Ellwood 2012, Barnes 2013)</w:t>
      </w:r>
      <w:r w:rsidR="009C32B8">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Within meadows, alpha diversity at fine scales (0.5 – 1 m</w:t>
      </w:r>
      <w:r w:rsidR="00CA2D2E" w:rsidRPr="008F5158">
        <w:rPr>
          <w:rFonts w:ascii="Arial" w:eastAsia="Times New Roman" w:hAnsi="Arial" w:cs="Arial"/>
          <w:color w:val="000000"/>
          <w:sz w:val="24"/>
          <w:szCs w:val="24"/>
          <w:vertAlign w:val="superscript"/>
          <w:lang w:val="en-US"/>
        </w:rPr>
        <w:t>2</w:t>
      </w:r>
      <w:r w:rsidR="00CA2D2E"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w:t>
      </w:r>
      <w:r w:rsidR="00CB017B">
        <w:rPr>
          <w:rFonts w:ascii="Arial" w:eastAsia="Times New Roman" w:hAnsi="Arial" w:cs="Arial"/>
          <w:color w:val="000000"/>
          <w:sz w:val="24"/>
          <w:szCs w:val="24"/>
          <w:lang w:val="en-US"/>
        </w:rPr>
        <w:t xml:space="preserve"> patches within the same meadow</w:t>
      </w:r>
      <w:r w:rsidR="00F93AEE" w:rsidRPr="008F5158">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and Ellwood 2012, Barnes 2013)", "plainTextFormattedCitation" : "(Carr et al. 2011, Barnes and Ellwood 2012, Barnes 2013)", "previouslyFormattedCitation" : "(Carr et al. 2011,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(Carr et al. 2011, Barnes and Ellwood 2012, Barnes 2013)</w:t>
      </w:r>
      <w:r w:rsidR="00125142">
        <w:rPr>
          <w:rFonts w:ascii="Arial" w:eastAsia="Times New Roman" w:hAnsi="Arial" w:cs="Arial"/>
          <w:color w:val="000000"/>
          <w:sz w:val="24"/>
          <w:szCs w:val="24"/>
          <w:lang w:val="en-US"/>
        </w:rPr>
        <w:fldChar w:fldCharType="end"/>
      </w:r>
      <w:r w:rsidR="00CA2D2E" w:rsidRPr="008F5158">
        <w:rPr>
          <w:rFonts w:ascii="Arial" w:eastAsia="Times New Roman" w:hAnsi="Arial" w:cs="Arial"/>
          <w:color w:val="000000"/>
          <w:sz w:val="24"/>
          <w:szCs w:val="24"/>
          <w:lang w:val="en-US"/>
        </w:rPr>
        <w:t xml:space="preserve">. This pattern suggests that </w:t>
      </w:r>
      <w:r>
        <w:rPr>
          <w:rFonts w:ascii="Arial" w:eastAsia="Times New Roman" w:hAnsi="Arial" w:cs="Arial"/>
          <w:color w:val="000000"/>
          <w:sz w:val="24"/>
          <w:szCs w:val="24"/>
          <w:lang w:val="en-US"/>
        </w:rPr>
        <w:t>compositional differences (</w:t>
      </w:r>
      <w:r w:rsidR="00CA2D2E" w:rsidRPr="008F5158">
        <w:rPr>
          <w:rFonts w:ascii="Arial" w:eastAsia="Times New Roman" w:hAnsi="Arial" w:cs="Arial"/>
          <w:color w:val="000000"/>
          <w:sz w:val="24"/>
          <w:szCs w:val="24"/>
          <w:lang w:val="en-US"/>
        </w:rPr>
        <w:t>beta diversity</w:t>
      </w:r>
      <w:r>
        <w:rPr>
          <w:rFonts w:ascii="Arial" w:eastAsia="Times New Roman" w:hAnsi="Arial" w:cs="Arial"/>
          <w:color w:val="000000"/>
          <w:sz w:val="24"/>
          <w:szCs w:val="24"/>
          <w:lang w:val="en-US"/>
        </w:rPr>
        <w:t>)</w:t>
      </w:r>
      <w:r w:rsidR="00CA2D2E" w:rsidRPr="008F5158">
        <w:rPr>
          <w:rFonts w:ascii="Arial" w:eastAsia="Times New Roman" w:hAnsi="Arial" w:cs="Arial"/>
          <w:color w:val="000000"/>
          <w:sz w:val="24"/>
          <w:szCs w:val="24"/>
          <w:lang w:val="en-US"/>
        </w:rPr>
        <w:t xml:space="preserve"> should be high and a relatively important component of seagrass associated 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xml:space="preserve">, few studies </w:t>
      </w:r>
      <w:r>
        <w:rPr>
          <w:rFonts w:ascii="Arial" w:eastAsia="Times New Roman" w:hAnsi="Arial" w:cs="Arial"/>
          <w:color w:val="000000"/>
          <w:sz w:val="24"/>
          <w:szCs w:val="24"/>
          <w:lang w:val="en-US"/>
        </w:rPr>
        <w:t xml:space="preserve">specifically </w:t>
      </w:r>
      <w:r w:rsidR="00CB017B">
        <w:rPr>
          <w:rFonts w:ascii="Arial" w:eastAsia="Times New Roman" w:hAnsi="Arial" w:cs="Arial"/>
          <w:color w:val="000000"/>
          <w:sz w:val="24"/>
          <w:szCs w:val="24"/>
          <w:lang w:val="en-US"/>
        </w:rPr>
        <w:t>assess beta diversity</w:t>
      </w:r>
      <w:r w:rsidR="00CA2D2E"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Pr>
          <w:rFonts w:ascii="Arial" w:eastAsia="Times New Roman" w:hAnsi="Arial" w:cs="Arial"/>
          <w:color w:val="000000"/>
          <w:sz w:val="24"/>
          <w:szCs w:val="24"/>
          <w:lang w:val="en-US"/>
        </w:rPr>
        <w:t>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w:t>
      </w:r>
      <w:r w:rsidR="00CB017B" w:rsidRPr="008F5158">
        <w:rPr>
          <w:rFonts w:ascii="Arial" w:eastAsia="Times New Roman" w:hAnsi="Arial" w:cs="Arial"/>
          <w:color w:val="000000"/>
          <w:sz w:val="24"/>
          <w:szCs w:val="24"/>
          <w:lang w:val="en-US"/>
        </w:rPr>
        <w:lastRenderedPageBreak/>
        <w:t xml:space="preserve">salinity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many cases diversity patterns are </w:t>
      </w:r>
      <w:r w:rsidR="00CA2D2E"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036A1FAD"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Here, we</w:t>
      </w:r>
      <w:r w:rsidR="00F94BFD">
        <w:rPr>
          <w:rFonts w:ascii="Arial" w:eastAsia="Times New Roman" w:hAnsi="Arial" w:cs="Arial"/>
          <w:color w:val="000000"/>
          <w:sz w:val="24"/>
          <w:szCs w:val="24"/>
          <w:lang w:val="en-US"/>
        </w:rPr>
        <w:t xml:space="preserve"> build on </w:t>
      </w:r>
      <w:r w:rsidR="00B72810">
        <w:rPr>
          <w:rFonts w:ascii="Arial" w:eastAsia="Times New Roman" w:hAnsi="Arial" w:cs="Arial"/>
          <w:color w:val="000000"/>
          <w:sz w:val="24"/>
          <w:szCs w:val="24"/>
          <w:lang w:val="en-US"/>
        </w:rPr>
        <w:t>previous</w:t>
      </w:r>
      <w:r w:rsidR="00E5069E">
        <w:rPr>
          <w:rFonts w:ascii="Arial" w:eastAsia="Times New Roman" w:hAnsi="Arial" w:cs="Arial"/>
          <w:color w:val="000000"/>
          <w:sz w:val="24"/>
          <w:szCs w:val="24"/>
          <w:lang w:val="en-US"/>
        </w:rPr>
        <w:t xml:space="preserv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(beta diversity) disting</w:t>
      </w:r>
      <w:r w:rsidR="007A06EE">
        <w:rPr>
          <w:rFonts w:ascii="Arial" w:hAnsi="Arial" w:cs="Arial"/>
          <w:sz w:val="24"/>
          <w:szCs w:val="24"/>
        </w:rPr>
        <w:t xml:space="preserve">uish meadows within a </w:t>
      </w:r>
      <w:r w:rsidR="007A06EE" w:rsidRPr="007A06EE">
        <w:rPr>
          <w:rFonts w:ascii="Arial" w:hAnsi="Arial" w:cs="Arial"/>
          <w:sz w:val="24"/>
          <w:szCs w:val="24"/>
        </w:rPr>
        <w:t>seascape</w:t>
      </w:r>
      <w:r w:rsidR="00BA1100">
        <w:rPr>
          <w:rFonts w:ascii="Arial" w:hAnsi="Arial" w:cs="Arial"/>
          <w:sz w:val="24"/>
          <w:szCs w:val="24"/>
        </w:rPr>
        <w:t xml:space="preserve"> and provide insight as to potential importance of abiotic factors and spatially structured community dynamics in driving regional-scale faunal diversity patterns</w:t>
      </w:r>
      <w:r w:rsidR="007A06EE" w:rsidRPr="007A06EE">
        <w:rPr>
          <w:rFonts w:ascii="Arial" w:hAnsi="Arial" w:cs="Arial"/>
          <w:sz w:val="24"/>
          <w:szCs w:val="24"/>
        </w:rPr>
        <w:t xml:space="preserve">. </w:t>
      </w:r>
      <w:r w:rsidR="007A06EE" w:rsidRPr="002D33AC">
        <w:rPr>
          <w:rFonts w:ascii="Arial" w:hAnsi="Arial" w:cs="Arial"/>
          <w:sz w:val="24"/>
          <w:szCs w:val="24"/>
        </w:rPr>
        <w:t>Specifically, 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 xml:space="preserve">(plant-scale) epifaunal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is constant</w:t>
      </w:r>
      <w:r w:rsidR="00F153D1" w:rsidRPr="002D33AC">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r w:rsidR="008F5158" w:rsidRPr="00110CB3">
        <w:rPr>
          <w:rFonts w:ascii="Arial" w:eastAsia="Times New Roman" w:hAnsi="Arial" w:cs="Arial"/>
          <w:color w:val="000000"/>
          <w:sz w:val="24"/>
          <w:szCs w:val="24"/>
          <w:lang w:val="en-US"/>
        </w:rPr>
        <w:t>systematically</w:t>
      </w:r>
      <w:r w:rsidR="008F5158" w:rsidRPr="002D33AC">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 xml:space="preserve">over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proofErr w:type="spellStart"/>
      <w:r w:rsidRPr="002D33AC">
        <w:rPr>
          <w:rFonts w:ascii="Arial" w:eastAsia="Times New Roman" w:hAnsi="Arial" w:cs="Arial"/>
          <w:color w:val="000000"/>
          <w:sz w:val="24"/>
          <w:szCs w:val="24"/>
          <w:lang w:val="en-US"/>
        </w:rPr>
        <w:t>i</w:t>
      </w:r>
      <w:proofErr w:type="spellEnd"/>
      <w:r w:rsidRPr="002D33AC">
        <w:rPr>
          <w:rFonts w:ascii="Arial" w:eastAsia="Times New Roman" w:hAnsi="Arial" w:cs="Arial"/>
          <w:color w:val="000000"/>
          <w:sz w:val="24"/>
          <w:szCs w:val="24"/>
          <w:lang w:val="en-US"/>
        </w:rPr>
        <w:t xml:space="preserve">) local filtering of species </w:t>
      </w:r>
      <w:r w:rsidRPr="00040F01">
        <w:rPr>
          <w:rFonts w:ascii="Arial" w:eastAsia="Times New Roman" w:hAnsi="Arial" w:cs="Arial"/>
          <w:color w:val="000000"/>
          <w:sz w:val="24"/>
          <w:szCs w:val="24"/>
          <w:lang w:val="en-US"/>
        </w:rPr>
        <w:t>based on abiotic conditions, or ii) metacommunity-scale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r w:rsidR="00B72810">
        <w:rPr>
          <w:rFonts w:ascii="Arial" w:eastAsia="Times New Roman" w:hAnsi="Arial" w:cs="Arial"/>
          <w:color w:val="000000"/>
          <w:sz w:val="24"/>
          <w:szCs w:val="24"/>
          <w:lang w:val="en-US"/>
        </w:rPr>
        <w:t>are</w:t>
      </w:r>
      <w:r w:rsidR="00F153D1">
        <w:rPr>
          <w:rFonts w:ascii="Arial" w:eastAsia="Times New Roman" w:hAnsi="Arial" w:cs="Arial"/>
          <w:color w:val="000000"/>
          <w:sz w:val="24"/>
          <w:szCs w:val="24"/>
          <w:lang w:val="en-US"/>
        </w:rPr>
        <w:t xml:space="preserve"> </w:t>
      </w:r>
      <w:r w:rsidR="00F94BFD" w:rsidRPr="002D33AC">
        <w:rPr>
          <w:rFonts w:ascii="Arial" w:eastAsia="Times New Roman" w:hAnsi="Arial" w:cs="Arial"/>
          <w:color w:val="000000"/>
          <w:sz w:val="24"/>
          <w:szCs w:val="24"/>
          <w:lang w:val="en-US"/>
        </w:rPr>
        <w:t>stable over time, or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 xml:space="preserve">used a </w:t>
      </w:r>
      <w:r w:rsidR="007238F9">
        <w:rPr>
          <w:rFonts w:ascii="Arial" w:eastAsia="Times New Roman" w:hAnsi="Arial" w:cs="Arial"/>
          <w:color w:val="000000"/>
          <w:sz w:val="24"/>
          <w:szCs w:val="24"/>
          <w:lang w:val="en-US"/>
        </w:rPr>
        <w:t>nested</w:t>
      </w:r>
      <w:r w:rsidR="00895B04">
        <w:rPr>
          <w:rFonts w:ascii="Arial" w:eastAsia="Times New Roman" w:hAnsi="Arial" w:cs="Arial"/>
          <w:color w:val="000000"/>
          <w:sz w:val="24"/>
          <w:szCs w:val="24"/>
          <w:lang w:val="en-US"/>
        </w:rPr>
        <w:t xml:space="preserve"> sampling design to quantify</w:t>
      </w:r>
      <w:r w:rsidRPr="00917A7D">
        <w:rPr>
          <w:rFonts w:ascii="Arial" w:eastAsia="Times New Roman" w:hAnsi="Arial" w:cs="Arial"/>
          <w:color w:val="000000"/>
          <w:sz w:val="24"/>
          <w:szCs w:val="24"/>
          <w:lang w:val="en-US"/>
        </w:rPr>
        <w:t xml:space="preserve"> spatial structure in seagrass-associated epifaunal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55E486B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proofErr w:type="spellStart"/>
      <w:r w:rsidRPr="00321A4E">
        <w:rPr>
          <w:rFonts w:ascii="Arial" w:eastAsia="Times New Roman" w:hAnsi="Arial" w:cs="Arial"/>
          <w:i/>
          <w:color w:val="000000"/>
          <w:sz w:val="24"/>
          <w:szCs w:val="24"/>
          <w:lang w:val="en-US"/>
        </w:rPr>
        <w:t>Zostera</w:t>
      </w:r>
      <w:proofErr w:type="spellEnd"/>
      <w:r w:rsidRPr="00321A4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w:t>
      </w:r>
      <w:r w:rsidRPr="00321A4E">
        <w:rPr>
          <w:rFonts w:ascii="Arial" w:eastAsia="Times New Roman" w:hAnsi="Arial" w:cs="Arial"/>
          <w:color w:val="000000"/>
          <w:sz w:val="24"/>
          <w:szCs w:val="24"/>
          <w:lang w:val="en-US"/>
        </w:rPr>
        <w:lastRenderedPageBreak/>
        <w:t>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 xml:space="preserve">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proofErr w:type="spellStart"/>
      <w:r w:rsidR="00F153D1">
        <w:rPr>
          <w:rFonts w:ascii="Arial" w:eastAsia="Times New Roman" w:hAnsi="Arial" w:cs="Arial"/>
          <w:i/>
          <w:color w:val="000000"/>
          <w:sz w:val="24"/>
          <w:szCs w:val="24"/>
          <w:lang w:val="en-US"/>
        </w:rPr>
        <w:t>Zostera</w:t>
      </w:r>
      <w:proofErr w:type="spellEnd"/>
      <w:r w:rsidR="0051274C" w:rsidRPr="0085173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like other seagrasses, hosts a rich faunal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that 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19871871"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area </w:t>
      </w:r>
      <w:r w:rsidR="00AB541C">
        <w:rPr>
          <w:rFonts w:ascii="Arial" w:eastAsia="Times New Roman" w:hAnsi="Arial" w:cs="Arial"/>
          <w:color w:val="000000"/>
          <w:sz w:val="24"/>
          <w:szCs w:val="24"/>
          <w:lang w:val="en-US"/>
        </w:rPr>
        <w:t>index (LAI)</w:t>
      </w:r>
      <w:r w:rsidR="00C4247B" w:rsidRPr="00321A4E">
        <w:rPr>
          <w:rFonts w:ascii="Arial" w:eastAsia="Times New Roman" w:hAnsi="Arial" w:cs="Arial"/>
          <w:color w:val="000000"/>
          <w:sz w:val="24"/>
          <w:szCs w:val="24"/>
          <w:lang w:val="en-US"/>
        </w:rPr>
        <w:t xml:space="preserve">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at each </w:t>
      </w:r>
      <w:r w:rsidR="0067294D">
        <w:rPr>
          <w:rFonts w:ascii="Arial" w:eastAsia="Times New Roman" w:hAnsi="Arial" w:cs="Arial"/>
          <w:color w:val="000000"/>
          <w:sz w:val="24"/>
          <w:szCs w:val="24"/>
          <w:lang w:val="en-US"/>
        </w:rPr>
        <w:t>site concurrent with epifaunal sampling</w:t>
      </w:r>
      <w:r w:rsidR="00C4247B" w:rsidRPr="00321A4E">
        <w:rPr>
          <w:rFonts w:ascii="Arial" w:eastAsia="Times New Roman" w:hAnsi="Arial" w:cs="Arial"/>
          <w:color w:val="000000"/>
          <w:sz w:val="24"/>
          <w:szCs w:val="24"/>
          <w:lang w:val="en-US"/>
        </w:rPr>
        <w:t xml:space="preserve"> </w:t>
      </w:r>
      <w:r w:rsidR="0067294D">
        <w:rPr>
          <w:rFonts w:ascii="Arial" w:eastAsia="Times New Roman" w:hAnsi="Arial" w:cs="Arial"/>
          <w:color w:val="000000"/>
          <w:sz w:val="24"/>
          <w:szCs w:val="24"/>
          <w:lang w:val="en-US"/>
        </w:rPr>
        <w:t>(Figure 1</w:t>
      </w:r>
      <w:r w:rsidR="00700C7A">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commentRangeStart w:id="1"/>
      <w:ins w:id="2" w:author="Carolyn Prentice" w:date="2017-03-23T09:55:00Z">
        <w:r w:rsidR="00E62959">
          <w:rPr>
            <w:rFonts w:ascii="Arial" w:eastAsia="Times New Roman" w:hAnsi="Arial" w:cs="Arial"/>
            <w:color w:val="000000"/>
            <w:sz w:val="24"/>
            <w:szCs w:val="24"/>
            <w:lang w:val="en-US"/>
          </w:rPr>
          <w:t>For all meadows in all time periods</w:t>
        </w:r>
        <w:commentRangeEnd w:id="1"/>
        <w:r w:rsidR="00E62959">
          <w:rPr>
            <w:rStyle w:val="CommentReference"/>
          </w:rPr>
          <w:commentReference w:id="1"/>
        </w:r>
        <w:r w:rsidR="00E62959">
          <w:rPr>
            <w:rFonts w:ascii="Arial" w:eastAsia="Times New Roman" w:hAnsi="Arial" w:cs="Arial"/>
            <w:color w:val="000000"/>
            <w:sz w:val="24"/>
            <w:szCs w:val="24"/>
            <w:lang w:val="en-US"/>
          </w:rPr>
          <w:t>, w</w:t>
        </w:r>
      </w:ins>
      <w:commentRangeStart w:id="3"/>
      <w:commentRangeStart w:id="4"/>
      <w:r w:rsidR="00C4247B" w:rsidRPr="00321A4E">
        <w:rPr>
          <w:rFonts w:ascii="Arial" w:eastAsia="Times New Roman" w:hAnsi="Arial" w:cs="Arial"/>
          <w:color w:val="000000"/>
          <w:sz w:val="24"/>
          <w:szCs w:val="24"/>
          <w:lang w:val="en-US"/>
        </w:rPr>
        <w:t>e removed, dried and weighed eelgrass and its associated epiphytes, and standardized epiphyte mass to eelgrass mass</w:t>
      </w:r>
      <w:commentRangeEnd w:id="3"/>
      <w:r w:rsidR="003F1471">
        <w:rPr>
          <w:rStyle w:val="CommentReference"/>
        </w:rPr>
        <w:commentReference w:id="3"/>
      </w:r>
      <w:commentRangeEnd w:id="4"/>
      <w:r w:rsidR="007E4540">
        <w:rPr>
          <w:rStyle w:val="CommentReference"/>
        </w:rPr>
        <w:commentReference w:id="4"/>
      </w:r>
      <w:r w:rsidR="00C4247B" w:rsidRPr="00321A4E">
        <w:rPr>
          <w:rFonts w:ascii="Arial" w:eastAsia="Times New Roman" w:hAnsi="Arial" w:cs="Arial"/>
          <w:color w:val="000000"/>
          <w:sz w:val="24"/>
          <w:szCs w:val="24"/>
          <w:lang w:val="en-US"/>
        </w:rPr>
        <w:t xml:space="preserve">. </w:t>
      </w:r>
      <w:commentRangeStart w:id="5"/>
      <w:r w:rsidR="00E62959">
        <w:rPr>
          <w:rFonts w:ascii="Arial" w:eastAsia="Times New Roman" w:hAnsi="Arial" w:cs="Arial"/>
          <w:color w:val="000000"/>
          <w:sz w:val="24"/>
          <w:szCs w:val="24"/>
          <w:lang w:val="en-US"/>
        </w:rPr>
        <w:t xml:space="preserve">Additionally, we sampled epiphytes more thoroughly at three sites during low-tide periods (&lt; 0.5m) in mid and late summer, by collecting 15 shoots per meadow from three tidal heights. We separated bladed epiphytes from periphyton and again standardized epiphyte mass to eelgrass mass. </w:t>
      </w:r>
      <w:r w:rsidR="00C4247B" w:rsidRPr="00321A4E">
        <w:rPr>
          <w:rFonts w:ascii="Arial" w:eastAsia="Times New Roman" w:hAnsi="Arial" w:cs="Arial"/>
          <w:color w:val="000000"/>
          <w:sz w:val="24"/>
          <w:szCs w:val="24"/>
          <w:lang w:val="en-US"/>
        </w:rPr>
        <w:t xml:space="preserve"> </w:t>
      </w:r>
      <w:commentRangeEnd w:id="5"/>
      <w:r w:rsidR="00E62959">
        <w:rPr>
          <w:rStyle w:val="CommentReference"/>
        </w:rPr>
        <w:commentReference w:id="5"/>
      </w:r>
      <w:r w:rsidR="00C4247B" w:rsidRPr="00321A4E">
        <w:rPr>
          <w:rFonts w:ascii="Arial" w:eastAsia="Times New Roman" w:hAnsi="Arial" w:cs="Arial"/>
          <w:color w:val="000000"/>
          <w:sz w:val="24"/>
          <w:szCs w:val="24"/>
          <w:lang w:val="en-US"/>
        </w:rPr>
        <w:t xml:space="preserve">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4A8414E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w:t>
      </w:r>
      <w:commentRangeStart w:id="6"/>
      <w:r w:rsidRPr="00321A4E">
        <w:rPr>
          <w:rFonts w:ascii="Arial" w:eastAsia="Times New Roman" w:hAnsi="Arial" w:cs="Arial"/>
          <w:color w:val="000000"/>
          <w:sz w:val="24"/>
          <w:szCs w:val="24"/>
          <w:lang w:val="en-US"/>
        </w:rPr>
        <w:t>days</w:t>
      </w:r>
      <w:commentRangeEnd w:id="6"/>
      <w:r w:rsidR="0067294D">
        <w:rPr>
          <w:rStyle w:val="CommentReference"/>
        </w:rPr>
        <w:commentReference w:id="6"/>
      </w:r>
      <w:r w:rsidRPr="00321A4E">
        <w:rPr>
          <w:rFonts w:ascii="Arial" w:eastAsia="Times New Roman" w:hAnsi="Arial" w:cs="Arial"/>
          <w:color w:val="000000"/>
          <w:sz w:val="24"/>
          <w:szCs w:val="24"/>
          <w:lang w:val="en-US"/>
        </w:rPr>
        <w:t>,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in the watershed of each meadow</w:t>
      </w:r>
      <w:r w:rsidRPr="00321A4E">
        <w:rPr>
          <w:rFonts w:ascii="Arial" w:eastAsia="Times New Roman" w:hAnsi="Arial" w:cs="Arial"/>
          <w:color w:val="000000"/>
          <w:sz w:val="24"/>
          <w:szCs w:val="24"/>
          <w:lang w:val="en-US"/>
        </w:rPr>
        <w:t>. Position was estimated as linear distance in kilometers from the nearest freshwater source (Sarita</w:t>
      </w:r>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r w:rsidRPr="00321A4E">
        <w:rPr>
          <w:rFonts w:ascii="Arial" w:eastAsia="Times New Roman" w:hAnsi="Arial" w:cs="Arial"/>
          <w:color w:val="000000"/>
          <w:sz w:val="24"/>
          <w:szCs w:val="24"/>
          <w:lang w:val="en-US"/>
        </w:rPr>
        <w:t xml:space="preserve">). </w:t>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3449C1" w:rsidRPr="00321A4E">
        <w:rPr>
          <w:rFonts w:ascii="Arial" w:eastAsia="Times New Roman" w:hAnsi="Arial" w:cs="Arial"/>
          <w:color w:val="000000"/>
          <w:sz w:val="24"/>
          <w:szCs w:val="24"/>
          <w:lang w:val="en-US"/>
        </w:rPr>
        <w:t>fetch</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in 10</w:t>
      </w:r>
      <w:r w:rsidR="003449C1" w:rsidRPr="00917A7D">
        <w:rPr>
          <w:rFonts w:ascii="Arial" w:eastAsia="Times New Roman" w:hAnsi="Arial" w:cs="Arial"/>
          <w:color w:val="000000"/>
          <w:sz w:val="24"/>
          <w:szCs w:val="24"/>
          <w:lang w:val="en-US"/>
        </w:rPr>
        <w:t xml:space="preserve"> degree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01468C32"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around a central reference point at a distance of 1-2 m so that seagrass removed at one time period would not impact the density of seagrass and associated epifaunal at subsequent samplings. </w:t>
      </w:r>
      <w:r w:rsidRPr="00321A4E">
        <w:rPr>
          <w:rFonts w:ascii="Arial" w:eastAsia="Times New Roman" w:hAnsi="Arial" w:cs="Arial"/>
          <w:color w:val="000000"/>
          <w:sz w:val="24"/>
          <w:szCs w:val="24"/>
          <w:lang w:val="en-US"/>
        </w:rPr>
        <w:t xml:space="preserve">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250 µm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epifauna. All sampled areas were at least 1 m below lower low water large tide (LLWLT), </w:t>
      </w:r>
      <w:commentRangeStart w:id="7"/>
      <w:r w:rsidRPr="00321A4E">
        <w:rPr>
          <w:rFonts w:ascii="Arial" w:eastAsia="Times New Roman" w:hAnsi="Arial" w:cs="Arial"/>
          <w:color w:val="000000"/>
          <w:sz w:val="24"/>
          <w:szCs w:val="24"/>
          <w:lang w:val="en-US"/>
        </w:rPr>
        <w:t xml:space="preserve">and did not vary in depth by more than a meter at any </w:t>
      </w:r>
      <w:r w:rsidRPr="00321A4E">
        <w:rPr>
          <w:rFonts w:ascii="Arial" w:eastAsia="Times New Roman" w:hAnsi="Arial" w:cs="Arial"/>
          <w:color w:val="000000"/>
          <w:sz w:val="24"/>
          <w:szCs w:val="24"/>
          <w:lang w:val="en-US"/>
        </w:rPr>
        <w:lastRenderedPageBreak/>
        <w:t xml:space="preserve">given site. </w:t>
      </w:r>
      <w:commentRangeEnd w:id="7"/>
      <w:r w:rsidR="007238F9">
        <w:rPr>
          <w:rStyle w:val="CommentReference"/>
        </w:rPr>
        <w:commentReference w:id="7"/>
      </w:r>
      <w:r w:rsidRPr="00321A4E">
        <w:rPr>
          <w:rFonts w:ascii="Arial" w:eastAsia="Times New Roman" w:hAnsi="Arial" w:cs="Arial"/>
          <w:color w:val="000000"/>
          <w:sz w:val="24"/>
          <w:szCs w:val="24"/>
          <w:lang w:val="en-US"/>
        </w:rPr>
        <w:t xml:space="preserve">We collected samples using SCUBA, then transported </w:t>
      </w:r>
      <w:r w:rsidR="00C435BE">
        <w:rPr>
          <w:rFonts w:ascii="Arial" w:eastAsia="Times New Roman" w:hAnsi="Arial" w:cs="Arial"/>
          <w:color w:val="000000"/>
          <w:sz w:val="24"/>
          <w:szCs w:val="24"/>
          <w:lang w:val="en-US"/>
        </w:rPr>
        <w:t xml:space="preserve">them </w:t>
      </w:r>
      <w:r w:rsidRPr="00321A4E">
        <w:rPr>
          <w:rFonts w:ascii="Arial" w:eastAsia="Times New Roman" w:hAnsi="Arial" w:cs="Arial"/>
          <w:color w:val="000000"/>
          <w:sz w:val="24"/>
          <w:szCs w:val="24"/>
          <w:lang w:val="en-US"/>
        </w:rPr>
        <w:t xml:space="preserve">to the lab in seawater, where all invertebrates were removed and preserved in 70% </w:t>
      </w:r>
      <w:proofErr w:type="spellStart"/>
      <w:r w:rsidRPr="00321A4E">
        <w:rPr>
          <w:rFonts w:ascii="Arial" w:eastAsia="Times New Roman" w:hAnsi="Arial" w:cs="Arial"/>
          <w:color w:val="000000"/>
          <w:sz w:val="24"/>
          <w:szCs w:val="24"/>
          <w:lang w:val="en-US"/>
        </w:rPr>
        <w:t>EtOH</w:t>
      </w:r>
      <w:proofErr w:type="spellEnd"/>
      <w:r w:rsidRPr="00321A4E">
        <w:rPr>
          <w:rFonts w:ascii="Arial" w:eastAsia="Times New Roman" w:hAnsi="Arial" w:cs="Arial"/>
          <w:color w:val="000000"/>
          <w:sz w:val="24"/>
          <w:szCs w:val="24"/>
          <w:lang w:val="en-US"/>
        </w:rPr>
        <w:t xml:space="preserve"> within 24 hours of collection. </w:t>
      </w:r>
    </w:p>
    <w:p w14:paraId="158ED3F3" w14:textId="79020A52"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032E1">
        <w:rPr>
          <w:rFonts w:ascii="Arial" w:eastAsia="Times New Roman" w:hAnsi="Arial" w:cs="Arial"/>
          <w:color w:val="000000"/>
          <w:sz w:val="24"/>
          <w:szCs w:val="24"/>
          <w:lang w:val="en-US"/>
        </w:rPr>
        <w:t xml:space="preserve"> </w:t>
      </w:r>
      <w:r w:rsidR="003032E1" w:rsidRPr="00321A4E">
        <w:rPr>
          <w:rFonts w:ascii="Arial" w:eastAsia="Times New Roman" w:hAnsi="Arial" w:cs="Arial"/>
          <w:color w:val="000000"/>
          <w:sz w:val="24"/>
          <w:szCs w:val="24"/>
          <w:lang w:val="en-US"/>
        </w:rPr>
        <w:t>(Figure 1)</w:t>
      </w:r>
      <w:r w:rsidRPr="00321A4E">
        <w:rPr>
          <w:rFonts w:ascii="Arial" w:eastAsia="Times New Roman" w:hAnsi="Arial" w:cs="Arial"/>
          <w:color w:val="000000"/>
          <w:sz w:val="24"/>
          <w:szCs w:val="24"/>
          <w:lang w:val="en-US"/>
        </w:rPr>
        <w:t xml:space="preserve">.  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002A8A9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 xml:space="preserve">rder). </w:t>
      </w:r>
      <w:r w:rsidR="007238F9">
        <w:rPr>
          <w:rFonts w:ascii="Arial" w:eastAsia="Times New Roman" w:hAnsi="Arial" w:cs="Arial"/>
          <w:color w:val="000000"/>
          <w:sz w:val="24"/>
          <w:szCs w:val="24"/>
          <w:lang w:val="en-US"/>
        </w:rPr>
        <w:t>C</w:t>
      </w:r>
      <w:r w:rsidRPr="00321A4E">
        <w:rPr>
          <w:rFonts w:ascii="Arial" w:eastAsia="Times New Roman" w:hAnsi="Arial" w:cs="Arial"/>
          <w:color w:val="000000"/>
          <w:sz w:val="24"/>
          <w:szCs w:val="24"/>
          <w:lang w:val="en-US"/>
        </w:rPr>
        <w:t>onsequently</w:t>
      </w:r>
      <w:r w:rsidR="00233107">
        <w:rPr>
          <w:rFonts w:ascii="Arial" w:eastAsia="Times New Roman" w:hAnsi="Arial" w:cs="Arial"/>
          <w:color w:val="000000"/>
          <w:sz w:val="24"/>
          <w:szCs w:val="24"/>
          <w:lang w:val="en-US"/>
        </w:rPr>
        <w:t>,</w:t>
      </w:r>
      <w:r w:rsidR="007238F9">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6DC9D79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To estimate diversity within and among meadows, we created species-plot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multiple biodiversity metrics: species richness (number of species observed), their relative abundance, and the likelihood that additional taxa were present but unobserved in estimating and comparing biodiversity among samples and meadows. We estimated alpha</w:t>
      </w:r>
      <w:r w:rsidR="007238F9">
        <w:rPr>
          <w:rFonts w:ascii="Arial" w:eastAsia="Times New Roman" w:hAnsi="Arial" w:cs="Arial"/>
          <w:color w:val="000000"/>
          <w:sz w:val="24"/>
          <w:szCs w:val="24"/>
          <w:lang w:val="en-US"/>
        </w:rPr>
        <w:t xml:space="preserve"> (plot-scale)</w:t>
      </w:r>
      <w:r w:rsidRPr="00321A4E">
        <w:rPr>
          <w:rFonts w:ascii="Arial" w:eastAsia="Times New Roman" w:hAnsi="Arial" w:cs="Arial"/>
          <w:color w:val="000000"/>
          <w:sz w:val="24"/>
          <w:szCs w:val="24"/>
          <w:lang w:val="en-US"/>
        </w:rPr>
        <w:t xml:space="preserve">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The effective number of species (ENS) is derived from the probability of a</w:t>
      </w:r>
      <w:r w:rsidR="007238F9">
        <w:rPr>
          <w:rFonts w:ascii="Arial" w:eastAsia="Times New Roman" w:hAnsi="Arial" w:cs="Arial"/>
          <w:color w:val="000000"/>
          <w:sz w:val="24"/>
          <w:szCs w:val="24"/>
          <w:lang w:val="en-US"/>
        </w:rPr>
        <w:t xml:space="preserve">n interspecific encounter (PIE) </w:t>
      </w:r>
      <w:r w:rsidR="00A302AF" w:rsidRPr="00EC652E">
        <w:rPr>
          <w:rFonts w:ascii="Arial" w:eastAsia="Times New Roman" w:hAnsi="Arial" w:cs="Arial"/>
          <w:color w:val="000000"/>
          <w:sz w:val="24"/>
          <w:szCs w:val="24"/>
          <w:lang w:val="en-US"/>
        </w:rPr>
        <w:fldChar w:fldCharType="begin" w:fldLock="1"/>
      </w:r>
      <w:r w:rsidR="009C32B8" w:rsidRPr="00EC652E">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can be interpreted as the number of equally-abundant 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A302AF" w:rsidRPr="00EC652E">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t>
      </w:r>
    </w:p>
    <w:p w14:paraId="30170CD3" w14:textId="1C7B3B20"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(beta diversity)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E402CC" w:rsidRPr="00E402CC">
        <w:rPr>
          <w:rFonts w:ascii="Arial" w:eastAsia="Times New Roman" w:hAnsi="Arial" w:cs="Arial"/>
          <w:noProof/>
          <w:color w:val="000000"/>
          <w:sz w:val="24"/>
          <w:szCs w:val="24"/>
          <w:lang w:val="en-US"/>
        </w:rPr>
        <w:t>(Leibold and Mikkelson 2002, Presley et al. 2010)</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This allows comparison of plots to all other plots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w:t>
      </w:r>
      <w:r w:rsidR="00CE75D2" w:rsidRPr="00321A4E">
        <w:rPr>
          <w:rFonts w:ascii="Arial" w:eastAsia="Times New Roman" w:hAnsi="Arial" w:cs="Arial"/>
          <w:color w:val="000000"/>
          <w:sz w:val="24"/>
          <w:szCs w:val="24"/>
          <w:lang w:val="en-US"/>
        </w:rPr>
        <w:lastRenderedPageBreak/>
        <w:t xml:space="preserve">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proofErr w:type="spellStart"/>
      <w:r w:rsidR="00D91FEA" w:rsidRPr="00321A4E">
        <w:rPr>
          <w:rFonts w:ascii="Arial" w:eastAsia="Times New Roman" w:hAnsi="Arial" w:cs="Arial"/>
          <w:color w:val="000000"/>
          <w:sz w:val="24"/>
          <w:szCs w:val="24"/>
          <w:lang w:val="en-US"/>
        </w:rPr>
        <w:t>Raup</w:t>
      </w:r>
      <w:proofErr w:type="spellEnd"/>
      <w:r w:rsidR="00D91FEA" w:rsidRPr="00321A4E">
        <w:rPr>
          <w:rFonts w:ascii="Arial" w:eastAsia="Times New Roman" w:hAnsi="Arial" w:cs="Arial"/>
          <w:color w:val="000000"/>
          <w:sz w:val="24"/>
          <w:szCs w:val="24"/>
          <w:lang w:val="en-US"/>
        </w:rPr>
        <w:t xml:space="preserve">-Crick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137549">
        <w:rPr>
          <w:rFonts w:ascii="Arial" w:hAnsi="Arial" w:cs="Arial"/>
          <w:color w:val="000000"/>
          <w:sz w:val="24"/>
          <w:szCs w:val="24"/>
        </w:rPr>
        <w:t xml:space="preserve">across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r w:rsidR="00950AB6">
        <w:rPr>
          <w:rFonts w:ascii="Arial" w:hAnsi="Arial" w:cs="Arial"/>
          <w:color w:val="000000"/>
          <w:sz w:val="24"/>
          <w:szCs w:val="24"/>
        </w:rPr>
        <w:t>across</w:t>
      </w:r>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743086F1"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(sample-level species diversity) does not</w:t>
      </w:r>
      <w:r w:rsidR="00D547D8">
        <w:rPr>
          <w:rFonts w:ascii="Arial" w:eastAsia="Times New Roman" w:hAnsi="Arial" w:cs="Arial"/>
          <w:color w:val="000000"/>
          <w:sz w:val="24"/>
          <w:szCs w:val="24"/>
          <w:lang w:val="en-US"/>
        </w:rPr>
        <w:t xml:space="preserve"> vary among plots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6C598E1B" w14:textId="0BA3F4DE" w:rsidR="00671938" w:rsidRDefault="003F1471" w:rsidP="007238F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To test our second hypotheses that beta diversity within meadows varies among meadows, we compared beta diversity estimates with null expectations as described above.</w:t>
      </w:r>
      <w:r w:rsidR="007238F9">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00C4247B" w:rsidRPr="00321A4E">
        <w:rPr>
          <w:rFonts w:ascii="Arial" w:eastAsia="Times New Roman" w:hAnsi="Arial" w:cs="Arial"/>
          <w:color w:val="000000"/>
          <w:sz w:val="24"/>
          <w:szCs w:val="24"/>
          <w:lang w:val="en-US"/>
        </w:rPr>
        <w:t xml:space="preserve">can differ if species are aggregated within </w:t>
      </w:r>
      <w:r w:rsidR="00C4247B" w:rsidRPr="00321A4E">
        <w:rPr>
          <w:rFonts w:ascii="Arial" w:eastAsia="Times New Roman" w:hAnsi="Arial" w:cs="Arial"/>
          <w:color w:val="000000"/>
          <w:sz w:val="24"/>
          <w:szCs w:val="24"/>
          <w:lang w:val="en-US"/>
        </w:rPr>
        <w:lastRenderedPageBreak/>
        <w:t>meadows</w:t>
      </w:r>
      <w:r w:rsidR="00EE2640" w:rsidRPr="00321A4E">
        <w:rPr>
          <w:rFonts w:ascii="Arial" w:eastAsia="Times New Roman" w:hAnsi="Arial" w:cs="Arial"/>
          <w:color w:val="000000"/>
          <w:sz w:val="24"/>
          <w:szCs w:val="24"/>
          <w:lang w:val="en-US"/>
        </w:rPr>
        <w:t xml:space="preserve"> (as opposed to randomly distributed throughout the meadow)</w:t>
      </w:r>
      <w:r w:rsidR="00C4247B" w:rsidRPr="00321A4E">
        <w:rPr>
          <w:rFonts w:ascii="Arial" w:eastAsia="Times New Roman" w:hAnsi="Arial" w:cs="Arial"/>
          <w:color w:val="000000"/>
          <w:sz w:val="24"/>
          <w:szCs w:val="24"/>
          <w:lang w:val="en-US"/>
        </w:rPr>
        <w:t xml:space="preserve">, or if aggregation varies among species and dominance varies among meadows. We estimated aggregation within meadows using standardized </w:t>
      </w:r>
      <w:proofErr w:type="spellStart"/>
      <w:r w:rsidR="00C4247B" w:rsidRPr="00321A4E">
        <w:rPr>
          <w:rFonts w:ascii="Arial" w:eastAsia="Times New Roman" w:hAnsi="Arial" w:cs="Arial"/>
          <w:color w:val="000000"/>
          <w:sz w:val="24"/>
          <w:szCs w:val="24"/>
          <w:lang w:val="en-US"/>
        </w:rPr>
        <w:t>Morisita’s</w:t>
      </w:r>
      <w:proofErr w:type="spellEnd"/>
      <w:r w:rsidR="00C4247B" w:rsidRPr="00321A4E">
        <w:rPr>
          <w:rFonts w:ascii="Arial" w:eastAsia="Times New Roman" w:hAnsi="Arial" w:cs="Arial"/>
          <w:color w:val="000000"/>
          <w:sz w:val="24"/>
          <w:szCs w:val="24"/>
          <w:lang w:val="en-US"/>
        </w:rPr>
        <w:t xml:space="preserve">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00C4247B"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00C4247B"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the most abundant </w:t>
      </w:r>
      <w:r w:rsidR="00C4247B" w:rsidRPr="004E0E4B">
        <w:rPr>
          <w:rFonts w:ascii="Arial" w:eastAsia="Times New Roman" w:hAnsi="Arial" w:cs="Arial"/>
          <w:color w:val="000000"/>
          <w:sz w:val="24"/>
          <w:szCs w:val="24"/>
          <w:lang w:val="en-US"/>
        </w:rPr>
        <w:t>species</w:t>
      </w:r>
      <w:r w:rsidR="004E0E4B" w:rsidRPr="00A045B8">
        <w:rPr>
          <w:rFonts w:ascii="Arial" w:eastAsia="Times New Roman" w:hAnsi="Arial" w:cs="Arial"/>
          <w:color w:val="000000"/>
          <w:sz w:val="24"/>
          <w:szCs w:val="24"/>
          <w:lang w:val="en-US"/>
        </w:rPr>
        <w:t xml:space="preserve"> </w:t>
      </w:r>
      <w:r w:rsidR="0094636D">
        <w:rPr>
          <w:rFonts w:ascii="Arial" w:eastAsia="Times New Roman" w:hAnsi="Arial" w:cs="Arial"/>
          <w:color w:val="000000"/>
          <w:sz w:val="24"/>
          <w:szCs w:val="24"/>
          <w:lang w:val="en-US"/>
        </w:rPr>
        <w:t>are</w:t>
      </w:r>
      <w:r w:rsidR="00C4247B" w:rsidRPr="004E0E4B">
        <w:rPr>
          <w:rFonts w:ascii="Arial" w:eastAsia="Times New Roman" w:hAnsi="Arial" w:cs="Arial"/>
          <w:color w:val="000000"/>
          <w:sz w:val="24"/>
          <w:szCs w:val="24"/>
          <w:lang w:val="en-US"/>
        </w:rPr>
        <w:t xml:space="preserve"> the</w:t>
      </w:r>
      <w:r w:rsidR="00C4247B" w:rsidRPr="00321A4E">
        <w:rPr>
          <w:rFonts w:ascii="Arial" w:eastAsia="Times New Roman" w:hAnsi="Arial" w:cs="Arial"/>
          <w:color w:val="000000"/>
          <w:sz w:val="24"/>
          <w:szCs w:val="24"/>
          <w:lang w:val="en-US"/>
        </w:rPr>
        <w:t xml:space="preserve"> same across meadows</w:t>
      </w:r>
      <w:r w:rsidR="00BC3E5E">
        <w:rPr>
          <w:rFonts w:ascii="Arial" w:eastAsia="Times New Roman" w:hAnsi="Arial" w:cs="Arial"/>
          <w:color w:val="000000"/>
          <w:sz w:val="24"/>
          <w:szCs w:val="24"/>
          <w:lang w:val="en-US"/>
        </w:rPr>
        <w:t>.</w:t>
      </w:r>
    </w:p>
    <w:p w14:paraId="784E1252" w14:textId="6C2DFDC0"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w:t>
      </w:r>
      <w:proofErr w:type="spellStart"/>
      <w:r w:rsidRPr="00917A7D">
        <w:rPr>
          <w:rFonts w:ascii="Arial" w:eastAsia="Times New Roman" w:hAnsi="Arial" w:cs="Arial"/>
          <w:color w:val="000000"/>
          <w:sz w:val="24"/>
          <w:szCs w:val="24"/>
          <w:lang w:val="en-US"/>
        </w:rPr>
        <w:t>AICc</w:t>
      </w:r>
      <w:proofErr w:type="spellEnd"/>
      <w:r w:rsidRPr="00917A7D">
        <w:rPr>
          <w:rFonts w:ascii="Arial" w:eastAsia="Times New Roman" w:hAnsi="Arial" w:cs="Arial"/>
          <w:color w:val="000000"/>
          <w:sz w:val="24"/>
          <w:szCs w:val="24"/>
          <w:lang w:val="en-US"/>
        </w:rPr>
        <w:t xml:space="preserve">, </w:t>
      </w:r>
      <w:r w:rsidRPr="00917A7D">
        <w:rPr>
          <w:rFonts w:ascii="Arial" w:hAnsi="Arial" w:cs="Arial"/>
          <w:sz w:val="24"/>
          <w:szCs w:val="24"/>
        </w:rPr>
        <w:t xml:space="preserve">and compared them using likelihood ratio tests,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and Akaike weights (w). Models with a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490272">
        <w:rPr>
          <w:rFonts w:ascii="Arial" w:hAnsi="Arial" w:cs="Arial"/>
          <w:noProof/>
          <w:sz w:val="24"/>
          <w:szCs w:val="24"/>
        </w:rPr>
        <w:t>(Burnham and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F86BD7">
        <w:rPr>
          <w:rFonts w:ascii="Arial" w:hAnsi="Arial" w:cs="Arial"/>
          <w:noProof/>
          <w:sz w:val="24"/>
          <w:szCs w:val="24"/>
        </w:rPr>
        <w:t>(Burnham and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F86BD7">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Elements of metacommunity</w:t>
      </w:r>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147F8BE6"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r w:rsidRPr="004E0E4B">
        <w:rPr>
          <w:rFonts w:ascii="Arial" w:eastAsia="Times New Roman" w:hAnsi="Arial" w:cs="Arial"/>
          <w:color w:val="000000"/>
          <w:sz w:val="24"/>
          <w:szCs w:val="24"/>
          <w:lang w:val="en-US"/>
        </w:rPr>
        <w:t>across</w:t>
      </w:r>
      <w:r w:rsidRPr="00321A4E">
        <w:rPr>
          <w:rFonts w:ascii="Arial" w:eastAsia="Times New Roman" w:hAnsi="Arial" w:cs="Arial"/>
          <w:color w:val="000000"/>
          <w:sz w:val="24"/>
          <w:szCs w:val="24"/>
          <w:lang w:val="en-US"/>
        </w:rPr>
        <w:t xml:space="preserve"> meadows are consistent with metacommunity processes operating at the landscape scale, we applied the elements </w:t>
      </w:r>
      <w:r w:rsidRPr="00321A4E">
        <w:rPr>
          <w:rFonts w:ascii="Arial" w:eastAsia="Times New Roman" w:hAnsi="Arial" w:cs="Arial"/>
          <w:color w:val="000000"/>
          <w:sz w:val="24"/>
          <w:szCs w:val="24"/>
          <w:lang w:val="en-US"/>
        </w:rPr>
        <w:lastRenderedPageBreak/>
        <w:t xml:space="preserve">of metacommunity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w:t>
      </w:r>
      <w:proofErr w:type="spellStart"/>
      <w:r w:rsidRPr="00917A7D">
        <w:rPr>
          <w:rFonts w:ascii="Arial" w:eastAsia="Times New Roman" w:hAnsi="Arial" w:cs="Arial"/>
          <w:color w:val="000000"/>
          <w:sz w:val="24"/>
          <w:szCs w:val="24"/>
          <w:lang w:val="en-US"/>
        </w:rPr>
        <w:t>Gleasonian</w:t>
      </w:r>
      <w:proofErr w:type="spellEnd"/>
      <w:r w:rsidRPr="00917A7D">
        <w:rPr>
          <w:rFonts w:ascii="Arial" w:eastAsia="Times New Roman" w:hAnsi="Arial" w:cs="Arial"/>
          <w:color w:val="000000"/>
          <w:sz w:val="24"/>
          <w:szCs w:val="24"/>
          <w:lang w:val="en-US"/>
        </w:rPr>
        <w:t xml:space="preserve"> model of species distributions), or clumped species distributions (</w:t>
      </w:r>
      <w:proofErr w:type="spellStart"/>
      <w:r w:rsidRPr="00917A7D">
        <w:rPr>
          <w:rFonts w:ascii="Arial" w:eastAsia="Times New Roman" w:hAnsi="Arial" w:cs="Arial"/>
          <w:color w:val="000000"/>
          <w:sz w:val="24"/>
          <w:szCs w:val="24"/>
          <w:lang w:val="en-US"/>
        </w:rPr>
        <w:t>Clementsian</w:t>
      </w:r>
      <w:proofErr w:type="spellEnd"/>
      <w:r w:rsidRPr="00917A7D">
        <w:rPr>
          <w:rFonts w:ascii="Arial" w:eastAsia="Times New Roman" w:hAnsi="Arial" w:cs="Arial"/>
          <w:color w:val="000000"/>
          <w:sz w:val="24"/>
          <w:szCs w:val="24"/>
          <w:lang w:val="en-US"/>
        </w:rPr>
        <w:t xml:space="preserve">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analyzed metacommunity structure for the 9 meadows sampled in July 2012 using the R package </w:t>
      </w:r>
      <w:proofErr w:type="spellStart"/>
      <w:r w:rsidRPr="00917A7D">
        <w:rPr>
          <w:rFonts w:ascii="Arial" w:eastAsia="Times New Roman" w:hAnsi="Arial" w:cs="Arial"/>
          <w:color w:val="000000"/>
          <w:sz w:val="24"/>
          <w:szCs w:val="24"/>
          <w:lang w:val="en-US"/>
        </w:rPr>
        <w:t>Metacom</w:t>
      </w:r>
      <w:proofErr w:type="spellEnd"/>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model that fixed species richness within sites (‘fixed row)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2875894E"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w:t>
      </w:r>
      <w:commentRangeStart w:id="8"/>
      <w:r>
        <w:rPr>
          <w:rFonts w:ascii="Arial" w:eastAsia="Times New Roman" w:hAnsi="Arial" w:cs="Arial"/>
          <w:color w:val="000000"/>
          <w:sz w:val="24"/>
          <w:szCs w:val="24"/>
          <w:lang w:val="en-US"/>
        </w:rPr>
        <w:t>71</w:t>
      </w:r>
      <w:commentRangeEnd w:id="8"/>
      <w:r w:rsidR="00F50A9B">
        <w:rPr>
          <w:rStyle w:val="CommentReference"/>
        </w:rPr>
        <w:commentReference w:id="8"/>
      </w:r>
      <w:r>
        <w:rPr>
          <w:rFonts w:ascii="Arial" w:eastAsia="Times New Roman" w:hAnsi="Arial" w:cs="Arial"/>
          <w:color w:val="000000"/>
          <w:sz w:val="24"/>
          <w:szCs w:val="24"/>
          <w:lang w:val="en-US"/>
        </w:rPr>
        <w:t xml:space="preserve">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commentRangeStart w:id="9"/>
      <w:commentRangeStart w:id="10"/>
      <w:r w:rsidR="00691D45">
        <w:rPr>
          <w:rFonts w:ascii="Arial" w:eastAsia="Times New Roman" w:hAnsi="Arial" w:cs="Arial"/>
          <w:color w:val="000000"/>
          <w:sz w:val="24"/>
          <w:szCs w:val="24"/>
          <w:lang w:val="en-US"/>
        </w:rPr>
        <w:t xml:space="preserve">with increasing proximity to the Pacific Ocean </w:t>
      </w:r>
      <w:commentRangeEnd w:id="9"/>
      <w:r w:rsidR="00F4553B">
        <w:rPr>
          <w:rStyle w:val="CommentReference"/>
        </w:rPr>
        <w:commentReference w:id="9"/>
      </w:r>
      <w:commentRangeEnd w:id="10"/>
      <w:r w:rsidR="00E8410C">
        <w:rPr>
          <w:rStyle w:val="CommentReference"/>
        </w:rPr>
        <w:commentReference w:id="10"/>
      </w:r>
      <w:r w:rsidR="00B45D5B" w:rsidRPr="00321A4E">
        <w:rPr>
          <w:rFonts w:ascii="Arial" w:eastAsia="Times New Roman" w:hAnsi="Arial" w:cs="Arial"/>
          <w:color w:val="000000"/>
          <w:sz w:val="24"/>
          <w:szCs w:val="24"/>
          <w:lang w:val="en-US"/>
        </w:rPr>
        <w:t>(</w:t>
      </w:r>
      <w:r w:rsidR="00F4553B">
        <w:rPr>
          <w:rFonts w:ascii="Arial" w:eastAsia="Times New Roman" w:hAnsi="Arial" w:cs="Arial"/>
          <w:color w:val="000000"/>
          <w:sz w:val="24"/>
          <w:szCs w:val="24"/>
          <w:lang w:val="en-US"/>
        </w:rPr>
        <w:t>Table S</w:t>
      </w:r>
      <w:r w:rsidR="00F50A9B">
        <w:rPr>
          <w:rFonts w:ascii="Arial" w:eastAsia="Times New Roman" w:hAnsi="Arial" w:cs="Arial"/>
          <w:color w:val="000000"/>
          <w:sz w:val="24"/>
          <w:szCs w:val="24"/>
          <w:lang w:val="en-US"/>
        </w:rPr>
        <w:t>X</w:t>
      </w:r>
      <w:r w:rsidR="00B45D5B" w:rsidRPr="00321A4E">
        <w:rPr>
          <w:rFonts w:ascii="Arial" w:eastAsia="Times New Roman" w:hAnsi="Arial" w:cs="Arial"/>
          <w:color w:val="000000"/>
          <w:sz w:val="24"/>
          <w:szCs w:val="24"/>
          <w:lang w:val="en-US"/>
        </w:rPr>
        <w:t xml:space="preserve">). Shoot density and LAI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w:t>
      </w:r>
      <w:r w:rsidR="00F50A9B">
        <w:rPr>
          <w:rFonts w:ascii="Arial" w:eastAsia="Times New Roman" w:hAnsi="Arial" w:cs="Arial"/>
          <w:color w:val="000000"/>
          <w:sz w:val="24"/>
          <w:szCs w:val="24"/>
          <w:lang w:val="en-US"/>
        </w:rPr>
        <w:t>Table SX</w:t>
      </w:r>
      <w:r w:rsidR="00B45D5B" w:rsidRPr="00321A4E">
        <w:rPr>
          <w:rFonts w:ascii="Arial" w:eastAsia="Times New Roman" w:hAnsi="Arial" w:cs="Arial"/>
          <w:color w:val="000000"/>
          <w:sz w:val="24"/>
          <w:szCs w:val="24"/>
          <w:lang w:val="en-US"/>
        </w:rPr>
        <w:t xml:space="preserve">; Tables 1, 2).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osition in watershed captured correlations with other variables: temperature, salinity, shoot density (</w:t>
      </w:r>
      <w:commentRangeStart w:id="11"/>
      <w:r w:rsidR="00F949D9">
        <w:rPr>
          <w:rFonts w:ascii="Arial" w:eastAsia="Times New Roman" w:hAnsi="Arial" w:cs="Arial"/>
          <w:color w:val="000000"/>
          <w:sz w:val="24"/>
          <w:szCs w:val="24"/>
          <w:lang w:val="en-US"/>
        </w:rPr>
        <w:t>Table S</w:t>
      </w:r>
      <w:commentRangeEnd w:id="11"/>
      <w:r w:rsidR="00474AFF">
        <w:rPr>
          <w:rStyle w:val="CommentReference"/>
        </w:rPr>
        <w:commentReference w:id="11"/>
      </w:r>
      <w:r w:rsidR="00F949D9">
        <w:rPr>
          <w:rFonts w:ascii="Arial" w:eastAsia="Times New Roman" w:hAnsi="Arial" w:cs="Arial"/>
          <w:color w:val="000000"/>
          <w:sz w:val="24"/>
          <w:szCs w:val="24"/>
          <w:lang w:val="en-US"/>
        </w:rPr>
        <w:t>2</w:t>
      </w:r>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 xml:space="preserve">alinity increased and temperature declined from the </w:t>
      </w:r>
      <w:r w:rsidR="00691D45">
        <w:rPr>
          <w:rFonts w:ascii="Arial" w:eastAsia="Times New Roman" w:hAnsi="Arial" w:cs="Arial"/>
          <w:color w:val="000000"/>
          <w:sz w:val="24"/>
          <w:szCs w:val="24"/>
          <w:lang w:val="en-US"/>
        </w:rPr>
        <w:lastRenderedPageBreak/>
        <w:t>freshwater to marine end of the gradient, though these changes were relatively small in magnitude (</w:t>
      </w:r>
      <w:commentRangeStart w:id="12"/>
      <w:r w:rsidR="001B5989">
        <w:rPr>
          <w:rFonts w:ascii="Arial" w:eastAsia="Times New Roman" w:hAnsi="Arial" w:cs="Arial"/>
          <w:color w:val="000000"/>
          <w:sz w:val="24"/>
          <w:szCs w:val="24"/>
          <w:lang w:val="en-US"/>
        </w:rPr>
        <w:t>Table S3</w:t>
      </w:r>
      <w:commentRangeEnd w:id="12"/>
      <w:r w:rsidR="009C083C">
        <w:rPr>
          <w:rStyle w:val="CommentReference"/>
        </w:rPr>
        <w:commentReference w:id="12"/>
      </w:r>
      <w:r w:rsidR="00691D45">
        <w:rPr>
          <w:rFonts w:ascii="Arial" w:eastAsia="Times New Roman" w:hAnsi="Arial" w:cs="Arial"/>
          <w:color w:val="000000"/>
          <w:sz w:val="24"/>
          <w:szCs w:val="24"/>
          <w:lang w:val="en-US"/>
        </w:rPr>
        <w:t xml:space="preserve">). </w:t>
      </w:r>
      <w:commentRangeStart w:id="13"/>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w:t>
      </w:r>
      <w:commentRangeEnd w:id="13"/>
      <w:r w:rsidR="00F50A9B">
        <w:rPr>
          <w:rStyle w:val="CommentReference"/>
        </w:rPr>
        <w:commentReference w:id="13"/>
      </w:r>
      <w:r w:rsidR="00B45D5B" w:rsidRPr="00321A4E">
        <w:rPr>
          <w:rFonts w:ascii="Arial" w:eastAsia="Times New Roman" w:hAnsi="Arial" w:cs="Arial"/>
          <w:color w:val="000000"/>
          <w:sz w:val="24"/>
          <w:szCs w:val="24"/>
          <w:lang w:val="en-US"/>
        </w:rPr>
        <w:t xml:space="preserve">(Appendix </w:t>
      </w:r>
      <w:ins w:id="14" w:author="Carolyn Prentice" w:date="2017-03-21T18:20:00Z">
        <w:r w:rsidR="00431B33">
          <w:rPr>
            <w:rFonts w:ascii="Arial" w:eastAsia="Times New Roman" w:hAnsi="Arial" w:cs="Arial"/>
            <w:color w:val="000000"/>
            <w:sz w:val="24"/>
            <w:szCs w:val="24"/>
            <w:lang w:val="en-US"/>
          </w:rPr>
          <w:t>Table S3</w:t>
        </w:r>
      </w:ins>
      <w:r w:rsidR="00B45D5B" w:rsidRPr="00321A4E">
        <w:rPr>
          <w:rFonts w:ascii="Arial" w:eastAsia="Times New Roman" w:hAnsi="Arial" w:cs="Arial"/>
          <w:color w:val="000000"/>
          <w:sz w:val="24"/>
          <w:szCs w:val="24"/>
          <w:lang w:val="en-US"/>
        </w:rPr>
        <w:t xml:space="preserve">). Epiphyte abundances and the type of epiphytes present (periphyton vs. bladed algae) varied both spatially and temporally </w:t>
      </w:r>
      <w:commentRangeStart w:id="15"/>
      <w:r w:rsidR="00B45D5B" w:rsidRPr="00321A4E">
        <w:rPr>
          <w:rFonts w:ascii="Arial" w:eastAsia="Times New Roman" w:hAnsi="Arial" w:cs="Arial"/>
          <w:color w:val="000000"/>
          <w:sz w:val="24"/>
          <w:szCs w:val="24"/>
          <w:lang w:val="en-US"/>
        </w:rPr>
        <w:t xml:space="preserve">(Appendix </w:t>
      </w:r>
      <w:commentRangeEnd w:id="15"/>
      <w:r w:rsidR="00474AFF">
        <w:rPr>
          <w:rStyle w:val="CommentReference"/>
        </w:rPr>
        <w:commentReference w:id="15"/>
      </w:r>
      <w:r w:rsidR="00B45D5B" w:rsidRPr="00321A4E">
        <w:rPr>
          <w:rFonts w:ascii="Arial" w:eastAsia="Times New Roman" w:hAnsi="Arial" w:cs="Arial"/>
          <w:color w:val="000000"/>
          <w:sz w:val="24"/>
          <w:szCs w:val="24"/>
          <w:lang w:val="en-US"/>
        </w:rPr>
        <w:t xml:space="preserve">3). </w:t>
      </w:r>
      <w:commentRangeStart w:id="16"/>
      <w:commentRangeStart w:id="17"/>
      <w:r w:rsidR="00B45D5B" w:rsidRPr="00321A4E">
        <w:rPr>
          <w:rFonts w:ascii="Arial" w:eastAsia="Times New Roman" w:hAnsi="Arial" w:cs="Arial"/>
          <w:color w:val="000000"/>
          <w:sz w:val="24"/>
          <w:szCs w:val="24"/>
          <w:lang w:val="en-US"/>
        </w:rPr>
        <w:t xml:space="preserve">The bladed brown epiphyte </w:t>
      </w:r>
      <w:proofErr w:type="spellStart"/>
      <w:r w:rsidR="00B45D5B" w:rsidRPr="00321A4E">
        <w:rPr>
          <w:rFonts w:ascii="Arial" w:eastAsia="Times New Roman" w:hAnsi="Arial" w:cs="Arial"/>
          <w:i/>
          <w:color w:val="000000"/>
          <w:sz w:val="24"/>
          <w:szCs w:val="24"/>
          <w:lang w:val="en-US"/>
        </w:rPr>
        <w:t>Punctaria</w:t>
      </w:r>
      <w:proofErr w:type="spellEnd"/>
      <w:r w:rsidR="00B45D5B" w:rsidRPr="00321A4E">
        <w:rPr>
          <w:rFonts w:ascii="Arial" w:eastAsia="Times New Roman" w:hAnsi="Arial" w:cs="Arial"/>
          <w:i/>
          <w:color w:val="000000"/>
          <w:sz w:val="24"/>
          <w:szCs w:val="24"/>
          <w:lang w:val="en-US"/>
        </w:rPr>
        <w:t xml:space="preserve"> 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commentRangeEnd w:id="16"/>
      <w:r w:rsidR="00474AFF">
        <w:rPr>
          <w:rStyle w:val="CommentReference"/>
        </w:rPr>
        <w:commentReference w:id="16"/>
      </w:r>
      <w:commentRangeEnd w:id="17"/>
      <w:r w:rsidR="00692741">
        <w:rPr>
          <w:rStyle w:val="CommentReference"/>
        </w:rPr>
        <w:commentReference w:id="17"/>
      </w:r>
      <w:r w:rsidR="00B45D5B" w:rsidRPr="00321A4E">
        <w:rPr>
          <w:rFonts w:ascii="Arial" w:eastAsia="Times New Roman" w:hAnsi="Arial" w:cs="Arial"/>
          <w:color w:val="000000"/>
          <w:sz w:val="24"/>
          <w:szCs w:val="24"/>
          <w:lang w:val="en-US"/>
        </w:rPr>
        <w:t xml:space="preserve">.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4FF6B141"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w:t>
      </w:r>
      <w:r w:rsidR="003F1471">
        <w:rPr>
          <w:rFonts w:ascii="Arial" w:eastAsia="Times New Roman" w:hAnsi="Arial" w:cs="Arial"/>
          <w:color w:val="000000"/>
          <w:sz w:val="24"/>
          <w:szCs w:val="24"/>
          <w:lang w:val="en-US"/>
        </w:rPr>
        <w:t>amples with associated epifauna</w:t>
      </w:r>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Tables 2, 3; Figure 2).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The increase in abundance coincided with increased LAI in all meadows but </w:t>
      </w:r>
      <w:r w:rsidR="003A7206">
        <w:rPr>
          <w:rFonts w:ascii="Arial" w:eastAsia="Times New Roman" w:hAnsi="Arial" w:cs="Arial"/>
          <w:color w:val="000000"/>
          <w:sz w:val="24"/>
          <w:szCs w:val="24"/>
          <w:lang w:val="en-US"/>
        </w:rPr>
        <w:t>DC</w:t>
      </w:r>
      <w:r w:rsidR="003F1471">
        <w:rPr>
          <w:rFonts w:ascii="Arial" w:eastAsia="Times New Roman" w:hAnsi="Arial" w:cs="Arial"/>
          <w:color w:val="000000"/>
          <w:sz w:val="24"/>
          <w:szCs w:val="24"/>
          <w:lang w:val="en-US"/>
        </w:rPr>
        <w:t xml:space="preserve"> (</w:t>
      </w:r>
      <w:commentRangeStart w:id="18"/>
      <w:r w:rsidR="003F1471">
        <w:rPr>
          <w:rFonts w:ascii="Arial" w:eastAsia="Times New Roman" w:hAnsi="Arial" w:cs="Arial"/>
          <w:color w:val="000000"/>
          <w:sz w:val="24"/>
          <w:szCs w:val="24"/>
          <w:lang w:val="en-US"/>
        </w:rPr>
        <w:t>Table S2</w:t>
      </w:r>
      <w:commentRangeEnd w:id="18"/>
      <w:r w:rsidR="00F85523">
        <w:rPr>
          <w:rStyle w:val="CommentReference"/>
        </w:rPr>
        <w:commentReference w:id="18"/>
      </w:r>
      <w:r w:rsidR="003F1471">
        <w:rPr>
          <w:rFonts w:ascii="Arial" w:eastAsia="Times New Roman" w:hAnsi="Arial" w:cs="Arial"/>
          <w:color w:val="000000"/>
          <w:sz w:val="24"/>
          <w:szCs w:val="24"/>
          <w:lang w:val="en-US"/>
        </w:rPr>
        <w:t>).</w:t>
      </w:r>
    </w:p>
    <w:p w14:paraId="6C4B0EA5" w14:textId="49A4D36D"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r w:rsidR="008E6828">
        <w:rPr>
          <w:rFonts w:ascii="Arial" w:eastAsia="Times New Roman" w:hAnsi="Arial" w:cs="Arial"/>
          <w:color w:val="000000"/>
          <w:sz w:val="24"/>
          <w:szCs w:val="24"/>
          <w:lang w:val="en-US"/>
        </w:rPr>
        <w:t>30 epifaunal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and therefore belong to the functional group “grazers” (Appendix 1, Table 2). These comprised approximately 72% of all individuals. On </w:t>
      </w:r>
      <w:r w:rsidRPr="00917A7D">
        <w:rPr>
          <w:rFonts w:ascii="Arial" w:eastAsia="Times New Roman" w:hAnsi="Arial" w:cs="Arial"/>
          <w:color w:val="000000"/>
          <w:sz w:val="24"/>
          <w:szCs w:val="24"/>
          <w:lang w:val="en-US"/>
        </w:rPr>
        <w:lastRenderedPageBreak/>
        <w:t>average, in each meadow 6.0 (± 0.15) grazer taxa (isopods, harpacticoid copepods, amphipods, and gastropods) were detected. Other functional groups include predators (</w:t>
      </w:r>
      <w:proofErr w:type="spellStart"/>
      <w:r w:rsidRPr="00917A7D">
        <w:rPr>
          <w:rFonts w:ascii="Arial" w:eastAsia="Times New Roman" w:hAnsi="Arial" w:cs="Arial"/>
          <w:color w:val="000000"/>
          <w:sz w:val="24"/>
          <w:szCs w:val="24"/>
          <w:lang w:val="en-US"/>
        </w:rPr>
        <w:t>polychaetes</w:t>
      </w:r>
      <w:proofErr w:type="spellEnd"/>
      <w:r w:rsidRPr="00917A7D">
        <w:rPr>
          <w:rFonts w:ascii="Arial" w:eastAsia="Times New Roman" w:hAnsi="Arial" w:cs="Arial"/>
          <w:color w:val="000000"/>
          <w:sz w:val="24"/>
          <w:szCs w:val="24"/>
          <w:lang w:val="en-US"/>
        </w:rPr>
        <w:t>,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30B42F67" w14:textId="2B2B4DF8"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w:t>
      </w:r>
      <w:r w:rsidR="00E2139C">
        <w:rPr>
          <w:rFonts w:ascii="Arial" w:eastAsia="Times New Roman" w:hAnsi="Arial" w:cs="Arial"/>
          <w:color w:val="000000"/>
          <w:sz w:val="24"/>
          <w:szCs w:val="24"/>
          <w:lang w:val="en-US"/>
        </w:rPr>
        <w:t>one site (</w:t>
      </w:r>
      <w:r w:rsidR="007111ED">
        <w:rPr>
          <w:rFonts w:ascii="Arial" w:eastAsia="Times New Roman" w:hAnsi="Arial" w:cs="Arial"/>
          <w:color w:val="000000"/>
          <w:sz w:val="24"/>
          <w:szCs w:val="24"/>
          <w:lang w:val="en-US"/>
        </w:rPr>
        <w:t>CC</w:t>
      </w:r>
      <w:r w:rsidR="00E2139C">
        <w:rPr>
          <w:rFonts w:ascii="Arial" w:eastAsia="Times New Roman" w:hAnsi="Arial" w:cs="Arial"/>
          <w:color w:val="000000"/>
          <w:sz w:val="24"/>
          <w:szCs w:val="24"/>
          <w:lang w:val="en-US"/>
        </w:rPr>
        <w:t>) likely had</w:t>
      </w:r>
      <w:r>
        <w:rPr>
          <w:rFonts w:ascii="Arial" w:eastAsia="Times New Roman" w:hAnsi="Arial" w:cs="Arial"/>
          <w:color w:val="000000"/>
          <w:sz w:val="24"/>
          <w:szCs w:val="24"/>
          <w:lang w:val="en-US"/>
        </w:rPr>
        <w:t xml:space="preserve"> fewer species at the meadow scale than</w:t>
      </w:r>
      <w:r w:rsidR="00E2139C">
        <w:rPr>
          <w:rFonts w:ascii="Arial" w:eastAsia="Times New Roman" w:hAnsi="Arial" w:cs="Arial"/>
          <w:color w:val="000000"/>
          <w:sz w:val="24"/>
          <w:szCs w:val="24"/>
          <w:lang w:val="en-US"/>
        </w:rPr>
        <w:t xml:space="preserve"> sites</w:t>
      </w:r>
      <w:r>
        <w:rPr>
          <w:rFonts w:ascii="Arial" w:eastAsia="Times New Roman" w:hAnsi="Arial" w:cs="Arial"/>
          <w:color w:val="000000"/>
          <w:sz w:val="24"/>
          <w:szCs w:val="24"/>
          <w:lang w:val="en-US"/>
        </w:rPr>
        <w:t xml:space="preserve"> BI and RP (Table 1). Other meadows, despite differences in observed gamma</w:t>
      </w:r>
      <w:r w:rsidR="00E2139C">
        <w:rPr>
          <w:rFonts w:ascii="Arial" w:eastAsia="Times New Roman" w:hAnsi="Arial" w:cs="Arial"/>
          <w:color w:val="000000"/>
          <w:sz w:val="24"/>
          <w:szCs w:val="24"/>
          <w:lang w:val="en-US"/>
        </w:rPr>
        <w:t xml:space="preserve"> richness, likely did</w:t>
      </w:r>
      <w:r>
        <w:rPr>
          <w:rFonts w:ascii="Arial" w:eastAsia="Times New Roman" w:hAnsi="Arial" w:cs="Arial"/>
          <w:color w:val="000000"/>
          <w:sz w:val="24"/>
          <w:szCs w:val="24"/>
          <w:lang w:val="en-US"/>
        </w:rPr>
        <w:t xml:space="preserve"> not differ in actual meadow-scale richness (Table 1). </w:t>
      </w:r>
      <w:r w:rsidR="002B0593">
        <w:rPr>
          <w:rFonts w:ascii="Arial" w:eastAsia="Times New Roman" w:hAnsi="Arial" w:cs="Arial"/>
          <w:color w:val="000000"/>
          <w:sz w:val="24"/>
          <w:szCs w:val="24"/>
          <w:lang w:val="en-US"/>
        </w:rPr>
        <w:t xml:space="preserve">Of the </w:t>
      </w:r>
      <w:r w:rsidR="000167D3">
        <w:rPr>
          <w:rFonts w:ascii="Arial" w:eastAsia="Times New Roman" w:hAnsi="Arial" w:cs="Arial"/>
          <w:color w:val="000000"/>
          <w:sz w:val="24"/>
          <w:szCs w:val="24"/>
          <w:lang w:val="en-US"/>
        </w:rPr>
        <w:t>30 epifaunal taxa we observed</w:t>
      </w:r>
      <w:r w:rsidR="002B0593">
        <w:rPr>
          <w:rFonts w:ascii="Arial" w:eastAsia="Times New Roman" w:hAnsi="Arial" w:cs="Arial"/>
          <w:color w:val="000000"/>
          <w:sz w:val="24"/>
          <w:szCs w:val="24"/>
          <w:lang w:val="en-US"/>
        </w:rPr>
        <w:t xml:space="preserve"> between 10 and 22 taxa</w:t>
      </w:r>
      <w:r w:rsidR="000167D3" w:rsidRPr="000167D3">
        <w:rPr>
          <w:rFonts w:ascii="Arial" w:eastAsia="Times New Roman" w:hAnsi="Arial" w:cs="Arial"/>
          <w:color w:val="000000"/>
          <w:sz w:val="24"/>
          <w:szCs w:val="24"/>
          <w:lang w:val="en-US"/>
        </w:rPr>
        <w:t xml:space="preserve">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sidR="002B0593">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4A037ECE"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We observed similar patterns in Shannon diversity (F = 4.6,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and Simpson diversity (F = 3.8,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xml:space="preserve">, and differences in ENS </w:t>
      </w:r>
      <w:r w:rsidR="006344BB" w:rsidRPr="00321A4E">
        <w:rPr>
          <w:rFonts w:ascii="Arial" w:eastAsia="Times New Roman" w:hAnsi="Arial" w:cs="Arial"/>
          <w:color w:val="000000"/>
          <w:sz w:val="24"/>
          <w:szCs w:val="24"/>
          <w:lang w:val="en-US"/>
        </w:rPr>
        <w:lastRenderedPageBreak/>
        <w:t>were not explained by meadow-scale predictors such as position in the watershed, shoot density, meadow area or fetch (</w:t>
      </w:r>
      <w:commentRangeStart w:id="19"/>
      <w:r w:rsidR="006344BB" w:rsidRPr="00321A4E">
        <w:rPr>
          <w:rFonts w:ascii="Arial" w:eastAsia="Times New Roman" w:hAnsi="Arial" w:cs="Arial"/>
          <w:color w:val="000000"/>
          <w:sz w:val="24"/>
          <w:szCs w:val="24"/>
          <w:lang w:val="en-US"/>
        </w:rPr>
        <w:t>Appendix</w:t>
      </w:r>
      <w:commentRangeEnd w:id="19"/>
      <w:r w:rsidR="00C80DFD">
        <w:rPr>
          <w:rStyle w:val="CommentReference"/>
        </w:rPr>
        <w:commentReference w:id="19"/>
      </w:r>
      <w:r w:rsidR="006344BB" w:rsidRPr="00321A4E">
        <w:rPr>
          <w:rFonts w:ascii="Arial" w:eastAsia="Times New Roman" w:hAnsi="Arial" w:cs="Arial"/>
          <w:color w:val="000000"/>
          <w:sz w:val="24"/>
          <w:szCs w:val="24"/>
          <w:lang w:val="en-US"/>
        </w:rPr>
        <w:t xml:space="preserve"> Table 1).</w:t>
      </w:r>
      <w:r w:rsidR="000676A8">
        <w:rPr>
          <w:rFonts w:ascii="Arial" w:eastAsia="Times New Roman" w:hAnsi="Arial" w:cs="Arial"/>
          <w:color w:val="000000"/>
          <w:sz w:val="24"/>
          <w:szCs w:val="24"/>
          <w:lang w:val="en-US"/>
        </w:rPr>
        <w:t xml:space="preserve"> </w:t>
      </w:r>
    </w:p>
    <w:p w14:paraId="6653C6C6" w14:textId="04B5AA72"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plots, </w:t>
      </w:r>
      <w:commentRangeStart w:id="20"/>
      <w:r w:rsidR="005A6991">
        <w:rPr>
          <w:rFonts w:ascii="Arial" w:eastAsia="Times New Roman" w:hAnsi="Arial" w:cs="Arial"/>
          <w:color w:val="000000"/>
          <w:sz w:val="24"/>
          <w:szCs w:val="24"/>
          <w:lang w:val="en-US"/>
        </w:rPr>
        <w:t xml:space="preserve">varied substantially </w:t>
      </w:r>
      <w:commentRangeEnd w:id="20"/>
      <w:r w:rsidR="008E6828">
        <w:rPr>
          <w:rStyle w:val="CommentReference"/>
        </w:rPr>
        <w:commentReference w:id="20"/>
      </w:r>
      <w:r w:rsidR="005A6991">
        <w:rPr>
          <w:rFonts w:ascii="Arial" w:eastAsia="Times New Roman" w:hAnsi="Arial" w:cs="Arial"/>
          <w:color w:val="000000"/>
          <w:sz w:val="24"/>
          <w:szCs w:val="24"/>
          <w:lang w:val="en-US"/>
        </w:rPr>
        <w:t>among meadows</w:t>
      </w:r>
      <w:r w:rsidR="00B66DD0">
        <w:rPr>
          <w:rFonts w:ascii="Arial" w:eastAsia="Times New Roman" w:hAnsi="Arial" w:cs="Arial"/>
          <w:color w:val="000000"/>
          <w:sz w:val="24"/>
          <w:szCs w:val="24"/>
          <w:lang w:val="en-US"/>
        </w:rPr>
        <w:t xml:space="preserve"> (Figure 3</w:t>
      </w:r>
      <w:r w:rsidR="008E6828">
        <w:rPr>
          <w:rFonts w:ascii="Arial" w:eastAsia="Times New Roman" w:hAnsi="Arial" w:cs="Arial"/>
          <w:color w:val="000000"/>
          <w:sz w:val="24"/>
          <w:szCs w:val="24"/>
          <w:lang w:val="en-US"/>
        </w:rPr>
        <w:t>C</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fauna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commentRangeStart w:id="21"/>
      <w:r w:rsidR="00DF32EA" w:rsidRPr="00321A4E">
        <w:rPr>
          <w:rFonts w:ascii="Arial" w:eastAsia="Times New Roman" w:hAnsi="Arial" w:cs="Arial"/>
          <w:color w:val="000000"/>
          <w:sz w:val="24"/>
          <w:szCs w:val="24"/>
          <w:lang w:val="en-US"/>
        </w:rPr>
        <w:t>Appendix 6</w:t>
      </w:r>
      <w:commentRangeEnd w:id="21"/>
      <w:r w:rsidR="00124FC5">
        <w:rPr>
          <w:rStyle w:val="CommentReference"/>
        </w:rPr>
        <w:commentReference w:id="21"/>
      </w:r>
      <w:r w:rsidR="00DF32EA" w:rsidRPr="00321A4E">
        <w:rPr>
          <w:rFonts w:ascii="Arial" w:eastAsia="Times New Roman" w:hAnsi="Arial" w:cs="Arial"/>
          <w:color w:val="000000"/>
          <w:sz w:val="24"/>
          <w:szCs w:val="24"/>
          <w:lang w:val="en-US"/>
        </w:rPr>
        <w:t>)</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beta diversity did not vary predictably along the watershed gradient</w:t>
      </w:r>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r w:rsidR="00C80DFD">
        <w:rPr>
          <w:rFonts w:ascii="Arial" w:eastAsia="Times New Roman" w:hAnsi="Arial" w:cs="Arial"/>
          <w:color w:val="000000"/>
          <w:sz w:val="24"/>
          <w:szCs w:val="24"/>
          <w:lang w:val="en-US"/>
        </w:rPr>
        <w:t>Finally, analyses of aggregation indicated that individuals within species were spatially aggregated within meadows for most species (&gt;80% in 7 of nine meadows) (Table 1).</w:t>
      </w:r>
    </w:p>
    <w:p w14:paraId="7BBA64B0" w14:textId="661271AF"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metacommunity-scale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3.76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 xml:space="preserve">Temporal biodiversity patterns </w:t>
      </w:r>
    </w:p>
    <w:p w14:paraId="240F591F" w14:textId="4A064E5B"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raw plot-scale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 </w:t>
      </w:r>
      <w:r w:rsidR="0080757D">
        <w:rPr>
          <w:rFonts w:ascii="Arial" w:eastAsia="Times New Roman" w:hAnsi="Arial" w:cs="Arial"/>
          <w:color w:val="000000"/>
          <w:sz w:val="24"/>
          <w:szCs w:val="24"/>
          <w:lang w:val="en-US"/>
        </w:rPr>
        <w:t>(Tab</w:t>
      </w:r>
      <w:r w:rsidR="006634BF">
        <w:rPr>
          <w:rFonts w:ascii="Arial" w:eastAsia="Times New Roman" w:hAnsi="Arial" w:cs="Arial"/>
          <w:color w:val="000000"/>
          <w:sz w:val="24"/>
          <w:szCs w:val="24"/>
          <w:lang w:val="en-US"/>
        </w:rPr>
        <w:t>l</w:t>
      </w:r>
      <w:r w:rsidR="0080757D">
        <w:rPr>
          <w:rFonts w:ascii="Arial" w:eastAsia="Times New Roman" w:hAnsi="Arial" w:cs="Arial"/>
          <w:color w:val="000000"/>
          <w:sz w:val="24"/>
          <w:szCs w:val="24"/>
          <w:lang w:val="en-US"/>
        </w:rPr>
        <w:t>e 3</w:t>
      </w:r>
      <w:r w:rsidR="00FB1AA8">
        <w:rPr>
          <w:rFonts w:ascii="Arial" w:eastAsia="Times New Roman" w:hAnsi="Arial" w:cs="Arial"/>
          <w:color w:val="000000"/>
          <w:sz w:val="24"/>
          <w:szCs w:val="24"/>
          <w:lang w:val="en-US"/>
        </w:rPr>
        <w:t xml:space="preserve">, </w:t>
      </w:r>
      <w:r w:rsidR="0010243E">
        <w:rPr>
          <w:rFonts w:ascii="Arial" w:eastAsia="Times New Roman" w:hAnsi="Arial" w:cs="Arial"/>
          <w:color w:val="000000"/>
          <w:sz w:val="24"/>
          <w:szCs w:val="24"/>
          <w:lang w:val="en-US"/>
        </w:rPr>
        <w:t>Figure 3</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commentRangeStart w:id="22"/>
      <w:r w:rsidR="0010243E">
        <w:rPr>
          <w:rFonts w:ascii="Arial" w:eastAsia="Times New Roman" w:hAnsi="Arial" w:cs="Arial"/>
          <w:color w:val="000000"/>
          <w:sz w:val="24"/>
          <w:szCs w:val="24"/>
          <w:lang w:val="en-US"/>
        </w:rPr>
        <w:t>Appendix fig</w:t>
      </w:r>
      <w:commentRangeEnd w:id="22"/>
      <w:r w:rsidR="00E2139C">
        <w:rPr>
          <w:rStyle w:val="CommentReference"/>
        </w:rPr>
        <w:commentReference w:id="22"/>
      </w:r>
      <w:r w:rsidR="0010243E">
        <w:rPr>
          <w:rFonts w:ascii="Arial" w:eastAsia="Times New Roman" w:hAnsi="Arial" w:cs="Arial"/>
          <w:color w:val="000000"/>
          <w:sz w:val="24"/>
          <w:szCs w:val="24"/>
          <w:lang w:val="en-US"/>
        </w:rPr>
        <w:t xml:space="preserve">),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(Table 3, Figure </w:t>
      </w:r>
      <w:r w:rsidR="0010243E">
        <w:rPr>
          <w:rFonts w:ascii="Arial" w:eastAsia="Times New Roman" w:hAnsi="Arial" w:cs="Arial"/>
          <w:color w:val="000000"/>
          <w:sz w:val="24"/>
          <w:szCs w:val="24"/>
          <w:lang w:val="en-US"/>
        </w:rPr>
        <w:t>3</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plot-scale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 ENS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w:t>
      </w:r>
      <w:r w:rsidR="00C80DFD">
        <w:rPr>
          <w:rFonts w:ascii="Arial" w:eastAsia="Times New Roman" w:hAnsi="Arial" w:cs="Arial"/>
          <w:color w:val="000000"/>
          <w:sz w:val="24"/>
          <w:szCs w:val="24"/>
          <w:lang w:val="en-US"/>
        </w:rPr>
        <w:t>B</w:t>
      </w:r>
      <w:r w:rsidR="00CB1D2B">
        <w:rPr>
          <w:rFonts w:ascii="Arial" w:eastAsia="Times New Roman" w:hAnsi="Arial" w:cs="Arial"/>
          <w:color w:val="000000"/>
          <w:sz w:val="24"/>
          <w:szCs w:val="24"/>
          <w:lang w:val="en-US"/>
        </w:rPr>
        <w:t xml:space="preserve">). </w:t>
      </w:r>
    </w:p>
    <w:p w14:paraId="3629515F" w14:textId="2F4112D0"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(Bray Curtis dissimilarity) </w:t>
      </w:r>
      <w:r w:rsidR="000676A8">
        <w:rPr>
          <w:rFonts w:ascii="Arial" w:eastAsia="Times New Roman" w:hAnsi="Arial" w:cs="Arial"/>
          <w:color w:val="000000"/>
          <w:sz w:val="24"/>
          <w:szCs w:val="24"/>
          <w:lang w:val="en-US"/>
        </w:rPr>
        <w:t>increased</w:t>
      </w:r>
      <w:r>
        <w:rPr>
          <w:rFonts w:ascii="Arial" w:eastAsia="Times New Roman" w:hAnsi="Arial" w:cs="Arial"/>
          <w:color w:val="000000"/>
          <w:sz w:val="24"/>
          <w:szCs w:val="24"/>
          <w:lang w:val="en-US"/>
        </w:rPr>
        <w:t xml:space="preserve">, meaning </w:t>
      </w:r>
      <w:r w:rsidR="00416702">
        <w:rPr>
          <w:rFonts w:ascii="Arial" w:eastAsia="Times New Roman" w:hAnsi="Arial" w:cs="Arial"/>
          <w:color w:val="000000"/>
          <w:sz w:val="24"/>
          <w:szCs w:val="24"/>
          <w:lang w:val="en-US"/>
        </w:rPr>
        <w:t>plots within the sa</w:t>
      </w:r>
      <w:r>
        <w:rPr>
          <w:rFonts w:ascii="Arial" w:eastAsia="Times New Roman" w:hAnsi="Arial" w:cs="Arial"/>
          <w:color w:val="000000"/>
          <w:sz w:val="24"/>
          <w:szCs w:val="24"/>
          <w:lang w:val="en-US"/>
        </w:rPr>
        <w:t>me meadow became more different,</w:t>
      </w:r>
      <w:r w:rsidR="000676A8">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from May to midsummer. W</w:t>
      </w:r>
      <w:r w:rsidR="00CD347F">
        <w:rPr>
          <w:rFonts w:ascii="Arial" w:eastAsia="Times New Roman" w:hAnsi="Arial" w:cs="Arial"/>
          <w:color w:val="000000"/>
          <w:sz w:val="24"/>
          <w:szCs w:val="24"/>
          <w:lang w:val="en-US"/>
        </w:rPr>
        <w:t xml:space="preserve">ithin meadow dissimilarity </w:t>
      </w:r>
      <w:r>
        <w:rPr>
          <w:rFonts w:ascii="Arial" w:eastAsia="Times New Roman" w:hAnsi="Arial" w:cs="Arial"/>
          <w:color w:val="000000"/>
          <w:sz w:val="24"/>
          <w:szCs w:val="24"/>
          <w:lang w:val="en-US"/>
        </w:rPr>
        <w:t xml:space="preserve">then </w:t>
      </w:r>
      <w:r w:rsidR="00CD347F">
        <w:rPr>
          <w:rFonts w:ascii="Arial" w:eastAsia="Times New Roman" w:hAnsi="Arial" w:cs="Arial"/>
          <w:color w:val="000000"/>
          <w:sz w:val="24"/>
          <w:szCs w:val="24"/>
          <w:lang w:val="en-US"/>
        </w:rPr>
        <w:t xml:space="preserve">declined </w:t>
      </w:r>
      <w:r>
        <w:rPr>
          <w:rFonts w:ascii="Arial" w:eastAsia="Times New Roman" w:hAnsi="Arial" w:cs="Arial"/>
          <w:color w:val="000000"/>
          <w:sz w:val="24"/>
          <w:szCs w:val="24"/>
          <w:lang w:val="en-US"/>
        </w:rPr>
        <w:t xml:space="preserve">(plot level assemblages became more similar) </w:t>
      </w:r>
      <w:r w:rsidR="00CD347F">
        <w:rPr>
          <w:rFonts w:ascii="Arial" w:eastAsia="Times New Roman" w:hAnsi="Arial" w:cs="Arial"/>
          <w:color w:val="000000"/>
          <w:sz w:val="24"/>
          <w:szCs w:val="24"/>
          <w:lang w:val="en-US"/>
        </w:rPr>
        <w:t>from July to August</w:t>
      </w:r>
      <w:r w:rsidR="000676A8">
        <w:rPr>
          <w:rFonts w:ascii="Arial" w:eastAsia="Times New Roman" w:hAnsi="Arial" w:cs="Arial"/>
          <w:color w:val="000000"/>
          <w:sz w:val="24"/>
          <w:szCs w:val="24"/>
          <w:lang w:val="en-US"/>
        </w:rPr>
        <w:t xml:space="preserve"> </w:t>
      </w:r>
      <w:r w:rsidR="000676A8" w:rsidRPr="00917A7D">
        <w:rPr>
          <w:rFonts w:ascii="Arial" w:eastAsia="Times New Roman" w:hAnsi="Arial" w:cs="Arial"/>
          <w:color w:val="000000"/>
          <w:sz w:val="24"/>
          <w:szCs w:val="24"/>
          <w:lang w:val="en-US"/>
        </w:rPr>
        <w:t>(Fig</w:t>
      </w:r>
      <w:r w:rsidR="00C84752">
        <w:rPr>
          <w:rFonts w:ascii="Arial" w:eastAsia="Times New Roman" w:hAnsi="Arial" w:cs="Arial"/>
          <w:color w:val="000000"/>
          <w:sz w:val="24"/>
          <w:szCs w:val="24"/>
          <w:lang w:val="en-US"/>
        </w:rPr>
        <w:t>ure</w:t>
      </w:r>
      <w:r w:rsidR="000676A8" w:rsidRPr="00917A7D">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3C, 4A</w:t>
      </w:r>
      <w:r w:rsidR="000676A8" w:rsidRPr="00917A7D">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Meadow-scale diversity was more dissimilar</w:t>
      </w:r>
      <w:r w:rsidR="00FB1A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than expected in May and July, but this dissimilarity also declined by August (Figure 4A)</w:t>
      </w:r>
      <w:r w:rsidR="00695F80">
        <w:rPr>
          <w:rFonts w:ascii="Arial" w:eastAsia="Times New Roman" w:hAnsi="Arial" w:cs="Arial"/>
          <w:color w:val="000000"/>
          <w:sz w:val="24"/>
          <w:szCs w:val="24"/>
          <w:lang w:val="en-US"/>
        </w:rPr>
        <w:t>.</w:t>
      </w:r>
      <w:r w:rsidR="0000100F">
        <w:rPr>
          <w:rFonts w:ascii="Arial" w:eastAsia="Times New Roman" w:hAnsi="Arial" w:cs="Arial"/>
          <w:color w:val="000000"/>
          <w:sz w:val="24"/>
          <w:szCs w:val="24"/>
          <w:lang w:val="en-US"/>
        </w:rPr>
        <w:t xml:space="preserve"> </w:t>
      </w:r>
      <w:commentRangeStart w:id="23"/>
      <w:r w:rsidR="00562C06">
        <w:rPr>
          <w:rFonts w:ascii="Arial" w:eastAsia="Times New Roman" w:hAnsi="Arial" w:cs="Arial"/>
          <w:color w:val="000000"/>
          <w:sz w:val="24"/>
          <w:szCs w:val="24"/>
          <w:lang w:val="en-US"/>
        </w:rPr>
        <w:t>The model 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w:t>
      </w:r>
      <w:proofErr w:type="spellStart"/>
      <w:r w:rsidR="0032729A">
        <w:rPr>
          <w:rFonts w:ascii="Arial" w:eastAsia="Times New Roman" w:hAnsi="Arial" w:cs="Arial"/>
          <w:color w:val="000000"/>
          <w:sz w:val="24"/>
          <w:szCs w:val="24"/>
          <w:lang w:val="en-US"/>
        </w:rPr>
        <w:t>df</w:t>
      </w:r>
      <w:proofErr w:type="spellEnd"/>
      <w:r w:rsidR="0032729A">
        <w:rPr>
          <w:rFonts w:ascii="Arial" w:eastAsia="Times New Roman" w:hAnsi="Arial" w:cs="Arial"/>
          <w:color w:val="000000"/>
          <w:sz w:val="24"/>
          <w:szCs w:val="24"/>
          <w:lang w:val="en-US"/>
        </w:rPr>
        <w:t xml:space="preserve"> = 2, </w:t>
      </w:r>
      <w:r w:rsidR="00D13610">
        <w:rPr>
          <w:rFonts w:ascii="Arial" w:eastAsia="Times New Roman" w:hAnsi="Arial" w:cs="Arial"/>
          <w:color w:val="000000"/>
          <w:sz w:val="24"/>
          <w:szCs w:val="24"/>
          <w:lang w:val="en-US"/>
        </w:rPr>
        <w:t>2316, P &lt; 2e</w:t>
      </w:r>
      <w:commentRangeEnd w:id="23"/>
      <w:r w:rsidR="00CD347F">
        <w:rPr>
          <w:rStyle w:val="CommentReference"/>
        </w:rPr>
        <w:commentReference w:id="23"/>
      </w:r>
      <w:r w:rsidR="00D13610">
        <w:rPr>
          <w:rFonts w:ascii="Arial" w:eastAsia="Times New Roman" w:hAnsi="Arial" w:cs="Arial"/>
          <w:color w:val="000000"/>
          <w:sz w:val="24"/>
          <w:szCs w:val="24"/>
          <w:lang w:val="en-US"/>
        </w:rPr>
        <w:t xml:space="preserve">-16). </w:t>
      </w:r>
      <w:commentRangeStart w:id="24"/>
      <w:r w:rsidR="00602CD1">
        <w:rPr>
          <w:rFonts w:ascii="Arial" w:eastAsia="Times New Roman" w:hAnsi="Arial" w:cs="Arial"/>
          <w:color w:val="000000"/>
          <w:sz w:val="24"/>
          <w:szCs w:val="24"/>
          <w:lang w:val="en-US"/>
        </w:rPr>
        <w:t xml:space="preserve">In addition, variance </w:t>
      </w:r>
      <w:r w:rsidR="00090EDC">
        <w:rPr>
          <w:rFonts w:ascii="Arial" w:eastAsia="Times New Roman" w:hAnsi="Arial" w:cs="Arial"/>
          <w:color w:val="000000"/>
          <w:sz w:val="24"/>
          <w:szCs w:val="24"/>
          <w:lang w:val="en-US"/>
        </w:rPr>
        <w:t xml:space="preserve">of observed dissimilarity </w:t>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proofErr w:type="spellStart"/>
      <w:r w:rsidR="00602CD1">
        <w:rPr>
          <w:rFonts w:ascii="Arial" w:eastAsia="Times New Roman" w:hAnsi="Arial" w:cs="Arial"/>
          <w:color w:val="000000"/>
          <w:sz w:val="24"/>
          <w:szCs w:val="24"/>
          <w:lang w:val="en-US"/>
        </w:rPr>
        <w:t>Levene’s</w:t>
      </w:r>
      <w:proofErr w:type="spellEnd"/>
      <w:r w:rsidR="00602CD1">
        <w:rPr>
          <w:rFonts w:ascii="Arial" w:eastAsia="Times New Roman" w:hAnsi="Arial" w:cs="Arial"/>
          <w:color w:val="000000"/>
          <w:sz w:val="24"/>
          <w:szCs w:val="24"/>
          <w:lang w:val="en-US"/>
        </w:rPr>
        <w:t xml:space="preserve"> Test, F = </w:t>
      </w:r>
      <w:r w:rsidR="0026397B">
        <w:rPr>
          <w:rFonts w:ascii="Arial" w:eastAsia="Times New Roman" w:hAnsi="Arial" w:cs="Arial"/>
          <w:color w:val="000000"/>
          <w:sz w:val="24"/>
          <w:szCs w:val="24"/>
          <w:lang w:val="en-US"/>
        </w:rPr>
        <w:t xml:space="preserve">9.44, </w:t>
      </w:r>
      <w:proofErr w:type="spellStart"/>
      <w:r w:rsidR="0026397B">
        <w:rPr>
          <w:rFonts w:ascii="Arial" w:eastAsia="Times New Roman" w:hAnsi="Arial" w:cs="Arial"/>
          <w:color w:val="000000"/>
          <w:sz w:val="24"/>
          <w:szCs w:val="24"/>
          <w:lang w:val="en-US"/>
        </w:rPr>
        <w:t>df</w:t>
      </w:r>
      <w:proofErr w:type="spellEnd"/>
      <w:r w:rsidR="0026397B">
        <w:rPr>
          <w:rFonts w:ascii="Arial" w:eastAsia="Times New Roman" w:hAnsi="Arial" w:cs="Arial"/>
          <w:color w:val="000000"/>
          <w:sz w:val="24"/>
          <w:szCs w:val="24"/>
          <w:lang w:val="en-US"/>
        </w:rPr>
        <w:t xml:space="preserve"> = 5, 2316, P &lt; 5e-09).</w:t>
      </w:r>
      <w:commentRangeEnd w:id="24"/>
      <w:r w:rsidR="00090EDC">
        <w:rPr>
          <w:rStyle w:val="CommentReference"/>
        </w:rPr>
        <w:commentReference w:id="24"/>
      </w:r>
      <w:r w:rsidR="0026397B">
        <w:rPr>
          <w:rFonts w:ascii="Arial" w:eastAsia="Times New Roman" w:hAnsi="Arial" w:cs="Arial"/>
          <w:color w:val="000000"/>
          <w:sz w:val="24"/>
          <w:szCs w:val="24"/>
          <w:lang w:val="en-US"/>
        </w:rPr>
        <w:t xml:space="preserve">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5671EDAA" w:rsidR="00DE1215"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abundance increased more than ten-fold (from an average of 16 individuals/plot to 237 individuals/plot) from early to mid-</w:t>
      </w:r>
      <w:r w:rsidR="00DE1215" w:rsidRPr="00321A4E">
        <w:rPr>
          <w:rFonts w:ascii="Arial" w:eastAsia="Times New Roman" w:hAnsi="Arial" w:cs="Arial"/>
          <w:color w:val="000000"/>
          <w:sz w:val="24"/>
          <w:szCs w:val="24"/>
          <w:lang w:val="en-US"/>
        </w:rPr>
        <w:lastRenderedPageBreak/>
        <w:t xml:space="preserve">summer, but by late summer a recruitment event of </w:t>
      </w:r>
      <w:proofErr w:type="spellStart"/>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proofErr w:type="spellEnd"/>
      <w:r w:rsidR="00DE1215" w:rsidRPr="00321A4E">
        <w:rPr>
          <w:rFonts w:ascii="Arial" w:eastAsia="Times New Roman" w:hAnsi="Arial" w:cs="Arial"/>
          <w:i/>
          <w:color w:val="000000"/>
          <w:sz w:val="24"/>
          <w:szCs w:val="24"/>
          <w:lang w:val="en-US"/>
        </w:rPr>
        <w:t xml:space="preserve">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across sites. For example, the </w:t>
      </w:r>
      <w:r w:rsidR="00DE1215" w:rsidRPr="00321A4E">
        <w:rPr>
          <w:rFonts w:ascii="Arial" w:eastAsia="Times New Roman" w:hAnsi="Arial" w:cs="Arial"/>
          <w:i/>
          <w:color w:val="000000"/>
          <w:sz w:val="24"/>
          <w:szCs w:val="24"/>
          <w:lang w:val="en-US"/>
        </w:rPr>
        <w:t xml:space="preserve">P.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p>
    <w:p w14:paraId="73F6969C" w14:textId="3904DE03"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Nearly half of epifaunal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r w:rsidR="003B524B">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grazers </w:t>
      </w:r>
      <w:proofErr w:type="spellStart"/>
      <w:r w:rsidRPr="0062380F">
        <w:rPr>
          <w:rFonts w:ascii="Arial" w:eastAsia="Times New Roman" w:hAnsi="Arial" w:cs="Arial"/>
          <w:i/>
          <w:color w:val="000000"/>
          <w:sz w:val="24"/>
          <w:szCs w:val="24"/>
          <w:lang w:val="en-US"/>
        </w:rPr>
        <w:t>Pentidotea</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resecata</w:t>
      </w:r>
      <w:proofErr w:type="spellEnd"/>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proofErr w:type="spellStart"/>
      <w:r w:rsidRPr="0062380F">
        <w:rPr>
          <w:rFonts w:ascii="Arial" w:eastAsia="Times New Roman" w:hAnsi="Arial" w:cs="Arial"/>
          <w:i/>
          <w:color w:val="000000"/>
          <w:sz w:val="24"/>
          <w:szCs w:val="24"/>
          <w:lang w:val="en-US"/>
        </w:rPr>
        <w:t>Aoroides</w:t>
      </w:r>
      <w:proofErr w:type="spellEnd"/>
      <w:r w:rsidRPr="00321A4E">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columbiae</w:t>
      </w:r>
      <w:proofErr w:type="spellEnd"/>
      <w:r w:rsidRPr="00917A7D">
        <w:rPr>
          <w:rFonts w:ascii="Arial" w:eastAsia="Times New Roman" w:hAnsi="Arial" w:cs="Arial"/>
          <w:color w:val="000000"/>
          <w:sz w:val="24"/>
          <w:szCs w:val="24"/>
          <w:lang w:val="en-US"/>
        </w:rPr>
        <w:t xml:space="preserve">; the predator </w:t>
      </w:r>
      <w:proofErr w:type="spellStart"/>
      <w:r w:rsidRPr="0062380F">
        <w:rPr>
          <w:rFonts w:ascii="Arial" w:eastAsia="Times New Roman" w:hAnsi="Arial" w:cs="Arial"/>
          <w:i/>
          <w:color w:val="000000"/>
          <w:sz w:val="24"/>
          <w:szCs w:val="24"/>
          <w:lang w:val="en-US"/>
        </w:rPr>
        <w:t>Eogammarus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confervicolus</w:t>
      </w:r>
      <w:proofErr w:type="spellEnd"/>
      <w:r w:rsidRPr="00917A7D">
        <w:rPr>
          <w:rFonts w:ascii="Arial" w:eastAsia="Times New Roman" w:hAnsi="Arial" w:cs="Arial"/>
          <w:color w:val="000000"/>
          <w:sz w:val="24"/>
          <w:szCs w:val="24"/>
          <w:lang w:val="en-US"/>
        </w:rPr>
        <w:t xml:space="preserve">; and the filter-feeding </w:t>
      </w:r>
      <w:proofErr w:type="spellStart"/>
      <w:r w:rsidRPr="0062380F">
        <w:rPr>
          <w:rFonts w:ascii="Arial" w:eastAsia="Times New Roman" w:hAnsi="Arial" w:cs="Arial"/>
          <w:i/>
          <w:color w:val="000000"/>
          <w:sz w:val="24"/>
          <w:szCs w:val="24"/>
          <w:lang w:val="en-US"/>
        </w:rPr>
        <w:t>Mytilus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trossulus</w:t>
      </w:r>
      <w:proofErr w:type="spellEnd"/>
      <w:r w:rsidR="003B524B">
        <w:rPr>
          <w:rFonts w:ascii="Arial" w:eastAsia="Times New Roman" w:hAnsi="Arial" w:cs="Arial"/>
          <w:color w:val="000000"/>
          <w:sz w:val="24"/>
          <w:szCs w:val="24"/>
          <w:lang w:val="en-US"/>
        </w:rPr>
        <w:t>), and e</w:t>
      </w:r>
      <w:r w:rsidRPr="00917A7D">
        <w:rPr>
          <w:rFonts w:ascii="Arial" w:eastAsia="Times New Roman" w:hAnsi="Arial" w:cs="Arial"/>
          <w:color w:val="000000"/>
          <w:sz w:val="24"/>
          <w:szCs w:val="24"/>
          <w:lang w:val="en-US"/>
        </w:rPr>
        <w:t xml:space="preserve">ight additional taxa were detected at all sites but one (Table 2). Conversely, </w:t>
      </w:r>
      <w:r w:rsidR="003B524B">
        <w:rPr>
          <w:rFonts w:ascii="Arial" w:eastAsia="Times New Roman" w:hAnsi="Arial" w:cs="Arial"/>
          <w:color w:val="000000"/>
          <w:sz w:val="24"/>
          <w:szCs w:val="24"/>
          <w:lang w:val="en-US"/>
        </w:rPr>
        <w:t xml:space="preserve">nearly the other half of </w:t>
      </w:r>
      <w:r w:rsidR="00877689">
        <w:rPr>
          <w:rFonts w:ascii="Arial" w:eastAsia="Times New Roman" w:hAnsi="Arial" w:cs="Arial"/>
          <w:color w:val="000000"/>
          <w:sz w:val="24"/>
          <w:szCs w:val="24"/>
          <w:lang w:val="en-US"/>
        </w:rPr>
        <w:t xml:space="preserve">epifaunal </w:t>
      </w:r>
      <w:r w:rsidR="003B524B">
        <w:rPr>
          <w:rFonts w:ascii="Arial" w:eastAsia="Times New Roman" w:hAnsi="Arial" w:cs="Arial"/>
          <w:color w:val="000000"/>
          <w:sz w:val="24"/>
          <w:szCs w:val="24"/>
          <w:lang w:val="en-US"/>
        </w:rPr>
        <w:t xml:space="preserve">taxa were very rare: </w:t>
      </w:r>
      <w:r w:rsidRPr="00917A7D">
        <w:rPr>
          <w:rFonts w:ascii="Arial" w:eastAsia="Times New Roman" w:hAnsi="Arial" w:cs="Arial"/>
          <w:color w:val="000000"/>
          <w:sz w:val="24"/>
          <w:szCs w:val="24"/>
          <w:lang w:val="en-US"/>
        </w:rPr>
        <w:t>four species only detected at one time and place</w:t>
      </w:r>
      <w:r w:rsidR="00877689">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w:t>
      </w:r>
      <w:r w:rsidRPr="0062380F">
        <w:rPr>
          <w:rFonts w:ascii="Arial" w:eastAsia="Times New Roman" w:hAnsi="Arial" w:cs="Arial"/>
          <w:i/>
          <w:color w:val="000000"/>
          <w:sz w:val="24"/>
          <w:szCs w:val="24"/>
          <w:lang w:val="en-US"/>
        </w:rPr>
        <w:t xml:space="preserve">Alia </w:t>
      </w:r>
      <w:proofErr w:type="spellStart"/>
      <w:r w:rsidRPr="0062380F">
        <w:rPr>
          <w:rFonts w:ascii="Arial" w:eastAsia="Times New Roman" w:hAnsi="Arial" w:cs="Arial"/>
          <w:i/>
          <w:color w:val="000000"/>
          <w:sz w:val="24"/>
          <w:szCs w:val="24"/>
          <w:lang w:val="en-US"/>
        </w:rPr>
        <w:t>carinata</w:t>
      </w:r>
      <w:proofErr w:type="spellEnd"/>
      <w:r w:rsidRPr="00917A7D">
        <w:rPr>
          <w:rFonts w:ascii="Arial" w:eastAsia="Times New Roman" w:hAnsi="Arial" w:cs="Arial"/>
          <w:color w:val="000000"/>
          <w:sz w:val="24"/>
          <w:szCs w:val="24"/>
          <w:lang w:val="en-US"/>
        </w:rPr>
        <w:t xml:space="preserve"> at BI, </w:t>
      </w:r>
      <w:proofErr w:type="spellStart"/>
      <w:r w:rsidR="00D70D82" w:rsidRPr="0062380F">
        <w:rPr>
          <w:rFonts w:ascii="Arial" w:eastAsia="Times New Roman" w:hAnsi="Arial" w:cs="Arial"/>
          <w:i/>
          <w:color w:val="000000"/>
          <w:sz w:val="24"/>
          <w:szCs w:val="24"/>
          <w:lang w:val="en-US"/>
        </w:rPr>
        <w:t>Mesocentrotus</w:t>
      </w:r>
      <w:proofErr w:type="spellEnd"/>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Solaster</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CB, and </w:t>
      </w:r>
      <w:proofErr w:type="spellStart"/>
      <w:r w:rsidRPr="0062380F">
        <w:rPr>
          <w:rFonts w:ascii="Arial" w:eastAsia="Times New Roman" w:hAnsi="Arial" w:cs="Arial"/>
          <w:i/>
          <w:color w:val="000000"/>
          <w:sz w:val="24"/>
          <w:szCs w:val="24"/>
          <w:lang w:val="en-US"/>
        </w:rPr>
        <w:t>Dinophilus</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DC; </w:t>
      </w:r>
      <w:r w:rsidR="00877689">
        <w:rPr>
          <w:rFonts w:ascii="Arial" w:eastAsia="Times New Roman" w:hAnsi="Arial" w:cs="Arial"/>
          <w:color w:val="000000"/>
          <w:sz w:val="24"/>
          <w:szCs w:val="24"/>
          <w:lang w:val="en-US"/>
        </w:rPr>
        <w:t>Table 2), and e</w:t>
      </w:r>
      <w:r w:rsidRPr="00917A7D">
        <w:rPr>
          <w:rFonts w:ascii="Arial" w:eastAsia="Times New Roman" w:hAnsi="Arial" w:cs="Arial"/>
          <w:color w:val="000000"/>
          <w:sz w:val="24"/>
          <w:szCs w:val="24"/>
          <w:lang w:val="en-US"/>
        </w:rPr>
        <w:t>ight taxa were observed o</w:t>
      </w:r>
      <w:r w:rsidR="00877689">
        <w:rPr>
          <w:rFonts w:ascii="Arial" w:eastAsia="Times New Roman" w:hAnsi="Arial" w:cs="Arial"/>
          <w:color w:val="000000"/>
          <w:sz w:val="24"/>
          <w:szCs w:val="24"/>
          <w:lang w:val="en-US"/>
        </w:rPr>
        <w:t>nly twice. Species presence at each</w:t>
      </w:r>
      <w:r w:rsidRPr="00917A7D">
        <w:rPr>
          <w:rFonts w:ascii="Arial" w:eastAsia="Times New Roman" w:hAnsi="Arial" w:cs="Arial"/>
          <w:color w:val="000000"/>
          <w:sz w:val="24"/>
          <w:szCs w:val="24"/>
          <w:lang w:val="en-US"/>
        </w:rPr>
        <w:t xml:space="preserve"> site was fairly consistent through time (Table 2).</w:t>
      </w:r>
    </w:p>
    <w:p w14:paraId="44D3904C" w14:textId="0B503D30" w:rsidR="00A820EA" w:rsidRPr="00DE1215" w:rsidRDefault="00C4247B" w:rsidP="00313697">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caprellid amphipods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laeviuscula</w:t>
      </w:r>
      <w:proofErr w:type="spellEnd"/>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californica</w:t>
      </w:r>
      <w:proofErr w:type="spellEnd"/>
      <w:r w:rsidRPr="00321A4E">
        <w:rPr>
          <w:rFonts w:ascii="Arial" w:eastAsia="Times New Roman" w:hAnsi="Arial" w:cs="Arial"/>
          <w:color w:val="000000"/>
          <w:sz w:val="24"/>
          <w:szCs w:val="24"/>
          <w:lang w:val="en-US"/>
        </w:rPr>
        <w:t xml:space="preserve">), the sea hare </w:t>
      </w:r>
      <w:proofErr w:type="spellStart"/>
      <w:r w:rsidRPr="00321A4E">
        <w:rPr>
          <w:rFonts w:ascii="Arial" w:eastAsia="Times New Roman" w:hAnsi="Arial" w:cs="Arial"/>
          <w:i/>
          <w:color w:val="000000"/>
          <w:sz w:val="24"/>
          <w:szCs w:val="24"/>
          <w:lang w:val="en-US"/>
        </w:rPr>
        <w:t>Phyllaplysia</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(primarily juveniles), the mussel </w:t>
      </w:r>
      <w:proofErr w:type="spellStart"/>
      <w:r w:rsidRPr="00321A4E">
        <w:rPr>
          <w:rFonts w:ascii="Arial" w:eastAsia="Times New Roman" w:hAnsi="Arial" w:cs="Arial"/>
          <w:i/>
          <w:color w:val="000000"/>
          <w:sz w:val="24"/>
          <w:szCs w:val="24"/>
          <w:lang w:val="en-US"/>
        </w:rPr>
        <w:t>Mytilus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trossulus</w:t>
      </w:r>
      <w:proofErr w:type="spellEnd"/>
      <w:r w:rsidRPr="00321A4E">
        <w:rPr>
          <w:rFonts w:ascii="Arial" w:eastAsia="Times New Roman" w:hAnsi="Arial" w:cs="Arial"/>
          <w:color w:val="000000"/>
          <w:sz w:val="24"/>
          <w:szCs w:val="24"/>
          <w:lang w:val="en-US"/>
        </w:rPr>
        <w:t xml:space="preserve"> (primarily juveniles), the </w:t>
      </w:r>
      <w:proofErr w:type="spellStart"/>
      <w:r w:rsidRPr="00321A4E">
        <w:rPr>
          <w:rFonts w:ascii="Arial" w:eastAsia="Times New Roman" w:hAnsi="Arial" w:cs="Arial"/>
          <w:color w:val="000000"/>
          <w:sz w:val="24"/>
          <w:szCs w:val="24"/>
          <w:lang w:val="en-US"/>
        </w:rPr>
        <w:t>polychaete</w:t>
      </w:r>
      <w:proofErr w:type="spellEnd"/>
      <w:r w:rsidRPr="00321A4E">
        <w:rPr>
          <w:rFonts w:ascii="Arial" w:eastAsia="Times New Roman" w:hAnsi="Arial" w:cs="Arial"/>
          <w:color w:val="000000"/>
          <w:sz w:val="24"/>
          <w:szCs w:val="24"/>
          <w:lang w:val="en-US"/>
        </w:rPr>
        <w:t xml:space="preserve"> worm </w:t>
      </w:r>
      <w:proofErr w:type="spellStart"/>
      <w:r w:rsidR="00390E91">
        <w:rPr>
          <w:rFonts w:ascii="Arial" w:eastAsia="Times New Roman" w:hAnsi="Arial" w:cs="Arial"/>
          <w:i/>
          <w:color w:val="000000"/>
          <w:sz w:val="24"/>
          <w:szCs w:val="24"/>
          <w:lang w:val="en-US"/>
        </w:rPr>
        <w:t>Platynereis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bicanaliculata</w:t>
      </w:r>
      <w:proofErr w:type="spellEnd"/>
      <w:r w:rsidRPr="00321A4E">
        <w:rPr>
          <w:rFonts w:ascii="Arial" w:eastAsia="Times New Roman" w:hAnsi="Arial" w:cs="Arial"/>
          <w:color w:val="000000"/>
          <w:sz w:val="24"/>
          <w:szCs w:val="24"/>
          <w:lang w:val="en-US"/>
        </w:rPr>
        <w:t xml:space="preserve">, and the sea spider </w:t>
      </w:r>
      <w:proofErr w:type="spellStart"/>
      <w:r w:rsidRPr="00321A4E">
        <w:rPr>
          <w:rFonts w:ascii="Arial" w:eastAsia="Times New Roman" w:hAnsi="Arial" w:cs="Arial"/>
          <w:i/>
          <w:color w:val="000000"/>
          <w:sz w:val="24"/>
          <w:szCs w:val="24"/>
          <w:lang w:val="en-US"/>
        </w:rPr>
        <w:t>Pycnogonum</w:t>
      </w:r>
      <w:proofErr w:type="spellEnd"/>
      <w:r w:rsidRPr="00321A4E">
        <w:rPr>
          <w:rFonts w:ascii="Arial" w:eastAsia="Times New Roman" w:hAnsi="Arial" w:cs="Arial"/>
          <w:i/>
          <w:color w:val="000000"/>
          <w:sz w:val="24"/>
          <w:szCs w:val="24"/>
          <w:lang w:val="en-US"/>
        </w:rPr>
        <w:t xml:space="preserve">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00E2139C">
        <w:rPr>
          <w:rFonts w:ascii="Arial" w:eastAsia="Times New Roman" w:hAnsi="Arial" w:cs="Arial"/>
          <w:color w:val="000000"/>
          <w:sz w:val="24"/>
          <w:szCs w:val="24"/>
          <w:lang w:val="en-US"/>
        </w:rPr>
        <w:t xml:space="preserve">For example, in the midsummer </w:t>
      </w:r>
      <w:r w:rsidRPr="00321A4E">
        <w:rPr>
          <w:rFonts w:ascii="Arial" w:eastAsia="Times New Roman" w:hAnsi="Arial" w:cs="Arial"/>
          <w:color w:val="000000"/>
          <w:sz w:val="24"/>
          <w:szCs w:val="24"/>
          <w:lang w:val="en-US"/>
        </w:rPr>
        <w:lastRenderedPageBreak/>
        <w:t xml:space="preserve">sampling period the number of caprellids ranged from 488 individuals/plot in </w:t>
      </w:r>
      <w:r w:rsidR="007111ED">
        <w:rPr>
          <w:rFonts w:ascii="Arial" w:eastAsia="Times New Roman" w:hAnsi="Arial" w:cs="Arial"/>
          <w:color w:val="000000"/>
          <w:sz w:val="24"/>
          <w:szCs w:val="24"/>
          <w:lang w:val="en-US"/>
        </w:rPr>
        <w:t>NB</w:t>
      </w:r>
      <w:r w:rsidRPr="00321A4E">
        <w:rPr>
          <w:rFonts w:ascii="Arial" w:eastAsia="Times New Roman" w:hAnsi="Arial" w:cs="Arial"/>
          <w:color w:val="000000"/>
          <w:sz w:val="24"/>
          <w:szCs w:val="24"/>
          <w:lang w:val="en-US"/>
        </w:rPr>
        <w:t xml:space="preserve"> to less than 0.1 individual/plot at </w:t>
      </w:r>
      <w:r w:rsidR="007111ED">
        <w:rPr>
          <w:rFonts w:ascii="Arial" w:eastAsia="Times New Roman" w:hAnsi="Arial" w:cs="Arial"/>
          <w:color w:val="000000"/>
          <w:sz w:val="24"/>
          <w:szCs w:val="24"/>
          <w:lang w:val="en-US"/>
        </w:rPr>
        <w:t>EI</w:t>
      </w:r>
      <w:r w:rsidRPr="00321A4E">
        <w:rPr>
          <w:rFonts w:ascii="Arial" w:eastAsia="Times New Roman" w:hAnsi="Arial" w:cs="Arial"/>
          <w:color w:val="000000"/>
          <w:sz w:val="24"/>
          <w:szCs w:val="24"/>
          <w:lang w:val="en-US"/>
        </w:rPr>
        <w:t xml:space="preserve">.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14121949" w14:textId="48DEB8E9"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w:t>
      </w:r>
      <w:r w:rsidR="00CE2467">
        <w:rPr>
          <w:rFonts w:ascii="Arial" w:eastAsia="Times New Roman" w:hAnsi="Arial" w:cs="Arial"/>
          <w:color w:val="000000"/>
          <w:sz w:val="24"/>
          <w:szCs w:val="24"/>
          <w:lang w:val="en-US"/>
        </w:rPr>
        <w:t xml:space="preserve"> meadows host vast biodiversity, </w:t>
      </w:r>
      <w:r>
        <w:rPr>
          <w:rFonts w:ascii="Arial" w:eastAsia="Times New Roman" w:hAnsi="Arial" w:cs="Arial"/>
          <w:color w:val="000000"/>
          <w:sz w:val="24"/>
          <w:szCs w:val="24"/>
          <w:lang w:val="en-US"/>
        </w:rPr>
        <w:t xml:space="preserve">and this biodiversity is part of the immense ecological and economic value associated with seagrass ecosystems </w:t>
      </w:r>
      <w:r w:rsidR="00530D26">
        <w:rPr>
          <w:rFonts w:ascii="Arial" w:eastAsia="Times New Roman" w:hAnsi="Arial" w:cs="Arial"/>
          <w:color w:val="000000"/>
          <w:sz w:val="24"/>
          <w:szCs w:val="24"/>
          <w:lang w:val="en-US"/>
        </w:rPr>
        <w:fldChar w:fldCharType="begin" w:fldLock="1"/>
      </w:r>
      <w:r w:rsidR="007C6BF0">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and Duarte 2000, Duffy et al. 2015)", "plainTextFormattedCitation" : "(Hemminga and Duarte 2000, Duffy et al. 2015)", "previouslyFormattedCitation" : "(Hemminga and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T</w:t>
      </w:r>
      <w:r w:rsidR="00C84752">
        <w:rPr>
          <w:rFonts w:ascii="Arial" w:eastAsia="Times New Roman" w:hAnsi="Arial" w:cs="Arial"/>
          <w:color w:val="000000"/>
          <w:sz w:val="24"/>
          <w:szCs w:val="24"/>
          <w:lang w:val="en-US"/>
        </w:rPr>
        <w:t>hough spatial patterns in diversity have been documented</w:t>
      </w:r>
      <w:r w:rsidR="00CE2467">
        <w:rPr>
          <w:rFonts w:ascii="Arial" w:eastAsia="Times New Roman" w:hAnsi="Arial" w:cs="Arial"/>
          <w:color w:val="000000"/>
          <w:sz w:val="24"/>
          <w:szCs w:val="24"/>
          <w:lang w:val="en-US"/>
        </w:rPr>
        <w:t xml:space="preserve"> in eelgrass systems</w:t>
      </w:r>
      <w:r w:rsidR="00C84752">
        <w:rPr>
          <w:rFonts w:ascii="Arial" w:eastAsia="Times New Roman" w:hAnsi="Arial" w:cs="Arial"/>
          <w:color w:val="000000"/>
          <w:sz w:val="24"/>
          <w:szCs w:val="24"/>
          <w:lang w:val="en-US"/>
        </w:rPr>
        <w:t>, their possible causes are not well 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7C507C">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the </w:t>
      </w:r>
      <w:r w:rsidR="006F0B2A">
        <w:rPr>
          <w:rFonts w:ascii="Arial" w:eastAsia="Times New Roman" w:hAnsi="Arial" w:cs="Arial"/>
          <w:color w:val="000000"/>
          <w:sz w:val="24"/>
          <w:szCs w:val="24"/>
          <w:lang w:val="en-US"/>
        </w:rPr>
        <w:t xml:space="preserve">epifaunal </w:t>
      </w:r>
      <w:r w:rsidR="0024204D">
        <w:rPr>
          <w:rFonts w:ascii="Arial" w:eastAsia="Times New Roman" w:hAnsi="Arial" w:cs="Arial"/>
          <w:color w:val="000000"/>
          <w:sz w:val="24"/>
          <w:szCs w:val="24"/>
          <w:lang w:val="en-US"/>
        </w:rPr>
        <w:t xml:space="preserve">biodiversity of British Columbia seagrass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Barkley Sound seascape. In contrast, </w:t>
      </w:r>
      <w:r w:rsidR="00865426">
        <w:rPr>
          <w:rFonts w:ascii="Arial" w:eastAsia="Times New Roman" w:hAnsi="Arial" w:cs="Arial"/>
          <w:color w:val="000000"/>
          <w:sz w:val="24"/>
          <w:szCs w:val="24"/>
          <w:lang w:val="en-US"/>
        </w:rPr>
        <w:t>alpha diversity (ENS) was stable over space and tim</w:t>
      </w:r>
      <w:r w:rsidR="00895B04">
        <w:rPr>
          <w:rFonts w:ascii="Arial" w:eastAsia="Times New Roman" w:hAnsi="Arial" w:cs="Arial"/>
          <w:color w:val="000000"/>
          <w:sz w:val="24"/>
          <w:szCs w:val="24"/>
          <w:lang w:val="en-US"/>
        </w:rPr>
        <w:t xml:space="preserve">e </w:t>
      </w:r>
      <w:commentRangeStart w:id="25"/>
      <w:r w:rsidR="00895B04">
        <w:rPr>
          <w:rFonts w:ascii="Arial" w:eastAsia="Times New Roman" w:hAnsi="Arial" w:cs="Arial"/>
          <w:color w:val="000000"/>
          <w:sz w:val="24"/>
          <w:szCs w:val="24"/>
          <w:lang w:val="en-US"/>
        </w:rPr>
        <w:t>at both spatial scales</w:t>
      </w:r>
      <w:commentRangeEnd w:id="25"/>
      <w:r w:rsidR="00895B04">
        <w:rPr>
          <w:rStyle w:val="CommentReference"/>
        </w:rPr>
        <w:commentReference w:id="25"/>
      </w:r>
      <w:r w:rsidR="00895B04">
        <w:rPr>
          <w:rFonts w:ascii="Arial" w:eastAsia="Times New Roman" w:hAnsi="Arial" w:cs="Arial"/>
          <w:color w:val="000000"/>
          <w:sz w:val="24"/>
          <w:szCs w:val="24"/>
          <w:lang w:val="en-US"/>
        </w:rPr>
        <w:t>. Differences in meadow area, fetch and position in the watershed did not explain variation in diversity. These patterns suggest that species interactions and population dynamics are playing out across meadows in this region, and seagrass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metacommunities linked by dispersal.</w:t>
      </w:r>
    </w:p>
    <w:p w14:paraId="1D937D9E" w14:textId="5738658F"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xml:space="preserve">. These distinctive meadow species compositions reflected differences in </w:t>
      </w:r>
      <w:r w:rsidR="0014027D">
        <w:rPr>
          <w:rFonts w:ascii="Arial" w:eastAsia="Times New Roman" w:hAnsi="Arial" w:cs="Arial"/>
          <w:color w:val="000000"/>
          <w:sz w:val="24"/>
          <w:szCs w:val="24"/>
          <w:lang w:val="en-US"/>
        </w:rPr>
        <w:t xml:space="preserve">numerically dominant </w:t>
      </w:r>
      <w:r w:rsidR="00D5437B">
        <w:rPr>
          <w:rFonts w:ascii="Arial" w:eastAsia="Times New Roman" w:hAnsi="Arial" w:cs="Arial"/>
          <w:color w:val="000000"/>
          <w:sz w:val="24"/>
          <w:szCs w:val="24"/>
          <w:lang w:val="en-US"/>
        </w:rPr>
        <w:t xml:space="preserve">species, rather than less </w:t>
      </w:r>
      <w:r w:rsidR="00D5437B">
        <w:rPr>
          <w:rFonts w:ascii="Arial" w:eastAsia="Times New Roman" w:hAnsi="Arial" w:cs="Arial"/>
          <w:color w:val="000000"/>
          <w:sz w:val="24"/>
          <w:szCs w:val="24"/>
          <w:lang w:val="en-US"/>
        </w:rPr>
        <w:lastRenderedPageBreak/>
        <w:t>striking differences in species presence or absence (Figure 3C)</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 xml:space="preserve">However, while dissimilarity was greater among sites than within sites at the beginning of the summer compared to null expectations, the reverse was true by the end of the </w:t>
      </w:r>
      <w:commentRangeStart w:id="26"/>
      <w:r w:rsidR="00D5437B">
        <w:rPr>
          <w:rFonts w:ascii="Arial" w:eastAsia="Times New Roman" w:hAnsi="Arial" w:cs="Arial"/>
          <w:color w:val="000000"/>
          <w:sz w:val="24"/>
          <w:szCs w:val="24"/>
          <w:lang w:val="en-US"/>
        </w:rPr>
        <w:t xml:space="preserve">summer (Figure 3A). </w:t>
      </w:r>
      <w:r w:rsidR="00D5437B" w:rsidRPr="00917A7D">
        <w:rPr>
          <w:rFonts w:ascii="Arial" w:eastAsia="Times New Roman" w:hAnsi="Arial" w:cs="Arial"/>
          <w:color w:val="000000"/>
          <w:sz w:val="24"/>
          <w:szCs w:val="24"/>
          <w:lang w:val="en-US"/>
        </w:rPr>
        <w:t xml:space="preserve"> </w:t>
      </w:r>
      <w:commentRangeEnd w:id="26"/>
      <w:r w:rsidR="00390E91">
        <w:rPr>
          <w:rStyle w:val="CommentReference"/>
        </w:rPr>
        <w:commentReference w:id="26"/>
      </w:r>
    </w:p>
    <w:p w14:paraId="740BA8F3" w14:textId="5BD2FFEE" w:rsidR="00E10C34" w:rsidRPr="00321A4E" w:rsidRDefault="00D5437B" w:rsidP="002E3DCC">
      <w:pPr>
        <w:spacing w:after="0" w:line="48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color w:val="000000"/>
          <w:sz w:val="24"/>
          <w:szCs w:val="24"/>
          <w:lang w:val="en-US"/>
        </w:rPr>
        <w:t>Across</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fldChar w:fldCharType="begin" w:fldLock="1"/>
      </w:r>
      <w:r w:rsidR="00104976">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104976" w:rsidRPr="00104976">
        <w:rPr>
          <w:rFonts w:ascii="Arial" w:eastAsia="Times New Roman" w:hAnsi="Arial" w:cs="Arial"/>
          <w:noProof/>
          <w:sz w:val="24"/>
          <w:szCs w:val="24"/>
        </w:rPr>
        <w:t>(Leibold and 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he metacommunity analysis found no evidence for spatially neste</w:t>
      </w:r>
      <w:r>
        <w:rPr>
          <w:rFonts w:ascii="Arial" w:eastAsia="Times New Roman" w:hAnsi="Arial" w:cs="Arial"/>
          <w:sz w:val="24"/>
          <w:szCs w:val="24"/>
        </w:rPr>
        <w:t xml:space="preserve">d or clumped community patterns that would </w:t>
      </w:r>
      <w:r w:rsidR="00D80767">
        <w:rPr>
          <w:rFonts w:ascii="Arial" w:eastAsia="Times New Roman" w:hAnsi="Arial" w:cs="Arial"/>
          <w:sz w:val="24"/>
          <w:szCs w:val="24"/>
        </w:rPr>
        <w:t xml:space="preserve">have </w:t>
      </w:r>
      <w:r>
        <w:rPr>
          <w:rFonts w:ascii="Arial" w:eastAsia="Times New Roman" w:hAnsi="Arial" w:cs="Arial"/>
          <w:sz w:val="24"/>
          <w:szCs w:val="24"/>
        </w:rPr>
        <w:t>been more consistent with groups of species sharing environmental affiliations.</w:t>
      </w:r>
    </w:p>
    <w:p w14:paraId="6B8129BA" w14:textId="4C20BC9B"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6E5DD5">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and Ellwood 2012)", "plainTextFormattedCitation" : "(Yamada et al. 2007, Barnes and Ellwood 2012)", "previouslyFormattedCitation" : "(Yamada et al. 2007, Barnes and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7C507C" w:rsidRPr="007C507C">
        <w:rPr>
          <w:rFonts w:ascii="Arial" w:eastAsia="Times New Roman" w:hAnsi="Arial" w:cs="Arial"/>
          <w:noProof/>
          <w:color w:val="000000"/>
          <w:sz w:val="24"/>
          <w:szCs w:val="24"/>
          <w:lang w:val="en-US"/>
        </w:rPr>
        <w:t>(Yamada et al. 2007, Barnes and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090EDC">
        <w:rPr>
          <w:rFonts w:ascii="Arial" w:eastAsia="Times New Roman" w:hAnsi="Arial" w:cs="Arial"/>
          <w:sz w:val="24"/>
          <w:szCs w:val="24"/>
        </w:rPr>
        <w:t>Figure 2, Figure 4</w:t>
      </w:r>
      <w:r w:rsidR="00D5437B">
        <w:rPr>
          <w:rFonts w:ascii="Arial" w:eastAsia="Times New Roman" w:hAnsi="Arial" w:cs="Arial"/>
          <w:sz w:val="24"/>
          <w:szCs w:val="24"/>
        </w:rPr>
        <w:t>, Table A1</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possibly, late summer (Figure 3B). </w:t>
      </w:r>
      <w:r w:rsidR="00C4247B" w:rsidRPr="00321A4E">
        <w:rPr>
          <w:rFonts w:ascii="Arial" w:eastAsia="Times New Roman" w:hAnsi="Arial" w:cs="Arial"/>
          <w:color w:val="000000"/>
          <w:sz w:val="24"/>
          <w:szCs w:val="24"/>
          <w:lang w:val="en-US"/>
        </w:rPr>
        <w:t xml:space="preserve">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seagrass meadow in Knysna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w:t>
      </w:r>
      <w:r w:rsidR="00C4247B" w:rsidRPr="00321A4E">
        <w:rPr>
          <w:rFonts w:ascii="Arial" w:eastAsia="Times New Roman" w:hAnsi="Arial" w:cs="Arial"/>
          <w:color w:val="000000"/>
          <w:sz w:val="24"/>
          <w:szCs w:val="24"/>
          <w:lang w:val="en-US"/>
        </w:rPr>
        <w:lastRenderedPageBreak/>
        <w:t>ppt and 6.2 – 32.2 ppt, respectively) than did ours (~14 - 28 ppt), and may have captured physiologically stressful, low-salinity conditions with a stronger influence on invertebrate assemblages.</w:t>
      </w:r>
    </w:p>
    <w:p w14:paraId="552ABB41" w14:textId="4D13F800"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plot-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xml:space="preserve">, we did not observe more species per plot in larger meadows than smaller ones. </w:t>
      </w:r>
      <w:r w:rsidR="006407E8">
        <w:rPr>
          <w:rFonts w:ascii="Arial" w:eastAsia="Times New Roman" w:hAnsi="Arial" w:cs="Arial"/>
          <w:color w:val="000000"/>
          <w:sz w:val="24"/>
          <w:szCs w:val="24"/>
          <w:lang w:val="en-US"/>
        </w:rPr>
        <w:t xml:space="preserve">Absence of a signal of meadow area on diversity could indicate high connectivity (low isolation) among meadows. </w:t>
      </w:r>
      <w:r w:rsidR="00C84B31">
        <w:rPr>
          <w:rFonts w:ascii="Arial" w:eastAsia="Times New Roman" w:hAnsi="Arial" w:cs="Arial"/>
          <w:color w:val="000000"/>
          <w:sz w:val="24"/>
          <w:szCs w:val="24"/>
          <w:lang w:val="en-US"/>
        </w:rPr>
        <w:t>However, we only surveyed a small proportion of the larger meadows, so it is possible that higher diversity may be found in the larger meadows</w:t>
      </w:r>
      <w:r w:rsidR="006407E8">
        <w:rPr>
          <w:rFonts w:ascii="Arial" w:eastAsia="Times New Roman" w:hAnsi="Arial" w:cs="Arial"/>
          <w:color w:val="000000"/>
          <w:sz w:val="24"/>
          <w:szCs w:val="24"/>
          <w:lang w:val="en-US"/>
        </w:rPr>
        <w:t xml:space="preserve"> if sampled more extensively</w:t>
      </w:r>
      <w:r w:rsidR="00C84B31">
        <w:rPr>
          <w:rFonts w:ascii="Arial" w:eastAsia="Times New Roman" w:hAnsi="Arial" w:cs="Arial"/>
          <w:color w:val="000000"/>
          <w:sz w:val="24"/>
          <w:szCs w:val="24"/>
          <w:lang w:val="en-US"/>
        </w:rPr>
        <w:t xml:space="preserve">. </w:t>
      </w:r>
      <w:r w:rsidR="006407E8">
        <w:rPr>
          <w:rFonts w:ascii="Arial" w:eastAsia="Times New Roman" w:hAnsi="Arial" w:cs="Arial"/>
          <w:color w:val="000000"/>
          <w:sz w:val="24"/>
          <w:szCs w:val="24"/>
          <w:lang w:val="en-US"/>
        </w:rPr>
        <w:t>Still, with</w:t>
      </w:r>
      <w:r w:rsidR="00C84B31" w:rsidRPr="007D102B">
        <w:rPr>
          <w:rFonts w:ascii="Arial" w:eastAsia="Times New Roman" w:hAnsi="Arial" w:cs="Arial"/>
          <w:color w:val="000000"/>
          <w:sz w:val="24"/>
          <w:szCs w:val="24"/>
          <w:lang w:val="en-US"/>
        </w:rPr>
        <w:t xml:space="preserve"> standardized samp</w:t>
      </w:r>
      <w:r w:rsidR="000004B0" w:rsidRPr="007D102B">
        <w:rPr>
          <w:rFonts w:ascii="Arial" w:eastAsia="Times New Roman" w:hAnsi="Arial" w:cs="Arial"/>
          <w:color w:val="000000"/>
          <w:sz w:val="24"/>
          <w:szCs w:val="24"/>
          <w:lang w:val="en-US"/>
        </w:rPr>
        <w:t>l</w:t>
      </w:r>
      <w:r w:rsidR="00C84B31" w:rsidRPr="004D7B49">
        <w:rPr>
          <w:rFonts w:ascii="Arial" w:eastAsia="Times New Roman" w:hAnsi="Arial" w:cs="Arial"/>
          <w:color w:val="000000"/>
          <w:sz w:val="24"/>
          <w:szCs w:val="24"/>
          <w:lang w:val="en-US"/>
        </w:rPr>
        <w:t>ing effort and following rarefaction</w:t>
      </w:r>
      <w:r w:rsidR="000004B0" w:rsidRPr="004D7B49">
        <w:rPr>
          <w:rFonts w:ascii="Arial" w:eastAsia="Times New Roman" w:hAnsi="Arial" w:cs="Arial"/>
          <w:color w:val="000000"/>
          <w:sz w:val="24"/>
          <w:szCs w:val="24"/>
          <w:lang w:val="en-US"/>
        </w:rPr>
        <w:t xml:space="preserve"> to normalize</w:t>
      </w:r>
      <w:r w:rsidR="00C84B31" w:rsidRPr="004D7B49">
        <w:rPr>
          <w:rFonts w:ascii="Arial" w:eastAsia="Times New Roman" w:hAnsi="Arial" w:cs="Arial"/>
          <w:color w:val="000000"/>
          <w:sz w:val="24"/>
          <w:szCs w:val="24"/>
          <w:lang w:val="en-US"/>
        </w:rPr>
        <w:t xml:space="preserve"> the number of species to the number of individuals</w:t>
      </w:r>
      <w:r w:rsidR="000004B0" w:rsidRPr="00EC652E">
        <w:rPr>
          <w:rFonts w:ascii="Arial" w:eastAsia="Times New Roman" w:hAnsi="Arial" w:cs="Arial"/>
          <w:color w:val="000000"/>
          <w:sz w:val="24"/>
          <w:szCs w:val="24"/>
          <w:lang w:val="en-US"/>
        </w:rPr>
        <w:t xml:space="preserve"> observed,</w:t>
      </w:r>
      <w:r w:rsidR="000004B0">
        <w:rPr>
          <w:rFonts w:ascii="Arial" w:eastAsia="Times New Roman" w:hAnsi="Arial" w:cs="Arial"/>
          <w:color w:val="000000"/>
          <w:sz w:val="24"/>
          <w:szCs w:val="24"/>
          <w:lang w:val="en-US"/>
        </w:rPr>
        <w:t xml:space="preserve"> we saw no effect of meadow area on diversity. A</w:t>
      </w:r>
      <w:r w:rsidRPr="00321A4E">
        <w:rPr>
          <w:rFonts w:ascii="Arial" w:eastAsia="Times New Roman" w:hAnsi="Arial" w:cs="Arial"/>
          <w:color w:val="000000"/>
          <w:sz w:val="24"/>
          <w:szCs w:val="24"/>
          <w:lang w:val="en-US"/>
        </w:rPr>
        <w:t xml:space="preserve">verage plot scale diversity (7-20 species, Figure 3) and meadow-scale </w:t>
      </w:r>
      <w:r w:rsidR="006407E8">
        <w:rPr>
          <w:rFonts w:ascii="Arial" w:eastAsia="Times New Roman" w:hAnsi="Arial" w:cs="Arial"/>
          <w:color w:val="000000"/>
          <w:sz w:val="24"/>
          <w:szCs w:val="24"/>
          <w:lang w:val="en-US"/>
        </w:rPr>
        <w:t>gamm</w:t>
      </w:r>
      <w:r w:rsidR="0049462D">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diversity (Chao2 index estimate: </w:t>
      </w:r>
      <w:r w:rsidR="0049462D">
        <w:rPr>
          <w:rFonts w:ascii="Arial" w:eastAsia="Times New Roman" w:hAnsi="Arial" w:cs="Arial"/>
          <w:color w:val="000000"/>
          <w:sz w:val="24"/>
          <w:szCs w:val="24"/>
          <w:lang w:val="en-US"/>
        </w:rPr>
        <w:t>16</w:t>
      </w:r>
      <w:r w:rsidRPr="00321A4E">
        <w:rPr>
          <w:rFonts w:ascii="Arial" w:eastAsia="Times New Roman" w:hAnsi="Arial" w:cs="Arial"/>
          <w:color w:val="000000"/>
          <w:sz w:val="24"/>
          <w:szCs w:val="24"/>
          <w:lang w:val="en-US"/>
        </w:rPr>
        <w:t xml:space="preserve"> species per meadow</w:t>
      </w:r>
      <w:r w:rsidR="0049462D">
        <w:rPr>
          <w:rFonts w:ascii="Arial" w:eastAsia="Times New Roman" w:hAnsi="Arial" w:cs="Arial"/>
          <w:color w:val="000000"/>
          <w:sz w:val="24"/>
          <w:szCs w:val="24"/>
          <w:lang w:val="en-US"/>
        </w:rPr>
        <w:t xml:space="preserve"> </w:t>
      </w:r>
      <w:r w:rsidR="0049462D">
        <w:rPr>
          <w:rFonts w:ascii="Arial" w:eastAsia="Times New Roman" w:hAnsi="Arial" w:cs="Arial"/>
          <w:color w:val="000000"/>
          <w:sz w:val="24"/>
          <w:szCs w:val="24"/>
          <w:lang w:val="en-US"/>
        </w:rPr>
        <w:softHyphen/>
        <w:t>+</w:t>
      </w:r>
      <w:r w:rsidR="0049462D">
        <w:rPr>
          <w:rFonts w:ascii="Arial" w:eastAsia="Times New Roman" w:hAnsi="Arial" w:cs="Arial"/>
          <w:i/>
          <w:color w:val="000000"/>
          <w:sz w:val="24"/>
          <w:szCs w:val="24"/>
          <w:lang w:val="en-US"/>
        </w:rPr>
        <w:t xml:space="preserve"> </w:t>
      </w:r>
      <w:proofErr w:type="spellStart"/>
      <w:r w:rsidR="0049462D">
        <w:rPr>
          <w:rFonts w:ascii="Arial" w:eastAsia="Times New Roman" w:hAnsi="Arial" w:cs="Arial"/>
          <w:color w:val="000000"/>
          <w:sz w:val="24"/>
          <w:szCs w:val="24"/>
          <w:lang w:val="en-US"/>
        </w:rPr>
        <w:t>sd</w:t>
      </w:r>
      <w:proofErr w:type="spellEnd"/>
      <w:r w:rsidR="0049462D">
        <w:rPr>
          <w:rFonts w:ascii="Arial" w:eastAsia="Times New Roman" w:hAnsi="Arial" w:cs="Arial"/>
          <w:color w:val="000000"/>
          <w:sz w:val="24"/>
          <w:szCs w:val="24"/>
          <w:lang w:val="en-US"/>
        </w:rPr>
        <w:t xml:space="preserve"> 3.39</w:t>
      </w:r>
      <w:r w:rsidRPr="00321A4E">
        <w:rPr>
          <w:rFonts w:ascii="Arial" w:eastAsia="Times New Roman" w:hAnsi="Arial" w:cs="Arial"/>
          <w:color w:val="000000"/>
          <w:sz w:val="24"/>
          <w:szCs w:val="24"/>
          <w:lang w:val="en-US"/>
        </w:rPr>
        <w:t>) was in all cases much lower than regional species diversity (</w:t>
      </w:r>
      <w:r w:rsidR="000004B0">
        <w:rPr>
          <w:rFonts w:ascii="Arial" w:eastAsia="Times New Roman" w:hAnsi="Arial" w:cs="Arial"/>
          <w:color w:val="000000"/>
          <w:sz w:val="24"/>
          <w:szCs w:val="24"/>
          <w:lang w:val="en-US"/>
        </w:rPr>
        <w:t>47 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cesses 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and that within-meadow communities may be maintained by a balance between habitat filtering and connectivity that maintains population connections among nearby meadows. Such connectivity could maintain higher diversity in smaller meadows than expected based only on their size.</w:t>
      </w:r>
    </w:p>
    <w:p w14:paraId="407AB239" w14:textId="7E026507"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Our findings are consistent with other studies that suggest that species compositional turnover in space (beta dive</w:t>
      </w:r>
      <w:r w:rsidR="005443E1">
        <w:rPr>
          <w:rFonts w:ascii="Arial" w:eastAsia="Times New Roman" w:hAnsi="Arial" w:cs="Arial"/>
          <w:color w:val="000000"/>
          <w:sz w:val="24"/>
          <w:szCs w:val="24"/>
          <w:lang w:val="en-US"/>
        </w:rPr>
        <w:t xml:space="preserve">rsity) is the main component of biodiversity in these systems. </w:t>
      </w:r>
      <w:r w:rsidR="0049462D">
        <w:rPr>
          <w:rFonts w:ascii="Arial" w:eastAsia="Times New Roman" w:hAnsi="Arial" w:cs="Arial"/>
          <w:color w:val="000000"/>
          <w:sz w:val="24"/>
          <w:szCs w:val="24"/>
          <w:lang w:val="en-US"/>
        </w:rPr>
        <w:t>Plot-scale</w:t>
      </w:r>
      <w:r w:rsidR="005443E1">
        <w:rPr>
          <w:rFonts w:ascii="Arial" w:eastAsia="Times New Roman" w:hAnsi="Arial" w:cs="Arial"/>
          <w:color w:val="000000"/>
          <w:sz w:val="24"/>
          <w:szCs w:val="24"/>
          <w:lang w:val="en-US"/>
        </w:rPr>
        <w:t xml:space="preserve"> diversity seems to be quite constrained to a small number of species, regardless of meadow biotic or abiotic attributes (Figure 1). Thus the </w:t>
      </w:r>
      <w:r w:rsidR="005443E1">
        <w:rPr>
          <w:rFonts w:ascii="Arial" w:eastAsia="Times New Roman" w:hAnsi="Arial" w:cs="Arial"/>
          <w:color w:val="000000"/>
          <w:sz w:val="24"/>
          <w:szCs w:val="24"/>
          <w:lang w:val="en-US"/>
        </w:rPr>
        <w:lastRenderedPageBreak/>
        <w:t>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micro-habitat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landscape-scale dispersal</w:t>
      </w:r>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574E39BF"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 xml:space="preserve">Our study contributes to </w:t>
      </w:r>
      <w:r w:rsidR="0014027D">
        <w:rPr>
          <w:rFonts w:ascii="Arial" w:eastAsia="Times New Roman" w:hAnsi="Arial" w:cs="Arial"/>
          <w:color w:val="000000"/>
          <w:sz w:val="24"/>
          <w:szCs w:val="24"/>
          <w:lang w:val="en-US"/>
        </w:rPr>
        <w:t>a limited number of existing</w:t>
      </w:r>
      <w:r w:rsidR="00C4247B" w:rsidRPr="00321A4E">
        <w:rPr>
          <w:rFonts w:ascii="Arial" w:eastAsia="Times New Roman" w:hAnsi="Arial" w:cs="Arial"/>
          <w:color w:val="000000"/>
          <w:sz w:val="24"/>
          <w:szCs w:val="24"/>
          <w:lang w:val="en-US"/>
        </w:rPr>
        <w:t xml:space="preserve"> beta diversity estimates for seagrass-associated epifauna.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10497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beta 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6C79188B"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w:t>
      </w:r>
      <w:r w:rsidR="005443E1">
        <w:rPr>
          <w:rFonts w:ascii="Arial" w:eastAsia="Times New Roman" w:hAnsi="Arial" w:cs="Arial"/>
          <w:sz w:val="24"/>
          <w:szCs w:val="24"/>
          <w:lang w:val="en-US"/>
        </w:rPr>
        <w:lastRenderedPageBreak/>
        <w:t xml:space="preserve">dispersing seagrass specialist </w:t>
      </w:r>
      <w:proofErr w:type="spellStart"/>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taylori</w:t>
      </w:r>
      <w:proofErr w:type="spellEnd"/>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proofErr w:type="spellStart"/>
      <w:r w:rsidR="005443E1" w:rsidRPr="005443E1">
        <w:rPr>
          <w:rFonts w:ascii="Arial" w:eastAsia="Times New Roman" w:hAnsi="Arial" w:cs="Arial"/>
          <w:i/>
          <w:sz w:val="24"/>
          <w:szCs w:val="24"/>
          <w:lang w:val="en-US"/>
        </w:rPr>
        <w:t>Mytlius</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trossulus</w:t>
      </w:r>
      <w:proofErr w:type="spellEnd"/>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caprellid amphipods. These increases </w:t>
      </w:r>
      <w:r w:rsidR="0014027D">
        <w:rPr>
          <w:rFonts w:ascii="Arial" w:eastAsia="Times New Roman" w:hAnsi="Arial" w:cs="Arial"/>
          <w:sz w:val="24"/>
          <w:szCs w:val="24"/>
          <w:lang w:val="en-US"/>
        </w:rPr>
        <w:t>were similar</w:t>
      </w:r>
      <w:r w:rsidR="006533CE">
        <w:rPr>
          <w:rFonts w:ascii="Arial" w:eastAsia="Times New Roman" w:hAnsi="Arial" w:cs="Arial"/>
          <w:sz w:val="24"/>
          <w:szCs w:val="24"/>
          <w:lang w:val="en-US"/>
        </w:rPr>
        <w:t xml:space="preserve"> among plots, but each reflects a temporary increase that is expected to change over time with juvenile mortality and population dynamics. </w:t>
      </w:r>
      <w:r w:rsidR="006533CE" w:rsidRPr="00321A4E">
        <w:rPr>
          <w:rFonts w:ascii="Arial" w:eastAsia="Times New Roman" w:hAnsi="Arial" w:cs="Arial"/>
          <w:sz w:val="24"/>
          <w:szCs w:val="24"/>
          <w:lang w:val="en-US"/>
        </w:rPr>
        <w:t>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530D26">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6660AB5F" w:rsidR="00F163B0" w:rsidRDefault="00026F7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Seagrass communities are known for their high faunal diversity and productivity, and </w:t>
      </w:r>
      <w:r w:rsidR="0049462D">
        <w:rPr>
          <w:rFonts w:ascii="Arial" w:eastAsia="Times New Roman" w:hAnsi="Arial" w:cs="Arial"/>
          <w:color w:val="000000"/>
          <w:sz w:val="24"/>
          <w:szCs w:val="24"/>
          <w:lang w:val="en-US"/>
        </w:rPr>
        <w:t>fine-</w:t>
      </w:r>
      <w:r>
        <w:rPr>
          <w:rFonts w:ascii="Arial" w:eastAsia="Times New Roman" w:hAnsi="Arial" w:cs="Arial"/>
          <w:color w:val="000000"/>
          <w:sz w:val="24"/>
          <w:szCs w:val="24"/>
          <w:lang w:val="en-US"/>
        </w:rPr>
        <w:t xml:space="preserve">scale variation in </w:t>
      </w:r>
      <w:r w:rsidR="0049462D">
        <w:rPr>
          <w:rFonts w:ascii="Arial" w:eastAsia="Times New Roman" w:hAnsi="Arial" w:cs="Arial"/>
          <w:color w:val="000000"/>
          <w:sz w:val="24"/>
          <w:szCs w:val="24"/>
          <w:lang w:val="en-US"/>
        </w:rPr>
        <w:t xml:space="preserve">species </w:t>
      </w:r>
      <w:r>
        <w:rPr>
          <w:rFonts w:ascii="Arial" w:eastAsia="Times New Roman" w:hAnsi="Arial" w:cs="Arial"/>
          <w:color w:val="000000"/>
          <w:sz w:val="24"/>
          <w:szCs w:val="24"/>
          <w:lang w:val="en-US"/>
        </w:rPr>
        <w:t xml:space="preserve">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w:t>
      </w:r>
      <w:r w:rsidR="00C4247B" w:rsidRPr="00321A4E">
        <w:rPr>
          <w:rFonts w:ascii="Arial" w:eastAsia="Times New Roman" w:hAnsi="Arial" w:cs="Arial"/>
          <w:color w:val="000000"/>
          <w:sz w:val="24"/>
          <w:szCs w:val="24"/>
          <w:lang w:val="en-US"/>
        </w:rPr>
        <w:lastRenderedPageBreak/>
        <w:t xml:space="preserve">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68E6B7C1"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seagrass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w:t>
      </w:r>
      <w:r w:rsidR="0014027D">
        <w:rPr>
          <w:rFonts w:ascii="Arial" w:eastAsia="Times New Roman" w:hAnsi="Arial" w:cs="Arial"/>
          <w:color w:val="000000"/>
          <w:sz w:val="24"/>
          <w:szCs w:val="24"/>
          <w:lang w:val="en-US"/>
        </w:rPr>
        <w:t xml:space="preserve">the </w:t>
      </w:r>
      <w:r w:rsidR="00C4247B" w:rsidRPr="00321A4E">
        <w:rPr>
          <w:rFonts w:ascii="Arial" w:eastAsia="Times New Roman" w:hAnsi="Arial" w:cs="Arial"/>
          <w:color w:val="000000"/>
          <w:sz w:val="24"/>
          <w:szCs w:val="24"/>
          <w:lang w:val="en-US"/>
        </w:rPr>
        <w:t xml:space="preserve">conservation of eelgrass systems will require a network approach that preserves numerous meadows within the region. Examining biodiversity patterns across a seascape has expanded our view of seagrass biodiversity, and additional research is required to </w:t>
      </w:r>
      <w:r w:rsidR="0014027D">
        <w:rPr>
          <w:rFonts w:ascii="Arial" w:eastAsia="Times New Roman" w:hAnsi="Arial" w:cs="Arial"/>
          <w:color w:val="000000"/>
          <w:sz w:val="24"/>
          <w:szCs w:val="24"/>
          <w:lang w:val="en-US"/>
        </w:rPr>
        <w:t>add</w:t>
      </w:r>
      <w:bookmarkStart w:id="27" w:name="_GoBack"/>
      <w:bookmarkEnd w:id="27"/>
      <w:r w:rsidR="0014027D">
        <w:rPr>
          <w:rFonts w:ascii="Arial" w:eastAsia="Times New Roman" w:hAnsi="Arial" w:cs="Arial"/>
          <w:color w:val="000000"/>
          <w:sz w:val="24"/>
          <w:szCs w:val="24"/>
          <w:lang w:val="en-US"/>
        </w:rPr>
        <w:t>ress</w:t>
      </w:r>
      <w:r w:rsidR="0014027D"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49FD49AA"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 xml:space="preserve">We are very grateful to C. Harley, G. </w:t>
      </w:r>
      <w:proofErr w:type="spellStart"/>
      <w:r w:rsidRPr="00321A4E">
        <w:rPr>
          <w:rFonts w:ascii="Arial" w:eastAsia="Times New Roman" w:hAnsi="Arial" w:cs="Arial"/>
          <w:sz w:val="24"/>
          <w:szCs w:val="24"/>
          <w:lang w:val="en-US"/>
        </w:rPr>
        <w:t>Crutsinger</w:t>
      </w:r>
      <w:proofErr w:type="spellEnd"/>
      <w:r w:rsidRPr="00321A4E">
        <w:rPr>
          <w:rFonts w:ascii="Arial" w:eastAsia="Times New Roman" w:hAnsi="Arial" w:cs="Arial"/>
          <w:sz w:val="24"/>
          <w:szCs w:val="24"/>
          <w:lang w:val="en-US"/>
        </w:rPr>
        <w:t xml:space="preserve">, N. Sanders, J. Bernhardt, N. Caulk and A. Gonzalez for their feedback on the manuscript.  We also sincerely thank </w:t>
      </w:r>
      <w:r w:rsidRPr="00321A4E">
        <w:rPr>
          <w:rFonts w:ascii="Arial" w:eastAsia="Times New Roman" w:hAnsi="Arial" w:cs="Arial"/>
          <w:sz w:val="24"/>
          <w:szCs w:val="24"/>
          <w:lang w:val="en-US"/>
        </w:rPr>
        <w:lastRenderedPageBreak/>
        <w:t xml:space="preserve">A. MacDonald, B. Harrower, K. Demes and M. Barbour for their help with statistical analyses, and S. Gray, W. Cheung, R. </w:t>
      </w:r>
      <w:proofErr w:type="spellStart"/>
      <w:r w:rsidRPr="00321A4E">
        <w:rPr>
          <w:rFonts w:ascii="Arial" w:eastAsia="Times New Roman" w:hAnsi="Arial" w:cs="Arial"/>
          <w:sz w:val="24"/>
          <w:szCs w:val="24"/>
          <w:lang w:val="en-US"/>
        </w:rPr>
        <w:t>DeGraff</w:t>
      </w:r>
      <w:proofErr w:type="spellEnd"/>
      <w:r w:rsidRPr="00321A4E">
        <w:rPr>
          <w:rFonts w:ascii="Arial" w:eastAsia="Times New Roman" w:hAnsi="Arial" w:cs="Arial"/>
          <w:sz w:val="24"/>
          <w:szCs w:val="24"/>
          <w:lang w:val="en-US"/>
        </w:rPr>
        <w:t xml:space="preserve">, S. James, F. </w:t>
      </w:r>
      <w:proofErr w:type="spellStart"/>
      <w:r w:rsidRPr="00321A4E">
        <w:rPr>
          <w:rFonts w:ascii="Arial" w:eastAsia="Times New Roman" w:hAnsi="Arial" w:cs="Arial"/>
          <w:sz w:val="24"/>
          <w:szCs w:val="24"/>
          <w:lang w:val="en-US"/>
        </w:rPr>
        <w:t>Ratcliffe</w:t>
      </w:r>
      <w:proofErr w:type="spellEnd"/>
      <w:r w:rsidRPr="00321A4E">
        <w:rPr>
          <w:rFonts w:ascii="Arial" w:eastAsia="Times New Roman" w:hAnsi="Arial" w:cs="Arial"/>
          <w:sz w:val="24"/>
          <w:szCs w:val="24"/>
          <w:lang w:val="en-US"/>
        </w:rPr>
        <w:t xml:space="preserve">, K. Anderson, D. de </w:t>
      </w:r>
      <w:proofErr w:type="spellStart"/>
      <w:r w:rsidRPr="00321A4E">
        <w:rPr>
          <w:rFonts w:ascii="Arial" w:eastAsia="Times New Roman" w:hAnsi="Arial" w:cs="Arial"/>
          <w:sz w:val="24"/>
          <w:szCs w:val="24"/>
          <w:lang w:val="en-US"/>
        </w:rPr>
        <w:t>Jonge</w:t>
      </w:r>
      <w:proofErr w:type="spellEnd"/>
      <w:r w:rsidRPr="00321A4E">
        <w:rPr>
          <w:rFonts w:ascii="Arial" w:eastAsia="Times New Roman" w:hAnsi="Arial" w:cs="Arial"/>
          <w:sz w:val="24"/>
          <w:szCs w:val="24"/>
          <w:lang w:val="en-US"/>
        </w:rPr>
        <w:t>, S. Anthony</w:t>
      </w:r>
      <w:r w:rsidR="005A06C4">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We thank Alice </w:t>
      </w:r>
      <w:proofErr w:type="spellStart"/>
      <w:r w:rsidRPr="00321A4E">
        <w:rPr>
          <w:rFonts w:ascii="Arial" w:eastAsia="Times New Roman" w:hAnsi="Arial" w:cs="Arial"/>
          <w:color w:val="000000"/>
          <w:sz w:val="24"/>
          <w:szCs w:val="24"/>
          <w:lang w:val="en-US"/>
        </w:rPr>
        <w:t>Liou</w:t>
      </w:r>
      <w:proofErr w:type="spellEnd"/>
      <w:r w:rsidRPr="00321A4E">
        <w:rPr>
          <w:rFonts w:ascii="Arial" w:eastAsia="Times New Roman" w:hAnsi="Arial" w:cs="Arial"/>
          <w:color w:val="000000"/>
          <w:sz w:val="24"/>
          <w:szCs w:val="24"/>
          <w:lang w:val="en-US"/>
        </w:rPr>
        <w:t xml:space="preserve"> and the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for their administrative support.  Financial support for this project was provided by Bamfield Marine Sciences Cent</w:t>
      </w:r>
      <w:r w:rsidR="00104976">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7F29E3CE" w14:textId="6041C1A2" w:rsidR="00104976" w:rsidRPr="00104976" w:rsidRDefault="00FF5C15" w:rsidP="00104976">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104976" w:rsidRPr="00104976">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05153FB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1B39F5E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199C192E"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Borg, J. A., A. A. Rowden, M. J. Attrill, P. J. Schembri, and M. B. Jones. 2010. Spatial variation in the composition of motile macroinvertebrate assemblages associated </w:t>
      </w:r>
      <w:r w:rsidRPr="00104976">
        <w:rPr>
          <w:rFonts w:ascii="Arial" w:eastAsia="Times New Roman" w:hAnsi="Arial" w:cs="Arial"/>
          <w:noProof/>
          <w:sz w:val="24"/>
        </w:rPr>
        <w:lastRenderedPageBreak/>
        <w:t>with two bed types of the seagrass Posidonia oceanica. Marine Ecology Progress Series 406:91–104.</w:t>
      </w:r>
    </w:p>
    <w:p w14:paraId="147EC74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5EAF2F1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Boström, C., K. O’Brien, C. Roos, and J. Ekebom. 2006. Environmental variables explaining structural and functional diversity of seagrass macrofauna in an archipelago landscape. Journal of Experimental Marine Biology and Ecology 335:52–73.</w:t>
      </w:r>
    </w:p>
    <w:p w14:paraId="01AEE98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Burnham, K. P., and D. R. Anderson. 2003. Model selection and multimodel inference: a practical information-theoretic approach. Springer Science &amp; Business Media.</w:t>
      </w:r>
    </w:p>
    <w:p w14:paraId="2E41241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1412C74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2F7494E3"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26809FF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Crist, T. O., and J. A. Veech. 2006. Additive partitioning of rarefaction curves and </w:t>
      </w:r>
      <w:r w:rsidRPr="00104976">
        <w:rPr>
          <w:rFonts w:ascii="Arial" w:eastAsia="Times New Roman" w:hAnsi="Arial" w:cs="Arial"/>
          <w:noProof/>
          <w:sz w:val="24"/>
        </w:rPr>
        <w:lastRenderedPageBreak/>
        <w:t>species-area relationships: unifying alpha-, beta- and gamma-diversity with sample size and habitat area. Ecology Letters 9:923–932.</w:t>
      </w:r>
    </w:p>
    <w:p w14:paraId="2F86400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Dallas, T. 2014. metacom: an R package for the analysis of metacommunity structure. Ecography 37:402–405.</w:t>
      </w:r>
    </w:p>
    <w:p w14:paraId="4C52BF81"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1D89A0D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DeTroch, M., F. Fiers, and M. Vincx. 2001. Alpha and beta diversity of harpacticoid copepods in a tropical seagrass bed: the relation between diversity and species’ range size distribution. Marine Ecology Progress Series 215:225–236.</w:t>
      </w:r>
    </w:p>
    <w:p w14:paraId="43EC1DF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DeTroch, M., F. Fiers, and M. Vincx. 2003. Niche segregation and habitat specialisation of harpacticoid copepods in a tropical seagrass bed. Marine Biology 142:345–355.</w:t>
      </w:r>
    </w:p>
    <w:p w14:paraId="5445651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0544FD1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42AD9F3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lastRenderedPageBreak/>
        <w:t>Gaston, K. J. 2000. Global patterns in biodiversity. Nature 405:220–227.</w:t>
      </w:r>
    </w:p>
    <w:p w14:paraId="19C0D3C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Gotelli, N. J., and R. K. Colwell. 2011. Estimating species richness. Biological diversity: frontiers in measurement and assessment 12:39–54.</w:t>
      </w:r>
    </w:p>
    <w:p w14:paraId="1588220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Heck Jr., K. L., and J. F. Valentine. 2006. Plant–herbivore interactions in seagrass meadows. Journal of Experimental Marine Biology and Ecology 330:420–436.</w:t>
      </w:r>
    </w:p>
    <w:p w14:paraId="228E1FA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Hemminga, M. A., and C. M. Duarte. 2000. Seagrass ecology. Cambridge University Press.</w:t>
      </w:r>
    </w:p>
    <w:p w14:paraId="416099C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Henriques-Silva, R., Z. Lindo, and P. R. Peres-Neto. 2013. A community of metacommunities: exploring patterns in species distributions across large geographical areas. Ecology 94:627–639.</w:t>
      </w:r>
    </w:p>
    <w:p w14:paraId="31F8B19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Jost, L. 2006. Entropy and diversity. Oikos 113:363–375.</w:t>
      </w:r>
    </w:p>
    <w:p w14:paraId="2CC224E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2F0EA87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6061519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Leibold, M. A., M. Holyoak, N. Mouquet, P. Amarasekare, J. M. Chase, M. F. Hoopes, R. D. Holt, J. B. Shurin, R. Law, D. Tilman, M. Loreau, and A. Gonzalez. 2004. The metacommunity concept: a framework for multi-scale community ecology. Ecology </w:t>
      </w:r>
      <w:r w:rsidRPr="00104976">
        <w:rPr>
          <w:rFonts w:ascii="Arial" w:eastAsia="Times New Roman" w:hAnsi="Arial" w:cs="Arial"/>
          <w:noProof/>
          <w:sz w:val="24"/>
        </w:rPr>
        <w:lastRenderedPageBreak/>
        <w:t>Letters 7:601–613.</w:t>
      </w:r>
    </w:p>
    <w:p w14:paraId="1084EE52"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Leibold, M. A., and G. M. Mikkelson. 2002. Coherence, species turnover, and boundary clumping: elements of meta-community structure. Oikos 97:237–250.</w:t>
      </w:r>
    </w:p>
    <w:p w14:paraId="56B7840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Light, S. F., and J. T. Carlton. 2007. The Light and Smith manual: intertidal invertebrates from central California to Oregon. Univ of California Press.</w:t>
      </w:r>
    </w:p>
    <w:p w14:paraId="5951AC6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2D4FE8C6"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Mason, B., R. Knight, and L. Boyer. 2015. Eelgrass Community Mapping Network. http://cmnmaps.ca/EELGRASS/.</w:t>
      </w:r>
    </w:p>
    <w:p w14:paraId="6DA1C95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Oksanen, J., R. Kindt, P. Legendre, B. O’Hara, M. H. H. Stevens, M. J. Oksanen, and M. Suggests. 2007. The vegan package. Community ecology package 10:631–637.</w:t>
      </w:r>
    </w:p>
    <w:p w14:paraId="72B637DE"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538A2613"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Presley, S. J., C. L. Higgins, and M. R. Willig. 2010. A comprehensive framework for the evaluation of metacommunity structure. Oikos 119:908–917.</w:t>
      </w:r>
    </w:p>
    <w:p w14:paraId="75E38C6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Ricklefs, R. E. 2004. A comprehensive framework for global patterns in biodiversity. Ecology Letters 7:1–15.</w:t>
      </w:r>
    </w:p>
    <w:p w14:paraId="358F368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522B6F2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lastRenderedPageBreak/>
        <w:t>Sanders, N. J., J. P. Lessard, M. C. Fitzpatrick, and R. R. Dunn. 2007. Temperature, but not productivity or geometry, predicts elevational diversity gradients in ants across spatial grains. Global Ecology and Biogeography 16:640–649.</w:t>
      </w:r>
    </w:p>
    <w:p w14:paraId="6753CEAF"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Searle, S. R. 1988. Parallel lines in residual plots. American Statistician 42:211.</w:t>
      </w:r>
    </w:p>
    <w:p w14:paraId="152CED2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779312B6" w14:textId="77777777" w:rsidR="00104976" w:rsidRPr="00104976" w:rsidRDefault="00104976" w:rsidP="00104976">
      <w:pPr>
        <w:widowControl w:val="0"/>
        <w:autoSpaceDE w:val="0"/>
        <w:autoSpaceDN w:val="0"/>
        <w:adjustRightInd w:val="0"/>
        <w:spacing w:after="0" w:line="480" w:lineRule="auto"/>
        <w:ind w:left="480" w:hanging="480"/>
        <w:rPr>
          <w:rFonts w:ascii="Arial" w:hAnsi="Arial" w:cs="Arial"/>
          <w:noProof/>
          <w:sz w:val="24"/>
        </w:rPr>
      </w:pPr>
      <w:r w:rsidRPr="00104976">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74BAF0F1" w:rsidR="00430058" w:rsidRPr="00321A4E" w:rsidRDefault="00FF5C15" w:rsidP="00104976">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headerReference w:type="default" r:id="rId12"/>
      <w:footerReference w:type="even" r:id="rId13"/>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s Whippo" w:date="2017-02-19T08:18:00Z" w:initials="RDBW">
    <w:p w14:paraId="3BB60CA6" w14:textId="03BE9443" w:rsidR="006407E8" w:rsidRDefault="006407E8">
      <w:pPr>
        <w:pStyle w:val="CommentText"/>
      </w:pPr>
      <w:r>
        <w:rPr>
          <w:rStyle w:val="CommentReference"/>
        </w:rPr>
        <w:annotationRef/>
      </w:r>
      <w:r>
        <w:t>Abstract &lt; 175 words.</w:t>
      </w:r>
    </w:p>
  </w:comment>
  <w:comment w:id="1" w:author="Carolyn Prentice" w:date="2017-03-23T09:55:00Z" w:initials="CIP">
    <w:p w14:paraId="36A004A9" w14:textId="2BB8B52D" w:rsidR="006407E8" w:rsidRDefault="006407E8">
      <w:pPr>
        <w:pStyle w:val="CommentText"/>
      </w:pPr>
      <w:r>
        <w:rPr>
          <w:rStyle w:val="CommentReference"/>
        </w:rPr>
        <w:annotationRef/>
      </w:r>
      <w:r>
        <w:t xml:space="preserve">NOT SURE IF THIS IS CORRECT, double check with Ross?? </w:t>
      </w:r>
    </w:p>
  </w:comment>
  <w:comment w:id="3" w:author="Mary O'Connor" w:date="2017-03-01T17:26:00Z" w:initials="MO">
    <w:p w14:paraId="702C96EA" w14:textId="20385E52" w:rsidR="006407E8" w:rsidRDefault="006407E8">
      <w:pPr>
        <w:pStyle w:val="CommentText"/>
      </w:pPr>
      <w:r>
        <w:rPr>
          <w:rStyle w:val="CommentReference"/>
        </w:rPr>
        <w:annotationRef/>
      </w:r>
      <w:r>
        <w:t>For all meadows? Or is this Carolyn’s data, and therefore just a few meadows?</w:t>
      </w:r>
    </w:p>
  </w:comment>
  <w:comment w:id="4" w:author="Carolyn Prentice" w:date="2017-03-21T16:49:00Z" w:initials="CIP">
    <w:p w14:paraId="6ED10364" w14:textId="5083546D" w:rsidR="006407E8" w:rsidRPr="00A33829" w:rsidRDefault="006407E8">
      <w:pPr>
        <w:pStyle w:val="CommentText"/>
        <w:rPr>
          <w:sz w:val="24"/>
          <w:szCs w:val="24"/>
        </w:rPr>
      </w:pPr>
      <w:r>
        <w:rPr>
          <w:rStyle w:val="CommentReference"/>
        </w:rPr>
        <w:annotationRef/>
      </w:r>
      <w:r>
        <w:rPr>
          <w:sz w:val="24"/>
          <w:szCs w:val="24"/>
        </w:rPr>
        <w:t>I think this sentence would be referring to Ross’ sampling, so for all meadows but I’m not sure if he quantified them at each time period, A B and C? Seems likely that he would have. As Nicole mentioned, I believe Ross grouped all epiphytes where as I looked at blades and microalgae separately (but not sure if that’s an important distinction in the context of this paper).</w:t>
      </w:r>
      <w:r w:rsidRPr="00A33829">
        <w:rPr>
          <w:sz w:val="24"/>
          <w:szCs w:val="24"/>
        </w:rPr>
        <w:t xml:space="preserve">  </w:t>
      </w:r>
    </w:p>
  </w:comment>
  <w:comment w:id="5" w:author="Carolyn Prentice" w:date="2017-03-23T09:58:00Z" w:initials="CIP">
    <w:p w14:paraId="37188E36" w14:textId="324A00D1" w:rsidR="006407E8" w:rsidRDefault="006407E8">
      <w:pPr>
        <w:pStyle w:val="CommentText"/>
      </w:pPr>
      <w:r>
        <w:rPr>
          <w:rStyle w:val="CommentReference"/>
        </w:rPr>
        <w:annotationRef/>
      </w:r>
      <w:r>
        <w:t xml:space="preserve">These methods are referring to my sampling, if we want to include it </w:t>
      </w:r>
      <w:r>
        <w:sym w:font="Wingdings" w:char="F04A"/>
      </w:r>
    </w:p>
  </w:comment>
  <w:comment w:id="6" w:author="Mary O'Connor" w:date="2017-03-01T17:01:00Z" w:initials="MO">
    <w:p w14:paraId="25CCFCB6" w14:textId="257B9212" w:rsidR="006407E8" w:rsidRDefault="006407E8">
      <w:pPr>
        <w:pStyle w:val="CommentText"/>
      </w:pPr>
      <w:r>
        <w:rPr>
          <w:rStyle w:val="CommentReference"/>
        </w:rPr>
        <w:annotationRef/>
      </w:r>
      <w:r>
        <w:t>Maybe an appendix table with sampling dates?</w:t>
      </w:r>
    </w:p>
  </w:comment>
  <w:comment w:id="7" w:author="Mary O'Connor" w:date="2017-03-31T13:58:00Z" w:initials="MO">
    <w:p w14:paraId="54D9F276" w14:textId="7A5545E2" w:rsidR="006407E8" w:rsidRDefault="006407E8">
      <w:pPr>
        <w:pStyle w:val="CommentText"/>
      </w:pPr>
      <w:r>
        <w:rPr>
          <w:rStyle w:val="CommentReference"/>
        </w:rPr>
        <w:annotationRef/>
      </w:r>
      <w:r>
        <w:t>Were they different depths at different sites? If so, need to be clear about this. Let me know if this is the case, we might need to add depth to a model…</w:t>
      </w:r>
    </w:p>
  </w:comment>
  <w:comment w:id="8" w:author="Mary O'Connor" w:date="2017-03-31T14:07:00Z" w:initials="MO">
    <w:p w14:paraId="03C7DF2A" w14:textId="0203E759" w:rsidR="006407E8" w:rsidRDefault="006407E8">
      <w:pPr>
        <w:pStyle w:val="CommentText"/>
      </w:pPr>
      <w:r>
        <w:rPr>
          <w:rStyle w:val="CommentReference"/>
        </w:rPr>
        <w:annotationRef/>
      </w:r>
      <w:r>
        <w:t>Ross can you break this down? 4 samples x 5 meadows x 3 times + 4 samples x 4 meadows x 1 time = 76…?</w:t>
      </w:r>
    </w:p>
  </w:comment>
  <w:comment w:id="9" w:author="Mary O'Connor" w:date="2017-03-31T14:10:00Z" w:initials="MO">
    <w:p w14:paraId="4162D171" w14:textId="38EC90AE" w:rsidR="006407E8" w:rsidRDefault="006407E8">
      <w:pPr>
        <w:pStyle w:val="CommentText"/>
      </w:pPr>
      <w:r>
        <w:rPr>
          <w:rStyle w:val="CommentReference"/>
        </w:rPr>
        <w:annotationRef/>
      </w:r>
      <w:r>
        <w:t>Where are these results? Could add predictor to table S2 and maybe that would cover it? Actually we need those stats back for how these variables vary with position in watershed. Nicole, any chance you can track those down? I can redo them if not.</w:t>
      </w:r>
    </w:p>
    <w:p w14:paraId="6D4A2642" w14:textId="77777777" w:rsidR="006407E8" w:rsidRDefault="006407E8">
      <w:pPr>
        <w:pStyle w:val="CommentText"/>
      </w:pPr>
    </w:p>
    <w:p w14:paraId="4113C252" w14:textId="4CD88BCD" w:rsidR="006407E8" w:rsidRDefault="006407E8">
      <w:pPr>
        <w:pStyle w:val="CommentText"/>
      </w:pPr>
      <w:r>
        <w:t>March 31: OK Ross you might just need to redo this analysis to make sure it’s up to date. Should be straightforward, let me know if there is any issue. Make sure table X is then revised/ updated as appropriate</w:t>
      </w:r>
    </w:p>
  </w:comment>
  <w:comment w:id="10" w:author="Nicole Knight" w:date="2017-03-30T10:36:00Z" w:initials="NK">
    <w:p w14:paraId="3CE57ED9" w14:textId="6A725D2F" w:rsidR="006407E8" w:rsidRDefault="006407E8">
      <w:pPr>
        <w:pStyle w:val="CommentText"/>
      </w:pPr>
      <w:r>
        <w:rPr>
          <w:rStyle w:val="CommentReference"/>
        </w:rPr>
        <w:annotationRef/>
      </w:r>
      <w:r>
        <w:t>Added in figs under table X</w:t>
      </w:r>
    </w:p>
  </w:comment>
  <w:comment w:id="11" w:author="Mary O'Connor" w:date="2017-03-18T22:15:00Z" w:initials="MO">
    <w:p w14:paraId="7F0F8442" w14:textId="32AA107B" w:rsidR="006407E8" w:rsidRDefault="006407E8">
      <w:pPr>
        <w:pStyle w:val="CommentText"/>
      </w:pPr>
      <w:r>
        <w:rPr>
          <w:rStyle w:val="CommentReference"/>
        </w:rPr>
        <w:annotationRef/>
      </w:r>
      <w:proofErr w:type="gramStart"/>
      <w:r>
        <w:t>ditto</w:t>
      </w:r>
      <w:proofErr w:type="gramEnd"/>
    </w:p>
  </w:comment>
  <w:comment w:id="12" w:author="Carolyn Prentice" w:date="2017-03-21T18:22:00Z" w:initials="CIP">
    <w:p w14:paraId="452DDDB0" w14:textId="2FCDC4BB" w:rsidR="006407E8" w:rsidRDefault="006407E8">
      <w:pPr>
        <w:pStyle w:val="CommentText"/>
      </w:pPr>
      <w:r>
        <w:rPr>
          <w:rStyle w:val="CommentReference"/>
        </w:rPr>
        <w:annotationRef/>
      </w:r>
      <w:r>
        <w:t>If epiphytes are in their own table the salinity/temp table will become S4; if epiphytes are added to Table S2, it will stay as S3</w:t>
      </w:r>
    </w:p>
  </w:comment>
  <w:comment w:id="13" w:author="Mary O'Connor" w:date="2017-03-31T14:12:00Z" w:initials="MO">
    <w:p w14:paraId="745289CC" w14:textId="0065EE5C" w:rsidR="006407E8" w:rsidRDefault="006407E8">
      <w:pPr>
        <w:pStyle w:val="CommentText"/>
      </w:pPr>
      <w:r>
        <w:rPr>
          <w:rStyle w:val="CommentReference"/>
        </w:rPr>
        <w:annotationRef/>
      </w:r>
      <w:proofErr w:type="spellStart"/>
      <w:r>
        <w:t>Thi</w:t>
      </w:r>
      <w:proofErr w:type="spellEnd"/>
      <w:r>
        <w:t xml:space="preserve"> </w:t>
      </w:r>
      <w:proofErr w:type="spellStart"/>
      <w:r>
        <w:t>smight</w:t>
      </w:r>
      <w:proofErr w:type="spellEnd"/>
      <w:r>
        <w:t xml:space="preserve"> need to be revised to be appropriate to the data in Table S3; Ross check this.</w:t>
      </w:r>
    </w:p>
  </w:comment>
  <w:comment w:id="15" w:author="Mary O'Connor" w:date="2017-03-18T22:17:00Z" w:initials="MO">
    <w:p w14:paraId="455CB0E1" w14:textId="75C61F44" w:rsidR="006407E8" w:rsidRDefault="006407E8">
      <w:pPr>
        <w:pStyle w:val="CommentText"/>
      </w:pPr>
      <w:r>
        <w:rPr>
          <w:rStyle w:val="CommentReference"/>
        </w:rPr>
        <w:annotationRef/>
      </w:r>
      <w:r>
        <w:t>Where?</w:t>
      </w:r>
    </w:p>
  </w:comment>
  <w:comment w:id="16" w:author="Mary O'Connor" w:date="2017-03-18T22:17:00Z" w:initials="MO">
    <w:p w14:paraId="486F5903" w14:textId="6155AC83" w:rsidR="006407E8" w:rsidRDefault="006407E8">
      <w:pPr>
        <w:pStyle w:val="CommentText"/>
      </w:pPr>
      <w:r>
        <w:rPr>
          <w:rStyle w:val="CommentReference"/>
        </w:rPr>
        <w:annotationRef/>
      </w:r>
      <w:r>
        <w:t xml:space="preserve">Excellent, and let’s just make sure the methods for this sampling (number of meadows sampled, dates, </w:t>
      </w:r>
      <w:proofErr w:type="spellStart"/>
      <w:r>
        <w:t>etc</w:t>
      </w:r>
      <w:proofErr w:type="spellEnd"/>
      <w:r>
        <w:t>) are given above.</w:t>
      </w:r>
    </w:p>
  </w:comment>
  <w:comment w:id="17" w:author="Carolyn Prentice" w:date="2017-03-21T17:03:00Z" w:initials="CIP">
    <w:p w14:paraId="2D603D78" w14:textId="369EBE79" w:rsidR="006407E8" w:rsidRDefault="006407E8">
      <w:pPr>
        <w:pStyle w:val="CommentText"/>
      </w:pPr>
      <w:r>
        <w:rPr>
          <w:rStyle w:val="CommentReference"/>
        </w:rPr>
        <w:annotationRef/>
      </w:r>
      <w:r>
        <w:t>I added methods for the more detailed epiphyte sampling above but I’m not still 100% sure how they differed from Ross’ methods!</w:t>
      </w:r>
    </w:p>
  </w:comment>
  <w:comment w:id="18" w:author="Mary O'Connor" w:date="2017-03-18T22:24:00Z" w:initials="MO">
    <w:p w14:paraId="58FBD9F1" w14:textId="1B28DBA0" w:rsidR="006407E8" w:rsidRDefault="006407E8">
      <w:pPr>
        <w:pStyle w:val="CommentText"/>
      </w:pPr>
      <w:r>
        <w:rPr>
          <w:rStyle w:val="CommentReference"/>
        </w:rPr>
        <w:annotationRef/>
      </w:r>
      <w:r>
        <w:t>Either add this result or cut this sentence</w:t>
      </w:r>
    </w:p>
  </w:comment>
  <w:comment w:id="19" w:author="Mary O'Connor" w:date="2017-03-31T14:14:00Z" w:initials="MO">
    <w:p w14:paraId="34AE6400" w14:textId="2F04D252" w:rsidR="006407E8" w:rsidRDefault="006407E8">
      <w:pPr>
        <w:pStyle w:val="CommentText"/>
      </w:pPr>
      <w:r>
        <w:rPr>
          <w:rStyle w:val="CommentReference"/>
        </w:rPr>
        <w:annotationRef/>
      </w:r>
      <w:r>
        <w:t>Make sure we’re consistently referring either to table SX or Appendix 1, etc. (not a mix of appendix and sup)</w:t>
      </w:r>
    </w:p>
  </w:comment>
  <w:comment w:id="20" w:author="Mary O'Connor" w:date="2017-03-02T10:30:00Z" w:initials="MO">
    <w:p w14:paraId="6E77990D" w14:textId="248DC3C3" w:rsidR="006407E8" w:rsidRDefault="006407E8">
      <w:pPr>
        <w:pStyle w:val="CommentText"/>
      </w:pPr>
      <w:r>
        <w:rPr>
          <w:rStyle w:val="CommentReference"/>
        </w:rPr>
        <w:annotationRef/>
      </w:r>
      <w:r>
        <w:t xml:space="preserve">Could this be indicated by the size of the polygons in figure 3c? or is the best result </w:t>
      </w:r>
    </w:p>
  </w:comment>
  <w:comment w:id="21" w:author="Mary O'Connor" w:date="2017-03-01T18:38:00Z" w:initials="MO">
    <w:p w14:paraId="54327C09" w14:textId="141A8494" w:rsidR="006407E8" w:rsidRDefault="006407E8">
      <w:pPr>
        <w:pStyle w:val="CommentText"/>
      </w:pPr>
      <w:r>
        <w:rPr>
          <w:rStyle w:val="CommentReference"/>
        </w:rPr>
        <w:annotationRef/>
      </w:r>
      <w:r>
        <w:t>We’ve lost this… what kind of evidence could support this?</w:t>
      </w:r>
    </w:p>
  </w:comment>
  <w:comment w:id="22" w:author="Mary O'Connor" w:date="2017-03-18T22:30:00Z" w:initials="MO">
    <w:p w14:paraId="0ACF90B2" w14:textId="6EB09A21" w:rsidR="006407E8" w:rsidRDefault="006407E8">
      <w:pPr>
        <w:pStyle w:val="CommentText"/>
      </w:pPr>
      <w:r>
        <w:rPr>
          <w:rStyle w:val="CommentReference"/>
        </w:rPr>
        <w:annotationRef/>
      </w:r>
      <w:r>
        <w:t>Needs to be added - MO</w:t>
      </w:r>
    </w:p>
  </w:comment>
  <w:comment w:id="23" w:author="Mary O'Connor" w:date="2017-03-01T19:43:00Z" w:initials="MO">
    <w:p w14:paraId="0BDD569B" w14:textId="1B576F9F" w:rsidR="006407E8" w:rsidRDefault="006407E8">
      <w:pPr>
        <w:pStyle w:val="CommentText"/>
      </w:pPr>
      <w:r>
        <w:rPr>
          <w:rStyle w:val="CommentReference"/>
        </w:rPr>
        <w:annotationRef/>
      </w:r>
      <w:r>
        <w:t>This needs to be more clear. What would a difference between expected beta within and among sites mean?</w:t>
      </w:r>
    </w:p>
  </w:comment>
  <w:comment w:id="24" w:author="Ross Whippo" w:date="2017-02-18T13:33:00Z" w:initials="RDBW">
    <w:p w14:paraId="633A0ABB" w14:textId="5201067A" w:rsidR="006407E8" w:rsidRDefault="006407E8">
      <w:pPr>
        <w:pStyle w:val="CommentText"/>
      </w:pPr>
      <w:r>
        <w:rPr>
          <w:rStyle w:val="CommentReference"/>
        </w:rPr>
        <w:annotationRef/>
      </w:r>
      <w:r>
        <w:t xml:space="preserve">Not exactly sure I did this analysis right in terms of </w:t>
      </w:r>
      <w:proofErr w:type="spellStart"/>
      <w:r>
        <w:t>Levene’s</w:t>
      </w:r>
      <w:proofErr w:type="spellEnd"/>
      <w:r>
        <w:t xml:space="preserve"> test. The Variance did follow the stated trends, but I’m not sure if I tested the statistical significance correctly. Any comments welcome. </w:t>
      </w:r>
    </w:p>
  </w:comment>
  <w:comment w:id="25" w:author="Mary O'Connor" w:date="2017-03-31T14:28:00Z" w:initials="MO">
    <w:p w14:paraId="04F67835" w14:textId="561F4AA2" w:rsidR="006407E8" w:rsidRDefault="006407E8">
      <w:pPr>
        <w:pStyle w:val="CommentText"/>
      </w:pPr>
      <w:r>
        <w:rPr>
          <w:rStyle w:val="CommentReference"/>
        </w:rPr>
        <w:annotationRef/>
      </w:r>
      <w:proofErr w:type="gramStart"/>
      <w:r>
        <w:t>add</w:t>
      </w:r>
      <w:proofErr w:type="gramEnd"/>
      <w:r>
        <w:t xml:space="preserve"> in this result – need the gamma results over time</w:t>
      </w:r>
    </w:p>
  </w:comment>
  <w:comment w:id="26" w:author="Nicole Knight" w:date="2017-03-08T14:55:00Z" w:initials="NK">
    <w:p w14:paraId="3EDA9F59" w14:textId="77777777" w:rsidR="006407E8" w:rsidRDefault="006407E8">
      <w:pPr>
        <w:pStyle w:val="CommentText"/>
      </w:pPr>
      <w:r>
        <w:rPr>
          <w:rStyle w:val="CommentReference"/>
        </w:rPr>
        <w:annotationRef/>
      </w:r>
      <w:r>
        <w:t>Mention why?  Is it recruitment events?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A3BE7" w15:done="0"/>
  <w15:commentEx w15:paraId="3BB60CA6" w15:done="0"/>
  <w15:commentEx w15:paraId="757FA4BE" w15:done="0"/>
  <w15:commentEx w15:paraId="36A004A9" w15:done="0"/>
  <w15:commentEx w15:paraId="702C96EA" w15:done="0"/>
  <w15:commentEx w15:paraId="6ED10364" w15:paraIdParent="702C96EA" w15:done="0"/>
  <w15:commentEx w15:paraId="37188E36" w15:done="0"/>
  <w15:commentEx w15:paraId="25CCFCB6" w15:done="0"/>
  <w15:commentEx w15:paraId="4162D171" w15:done="0"/>
  <w15:commentEx w15:paraId="3CE57ED9" w15:paraIdParent="4162D171" w15:done="0"/>
  <w15:commentEx w15:paraId="1FCA1F7C" w15:done="0"/>
  <w15:commentEx w15:paraId="7F0F8442" w15:done="0"/>
  <w15:commentEx w15:paraId="452DDDB0" w15:done="0"/>
  <w15:commentEx w15:paraId="20A56ED4" w15:done="0"/>
  <w15:commentEx w15:paraId="2EE4F2B6" w15:done="0"/>
  <w15:commentEx w15:paraId="455CB0E1" w15:done="0"/>
  <w15:commentEx w15:paraId="486F5903" w15:done="0"/>
  <w15:commentEx w15:paraId="2D603D78" w15:paraIdParent="486F5903" w15:done="0"/>
  <w15:commentEx w15:paraId="58FBD9F1" w15:done="0"/>
  <w15:commentEx w15:paraId="6E77990D" w15:done="0"/>
  <w15:commentEx w15:paraId="54327C09" w15:done="0"/>
  <w15:commentEx w15:paraId="0ACF90B2" w15:done="0"/>
  <w15:commentEx w15:paraId="0BDD569B" w15:done="0"/>
  <w15:commentEx w15:paraId="633A0ABB" w15:done="0"/>
  <w15:commentEx w15:paraId="04F67835" w15:done="0"/>
  <w15:commentEx w15:paraId="3EDA9F59" w15:done="0"/>
  <w15:commentEx w15:paraId="304A3F40" w15:done="0"/>
  <w15:commentEx w15:paraId="7CC74B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20E67" w14:textId="77777777" w:rsidR="006407E8" w:rsidRDefault="006407E8">
      <w:pPr>
        <w:spacing w:after="0" w:line="240" w:lineRule="auto"/>
      </w:pPr>
      <w:r>
        <w:separator/>
      </w:r>
    </w:p>
  </w:endnote>
  <w:endnote w:type="continuationSeparator" w:id="0">
    <w:p w14:paraId="5A5072C1" w14:textId="77777777" w:rsidR="006407E8" w:rsidRDefault="006407E8">
      <w:pPr>
        <w:spacing w:after="0" w:line="240" w:lineRule="auto"/>
      </w:pPr>
      <w:r>
        <w:continuationSeparator/>
      </w:r>
    </w:p>
  </w:endnote>
  <w:endnote w:type="continuationNotice" w:id="1">
    <w:p w14:paraId="0AE3734E" w14:textId="77777777" w:rsidR="006407E8" w:rsidRDefault="006407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6407E8" w:rsidRDefault="006407E8"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6407E8" w:rsidRDefault="006407E8"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556F709" w:rsidR="006407E8" w:rsidRDefault="006407E8"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462D">
      <w:rPr>
        <w:rStyle w:val="PageNumber"/>
        <w:noProof/>
      </w:rPr>
      <w:t>29</w:t>
    </w:r>
    <w:r>
      <w:rPr>
        <w:rStyle w:val="PageNumber"/>
      </w:rPr>
      <w:fldChar w:fldCharType="end"/>
    </w:r>
  </w:p>
  <w:p w14:paraId="551EDED1" w14:textId="25ABB309" w:rsidR="006407E8" w:rsidRDefault="00640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7580D" w14:textId="77777777" w:rsidR="006407E8" w:rsidRDefault="006407E8">
      <w:pPr>
        <w:spacing w:after="0" w:line="240" w:lineRule="auto"/>
      </w:pPr>
      <w:r>
        <w:separator/>
      </w:r>
    </w:p>
  </w:footnote>
  <w:footnote w:type="continuationSeparator" w:id="0">
    <w:p w14:paraId="47D7BE40" w14:textId="77777777" w:rsidR="006407E8" w:rsidRDefault="006407E8">
      <w:pPr>
        <w:spacing w:after="0" w:line="240" w:lineRule="auto"/>
      </w:pPr>
      <w:r>
        <w:continuationSeparator/>
      </w:r>
    </w:p>
  </w:footnote>
  <w:footnote w:type="continuationNotice" w:id="1">
    <w:p w14:paraId="3BB83BB9" w14:textId="77777777" w:rsidR="006407E8" w:rsidRDefault="006407E8">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20E43" w14:textId="77777777" w:rsidR="006407E8" w:rsidRDefault="006407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w15:presenceInfo w15:providerId="Windows Live" w15:userId="f7d6961aa0724405"/>
  </w15:person>
  <w15:person w15:author="Carolyn Prentice">
    <w15:presenceInfo w15:providerId="None" w15:userId="Carolyn Prentice"/>
  </w15:person>
  <w15:person w15:author="Nicole Knight">
    <w15:presenceInfo w15:providerId="None" w15:userId="Nicole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2B88"/>
    <w:rsid w:val="00026F7E"/>
    <w:rsid w:val="00033626"/>
    <w:rsid w:val="00040F01"/>
    <w:rsid w:val="00046FD1"/>
    <w:rsid w:val="00057296"/>
    <w:rsid w:val="000653D5"/>
    <w:rsid w:val="000676A8"/>
    <w:rsid w:val="00071C45"/>
    <w:rsid w:val="000721D3"/>
    <w:rsid w:val="00077E5F"/>
    <w:rsid w:val="00085894"/>
    <w:rsid w:val="00090EDC"/>
    <w:rsid w:val="000A0174"/>
    <w:rsid w:val="000C2B9A"/>
    <w:rsid w:val="0010243E"/>
    <w:rsid w:val="00104976"/>
    <w:rsid w:val="00110CB3"/>
    <w:rsid w:val="00112CE3"/>
    <w:rsid w:val="00114E67"/>
    <w:rsid w:val="001176C7"/>
    <w:rsid w:val="001247A5"/>
    <w:rsid w:val="00124FC5"/>
    <w:rsid w:val="00125142"/>
    <w:rsid w:val="001346E9"/>
    <w:rsid w:val="00137549"/>
    <w:rsid w:val="0014027D"/>
    <w:rsid w:val="00146616"/>
    <w:rsid w:val="00153FB2"/>
    <w:rsid w:val="0016033D"/>
    <w:rsid w:val="001859D9"/>
    <w:rsid w:val="001920EC"/>
    <w:rsid w:val="001B170C"/>
    <w:rsid w:val="001B5989"/>
    <w:rsid w:val="001C20A3"/>
    <w:rsid w:val="00200F65"/>
    <w:rsid w:val="00204D4A"/>
    <w:rsid w:val="00225AAA"/>
    <w:rsid w:val="00231E84"/>
    <w:rsid w:val="00233107"/>
    <w:rsid w:val="00234F10"/>
    <w:rsid w:val="002372BC"/>
    <w:rsid w:val="0024204D"/>
    <w:rsid w:val="002500CD"/>
    <w:rsid w:val="00256399"/>
    <w:rsid w:val="0026397B"/>
    <w:rsid w:val="0027055C"/>
    <w:rsid w:val="00272CDB"/>
    <w:rsid w:val="00283F5E"/>
    <w:rsid w:val="00286ECF"/>
    <w:rsid w:val="00290C73"/>
    <w:rsid w:val="002953EA"/>
    <w:rsid w:val="002A0B58"/>
    <w:rsid w:val="002B0593"/>
    <w:rsid w:val="002D33AC"/>
    <w:rsid w:val="002E1944"/>
    <w:rsid w:val="002E3DCC"/>
    <w:rsid w:val="002E3E6D"/>
    <w:rsid w:val="002F03EA"/>
    <w:rsid w:val="002F5D6A"/>
    <w:rsid w:val="00303101"/>
    <w:rsid w:val="003032E1"/>
    <w:rsid w:val="00305130"/>
    <w:rsid w:val="00313697"/>
    <w:rsid w:val="00315845"/>
    <w:rsid w:val="00321A4E"/>
    <w:rsid w:val="0032729A"/>
    <w:rsid w:val="003449C1"/>
    <w:rsid w:val="00356781"/>
    <w:rsid w:val="00384FB8"/>
    <w:rsid w:val="00386F3A"/>
    <w:rsid w:val="00390E91"/>
    <w:rsid w:val="003944B2"/>
    <w:rsid w:val="003A1BCF"/>
    <w:rsid w:val="003A7206"/>
    <w:rsid w:val="003B2577"/>
    <w:rsid w:val="003B4723"/>
    <w:rsid w:val="003B524B"/>
    <w:rsid w:val="003C01DD"/>
    <w:rsid w:val="003C3296"/>
    <w:rsid w:val="003C5EE6"/>
    <w:rsid w:val="003D1F2C"/>
    <w:rsid w:val="003D46AF"/>
    <w:rsid w:val="003D4982"/>
    <w:rsid w:val="003E05D3"/>
    <w:rsid w:val="003E2021"/>
    <w:rsid w:val="003E6522"/>
    <w:rsid w:val="003F1471"/>
    <w:rsid w:val="003F5711"/>
    <w:rsid w:val="00400786"/>
    <w:rsid w:val="004019F9"/>
    <w:rsid w:val="004072CD"/>
    <w:rsid w:val="004117F0"/>
    <w:rsid w:val="00416702"/>
    <w:rsid w:val="00430058"/>
    <w:rsid w:val="00431B33"/>
    <w:rsid w:val="0043563C"/>
    <w:rsid w:val="00444C3C"/>
    <w:rsid w:val="00445D4F"/>
    <w:rsid w:val="004601AF"/>
    <w:rsid w:val="0047435E"/>
    <w:rsid w:val="00474AFF"/>
    <w:rsid w:val="00486653"/>
    <w:rsid w:val="00490272"/>
    <w:rsid w:val="0049462D"/>
    <w:rsid w:val="0049697A"/>
    <w:rsid w:val="0049736E"/>
    <w:rsid w:val="004B2909"/>
    <w:rsid w:val="004B6FC2"/>
    <w:rsid w:val="004D7B49"/>
    <w:rsid w:val="004E0E4B"/>
    <w:rsid w:val="004E6488"/>
    <w:rsid w:val="004F29EA"/>
    <w:rsid w:val="004F30DC"/>
    <w:rsid w:val="0051274C"/>
    <w:rsid w:val="00530D26"/>
    <w:rsid w:val="00536879"/>
    <w:rsid w:val="0054170A"/>
    <w:rsid w:val="005443E1"/>
    <w:rsid w:val="0054782B"/>
    <w:rsid w:val="00562C06"/>
    <w:rsid w:val="00563EA7"/>
    <w:rsid w:val="00564AB9"/>
    <w:rsid w:val="00572A15"/>
    <w:rsid w:val="00576800"/>
    <w:rsid w:val="005803D4"/>
    <w:rsid w:val="005961EC"/>
    <w:rsid w:val="00596222"/>
    <w:rsid w:val="005A06C4"/>
    <w:rsid w:val="005A6991"/>
    <w:rsid w:val="005C0697"/>
    <w:rsid w:val="005D1AFE"/>
    <w:rsid w:val="005D1D9F"/>
    <w:rsid w:val="005E2AAF"/>
    <w:rsid w:val="005E41B8"/>
    <w:rsid w:val="005F50F2"/>
    <w:rsid w:val="00602CD1"/>
    <w:rsid w:val="0062215D"/>
    <w:rsid w:val="0062380F"/>
    <w:rsid w:val="00633D49"/>
    <w:rsid w:val="006344BB"/>
    <w:rsid w:val="006407E8"/>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2741"/>
    <w:rsid w:val="00695F80"/>
    <w:rsid w:val="006A097A"/>
    <w:rsid w:val="006A4868"/>
    <w:rsid w:val="006C1CA7"/>
    <w:rsid w:val="006C3246"/>
    <w:rsid w:val="006C7D0C"/>
    <w:rsid w:val="006D6061"/>
    <w:rsid w:val="006D6BC8"/>
    <w:rsid w:val="006D6DEE"/>
    <w:rsid w:val="006E59FF"/>
    <w:rsid w:val="006E5DD5"/>
    <w:rsid w:val="006F0B2A"/>
    <w:rsid w:val="00700C7A"/>
    <w:rsid w:val="007111ED"/>
    <w:rsid w:val="007238F9"/>
    <w:rsid w:val="00730C85"/>
    <w:rsid w:val="00736169"/>
    <w:rsid w:val="007379E3"/>
    <w:rsid w:val="00743A36"/>
    <w:rsid w:val="00765D31"/>
    <w:rsid w:val="00766E22"/>
    <w:rsid w:val="00772D5A"/>
    <w:rsid w:val="00787379"/>
    <w:rsid w:val="007914F7"/>
    <w:rsid w:val="00794084"/>
    <w:rsid w:val="007A06EE"/>
    <w:rsid w:val="007B2008"/>
    <w:rsid w:val="007B2D06"/>
    <w:rsid w:val="007C295F"/>
    <w:rsid w:val="007C45E6"/>
    <w:rsid w:val="007C507C"/>
    <w:rsid w:val="007C6BF0"/>
    <w:rsid w:val="007D102B"/>
    <w:rsid w:val="007D2073"/>
    <w:rsid w:val="007D4923"/>
    <w:rsid w:val="007E1D62"/>
    <w:rsid w:val="007E4540"/>
    <w:rsid w:val="007E71F9"/>
    <w:rsid w:val="007E7A68"/>
    <w:rsid w:val="008037A7"/>
    <w:rsid w:val="0080757D"/>
    <w:rsid w:val="00817CCB"/>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30A7"/>
    <w:rsid w:val="00895B04"/>
    <w:rsid w:val="008A7C69"/>
    <w:rsid w:val="008B1F27"/>
    <w:rsid w:val="008B6C43"/>
    <w:rsid w:val="008D701F"/>
    <w:rsid w:val="008E6828"/>
    <w:rsid w:val="008F5158"/>
    <w:rsid w:val="009061D3"/>
    <w:rsid w:val="00917A7D"/>
    <w:rsid w:val="00943FCC"/>
    <w:rsid w:val="0094636D"/>
    <w:rsid w:val="00950AB6"/>
    <w:rsid w:val="00951769"/>
    <w:rsid w:val="00953B80"/>
    <w:rsid w:val="00954505"/>
    <w:rsid w:val="00955B3D"/>
    <w:rsid w:val="00964AA9"/>
    <w:rsid w:val="009A0E80"/>
    <w:rsid w:val="009B043B"/>
    <w:rsid w:val="009B5559"/>
    <w:rsid w:val="009C0826"/>
    <w:rsid w:val="009C083C"/>
    <w:rsid w:val="009C184E"/>
    <w:rsid w:val="009C32B8"/>
    <w:rsid w:val="009C4509"/>
    <w:rsid w:val="009D4F2A"/>
    <w:rsid w:val="009E23C3"/>
    <w:rsid w:val="009F0D54"/>
    <w:rsid w:val="009F3BF4"/>
    <w:rsid w:val="00A045B8"/>
    <w:rsid w:val="00A13D6E"/>
    <w:rsid w:val="00A302AF"/>
    <w:rsid w:val="00A33829"/>
    <w:rsid w:val="00A41A59"/>
    <w:rsid w:val="00A51E9D"/>
    <w:rsid w:val="00A63F2B"/>
    <w:rsid w:val="00A67A15"/>
    <w:rsid w:val="00A75AF8"/>
    <w:rsid w:val="00A77DBB"/>
    <w:rsid w:val="00A820EA"/>
    <w:rsid w:val="00A8722F"/>
    <w:rsid w:val="00AA35D4"/>
    <w:rsid w:val="00AB541C"/>
    <w:rsid w:val="00AB7EB0"/>
    <w:rsid w:val="00AC16FF"/>
    <w:rsid w:val="00AD0096"/>
    <w:rsid w:val="00AE0CA1"/>
    <w:rsid w:val="00AF0504"/>
    <w:rsid w:val="00AF39B6"/>
    <w:rsid w:val="00B01D7A"/>
    <w:rsid w:val="00B10CC8"/>
    <w:rsid w:val="00B320DD"/>
    <w:rsid w:val="00B321D9"/>
    <w:rsid w:val="00B349F5"/>
    <w:rsid w:val="00B353E7"/>
    <w:rsid w:val="00B40347"/>
    <w:rsid w:val="00B45D5B"/>
    <w:rsid w:val="00B47D6A"/>
    <w:rsid w:val="00B508CF"/>
    <w:rsid w:val="00B6487D"/>
    <w:rsid w:val="00B650D9"/>
    <w:rsid w:val="00B66DD0"/>
    <w:rsid w:val="00B673ED"/>
    <w:rsid w:val="00B706E3"/>
    <w:rsid w:val="00B7274B"/>
    <w:rsid w:val="00B72810"/>
    <w:rsid w:val="00B7318F"/>
    <w:rsid w:val="00B864E3"/>
    <w:rsid w:val="00B877C2"/>
    <w:rsid w:val="00B9021D"/>
    <w:rsid w:val="00BA0079"/>
    <w:rsid w:val="00BA06DB"/>
    <w:rsid w:val="00BA1100"/>
    <w:rsid w:val="00BC3E5E"/>
    <w:rsid w:val="00BC6216"/>
    <w:rsid w:val="00BE0ABC"/>
    <w:rsid w:val="00BE260D"/>
    <w:rsid w:val="00BE5FB7"/>
    <w:rsid w:val="00BF0F29"/>
    <w:rsid w:val="00BF319E"/>
    <w:rsid w:val="00BF43EE"/>
    <w:rsid w:val="00BF68F4"/>
    <w:rsid w:val="00BF7249"/>
    <w:rsid w:val="00C04FDF"/>
    <w:rsid w:val="00C165EA"/>
    <w:rsid w:val="00C210AA"/>
    <w:rsid w:val="00C319EA"/>
    <w:rsid w:val="00C4247B"/>
    <w:rsid w:val="00C435BE"/>
    <w:rsid w:val="00C44D29"/>
    <w:rsid w:val="00C61EAF"/>
    <w:rsid w:val="00C62A55"/>
    <w:rsid w:val="00C7188F"/>
    <w:rsid w:val="00C80655"/>
    <w:rsid w:val="00C80DFD"/>
    <w:rsid w:val="00C84752"/>
    <w:rsid w:val="00C84B31"/>
    <w:rsid w:val="00CA2D2E"/>
    <w:rsid w:val="00CB017B"/>
    <w:rsid w:val="00CB1D2B"/>
    <w:rsid w:val="00CC700D"/>
    <w:rsid w:val="00CD347F"/>
    <w:rsid w:val="00CD3899"/>
    <w:rsid w:val="00CE0545"/>
    <w:rsid w:val="00CE2467"/>
    <w:rsid w:val="00CE68D8"/>
    <w:rsid w:val="00CE6D3D"/>
    <w:rsid w:val="00CE75D2"/>
    <w:rsid w:val="00CF3099"/>
    <w:rsid w:val="00CF6E85"/>
    <w:rsid w:val="00D13610"/>
    <w:rsid w:val="00D15353"/>
    <w:rsid w:val="00D33EB1"/>
    <w:rsid w:val="00D36154"/>
    <w:rsid w:val="00D5437B"/>
    <w:rsid w:val="00D547D8"/>
    <w:rsid w:val="00D60DE6"/>
    <w:rsid w:val="00D630D1"/>
    <w:rsid w:val="00D70D82"/>
    <w:rsid w:val="00D80767"/>
    <w:rsid w:val="00D82720"/>
    <w:rsid w:val="00D874F4"/>
    <w:rsid w:val="00D91FEA"/>
    <w:rsid w:val="00D94C67"/>
    <w:rsid w:val="00DA0E5F"/>
    <w:rsid w:val="00DA3278"/>
    <w:rsid w:val="00DA469E"/>
    <w:rsid w:val="00DB22D1"/>
    <w:rsid w:val="00DE1215"/>
    <w:rsid w:val="00DE1649"/>
    <w:rsid w:val="00DE39BB"/>
    <w:rsid w:val="00DE3D92"/>
    <w:rsid w:val="00DE5A11"/>
    <w:rsid w:val="00DF0194"/>
    <w:rsid w:val="00DF32EA"/>
    <w:rsid w:val="00DF4BEB"/>
    <w:rsid w:val="00DF7934"/>
    <w:rsid w:val="00E10C34"/>
    <w:rsid w:val="00E17DBD"/>
    <w:rsid w:val="00E2139C"/>
    <w:rsid w:val="00E269DE"/>
    <w:rsid w:val="00E402CC"/>
    <w:rsid w:val="00E446B9"/>
    <w:rsid w:val="00E5069E"/>
    <w:rsid w:val="00E62959"/>
    <w:rsid w:val="00E8410C"/>
    <w:rsid w:val="00EB05C4"/>
    <w:rsid w:val="00EB4311"/>
    <w:rsid w:val="00EC652E"/>
    <w:rsid w:val="00ED0A59"/>
    <w:rsid w:val="00ED2215"/>
    <w:rsid w:val="00ED789C"/>
    <w:rsid w:val="00EE2640"/>
    <w:rsid w:val="00EF6717"/>
    <w:rsid w:val="00F01016"/>
    <w:rsid w:val="00F135D7"/>
    <w:rsid w:val="00F153D1"/>
    <w:rsid w:val="00F163B0"/>
    <w:rsid w:val="00F4553B"/>
    <w:rsid w:val="00F478AE"/>
    <w:rsid w:val="00F50A9B"/>
    <w:rsid w:val="00F658D5"/>
    <w:rsid w:val="00F70BE6"/>
    <w:rsid w:val="00F85523"/>
    <w:rsid w:val="00F86BD7"/>
    <w:rsid w:val="00F93AEE"/>
    <w:rsid w:val="00F949D9"/>
    <w:rsid w:val="00F94BFD"/>
    <w:rsid w:val="00FA46BE"/>
    <w:rsid w:val="00FA565F"/>
    <w:rsid w:val="00FB1AA8"/>
    <w:rsid w:val="00FC09FA"/>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18005488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oconnor@zoology.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1A98121A-1C6E-9442-ADA2-D13253C21CDF}">
  <ds:schemaRefs>
    <ds:schemaRef ds:uri="http://schemas.openxmlformats.org/officeDocument/2006/bibliography"/>
  </ds:schemaRefs>
</ds:datastoreItem>
</file>

<file path=customXml/itemProps2.xml><?xml version="1.0" encoding="utf-8"?>
<ds:datastoreItem xmlns:ds="http://schemas.openxmlformats.org/officeDocument/2006/customXml" ds:itemID="{3AEBA634-E5AD-414F-8669-DC9014EC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41049</Words>
  <Characters>233984</Characters>
  <Application>Microsoft Macintosh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4</cp:revision>
  <cp:lastPrinted>2015-10-04T18:53:00Z</cp:lastPrinted>
  <dcterms:created xsi:type="dcterms:W3CDTF">2017-03-30T15:38:00Z</dcterms:created>
  <dcterms:modified xsi:type="dcterms:W3CDTF">2017-03-31T21:38:00Z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