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81870" w14:textId="77777777" w:rsid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t>Department of Zoology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br/>
        <w:t>University of British Columbia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br/>
      </w:r>
      <w:r w:rsidRPr="00F327CA">
        <w:rPr>
          <w:rFonts w:ascii="Garamond" w:eastAsia="Times New Roman" w:hAnsi="Garamond" w:cs="Times New Roman"/>
          <w:iCs/>
          <w:color w:val="000000"/>
          <w:sz w:val="24"/>
          <w:szCs w:val="24"/>
          <w:lang w:val="en-US"/>
        </w:rPr>
        <w:t>2212 Main Mall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br/>
        <w:t>Vancouver, British Columbia, V6T 1Z4</w:t>
      </w:r>
    </w:p>
    <w:p w14:paraId="5CF687D6" w14:textId="77AFAB67" w:rsidR="00760F4A" w:rsidRPr="00760F4A" w:rsidRDefault="00312602" w:rsidP="00760F4A">
      <w:pPr>
        <w:spacing w:before="240" w:after="240" w:line="326" w:lineRule="atLeast"/>
        <w:rPr>
          <w:rFonts w:ascii="Garamond" w:eastAsia="Times New Roman" w:hAnsi="Garamond" w:cs="Times New Roman"/>
          <w:iCs/>
          <w:sz w:val="24"/>
          <w:szCs w:val="24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t xml:space="preserve">Dr. </w:t>
      </w:r>
      <w:commentRangeStart w:id="0"/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>X</w:t>
      </w:r>
      <w:commentRangeEnd w:id="0"/>
      <w:r w:rsidR="00983C77">
        <w:rPr>
          <w:rStyle w:val="CommentReference"/>
        </w:rPr>
        <w:commentReference w:id="0"/>
      </w: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br/>
      </w:r>
      <w:r w:rsidR="00760F4A" w:rsidRPr="00760F4A">
        <w:rPr>
          <w:rFonts w:ascii="Garamond" w:eastAsia="Times New Roman" w:hAnsi="Garamond" w:cs="Times New Roman"/>
          <w:iCs/>
          <w:sz w:val="24"/>
          <w:szCs w:val="24"/>
        </w:rPr>
        <w:t>Canadian Journal of Fisheries and Aquatic Sciences</w:t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  <w:t xml:space="preserve">          </w:t>
      </w:r>
      <w:r w:rsidR="00760F4A" w:rsidRP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>Canadian Science Publishing (NRC Research Press)</w:t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  <w:t xml:space="preserve">         </w:t>
      </w:r>
      <w:r w:rsidR="00760F4A" w:rsidRPr="00760F4A">
        <w:rPr>
          <w:rFonts w:ascii="Garamond" w:eastAsia="Times New Roman" w:hAnsi="Garamond" w:cs="Times New Roman"/>
          <w:sz w:val="24"/>
          <w:szCs w:val="24"/>
          <w:lang w:val="en-US"/>
        </w:rPr>
        <w:t>65 Auriga Drive, Suite 203 </w:t>
      </w:r>
      <w:r w:rsidR="00760F4A" w:rsidRPr="00760F4A">
        <w:rPr>
          <w:rFonts w:ascii="Garamond" w:eastAsia="Times New Roman" w:hAnsi="Garamond" w:cs="Times New Roman"/>
          <w:sz w:val="24"/>
          <w:szCs w:val="24"/>
          <w:lang w:val="en-US"/>
        </w:rPr>
        <w:br/>
        <w:t>Ottawa, ON K2E 7W6 ‎Canada</w:t>
      </w:r>
    </w:p>
    <w:p w14:paraId="02908DFB" w14:textId="7E0A20B4" w:rsid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br/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Dear Dr. </w:t>
      </w:r>
      <w:commentRangeStart w:id="1"/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>X</w:t>
      </w:r>
      <w:commentRangeEnd w:id="1"/>
      <w:r w:rsidR="00131687">
        <w:rPr>
          <w:rStyle w:val="CommentReference"/>
        </w:rPr>
        <w:commentReference w:id="1"/>
      </w:r>
      <w:r>
        <w:rPr>
          <w:rFonts w:ascii="Garamond" w:eastAsia="Times New Roman" w:hAnsi="Garamond" w:cs="Times New Roman"/>
          <w:sz w:val="24"/>
          <w:szCs w:val="24"/>
          <w:lang w:val="en-US"/>
        </w:rPr>
        <w:t>,</w:t>
      </w:r>
    </w:p>
    <w:p w14:paraId="7EA37CC5" w14:textId="0C5F87E6" w:rsidR="00312602" w:rsidRP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ab/>
        <w:t>We are pleased to submit a</w:t>
      </w:r>
      <w:r w:rsidR="00F34779">
        <w:rPr>
          <w:rFonts w:ascii="Garamond" w:eastAsia="Times New Roman" w:hAnsi="Garamond" w:cs="Times New Roman"/>
          <w:sz w:val="24"/>
          <w:szCs w:val="24"/>
          <w:lang w:val="en-US"/>
        </w:rPr>
        <w:t>n original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manuscript entitled “</w:t>
      </w:r>
      <w:del w:id="2" w:author="Mary O'Connor" w:date="2017-04-18T10:22:00Z">
        <w:r w:rsidR="004947E2" w:rsidRPr="004947E2" w:rsidDel="00A1395E">
          <w:rPr>
            <w:rFonts w:ascii="Garamond" w:eastAsia="Times New Roman" w:hAnsi="Garamond" w:cs="Times New Roman"/>
            <w:sz w:val="24"/>
            <w:szCs w:val="24"/>
            <w:lang w:val="en-US"/>
          </w:rPr>
          <w:delText xml:space="preserve">Eelgrass meadow biodiversity across seascapes: Local predictors </w:delText>
        </w:r>
      </w:del>
      <w:del w:id="3" w:author="Mary O'Connor" w:date="2017-04-18T10:20:00Z">
        <w:r w:rsidR="004947E2" w:rsidRPr="004947E2" w:rsidDel="0027625C">
          <w:rPr>
            <w:rFonts w:ascii="Garamond" w:eastAsia="Times New Roman" w:hAnsi="Garamond" w:cs="Times New Roman"/>
            <w:sz w:val="24"/>
            <w:szCs w:val="24"/>
            <w:lang w:val="en-US"/>
          </w:rPr>
          <w:delText>don’t reflect</w:delText>
        </w:r>
      </w:del>
      <w:del w:id="4" w:author="Mary O'Connor" w:date="2017-04-18T10:22:00Z">
        <w:r w:rsidR="004947E2" w:rsidRPr="004947E2" w:rsidDel="00A1395E">
          <w:rPr>
            <w:rFonts w:ascii="Garamond" w:eastAsia="Times New Roman" w:hAnsi="Garamond" w:cs="Times New Roman"/>
            <w:sz w:val="24"/>
            <w:szCs w:val="24"/>
            <w:lang w:val="en-US"/>
          </w:rPr>
          <w:delText xml:space="preserve"> observed variation</w:delText>
        </w:r>
      </w:del>
      <w:ins w:id="5" w:author="Mary O'Connor" w:date="2017-04-18T10:22:00Z">
        <w:r w:rsidR="00A1395E">
          <w:rPr>
            <w:rFonts w:ascii="Garamond" w:eastAsia="Times New Roman" w:hAnsi="Garamond" w:cs="Times New Roman"/>
            <w:sz w:val="24"/>
            <w:szCs w:val="24"/>
            <w:lang w:val="en-US"/>
          </w:rPr>
          <w:t xml:space="preserve">Faunal diversity among eelgrass meadows suggests </w:t>
        </w:r>
        <w:proofErr w:type="spellStart"/>
        <w:r w:rsidR="00A1395E">
          <w:rPr>
            <w:rFonts w:ascii="Garamond" w:eastAsia="Times New Roman" w:hAnsi="Garamond" w:cs="Times New Roman"/>
            <w:sz w:val="24"/>
            <w:szCs w:val="24"/>
            <w:lang w:val="en-US"/>
          </w:rPr>
          <w:t>metacommunity</w:t>
        </w:r>
        <w:proofErr w:type="spellEnd"/>
        <w:r w:rsidR="00A1395E">
          <w:rPr>
            <w:rFonts w:ascii="Garamond" w:eastAsia="Times New Roman" w:hAnsi="Garamond" w:cs="Times New Roman"/>
            <w:sz w:val="24"/>
            <w:szCs w:val="24"/>
            <w:lang w:val="en-US"/>
          </w:rPr>
          <w:t xml:space="preserve"> structure</w:t>
        </w:r>
      </w:ins>
      <w:bookmarkStart w:id="6" w:name="_GoBack"/>
      <w:bookmarkEnd w:id="6"/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” for exclusive consideration of publication as a research article in </w:t>
      </w:r>
      <w:r w:rsidR="004947E2">
        <w:rPr>
          <w:rFonts w:ascii="Garamond" w:eastAsia="Times New Roman" w:hAnsi="Garamond" w:cs="Times New Roman"/>
          <w:i/>
          <w:sz w:val="24"/>
          <w:szCs w:val="24"/>
          <w:lang w:val="en-US"/>
        </w:rPr>
        <w:t xml:space="preserve">Canadian Journal of </w:t>
      </w:r>
      <w:r w:rsidR="001D1286">
        <w:rPr>
          <w:rFonts w:ascii="Garamond" w:eastAsia="Times New Roman" w:hAnsi="Garamond" w:cs="Times New Roman"/>
          <w:i/>
          <w:sz w:val="24"/>
          <w:szCs w:val="24"/>
          <w:lang w:val="en-US"/>
        </w:rPr>
        <w:t>Fisheries and Aquatic Sciences</w:t>
      </w:r>
      <w:r w:rsidR="004947E2">
        <w:rPr>
          <w:rFonts w:ascii="Garamond" w:eastAsia="Times New Roman" w:hAnsi="Garamond" w:cs="Times New Roman"/>
          <w:sz w:val="24"/>
          <w:szCs w:val="24"/>
          <w:lang w:val="en-US"/>
        </w:rPr>
        <w:t xml:space="preserve">. </w:t>
      </w:r>
    </w:p>
    <w:p w14:paraId="60F68050" w14:textId="61AFA62B" w:rsid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ab/>
        <w:t xml:space="preserve">Our manuscript documents spatiotemporal patterns of </w:t>
      </w:r>
      <w:r w:rsidR="004A4686">
        <w:rPr>
          <w:rFonts w:ascii="Garamond" w:eastAsia="Times New Roman" w:hAnsi="Garamond" w:cs="Times New Roman"/>
          <w:sz w:val="24"/>
          <w:szCs w:val="24"/>
          <w:lang w:val="en-US"/>
        </w:rPr>
        <w:t xml:space="preserve">invertebrate diversity across a seascape of </w:t>
      </w:r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>eelgrass meadow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s</w:t>
      </w:r>
      <w:r w:rsidR="004A4686">
        <w:rPr>
          <w:rFonts w:ascii="Garamond" w:eastAsia="Times New Roman" w:hAnsi="Garamond" w:cs="Times New Roman"/>
          <w:sz w:val="24"/>
          <w:szCs w:val="24"/>
          <w:lang w:val="en-US"/>
        </w:rPr>
        <w:t xml:space="preserve"> in western Canada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>. It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shows that 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>observed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patterns can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>not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be explained by an estuarine gradient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 xml:space="preserve">, </w:t>
      </w:r>
      <w:r w:rsidR="00131687">
        <w:rPr>
          <w:rFonts w:ascii="Garamond" w:eastAsia="Times New Roman" w:hAnsi="Garamond" w:cs="Times New Roman"/>
          <w:sz w:val="24"/>
          <w:szCs w:val="24"/>
          <w:lang w:val="en-US"/>
        </w:rPr>
        <w:t>or other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 xml:space="preserve"> abiotic factors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 xml:space="preserve">, suggesting 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 xml:space="preserve">that </w:t>
      </w:r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 xml:space="preserve">seagrass meadows in this region exhibit diversity patterns indicative of </w:t>
      </w:r>
      <w:del w:id="7" w:author="Mary O'Connor" w:date="2017-04-18T10:21:00Z">
        <w:r w:rsidR="006C5CF1" w:rsidDel="0027625C">
          <w:rPr>
            <w:rFonts w:ascii="Garamond" w:eastAsia="Times New Roman" w:hAnsi="Garamond" w:cs="Times New Roman"/>
            <w:sz w:val="24"/>
            <w:szCs w:val="24"/>
            <w:lang w:val="en-US"/>
          </w:rPr>
          <w:delText xml:space="preserve">a </w:delText>
        </w:r>
      </w:del>
      <w:ins w:id="8" w:author="Mary O'Connor" w:date="2017-04-18T10:21:00Z">
        <w:r w:rsidR="0027625C">
          <w:rPr>
            <w:rFonts w:ascii="Garamond" w:eastAsia="Times New Roman" w:hAnsi="Garamond" w:cs="Times New Roman"/>
            <w:sz w:val="24"/>
            <w:szCs w:val="24"/>
            <w:lang w:val="en-US"/>
          </w:rPr>
          <w:t>spatially-structured community dynamics in a</w:t>
        </w:r>
        <w:r w:rsidR="0027625C">
          <w:rPr>
            <w:rFonts w:ascii="Garamond" w:eastAsia="Times New Roman" w:hAnsi="Garamond" w:cs="Times New Roman"/>
            <w:sz w:val="24"/>
            <w:szCs w:val="24"/>
            <w:lang w:val="en-US"/>
          </w:rPr>
          <w:t xml:space="preserve"> </w:t>
        </w:r>
      </w:ins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>metacommunity. This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is particularly exciting because it </w:t>
      </w:r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 xml:space="preserve">provides 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>valuable insight into the temporal and spatial scales at which seagrass meadows should be managed</w:t>
      </w:r>
      <w:ins w:id="9" w:author="Mary O'Connor" w:date="2017-04-18T10:21:00Z">
        <w:r w:rsidR="0027625C">
          <w:rPr>
            <w:rFonts w:ascii="Garamond" w:eastAsia="Times New Roman" w:hAnsi="Garamond" w:cs="Times New Roman"/>
            <w:sz w:val="24"/>
            <w:szCs w:val="24"/>
            <w:lang w:val="en-US"/>
          </w:rPr>
          <w:t xml:space="preserve"> to protect biodiversity</w:t>
        </w:r>
      </w:ins>
      <w:r>
        <w:rPr>
          <w:rFonts w:ascii="Garamond" w:eastAsia="Times New Roman" w:hAnsi="Garamond" w:cs="Times New Roman"/>
          <w:sz w:val="24"/>
          <w:szCs w:val="24"/>
          <w:lang w:val="en-US"/>
        </w:rPr>
        <w:t>.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 xml:space="preserve"> Our work is also the most comprehensive study of seagrass-associated faunal diversity in Canada that we are aware of. </w:t>
      </w:r>
    </w:p>
    <w:p w14:paraId="6BA55972" w14:textId="002C6924" w:rsidR="00312602" w:rsidRP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ab/>
      </w:r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 xml:space="preserve">There are no conflicts of interest associated with this work.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We appreciate your consideration, and lo</w:t>
      </w:r>
      <w:r w:rsidR="00F34779">
        <w:rPr>
          <w:rFonts w:ascii="Garamond" w:eastAsia="Times New Roman" w:hAnsi="Garamond" w:cs="Times New Roman"/>
          <w:sz w:val="24"/>
          <w:szCs w:val="24"/>
          <w:lang w:val="en-US"/>
        </w:rPr>
        <w:t xml:space="preserve">ok forward to hearing from you.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Please address all correspondence related to this manuscript to </w:t>
      </w:r>
      <w:commentRangeStart w:id="10"/>
      <w:r w:rsidR="004947E2">
        <w:rPr>
          <w:rFonts w:ascii="Garamond" w:eastAsia="Times New Roman" w:hAnsi="Garamond" w:cs="Times New Roman"/>
          <w:sz w:val="24"/>
          <w:szCs w:val="24"/>
          <w:lang w:val="en-US"/>
        </w:rPr>
        <w:t>Ross Whippo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(</w:t>
      </w:r>
      <w:r w:rsidR="004947E2">
        <w:rPr>
          <w:rFonts w:ascii="Garamond" w:eastAsia="Times New Roman" w:hAnsi="Garamond" w:cs="Times New Roman"/>
          <w:sz w:val="24"/>
          <w:szCs w:val="24"/>
          <w:lang w:val="en-US"/>
        </w:rPr>
        <w:t>whippor@si.edu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)</w:t>
      </w:r>
      <w:commentRangeEnd w:id="10"/>
      <w:r w:rsidR="006C5CF1">
        <w:rPr>
          <w:rStyle w:val="CommentReference"/>
        </w:rPr>
        <w:commentReference w:id="10"/>
      </w:r>
      <w:r>
        <w:rPr>
          <w:rFonts w:ascii="Garamond" w:eastAsia="Times New Roman" w:hAnsi="Garamond" w:cs="Times New Roman"/>
          <w:sz w:val="24"/>
          <w:szCs w:val="24"/>
          <w:lang w:val="en-US"/>
        </w:rPr>
        <w:t>.</w:t>
      </w:r>
    </w:p>
    <w:p w14:paraId="41656931" w14:textId="77777777" w:rsidR="00312602" w:rsidRP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t>Sincerely,</w:t>
      </w:r>
    </w:p>
    <w:p w14:paraId="6A816386" w14:textId="77777777" w:rsidR="00312602" w:rsidRPr="00312602" w:rsidRDefault="004947E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commentRangeStart w:id="11"/>
      <w:r>
        <w:rPr>
          <w:rFonts w:ascii="Garamond" w:eastAsia="Times New Roman" w:hAnsi="Garamond" w:cs="Times New Roman"/>
          <w:sz w:val="24"/>
          <w:szCs w:val="24"/>
          <w:lang w:val="en-US"/>
        </w:rPr>
        <w:t>Ross Whippo</w:t>
      </w:r>
      <w:commentRangeEnd w:id="11"/>
      <w:r w:rsidR="006C5CF1">
        <w:rPr>
          <w:rStyle w:val="CommentReference"/>
        </w:rPr>
        <w:commentReference w:id="11"/>
      </w:r>
    </w:p>
    <w:p w14:paraId="00D40D03" w14:textId="77777777" w:rsidR="00AF6988" w:rsidRPr="00312602" w:rsidRDefault="00A1395E">
      <w:pPr>
        <w:rPr>
          <w:rFonts w:ascii="Garamond" w:hAnsi="Garamond"/>
          <w:sz w:val="24"/>
          <w:szCs w:val="24"/>
        </w:rPr>
      </w:pPr>
    </w:p>
    <w:sectPr w:rsidR="00AF6988" w:rsidRPr="003126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ss Whippo" w:date="2017-04-18T10:20:00Z" w:initials="RDBW">
    <w:p w14:paraId="4E11948B" w14:textId="0316806F" w:rsidR="00131687" w:rsidRDefault="00983C77" w:rsidP="00131687">
      <w:pPr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</w:pPr>
      <w:r>
        <w:rPr>
          <w:rStyle w:val="CommentReference"/>
        </w:rPr>
        <w:annotationRef/>
      </w:r>
      <w:r>
        <w:t>Not sure which editor to address it to</w:t>
      </w:r>
      <w:r w:rsidR="00131687">
        <w:t xml:space="preserve">. They are listed as: </w:t>
      </w:r>
      <w:r w:rsidR="00131687" w:rsidRPr="00131687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  <w:t>Yong Chen, Ph.D.; Keith Tierney, PhD.</w:t>
      </w:r>
      <w:r w:rsidR="00131687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Both?</w:t>
      </w:r>
    </w:p>
    <w:p w14:paraId="1149C7CB" w14:textId="77777777" w:rsidR="0027625C" w:rsidRPr="00131687" w:rsidRDefault="0027625C" w:rsidP="0013168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F98F6" w14:textId="282A4851" w:rsidR="00983C77" w:rsidRDefault="0027625C">
      <w:pPr>
        <w:pStyle w:val="CommentText"/>
      </w:pPr>
      <w:r>
        <w:t xml:space="preserve"> Not sure either, so if unclear, how about both?</w:t>
      </w:r>
    </w:p>
  </w:comment>
  <w:comment w:id="1" w:author="Ross Whippo" w:date="2017-04-08T13:57:00Z" w:initials="RDBW">
    <w:p w14:paraId="66A86983" w14:textId="14748DE1" w:rsidR="00131687" w:rsidRDefault="00131687">
      <w:pPr>
        <w:pStyle w:val="CommentText"/>
      </w:pPr>
      <w:r>
        <w:rPr>
          <w:rStyle w:val="CommentReference"/>
        </w:rPr>
        <w:annotationRef/>
      </w:r>
      <w:r>
        <w:t>Same</w:t>
      </w:r>
    </w:p>
  </w:comment>
  <w:comment w:id="10" w:author="Ross Whippo" w:date="2017-03-10T20:36:00Z" w:initials="RDBW">
    <w:p w14:paraId="6EB0E765" w14:textId="61B48D95" w:rsidR="006C5CF1" w:rsidRDefault="006C5CF1">
      <w:pPr>
        <w:pStyle w:val="CommentText"/>
      </w:pPr>
      <w:r>
        <w:rPr>
          <w:rStyle w:val="CommentReference"/>
        </w:rPr>
        <w:annotationRef/>
      </w:r>
      <w:r>
        <w:t>Mary, should this be me or you?</w:t>
      </w:r>
      <w:r w:rsidR="00131687">
        <w:t xml:space="preserve"> Is it better to put first author, or </w:t>
      </w:r>
      <w:proofErr w:type="spellStart"/>
      <w:r w:rsidR="00131687">
        <w:t>coreesponding</w:t>
      </w:r>
      <w:proofErr w:type="spellEnd"/>
      <w:r w:rsidR="00131687">
        <w:t xml:space="preserve"> author?</w:t>
      </w:r>
    </w:p>
  </w:comment>
  <w:comment w:id="11" w:author="Ross Whippo" w:date="2017-03-10T20:36:00Z" w:initials="RDBW">
    <w:p w14:paraId="3DB57241" w14:textId="41F920D9" w:rsidR="006C5CF1" w:rsidRDefault="006C5CF1">
      <w:pPr>
        <w:pStyle w:val="CommentText"/>
      </w:pPr>
      <w:r>
        <w:rPr>
          <w:rStyle w:val="CommentReference"/>
        </w:rPr>
        <w:annotationRef/>
      </w:r>
      <w:r>
        <w:t xml:space="preserve">Same question.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4F98F6" w15:done="0"/>
  <w15:commentEx w15:paraId="66A86983" w15:done="0"/>
  <w15:commentEx w15:paraId="6EB0E765" w15:done="0"/>
  <w15:commentEx w15:paraId="3DB572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78301" w14:textId="77777777" w:rsidR="00257E85" w:rsidRDefault="00257E85" w:rsidP="00312602">
      <w:pPr>
        <w:spacing w:after="0" w:line="240" w:lineRule="auto"/>
      </w:pPr>
      <w:r>
        <w:separator/>
      </w:r>
    </w:p>
  </w:endnote>
  <w:endnote w:type="continuationSeparator" w:id="0">
    <w:p w14:paraId="743E45C9" w14:textId="77777777" w:rsidR="00257E85" w:rsidRDefault="00257E85" w:rsidP="0031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4297F" w14:textId="77777777" w:rsidR="00257E85" w:rsidRDefault="00257E85" w:rsidP="00312602">
      <w:pPr>
        <w:spacing w:after="0" w:line="240" w:lineRule="auto"/>
      </w:pPr>
      <w:r>
        <w:separator/>
      </w:r>
    </w:p>
  </w:footnote>
  <w:footnote w:type="continuationSeparator" w:id="0">
    <w:p w14:paraId="5EE98416" w14:textId="77777777" w:rsidR="00257E85" w:rsidRDefault="00257E85" w:rsidP="0031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63369" w14:textId="77777777" w:rsidR="00312602" w:rsidRDefault="00312602">
    <w:pPr>
      <w:pStyle w:val="Header"/>
    </w:pPr>
    <w:r>
      <w:rPr>
        <w:noProof/>
        <w:lang w:val="en-US"/>
      </w:rPr>
      <w:drawing>
        <wp:inline distT="0" distB="0" distL="0" distR="0" wp14:anchorId="05B4AA3C" wp14:editId="7EF36149">
          <wp:extent cx="3215640" cy="496015"/>
          <wp:effectExtent l="0" t="0" r="3810" b="0"/>
          <wp:docPr id="1" name="Picture 1" descr="http://assets.brand.ubc.ca/signatures/2015/ubc_brand_assets_blue/2_full_signatures/rgb/s2b282c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ssets.brand.ubc.ca/signatures/2015/ubc_brand_assets_blue/2_full_signatures/rgb/s2b282c20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096" cy="497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7F3C00" w14:textId="77777777" w:rsidR="00312602" w:rsidRDefault="003126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E93"/>
    <w:multiLevelType w:val="multilevel"/>
    <w:tmpl w:val="BC2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02"/>
    <w:rsid w:val="000007B9"/>
    <w:rsid w:val="00131687"/>
    <w:rsid w:val="001D1286"/>
    <w:rsid w:val="00257E85"/>
    <w:rsid w:val="0027625C"/>
    <w:rsid w:val="00312602"/>
    <w:rsid w:val="004947E2"/>
    <w:rsid w:val="004A4686"/>
    <w:rsid w:val="004B6050"/>
    <w:rsid w:val="004C5C86"/>
    <w:rsid w:val="006C5CF1"/>
    <w:rsid w:val="00760F4A"/>
    <w:rsid w:val="007F0B3A"/>
    <w:rsid w:val="00983C77"/>
    <w:rsid w:val="009F7F80"/>
    <w:rsid w:val="00A1395E"/>
    <w:rsid w:val="00C621C1"/>
    <w:rsid w:val="00E24064"/>
    <w:rsid w:val="00F3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29B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02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02"/>
    <w:rPr>
      <w:rFonts w:ascii="Tahoma" w:hAnsi="Tahoma" w:cs="Tahoma"/>
      <w:sz w:val="16"/>
      <w:szCs w:val="16"/>
      <w:lang w:val="en-CA"/>
    </w:rPr>
  </w:style>
  <w:style w:type="paragraph" w:customStyle="1" w:styleId="bodytext">
    <w:name w:val="bodytext"/>
    <w:basedOn w:val="Normal"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5C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C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CF1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C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CF1"/>
    <w:rPr>
      <w:b/>
      <w:bCs/>
      <w:sz w:val="20"/>
      <w:szCs w:val="20"/>
      <w:lang w:val="en-C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0F4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0F4A"/>
    <w:rPr>
      <w:i/>
      <w:iCs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02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02"/>
    <w:rPr>
      <w:rFonts w:ascii="Tahoma" w:hAnsi="Tahoma" w:cs="Tahoma"/>
      <w:sz w:val="16"/>
      <w:szCs w:val="16"/>
      <w:lang w:val="en-CA"/>
    </w:rPr>
  </w:style>
  <w:style w:type="paragraph" w:customStyle="1" w:styleId="bodytext">
    <w:name w:val="bodytext"/>
    <w:basedOn w:val="Normal"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5C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C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CF1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C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CF1"/>
    <w:rPr>
      <w:b/>
      <w:bCs/>
      <w:sz w:val="20"/>
      <w:szCs w:val="20"/>
      <w:lang w:val="en-C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0F4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0F4A"/>
    <w:rPr>
      <w:i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Mary O'Connor</cp:lastModifiedBy>
  <cp:revision>7</cp:revision>
  <dcterms:created xsi:type="dcterms:W3CDTF">2015-10-03T19:19:00Z</dcterms:created>
  <dcterms:modified xsi:type="dcterms:W3CDTF">2017-04-18T17:22:00Z</dcterms:modified>
</cp:coreProperties>
</file>