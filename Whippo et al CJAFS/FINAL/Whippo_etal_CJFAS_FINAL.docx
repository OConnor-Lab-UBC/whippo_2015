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B11CE" w14:textId="7C489A97" w:rsidR="000145F8" w:rsidRPr="00321A4E" w:rsidRDefault="00924F10" w:rsidP="008F5158">
      <w:pPr>
        <w:spacing w:after="0" w:line="480" w:lineRule="auto"/>
        <w:outlineLvl w:val="0"/>
        <w:rPr>
          <w:rFonts w:ascii="Arial" w:eastAsia="Times New Roman" w:hAnsi="Arial" w:cs="Arial"/>
          <w:b/>
          <w:color w:val="000000"/>
          <w:sz w:val="28"/>
          <w:szCs w:val="28"/>
          <w:lang w:val="en-US"/>
        </w:rPr>
      </w:pPr>
      <w:r>
        <w:rPr>
          <w:rFonts w:ascii="Arial" w:eastAsia="Times New Roman" w:hAnsi="Arial" w:cs="Arial"/>
          <w:b/>
          <w:color w:val="000000"/>
          <w:sz w:val="28"/>
          <w:szCs w:val="28"/>
          <w:lang w:val="en-US"/>
        </w:rPr>
        <w:t>Faunal diversity among eelgrass meadows suggests metacommunity structure</w:t>
      </w:r>
      <w:r w:rsidR="000145F8">
        <w:rPr>
          <w:rFonts w:ascii="Arial" w:eastAsia="Times New Roman" w:hAnsi="Arial" w:cs="Arial"/>
          <w:b/>
          <w:color w:val="000000"/>
          <w:sz w:val="28"/>
          <w:szCs w:val="28"/>
          <w:lang w:val="en-US"/>
        </w:rPr>
        <w:t xml:space="preserve"> </w:t>
      </w:r>
    </w:p>
    <w:p w14:paraId="394CF052" w14:textId="77777777" w:rsidR="00A820EA" w:rsidRPr="00321A4E" w:rsidRDefault="00A820EA">
      <w:pPr>
        <w:spacing w:after="0" w:line="480" w:lineRule="auto"/>
        <w:rPr>
          <w:rFonts w:ascii="Arial" w:eastAsia="Times New Roman" w:hAnsi="Arial" w:cs="Arial"/>
          <w:sz w:val="24"/>
          <w:szCs w:val="24"/>
          <w:lang w:val="en-US"/>
        </w:rPr>
      </w:pPr>
    </w:p>
    <w:p w14:paraId="57AC4E9B" w14:textId="257D3638" w:rsidR="00A820EA" w:rsidRPr="00321A4E" w:rsidRDefault="00C4247B">
      <w:pPr>
        <w:spacing w:after="0" w:line="480" w:lineRule="auto"/>
        <w:rPr>
          <w:rFonts w:ascii="Arial" w:eastAsia="Times New Roman" w:hAnsi="Arial" w:cs="Arial"/>
          <w:color w:val="000000"/>
          <w:sz w:val="24"/>
          <w:szCs w:val="24"/>
          <w:vertAlign w:val="superscript"/>
          <w:lang w:val="en-US"/>
        </w:rPr>
      </w:pPr>
      <w:r w:rsidRPr="00321A4E">
        <w:rPr>
          <w:rFonts w:ascii="Arial" w:eastAsia="Times New Roman" w:hAnsi="Arial" w:cs="Arial"/>
          <w:color w:val="000000"/>
          <w:sz w:val="24"/>
          <w:szCs w:val="24"/>
          <w:lang w:val="en-US"/>
        </w:rPr>
        <w:t>R</w:t>
      </w:r>
      <w:r w:rsidR="00AE0CA1" w:rsidRPr="00917A7D">
        <w:rPr>
          <w:rFonts w:ascii="Arial" w:eastAsia="Times New Roman" w:hAnsi="Arial" w:cs="Arial"/>
          <w:color w:val="000000"/>
          <w:sz w:val="24"/>
          <w:szCs w:val="24"/>
          <w:lang w:val="en-US"/>
        </w:rPr>
        <w:t>oss</w:t>
      </w:r>
      <w:r w:rsidRPr="00321A4E">
        <w:rPr>
          <w:rFonts w:ascii="Arial" w:eastAsia="Times New Roman" w:hAnsi="Arial" w:cs="Arial"/>
          <w:color w:val="000000"/>
          <w:sz w:val="24"/>
          <w:szCs w:val="24"/>
          <w:lang w:val="en-US"/>
        </w:rPr>
        <w:t xml:space="preserve"> Whippo</w:t>
      </w:r>
      <w:r w:rsidRPr="00321A4E">
        <w:rPr>
          <w:rFonts w:ascii="Arial" w:eastAsia="Times New Roman" w:hAnsi="Arial" w:cs="Arial"/>
          <w:color w:val="000000"/>
          <w:sz w:val="24"/>
          <w:szCs w:val="24"/>
          <w:vertAlign w:val="superscript"/>
          <w:lang w:val="en-US"/>
        </w:rPr>
        <w:t>1,2</w:t>
      </w:r>
      <w:r w:rsidRPr="00321A4E">
        <w:rPr>
          <w:rFonts w:ascii="Arial" w:eastAsia="Times New Roman" w:hAnsi="Arial" w:cs="Arial"/>
          <w:color w:val="000000"/>
          <w:sz w:val="24"/>
          <w:szCs w:val="24"/>
          <w:lang w:val="en-US"/>
        </w:rPr>
        <w:t>, N</w:t>
      </w:r>
      <w:r w:rsidR="00AE0CA1" w:rsidRPr="00917A7D">
        <w:rPr>
          <w:rFonts w:ascii="Arial" w:eastAsia="Times New Roman" w:hAnsi="Arial" w:cs="Arial"/>
          <w:color w:val="000000"/>
          <w:sz w:val="24"/>
          <w:szCs w:val="24"/>
          <w:lang w:val="en-US"/>
        </w:rPr>
        <w:t xml:space="preserve">icole </w:t>
      </w:r>
      <w:r w:rsidRPr="00321A4E">
        <w:rPr>
          <w:rFonts w:ascii="Arial" w:eastAsia="Times New Roman" w:hAnsi="Arial" w:cs="Arial"/>
          <w:color w:val="000000"/>
          <w:sz w:val="24"/>
          <w:szCs w:val="24"/>
          <w:lang w:val="en-US"/>
        </w:rPr>
        <w:t>S. Knight</w:t>
      </w:r>
      <w:r w:rsidRPr="00321A4E">
        <w:rPr>
          <w:rFonts w:ascii="Arial" w:eastAsia="Times New Roman" w:hAnsi="Arial" w:cs="Arial"/>
          <w:color w:val="000000"/>
          <w:sz w:val="24"/>
          <w:szCs w:val="24"/>
          <w:vertAlign w:val="superscript"/>
          <w:lang w:val="en-US"/>
        </w:rPr>
        <w:t>1,3</w:t>
      </w:r>
      <w:r w:rsidR="00DA469E">
        <w:rPr>
          <w:rFonts w:ascii="Arial" w:eastAsia="Times New Roman" w:hAnsi="Arial" w:cs="Arial"/>
          <w:color w:val="000000"/>
          <w:sz w:val="24"/>
          <w:szCs w:val="24"/>
          <w:vertAlign w:val="superscript"/>
          <w:lang w:val="en-US"/>
        </w:rPr>
        <w:t>,4</w:t>
      </w:r>
      <w:r w:rsidRPr="004117F0">
        <w:rPr>
          <w:rFonts w:ascii="Arial" w:hAnsi="Arial"/>
          <w:color w:val="000000"/>
          <w:sz w:val="24"/>
          <w:lang w:val="en-US"/>
        </w:rPr>
        <w:t>,</w:t>
      </w:r>
      <w:r w:rsidRPr="00321A4E">
        <w:rPr>
          <w:rFonts w:ascii="Arial" w:eastAsia="Times New Roman" w:hAnsi="Arial" w:cs="Arial"/>
          <w:color w:val="000000"/>
          <w:sz w:val="24"/>
          <w:szCs w:val="24"/>
          <w:lang w:val="en-US"/>
        </w:rPr>
        <w:t xml:space="preserve"> C</w:t>
      </w:r>
      <w:r w:rsidR="00AE0CA1" w:rsidRPr="00917A7D">
        <w:rPr>
          <w:rFonts w:ascii="Arial" w:eastAsia="Times New Roman" w:hAnsi="Arial" w:cs="Arial"/>
          <w:color w:val="000000"/>
          <w:sz w:val="24"/>
          <w:szCs w:val="24"/>
          <w:lang w:val="en-US"/>
        </w:rPr>
        <w:t>arolyn</w:t>
      </w:r>
      <w:r w:rsidRPr="00321A4E">
        <w:rPr>
          <w:rFonts w:ascii="Arial" w:eastAsia="Times New Roman" w:hAnsi="Arial" w:cs="Arial"/>
          <w:color w:val="000000"/>
          <w:sz w:val="24"/>
          <w:szCs w:val="24"/>
          <w:lang w:val="en-US"/>
        </w:rPr>
        <w:t xml:space="preserve"> Prentice</w:t>
      </w:r>
      <w:r w:rsidRPr="00321A4E">
        <w:rPr>
          <w:rFonts w:ascii="Arial" w:eastAsia="Times New Roman" w:hAnsi="Arial" w:cs="Arial"/>
          <w:color w:val="000000"/>
          <w:sz w:val="24"/>
          <w:szCs w:val="24"/>
          <w:vertAlign w:val="superscript"/>
          <w:lang w:val="en-US"/>
        </w:rPr>
        <w:t>1,</w:t>
      </w:r>
      <w:r w:rsidR="00DA469E">
        <w:rPr>
          <w:rFonts w:ascii="Arial" w:eastAsia="Times New Roman" w:hAnsi="Arial" w:cs="Arial"/>
          <w:color w:val="000000"/>
          <w:sz w:val="24"/>
          <w:szCs w:val="24"/>
          <w:vertAlign w:val="superscript"/>
          <w:lang w:val="en-US"/>
        </w:rPr>
        <w:t>5</w:t>
      </w:r>
      <w:r w:rsidRPr="00321A4E">
        <w:rPr>
          <w:rFonts w:ascii="Arial" w:eastAsia="Times New Roman" w:hAnsi="Arial" w:cs="Arial"/>
          <w:color w:val="000000"/>
          <w:sz w:val="24"/>
          <w:szCs w:val="24"/>
          <w:lang w:val="en-US"/>
        </w:rPr>
        <w:t xml:space="preserve">, </w:t>
      </w:r>
      <w:r w:rsidR="00AF39B6">
        <w:rPr>
          <w:rFonts w:ascii="Arial" w:eastAsia="Times New Roman" w:hAnsi="Arial" w:cs="Arial"/>
          <w:color w:val="000000"/>
          <w:sz w:val="24"/>
          <w:szCs w:val="24"/>
          <w:lang w:val="en-US"/>
        </w:rPr>
        <w:t>John Cristiani</w:t>
      </w:r>
      <w:r w:rsidR="00AF39B6">
        <w:rPr>
          <w:rFonts w:ascii="Arial" w:eastAsia="Times New Roman" w:hAnsi="Arial" w:cs="Arial"/>
          <w:color w:val="000000"/>
          <w:sz w:val="24"/>
          <w:szCs w:val="24"/>
          <w:vertAlign w:val="superscript"/>
          <w:lang w:val="en-US"/>
        </w:rPr>
        <w:t>1</w:t>
      </w:r>
      <w:r w:rsidR="00AF39B6">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w:t>
      </w:r>
      <w:r w:rsidR="00AE0CA1" w:rsidRPr="00917A7D">
        <w:rPr>
          <w:rFonts w:ascii="Arial" w:eastAsia="Times New Roman" w:hAnsi="Arial" w:cs="Arial"/>
          <w:color w:val="000000"/>
          <w:sz w:val="24"/>
          <w:szCs w:val="24"/>
          <w:lang w:val="en-US"/>
        </w:rPr>
        <w:t>atthew</w:t>
      </w:r>
      <w:r w:rsidRPr="00321A4E">
        <w:rPr>
          <w:rFonts w:ascii="Arial" w:eastAsia="Times New Roman" w:hAnsi="Arial" w:cs="Arial"/>
          <w:color w:val="000000"/>
          <w:sz w:val="24"/>
          <w:szCs w:val="24"/>
          <w:lang w:val="en-US"/>
        </w:rPr>
        <w:t xml:space="preserve"> </w:t>
      </w:r>
      <w:r w:rsidR="00921E69">
        <w:rPr>
          <w:rFonts w:ascii="Arial" w:eastAsia="Times New Roman" w:hAnsi="Arial" w:cs="Arial"/>
          <w:color w:val="000000"/>
          <w:sz w:val="24"/>
          <w:szCs w:val="24"/>
          <w:lang w:val="en-US"/>
        </w:rPr>
        <w:t xml:space="preserve">R. </w:t>
      </w:r>
      <w:r w:rsidRPr="00321A4E">
        <w:rPr>
          <w:rFonts w:ascii="Arial" w:eastAsia="Times New Roman" w:hAnsi="Arial" w:cs="Arial"/>
          <w:color w:val="000000"/>
          <w:sz w:val="24"/>
          <w:szCs w:val="24"/>
          <w:lang w:val="en-US"/>
        </w:rPr>
        <w:t>Siegle</w:t>
      </w:r>
      <w:r w:rsidRPr="00321A4E">
        <w:rPr>
          <w:rFonts w:ascii="Arial" w:eastAsia="Times New Roman" w:hAnsi="Arial" w:cs="Arial"/>
          <w:color w:val="000000"/>
          <w:sz w:val="24"/>
          <w:szCs w:val="24"/>
          <w:vertAlign w:val="superscript"/>
          <w:lang w:val="en-US"/>
        </w:rPr>
        <w:t>1</w:t>
      </w:r>
      <w:r w:rsidRPr="00321A4E">
        <w:rPr>
          <w:rFonts w:ascii="Arial" w:eastAsia="Times New Roman" w:hAnsi="Arial" w:cs="Arial"/>
          <w:color w:val="000000"/>
          <w:sz w:val="24"/>
          <w:szCs w:val="24"/>
          <w:lang w:val="en-US"/>
        </w:rPr>
        <w:t>, M</w:t>
      </w:r>
      <w:r w:rsidR="00AE0CA1" w:rsidRPr="00917A7D">
        <w:rPr>
          <w:rFonts w:ascii="Arial" w:eastAsia="Times New Roman" w:hAnsi="Arial" w:cs="Arial"/>
          <w:color w:val="000000"/>
          <w:sz w:val="24"/>
          <w:szCs w:val="24"/>
          <w:lang w:val="en-US"/>
        </w:rPr>
        <w:t>ary</w:t>
      </w:r>
      <w:r w:rsidRPr="00321A4E">
        <w:rPr>
          <w:rFonts w:ascii="Arial" w:eastAsia="Times New Roman" w:hAnsi="Arial" w:cs="Arial"/>
          <w:color w:val="000000"/>
          <w:sz w:val="24"/>
          <w:szCs w:val="24"/>
          <w:lang w:val="en-US"/>
        </w:rPr>
        <w:t xml:space="preserve"> I. O’Connor</w:t>
      </w:r>
      <w:r w:rsidRPr="00321A4E">
        <w:rPr>
          <w:rFonts w:ascii="Arial" w:eastAsia="Times New Roman" w:hAnsi="Arial" w:cs="Arial"/>
          <w:color w:val="000000"/>
          <w:sz w:val="24"/>
          <w:szCs w:val="24"/>
          <w:vertAlign w:val="superscript"/>
          <w:lang w:val="en-US"/>
        </w:rPr>
        <w:t>1*</w:t>
      </w:r>
    </w:p>
    <w:p w14:paraId="085081D4" w14:textId="77777777" w:rsidR="00A820EA" w:rsidRPr="00321A4E" w:rsidRDefault="00A820EA">
      <w:pPr>
        <w:spacing w:after="0" w:line="480" w:lineRule="auto"/>
        <w:rPr>
          <w:rFonts w:ascii="Arial" w:eastAsia="Times New Roman" w:hAnsi="Arial" w:cs="Arial"/>
          <w:color w:val="000000"/>
          <w:sz w:val="24"/>
          <w:szCs w:val="24"/>
          <w:lang w:val="en-US"/>
        </w:rPr>
      </w:pPr>
    </w:p>
    <w:p w14:paraId="13915C9D" w14:textId="77777777" w:rsidR="00A820EA" w:rsidRPr="00321A4E" w:rsidRDefault="00C4247B">
      <w:pPr>
        <w:spacing w:after="0" w:line="480" w:lineRule="auto"/>
        <w:rPr>
          <w:rStyle w:val="InternetLink"/>
          <w:rFonts w:ascii="Arial" w:eastAsia="Times New Roman" w:hAnsi="Arial" w:cs="Arial"/>
          <w:sz w:val="24"/>
          <w:szCs w:val="24"/>
          <w:lang w:val="en-US"/>
        </w:rPr>
      </w:pPr>
      <w:r w:rsidRPr="00321A4E">
        <w:rPr>
          <w:rFonts w:ascii="Arial" w:eastAsia="Times New Roman" w:hAnsi="Arial" w:cs="Arial"/>
          <w:color w:val="000000"/>
          <w:sz w:val="24"/>
          <w:szCs w:val="24"/>
          <w:lang w:val="en-US"/>
        </w:rPr>
        <w:t xml:space="preserve">*Corresponding author: </w:t>
      </w:r>
      <w:hyperlink r:id="rId10">
        <w:r w:rsidRPr="00321A4E">
          <w:rPr>
            <w:rStyle w:val="InternetLink"/>
            <w:rFonts w:ascii="Arial" w:eastAsia="Times New Roman" w:hAnsi="Arial" w:cs="Arial"/>
            <w:sz w:val="24"/>
            <w:szCs w:val="24"/>
            <w:lang w:val="en-US"/>
          </w:rPr>
          <w:t>oconnor@zoology.ubc.ca</w:t>
        </w:r>
      </w:hyperlink>
    </w:p>
    <w:p w14:paraId="4A9AA829" w14:textId="77777777" w:rsidR="00A820EA" w:rsidRPr="00321A4E" w:rsidRDefault="00A820EA">
      <w:pPr>
        <w:spacing w:after="0" w:line="480" w:lineRule="auto"/>
        <w:rPr>
          <w:rFonts w:ascii="Arial" w:eastAsia="Times New Roman" w:hAnsi="Arial" w:cs="Arial"/>
          <w:color w:val="000000"/>
          <w:sz w:val="24"/>
          <w:szCs w:val="24"/>
          <w:lang w:val="en-US"/>
        </w:rPr>
      </w:pPr>
    </w:p>
    <w:p w14:paraId="2A31FE6B"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1. </w:t>
      </w:r>
      <w:r w:rsidRPr="00321A4E">
        <w:rPr>
          <w:rFonts w:ascii="Arial" w:eastAsia="Times New Roman" w:hAnsi="Arial" w:cs="Arial"/>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2. </w:t>
      </w:r>
      <w:r w:rsidRPr="00321A4E">
        <w:rPr>
          <w:rFonts w:ascii="Arial" w:eastAsia="Times New Roman" w:hAnsi="Arial" w:cs="Arial"/>
          <w:color w:val="000000"/>
          <w:sz w:val="24"/>
          <w:szCs w:val="24"/>
          <w:lang w:val="en-US"/>
        </w:rPr>
        <w:tab/>
        <w:t>Smithsonian Institution, Tennenbaum Marine Observatories Network, 647 Contees Wharf Rd, Edgewater, MD, 21037, USA</w:t>
      </w:r>
    </w:p>
    <w:p w14:paraId="47D0B89F"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3.</w:t>
      </w:r>
      <w:r w:rsidRPr="00321A4E">
        <w:rPr>
          <w:rFonts w:ascii="Arial" w:eastAsia="Times New Roman" w:hAnsi="Arial" w:cs="Arial"/>
          <w:color w:val="000000"/>
          <w:sz w:val="24"/>
          <w:szCs w:val="24"/>
          <w:lang w:val="en-US"/>
        </w:rPr>
        <w:tab/>
        <w:t xml:space="preserve">Department of Biology, McGill University, 1205 Avenue du Docteur-Penfield, H3A </w:t>
      </w:r>
    </w:p>
    <w:p w14:paraId="2D4776C4" w14:textId="7777777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1B1</w:t>
      </w:r>
      <w:r w:rsidRPr="00321A4E">
        <w:rPr>
          <w:rFonts w:ascii="Arial" w:eastAsia="Times New Roman" w:hAnsi="Arial" w:cs="Arial"/>
          <w:sz w:val="24"/>
          <w:szCs w:val="24"/>
          <w:lang w:val="en-US"/>
        </w:rPr>
        <w:t xml:space="preserve">, </w:t>
      </w:r>
      <w:r w:rsidRPr="00321A4E">
        <w:rPr>
          <w:rFonts w:ascii="Arial" w:eastAsia="Times New Roman" w:hAnsi="Arial" w:cs="Arial"/>
          <w:color w:val="000000"/>
          <w:sz w:val="24"/>
          <w:szCs w:val="24"/>
          <w:lang w:val="en-US"/>
        </w:rPr>
        <w:t>Montreal, Canada</w:t>
      </w:r>
    </w:p>
    <w:p w14:paraId="5A0213E9" w14:textId="77777777" w:rsidR="00384FB8" w:rsidRPr="00384FB8" w:rsidRDefault="00C4247B" w:rsidP="00384FB8">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4.</w:t>
      </w:r>
      <w:r w:rsidR="00384FB8" w:rsidRPr="00384FB8">
        <w:rPr>
          <w:rFonts w:ascii="Arial" w:eastAsia="Times New Roman" w:hAnsi="Arial" w:cs="Arial"/>
          <w:color w:val="000000"/>
          <w:sz w:val="24"/>
          <w:szCs w:val="24"/>
          <w:lang w:val="en-US"/>
        </w:rPr>
        <w:tab/>
      </w:r>
      <w:r w:rsidR="00384FB8" w:rsidRPr="00384FB8">
        <w:rPr>
          <w:rStyle w:val="current-selection"/>
          <w:rFonts w:ascii="Arial" w:hAnsi="Arial" w:cs="Arial"/>
          <w:sz w:val="24"/>
          <w:szCs w:val="24"/>
        </w:rPr>
        <w:t>Smithsonian</w:t>
      </w:r>
      <w:r w:rsidR="00384FB8" w:rsidRPr="00384FB8">
        <w:rPr>
          <w:rStyle w:val="a"/>
          <w:rFonts w:ascii="Arial" w:hAnsi="Arial" w:cs="Arial"/>
        </w:rPr>
        <w:t xml:space="preserve"> </w:t>
      </w:r>
      <w:r w:rsidR="00384FB8" w:rsidRPr="00384FB8">
        <w:rPr>
          <w:rStyle w:val="current-selection"/>
          <w:rFonts w:ascii="Arial" w:hAnsi="Arial" w:cs="Arial"/>
          <w:sz w:val="24"/>
          <w:szCs w:val="24"/>
        </w:rPr>
        <w:t>Tropical</w:t>
      </w:r>
      <w:r w:rsidR="00384FB8" w:rsidRPr="00384FB8">
        <w:rPr>
          <w:rStyle w:val="a"/>
          <w:rFonts w:ascii="Arial" w:hAnsi="Arial" w:cs="Arial"/>
        </w:rPr>
        <w:t xml:space="preserve"> </w:t>
      </w:r>
      <w:r w:rsidR="00384FB8" w:rsidRPr="00384FB8">
        <w:rPr>
          <w:rStyle w:val="current-selection"/>
          <w:rFonts w:ascii="Arial" w:hAnsi="Arial" w:cs="Arial"/>
          <w:sz w:val="24"/>
          <w:szCs w:val="24"/>
        </w:rPr>
        <w:t>Research</w:t>
      </w:r>
      <w:r w:rsidR="00384FB8" w:rsidRPr="00384FB8">
        <w:rPr>
          <w:rStyle w:val="a"/>
          <w:rFonts w:ascii="Arial" w:hAnsi="Arial" w:cs="Arial"/>
        </w:rPr>
        <w:t xml:space="preserve"> </w:t>
      </w:r>
      <w:r w:rsidR="00384FB8" w:rsidRPr="00384FB8">
        <w:rPr>
          <w:rStyle w:val="current-selection"/>
          <w:rFonts w:ascii="Arial" w:hAnsi="Arial" w:cs="Arial"/>
          <w:sz w:val="24"/>
          <w:szCs w:val="24"/>
        </w:rPr>
        <w:t>Institute,</w:t>
      </w:r>
      <w:r w:rsidR="00384FB8" w:rsidRPr="00384FB8">
        <w:rPr>
          <w:rStyle w:val="a"/>
          <w:rFonts w:ascii="Arial" w:hAnsi="Arial" w:cs="Arial"/>
        </w:rPr>
        <w:t xml:space="preserve"> </w:t>
      </w:r>
      <w:r w:rsidR="00384FB8" w:rsidRPr="00384FB8">
        <w:rPr>
          <w:rStyle w:val="current-selection"/>
          <w:rFonts w:ascii="Arial" w:hAnsi="Arial" w:cs="Arial"/>
          <w:sz w:val="24"/>
          <w:szCs w:val="24"/>
        </w:rPr>
        <w:t>Apartado</w:t>
      </w:r>
      <w:r w:rsidR="00384FB8" w:rsidRPr="00384FB8">
        <w:rPr>
          <w:rStyle w:val="a"/>
          <w:rFonts w:ascii="Arial" w:hAnsi="Arial" w:cs="Arial"/>
        </w:rPr>
        <w:t xml:space="preserve"> </w:t>
      </w:r>
      <w:r w:rsidR="00384FB8" w:rsidRPr="00384FB8">
        <w:rPr>
          <w:rStyle w:val="current-selection"/>
          <w:rFonts w:ascii="Arial" w:hAnsi="Arial" w:cs="Arial"/>
          <w:sz w:val="24"/>
          <w:szCs w:val="24"/>
        </w:rPr>
        <w:t>Balboa</w:t>
      </w:r>
      <w:r w:rsidR="00384FB8" w:rsidRPr="00384FB8">
        <w:rPr>
          <w:rStyle w:val="a"/>
          <w:rFonts w:ascii="Arial" w:hAnsi="Arial" w:cs="Arial"/>
        </w:rPr>
        <w:t xml:space="preserve"> </w:t>
      </w:r>
      <w:r w:rsidR="00384FB8" w:rsidRPr="00384FB8">
        <w:rPr>
          <w:rStyle w:val="current-selection"/>
          <w:rFonts w:ascii="Arial" w:hAnsi="Arial" w:cs="Arial"/>
          <w:sz w:val="24"/>
          <w:szCs w:val="24"/>
        </w:rPr>
        <w:t>0843-03092,</w:t>
      </w:r>
      <w:r w:rsidR="00384FB8" w:rsidRPr="00384FB8">
        <w:rPr>
          <w:rStyle w:val="a"/>
          <w:rFonts w:ascii="Arial" w:hAnsi="Arial" w:cs="Arial"/>
        </w:rPr>
        <w:t xml:space="preserve"> </w:t>
      </w:r>
      <w:r w:rsidR="00384FB8" w:rsidRPr="00384FB8">
        <w:rPr>
          <w:rStyle w:val="current-selection"/>
          <w:rFonts w:ascii="Arial" w:hAnsi="Arial" w:cs="Arial"/>
          <w:sz w:val="24"/>
          <w:szCs w:val="24"/>
        </w:rPr>
        <w:t>Ancon,</w:t>
      </w:r>
      <w:r w:rsidR="00384FB8" w:rsidRPr="00384FB8">
        <w:rPr>
          <w:rStyle w:val="a"/>
          <w:rFonts w:ascii="Arial" w:hAnsi="Arial" w:cs="Arial"/>
        </w:rPr>
        <w:t xml:space="preserve"> </w:t>
      </w:r>
      <w:r w:rsidR="00384FB8" w:rsidRPr="00384FB8">
        <w:rPr>
          <w:rStyle w:val="current-selection"/>
          <w:rFonts w:ascii="Arial" w:hAnsi="Arial" w:cs="Arial"/>
          <w:sz w:val="24"/>
          <w:szCs w:val="24"/>
        </w:rPr>
        <w:t>Republic</w:t>
      </w:r>
      <w:r w:rsidR="00384FB8" w:rsidRPr="00384FB8">
        <w:rPr>
          <w:rStyle w:val="a"/>
          <w:rFonts w:ascii="Arial" w:hAnsi="Arial" w:cs="Arial"/>
        </w:rPr>
        <w:t xml:space="preserve"> </w:t>
      </w:r>
      <w:r w:rsidR="00384FB8" w:rsidRPr="00384FB8">
        <w:rPr>
          <w:rStyle w:val="current-selection"/>
          <w:rFonts w:ascii="Arial" w:hAnsi="Arial" w:cs="Arial"/>
          <w:sz w:val="24"/>
          <w:szCs w:val="24"/>
        </w:rPr>
        <w:t>of</w:t>
      </w:r>
      <w:r w:rsidR="00384FB8" w:rsidRPr="00384FB8">
        <w:rPr>
          <w:rStyle w:val="a"/>
          <w:rFonts w:ascii="Arial" w:hAnsi="Arial" w:cs="Arial"/>
        </w:rPr>
        <w:t xml:space="preserve"> </w:t>
      </w:r>
      <w:r w:rsidR="00384FB8" w:rsidRPr="00384FB8">
        <w:rPr>
          <w:rStyle w:val="current-selection"/>
          <w:rFonts w:ascii="Arial" w:hAnsi="Arial" w:cs="Arial"/>
          <w:sz w:val="24"/>
          <w:szCs w:val="24"/>
        </w:rPr>
        <w:t>Panama</w:t>
      </w:r>
    </w:p>
    <w:p w14:paraId="29A4103A" w14:textId="1CC2BA9F" w:rsidR="00A820EA" w:rsidRPr="00321A4E" w:rsidRDefault="00384FB8">
      <w:pPr>
        <w:spacing w:after="0" w:line="480" w:lineRule="auto"/>
        <w:ind w:left="720" w:hanging="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5</w:t>
      </w:r>
      <w:r w:rsidR="00C4247B"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b/>
        <w:t xml:space="preserve">School of Resource and Environmental Management, Simon Fraser University, 8888 University Drive, V5A 1S6, Burnaby, Canada </w:t>
      </w:r>
    </w:p>
    <w:p w14:paraId="160F3E71" w14:textId="77777777" w:rsidR="00A820EA" w:rsidRPr="00321A4E" w:rsidRDefault="00A820EA">
      <w:pPr>
        <w:spacing w:after="0" w:line="480" w:lineRule="auto"/>
        <w:rPr>
          <w:rFonts w:ascii="Arial" w:eastAsia="Times New Roman" w:hAnsi="Arial" w:cs="Arial"/>
          <w:color w:val="000000"/>
          <w:sz w:val="24"/>
          <w:szCs w:val="24"/>
          <w:lang w:val="en-US"/>
        </w:rPr>
      </w:pPr>
    </w:p>
    <w:p w14:paraId="61DB1F75" w14:textId="77777777" w:rsidR="00A820EA" w:rsidRPr="00321A4E" w:rsidRDefault="00C4247B" w:rsidP="008F5158">
      <w:pPr>
        <w:spacing w:after="0" w:line="480" w:lineRule="auto"/>
        <w:outlineLvl w:val="0"/>
        <w:rPr>
          <w:rFonts w:ascii="Arial" w:eastAsia="Times New Roman" w:hAnsi="Arial" w:cs="Arial"/>
          <w:b/>
          <w:color w:val="000000"/>
          <w:sz w:val="24"/>
          <w:szCs w:val="24"/>
          <w:lang w:val="en-US"/>
        </w:rPr>
      </w:pPr>
      <w:r w:rsidRPr="00321A4E">
        <w:rPr>
          <w:rFonts w:ascii="Arial" w:eastAsia="Times New Roman" w:hAnsi="Arial" w:cs="Arial"/>
          <w:b/>
          <w:color w:val="000000"/>
          <w:sz w:val="24"/>
          <w:szCs w:val="24"/>
          <w:lang w:val="en-US"/>
        </w:rPr>
        <w:t>Running head:  Variation in epifaunal eelgrass diversity</w:t>
      </w:r>
    </w:p>
    <w:p w14:paraId="2E52C45D" w14:textId="77777777" w:rsidR="00A820EA" w:rsidRPr="00321A4E" w:rsidRDefault="00A820EA">
      <w:pPr>
        <w:spacing w:after="0" w:line="480" w:lineRule="auto"/>
        <w:rPr>
          <w:rFonts w:ascii="Arial" w:eastAsia="Times New Roman" w:hAnsi="Arial" w:cs="Arial"/>
          <w:sz w:val="24"/>
          <w:szCs w:val="24"/>
          <w:lang w:val="en-US"/>
        </w:rPr>
      </w:pPr>
    </w:p>
    <w:p w14:paraId="7ADBF2E2" w14:textId="514DEB00" w:rsidR="00CC700D" w:rsidRDefault="00C4247B" w:rsidP="003D46AF">
      <w:pPr>
        <w:spacing w:after="0" w:line="480" w:lineRule="auto"/>
        <w:rPr>
          <w:rFonts w:ascii="Arial" w:hAnsi="Arial" w:cs="Arial"/>
          <w:sz w:val="24"/>
          <w:szCs w:val="24"/>
        </w:rPr>
      </w:pPr>
      <w:r w:rsidRPr="00321A4E">
        <w:rPr>
          <w:rFonts w:ascii="Arial" w:eastAsia="Times New Roman" w:hAnsi="Arial" w:cs="Arial"/>
          <w:color w:val="000000"/>
          <w:sz w:val="24"/>
          <w:szCs w:val="24"/>
          <w:lang w:val="en-US"/>
        </w:rPr>
        <w:t xml:space="preserve">Key words: seagrass, </w:t>
      </w:r>
      <w:r w:rsidRPr="00286ECF">
        <w:rPr>
          <w:rFonts w:ascii="Arial" w:hAnsi="Arial"/>
          <w:i/>
          <w:color w:val="000000"/>
          <w:sz w:val="24"/>
          <w:lang w:val="en-US"/>
        </w:rPr>
        <w:t>Zostera</w:t>
      </w:r>
      <w:r w:rsidRPr="00C44D29">
        <w:rPr>
          <w:rFonts w:ascii="Arial" w:hAnsi="Arial"/>
          <w:color w:val="000000"/>
          <w:sz w:val="24"/>
          <w:lang w:val="en-US"/>
        </w:rPr>
        <w:t xml:space="preserve"> </w:t>
      </w:r>
      <w:r w:rsidRPr="00094195">
        <w:rPr>
          <w:rFonts w:ascii="Arial" w:hAnsi="Arial"/>
          <w:i/>
          <w:color w:val="000000"/>
          <w:sz w:val="24"/>
          <w:lang w:val="en-US"/>
        </w:rPr>
        <w:t>marina</w:t>
      </w:r>
      <w:r w:rsidRPr="00321A4E">
        <w:rPr>
          <w:rFonts w:ascii="Arial" w:eastAsia="Times New Roman" w:hAnsi="Arial" w:cs="Arial"/>
          <w:color w:val="000000"/>
          <w:sz w:val="24"/>
          <w:szCs w:val="24"/>
          <w:lang w:val="en-US"/>
        </w:rPr>
        <w:t>, foundation species, biodiversity, grazer, estuary, invertebrate, landscape ecology</w:t>
      </w:r>
      <w:r w:rsidR="00BA1100">
        <w:rPr>
          <w:rFonts w:ascii="Arial" w:eastAsia="Times New Roman" w:hAnsi="Arial" w:cs="Arial"/>
          <w:color w:val="000000"/>
          <w:sz w:val="24"/>
          <w:szCs w:val="24"/>
          <w:lang w:val="en-US"/>
        </w:rPr>
        <w:t>, elements of metacommunity structure</w:t>
      </w:r>
    </w:p>
    <w:p w14:paraId="2732233A" w14:textId="045B4B27" w:rsidR="00D70D82" w:rsidRDefault="00CC700D" w:rsidP="00356781">
      <w:pPr>
        <w:spacing w:after="0" w:line="480" w:lineRule="auto"/>
        <w:outlineLvl w:val="0"/>
        <w:rPr>
          <w:rFonts w:ascii="Arial" w:hAnsi="Arial" w:cs="Arial"/>
          <w:sz w:val="24"/>
          <w:szCs w:val="24"/>
        </w:rPr>
      </w:pPr>
      <w:r>
        <w:rPr>
          <w:rFonts w:ascii="Arial" w:hAnsi="Arial" w:cs="Arial"/>
          <w:sz w:val="24"/>
          <w:szCs w:val="24"/>
        </w:rPr>
        <w:lastRenderedPageBreak/>
        <w:t>ABSTRACT</w:t>
      </w:r>
    </w:p>
    <w:p w14:paraId="407BDABD" w14:textId="36DFB0F9" w:rsidR="00A820EA" w:rsidRPr="00321A4E" w:rsidRDefault="003449C1" w:rsidP="003D46AF">
      <w:pPr>
        <w:spacing w:after="0" w:line="480" w:lineRule="auto"/>
        <w:rPr>
          <w:rFonts w:ascii="Arial" w:hAnsi="Arial" w:cs="Arial"/>
          <w:sz w:val="24"/>
          <w:szCs w:val="24"/>
        </w:rPr>
      </w:pPr>
      <w:r>
        <w:rPr>
          <w:rFonts w:ascii="Arial" w:hAnsi="Arial" w:cs="Arial"/>
          <w:sz w:val="24"/>
          <w:szCs w:val="24"/>
        </w:rPr>
        <w:t xml:space="preserve">In coastal </w:t>
      </w:r>
      <w:r w:rsidR="00C62A55">
        <w:rPr>
          <w:rFonts w:ascii="Arial" w:hAnsi="Arial" w:cs="Arial"/>
          <w:sz w:val="24"/>
          <w:szCs w:val="24"/>
        </w:rPr>
        <w:t>landscapes, s</w:t>
      </w:r>
      <w:r w:rsidR="00C4247B" w:rsidRPr="00321A4E">
        <w:rPr>
          <w:rFonts w:ascii="Arial" w:hAnsi="Arial" w:cs="Arial"/>
          <w:sz w:val="24"/>
          <w:szCs w:val="24"/>
        </w:rPr>
        <w:t xml:space="preserve">patial </w:t>
      </w:r>
      <w:r w:rsidR="003F5711">
        <w:rPr>
          <w:rFonts w:ascii="Arial" w:hAnsi="Arial" w:cs="Arial"/>
          <w:sz w:val="24"/>
          <w:szCs w:val="24"/>
        </w:rPr>
        <w:t xml:space="preserve">habitat </w:t>
      </w:r>
      <w:r w:rsidR="00C4247B" w:rsidRPr="00321A4E">
        <w:rPr>
          <w:rFonts w:ascii="Arial" w:hAnsi="Arial" w:cs="Arial"/>
          <w:sz w:val="24"/>
          <w:szCs w:val="24"/>
        </w:rPr>
        <w:t xml:space="preserve">structure </w:t>
      </w:r>
      <w:r w:rsidR="00695F80">
        <w:rPr>
          <w:rFonts w:ascii="Arial" w:hAnsi="Arial" w:cs="Arial"/>
          <w:sz w:val="24"/>
          <w:szCs w:val="24"/>
        </w:rPr>
        <w:t>play</w:t>
      </w:r>
      <w:r w:rsidR="003F5711">
        <w:rPr>
          <w:rFonts w:ascii="Arial" w:hAnsi="Arial" w:cs="Arial"/>
          <w:sz w:val="24"/>
          <w:szCs w:val="24"/>
        </w:rPr>
        <w:t>s</w:t>
      </w:r>
      <w:r w:rsidR="00695F80">
        <w:rPr>
          <w:rFonts w:ascii="Arial" w:hAnsi="Arial" w:cs="Arial"/>
          <w:sz w:val="24"/>
          <w:szCs w:val="24"/>
        </w:rPr>
        <w:t xml:space="preserve"> an i</w:t>
      </w:r>
      <w:r w:rsidR="00356781">
        <w:rPr>
          <w:rFonts w:ascii="Arial" w:hAnsi="Arial" w:cs="Arial"/>
          <w:sz w:val="24"/>
          <w:szCs w:val="24"/>
        </w:rPr>
        <w:t xml:space="preserve">mportant role in supporting </w:t>
      </w:r>
      <w:r w:rsidR="00695F80">
        <w:rPr>
          <w:rFonts w:ascii="Arial" w:hAnsi="Arial" w:cs="Arial"/>
          <w:sz w:val="24"/>
          <w:szCs w:val="24"/>
        </w:rPr>
        <w:t>animal diversity</w:t>
      </w:r>
      <w:r w:rsidR="00356781">
        <w:rPr>
          <w:rFonts w:ascii="Arial" w:hAnsi="Arial" w:cs="Arial"/>
          <w:sz w:val="24"/>
          <w:szCs w:val="24"/>
        </w:rPr>
        <w:t xml:space="preserve"> and secondary productivity</w:t>
      </w:r>
      <w:r w:rsidR="00C62A55">
        <w:rPr>
          <w:rFonts w:ascii="Arial" w:hAnsi="Arial" w:cs="Arial"/>
          <w:sz w:val="24"/>
          <w:szCs w:val="24"/>
        </w:rPr>
        <w:t xml:space="preserve">. </w:t>
      </w:r>
      <w:r w:rsidR="00BA1100">
        <w:rPr>
          <w:rFonts w:ascii="Arial" w:hAnsi="Arial" w:cs="Arial"/>
          <w:sz w:val="24"/>
          <w:szCs w:val="24"/>
        </w:rPr>
        <w:t>Landscape-scale connections among</w:t>
      </w:r>
      <w:r w:rsidR="0047435E">
        <w:rPr>
          <w:rFonts w:ascii="Arial" w:hAnsi="Arial" w:cs="Arial"/>
          <w:sz w:val="24"/>
          <w:szCs w:val="24"/>
        </w:rPr>
        <w:t xml:space="preserve"> eelgrass meadows </w:t>
      </w:r>
      <w:r w:rsidR="00C44D29">
        <w:rPr>
          <w:rFonts w:ascii="Arial" w:hAnsi="Arial" w:cs="Arial"/>
          <w:sz w:val="24"/>
          <w:szCs w:val="24"/>
        </w:rPr>
        <w:t>are</w:t>
      </w:r>
      <w:r w:rsidR="00C62A55">
        <w:rPr>
          <w:rFonts w:ascii="Arial" w:hAnsi="Arial" w:cs="Arial"/>
          <w:sz w:val="24"/>
          <w:szCs w:val="24"/>
        </w:rPr>
        <w:t xml:space="preserve"> </w:t>
      </w:r>
      <w:r w:rsidR="0047435E">
        <w:rPr>
          <w:rFonts w:ascii="Arial" w:hAnsi="Arial" w:cs="Arial"/>
          <w:sz w:val="24"/>
          <w:szCs w:val="24"/>
        </w:rPr>
        <w:t xml:space="preserve">often </w:t>
      </w:r>
      <w:r w:rsidR="00C62A55">
        <w:rPr>
          <w:rFonts w:ascii="Arial" w:hAnsi="Arial" w:cs="Arial"/>
          <w:sz w:val="24"/>
          <w:szCs w:val="24"/>
        </w:rPr>
        <w:t>overlooked dimension</w:t>
      </w:r>
      <w:r w:rsidR="00C44D29">
        <w:rPr>
          <w:rFonts w:ascii="Arial" w:hAnsi="Arial" w:cs="Arial"/>
          <w:sz w:val="24"/>
          <w:szCs w:val="24"/>
        </w:rPr>
        <w:t>s</w:t>
      </w:r>
      <w:r w:rsidR="00C62A55">
        <w:rPr>
          <w:rFonts w:ascii="Arial" w:hAnsi="Arial" w:cs="Arial"/>
          <w:sz w:val="24"/>
          <w:szCs w:val="24"/>
        </w:rPr>
        <w:t xml:space="preserve"> of</w:t>
      </w:r>
      <w:r w:rsidR="0047435E">
        <w:rPr>
          <w:rFonts w:ascii="Arial" w:hAnsi="Arial" w:cs="Arial"/>
          <w:sz w:val="24"/>
          <w:szCs w:val="24"/>
        </w:rPr>
        <w:t xml:space="preserve"> </w:t>
      </w:r>
      <w:r w:rsidR="00356781">
        <w:rPr>
          <w:rFonts w:ascii="Arial" w:hAnsi="Arial" w:cs="Arial"/>
          <w:sz w:val="24"/>
          <w:szCs w:val="24"/>
        </w:rPr>
        <w:t>the</w:t>
      </w:r>
      <w:r w:rsidR="00C62A55">
        <w:rPr>
          <w:rFonts w:ascii="Arial" w:hAnsi="Arial" w:cs="Arial"/>
          <w:sz w:val="24"/>
          <w:szCs w:val="24"/>
        </w:rPr>
        <w:t>ir</w:t>
      </w:r>
      <w:r w:rsidR="00356781">
        <w:rPr>
          <w:rFonts w:ascii="Arial" w:hAnsi="Arial" w:cs="Arial"/>
          <w:sz w:val="24"/>
          <w:szCs w:val="24"/>
        </w:rPr>
        <w:t xml:space="preserve"> ecological and conservation value. W</w:t>
      </w:r>
      <w:r w:rsidR="00C4247B" w:rsidRPr="00321A4E">
        <w:rPr>
          <w:rFonts w:ascii="Arial" w:hAnsi="Arial" w:cs="Arial"/>
          <w:sz w:val="24"/>
          <w:szCs w:val="24"/>
        </w:rPr>
        <w:t xml:space="preserve">e tested whether eelgrass-associated biodiversity </w:t>
      </w:r>
      <w:r w:rsidR="003F5711">
        <w:rPr>
          <w:rFonts w:ascii="Arial" w:hAnsi="Arial" w:cs="Arial"/>
          <w:sz w:val="24"/>
          <w:szCs w:val="24"/>
        </w:rPr>
        <w:t>patterns</w:t>
      </w:r>
      <w:r w:rsidR="003F5711" w:rsidRPr="00321A4E">
        <w:rPr>
          <w:rFonts w:ascii="Arial" w:hAnsi="Arial" w:cs="Arial"/>
          <w:sz w:val="24"/>
          <w:szCs w:val="24"/>
        </w:rPr>
        <w:t xml:space="preserve"> </w:t>
      </w:r>
      <w:r w:rsidR="00C4247B" w:rsidRPr="00321A4E">
        <w:rPr>
          <w:rFonts w:ascii="Arial" w:hAnsi="Arial" w:cs="Arial"/>
          <w:sz w:val="24"/>
          <w:szCs w:val="24"/>
        </w:rPr>
        <w:t xml:space="preserve">are consistent with </w:t>
      </w:r>
      <w:r w:rsidR="003F5711">
        <w:rPr>
          <w:rFonts w:ascii="Arial" w:hAnsi="Arial" w:cs="Arial"/>
          <w:sz w:val="24"/>
          <w:szCs w:val="24"/>
        </w:rPr>
        <w:t>spatial</w:t>
      </w:r>
      <w:r w:rsidR="00695F80" w:rsidRPr="00321A4E">
        <w:rPr>
          <w:rFonts w:ascii="Arial" w:hAnsi="Arial" w:cs="Arial"/>
          <w:sz w:val="24"/>
          <w:szCs w:val="24"/>
        </w:rPr>
        <w:t xml:space="preserve"> </w:t>
      </w:r>
      <w:r w:rsidR="00C4247B" w:rsidRPr="00321A4E">
        <w:rPr>
          <w:rFonts w:ascii="Arial" w:hAnsi="Arial" w:cs="Arial"/>
          <w:sz w:val="24"/>
          <w:szCs w:val="24"/>
        </w:rPr>
        <w:t>processes</w:t>
      </w:r>
      <w:r>
        <w:rPr>
          <w:rFonts w:ascii="Arial" w:hAnsi="Arial" w:cs="Arial"/>
          <w:sz w:val="24"/>
          <w:szCs w:val="24"/>
        </w:rPr>
        <w:t xml:space="preserve"> such as abiotic habitat filtering or metacommunity dynamics</w:t>
      </w:r>
      <w:r w:rsidR="00C4247B" w:rsidRPr="00321A4E">
        <w:rPr>
          <w:rFonts w:ascii="Arial" w:hAnsi="Arial" w:cs="Arial"/>
          <w:sz w:val="24"/>
          <w:szCs w:val="24"/>
        </w:rPr>
        <w:t xml:space="preserve">. </w:t>
      </w:r>
      <w:r>
        <w:rPr>
          <w:rFonts w:ascii="Arial" w:hAnsi="Arial" w:cs="Arial"/>
          <w:sz w:val="24"/>
          <w:szCs w:val="24"/>
        </w:rPr>
        <w:t>Across</w:t>
      </w:r>
      <w:r w:rsidR="00C4247B" w:rsidRPr="00321A4E">
        <w:rPr>
          <w:rFonts w:ascii="Arial" w:hAnsi="Arial" w:cs="Arial"/>
          <w:sz w:val="24"/>
          <w:szCs w:val="24"/>
        </w:rPr>
        <w:t xml:space="preserve"> </w:t>
      </w:r>
      <w:r w:rsidR="00384FB8">
        <w:rPr>
          <w:rFonts w:ascii="Arial" w:hAnsi="Arial" w:cs="Arial"/>
          <w:sz w:val="24"/>
          <w:szCs w:val="24"/>
        </w:rPr>
        <w:t>nin</w:t>
      </w:r>
      <w:r w:rsidR="004117F0">
        <w:rPr>
          <w:rFonts w:ascii="Arial" w:hAnsi="Arial" w:cs="Arial"/>
          <w:sz w:val="24"/>
          <w:szCs w:val="24"/>
        </w:rPr>
        <w:t>e</w:t>
      </w:r>
      <w:r w:rsidR="00C4247B" w:rsidRPr="00321A4E">
        <w:rPr>
          <w:rFonts w:ascii="Arial" w:hAnsi="Arial" w:cs="Arial"/>
          <w:sz w:val="24"/>
          <w:szCs w:val="24"/>
        </w:rPr>
        <w:t xml:space="preserve"> meadows in Barkley Sound, British Columbia, we quantified epifaunal biodiversity on eelgrass </w:t>
      </w:r>
      <w:r w:rsidR="0047435E">
        <w:rPr>
          <w:rFonts w:ascii="Arial" w:hAnsi="Arial" w:cs="Arial"/>
          <w:sz w:val="24"/>
          <w:szCs w:val="24"/>
        </w:rPr>
        <w:t>(</w:t>
      </w:r>
      <w:r w:rsidR="00C4247B" w:rsidRPr="00321A4E">
        <w:rPr>
          <w:rFonts w:ascii="Arial" w:hAnsi="Arial" w:cs="Arial"/>
          <w:i/>
          <w:sz w:val="24"/>
          <w:szCs w:val="24"/>
        </w:rPr>
        <w:t>Zostera marina</w:t>
      </w:r>
      <w:r w:rsidR="0047435E">
        <w:rPr>
          <w:rFonts w:ascii="Arial" w:hAnsi="Arial" w:cs="Arial"/>
          <w:sz w:val="24"/>
          <w:szCs w:val="24"/>
        </w:rPr>
        <w:t xml:space="preserve">) </w:t>
      </w:r>
      <w:r w:rsidR="009C184E">
        <w:rPr>
          <w:rFonts w:ascii="Arial" w:hAnsi="Arial" w:cs="Arial"/>
          <w:sz w:val="24"/>
          <w:szCs w:val="24"/>
        </w:rPr>
        <w:t>to test</w:t>
      </w:r>
      <w:r w:rsidR="00C4247B" w:rsidRPr="00321A4E">
        <w:rPr>
          <w:rFonts w:ascii="Arial" w:hAnsi="Arial" w:cs="Arial"/>
          <w:sz w:val="24"/>
          <w:szCs w:val="24"/>
        </w:rPr>
        <w:t xml:space="preserve"> </w:t>
      </w:r>
      <w:r w:rsidR="00356781">
        <w:rPr>
          <w:rFonts w:ascii="Arial" w:hAnsi="Arial" w:cs="Arial"/>
          <w:sz w:val="24"/>
          <w:szCs w:val="24"/>
        </w:rPr>
        <w:t>three</w:t>
      </w:r>
      <w:r w:rsidR="00C4247B" w:rsidRPr="00321A4E">
        <w:rPr>
          <w:rFonts w:ascii="Arial" w:hAnsi="Arial" w:cs="Arial"/>
          <w:sz w:val="24"/>
          <w:szCs w:val="24"/>
        </w:rPr>
        <w:t xml:space="preserve"> hypotheses: </w:t>
      </w:r>
      <w:r w:rsidR="00356781">
        <w:rPr>
          <w:rFonts w:ascii="Arial" w:hAnsi="Arial" w:cs="Arial"/>
          <w:sz w:val="24"/>
          <w:szCs w:val="24"/>
        </w:rPr>
        <w:t xml:space="preserve">taxonomic </w:t>
      </w:r>
      <w:r w:rsidR="00C4247B" w:rsidRPr="00321A4E">
        <w:rPr>
          <w:rFonts w:ascii="Arial" w:hAnsi="Arial" w:cs="Arial"/>
          <w:sz w:val="24"/>
          <w:szCs w:val="24"/>
        </w:rPr>
        <w:t>diversity and composition i) vary randomly within meadows but ii) vary systematically among meadows reflecting abiotic factors and metacommunity dynamics</w:t>
      </w:r>
      <w:r w:rsidR="00356781">
        <w:rPr>
          <w:rFonts w:ascii="Arial" w:hAnsi="Arial" w:cs="Arial"/>
          <w:sz w:val="24"/>
          <w:szCs w:val="24"/>
        </w:rPr>
        <w:t xml:space="preserve">, and </w:t>
      </w:r>
      <w:r w:rsidR="003944B2">
        <w:rPr>
          <w:rFonts w:ascii="Arial" w:hAnsi="Arial" w:cs="Arial"/>
          <w:sz w:val="24"/>
          <w:szCs w:val="24"/>
        </w:rPr>
        <w:t>iii)</w:t>
      </w:r>
      <w:r w:rsidR="00695F80">
        <w:rPr>
          <w:rFonts w:ascii="Arial" w:hAnsi="Arial" w:cs="Arial"/>
          <w:sz w:val="24"/>
          <w:szCs w:val="24"/>
        </w:rPr>
        <w:t xml:space="preserve"> </w:t>
      </w:r>
      <w:r w:rsidR="00114E67">
        <w:rPr>
          <w:rFonts w:ascii="Arial" w:hAnsi="Arial" w:cs="Arial"/>
          <w:sz w:val="24"/>
          <w:szCs w:val="24"/>
        </w:rPr>
        <w:t>patterns</w:t>
      </w:r>
      <w:r w:rsidR="00DE5A11" w:rsidRPr="00321A4E">
        <w:rPr>
          <w:rFonts w:ascii="Arial" w:hAnsi="Arial" w:cs="Arial"/>
          <w:sz w:val="24"/>
          <w:szCs w:val="24"/>
        </w:rPr>
        <w:t xml:space="preserve"> </w:t>
      </w:r>
      <w:r w:rsidR="00114E67">
        <w:rPr>
          <w:rFonts w:ascii="Arial" w:hAnsi="Arial" w:cs="Arial"/>
          <w:sz w:val="24"/>
          <w:szCs w:val="24"/>
        </w:rPr>
        <w:t xml:space="preserve">are </w:t>
      </w:r>
      <w:r w:rsidR="003944B2">
        <w:rPr>
          <w:rFonts w:ascii="Arial" w:hAnsi="Arial" w:cs="Arial"/>
          <w:sz w:val="24"/>
          <w:szCs w:val="24"/>
        </w:rPr>
        <w:t>stable over</w:t>
      </w:r>
      <w:r w:rsidR="00C4247B" w:rsidRPr="00321A4E">
        <w:rPr>
          <w:rFonts w:ascii="Arial" w:hAnsi="Arial" w:cs="Arial"/>
          <w:sz w:val="24"/>
          <w:szCs w:val="24"/>
        </w:rPr>
        <w:t xml:space="preserve"> time. </w:t>
      </w:r>
      <w:r w:rsidR="00BF0F29">
        <w:rPr>
          <w:rFonts w:ascii="Arial" w:hAnsi="Arial" w:cs="Arial"/>
          <w:sz w:val="24"/>
          <w:szCs w:val="24"/>
        </w:rPr>
        <w:t>Though w</w:t>
      </w:r>
      <w:r w:rsidR="00C4247B" w:rsidRPr="00321A4E">
        <w:rPr>
          <w:rFonts w:ascii="Arial" w:hAnsi="Arial" w:cs="Arial"/>
          <w:sz w:val="24"/>
          <w:szCs w:val="24"/>
        </w:rPr>
        <w:t xml:space="preserve">e </w:t>
      </w:r>
      <w:r w:rsidR="00695F80">
        <w:rPr>
          <w:rFonts w:ascii="Arial" w:hAnsi="Arial" w:cs="Arial"/>
          <w:sz w:val="24"/>
          <w:szCs w:val="24"/>
        </w:rPr>
        <w:t xml:space="preserve">identified two high-diversity meadows, faunal diversity </w:t>
      </w:r>
      <w:del w:id="0" w:author="Mary O'Connor" w:date="2017-04-18T10:23:00Z">
        <w:r w:rsidR="00C44D29" w:rsidDel="001F6F11">
          <w:rPr>
            <w:rFonts w:ascii="Arial" w:hAnsi="Arial" w:cs="Arial"/>
            <w:sz w:val="24"/>
            <w:szCs w:val="24"/>
          </w:rPr>
          <w:delText xml:space="preserve">metrics </w:delText>
        </w:r>
      </w:del>
      <w:r w:rsidR="00695F80">
        <w:rPr>
          <w:rFonts w:ascii="Arial" w:hAnsi="Arial" w:cs="Arial"/>
          <w:sz w:val="24"/>
          <w:szCs w:val="24"/>
        </w:rPr>
        <w:t xml:space="preserve">varied as much </w:t>
      </w:r>
      <w:r>
        <w:rPr>
          <w:rFonts w:ascii="Arial" w:hAnsi="Arial" w:cs="Arial"/>
          <w:sz w:val="24"/>
          <w:szCs w:val="24"/>
        </w:rPr>
        <w:t>over</w:t>
      </w:r>
      <w:r w:rsidR="00695F80">
        <w:rPr>
          <w:rFonts w:ascii="Arial" w:hAnsi="Arial" w:cs="Arial"/>
          <w:sz w:val="24"/>
          <w:szCs w:val="24"/>
        </w:rPr>
        <w:t xml:space="preserve"> a few meters </w:t>
      </w:r>
      <w:r w:rsidR="00921E69">
        <w:rPr>
          <w:rFonts w:ascii="Arial" w:hAnsi="Arial" w:cs="Arial"/>
          <w:sz w:val="24"/>
          <w:szCs w:val="24"/>
        </w:rPr>
        <w:t xml:space="preserve">within the same meadow </w:t>
      </w:r>
      <w:r w:rsidR="00695F80">
        <w:rPr>
          <w:rFonts w:ascii="Arial" w:hAnsi="Arial" w:cs="Arial"/>
          <w:sz w:val="24"/>
          <w:szCs w:val="24"/>
        </w:rPr>
        <w:t xml:space="preserve">as among meadows </w:t>
      </w:r>
      <w:r w:rsidR="00C62A55">
        <w:rPr>
          <w:rFonts w:ascii="Arial" w:hAnsi="Arial" w:cs="Arial"/>
          <w:sz w:val="24"/>
          <w:szCs w:val="24"/>
        </w:rPr>
        <w:t>separated by</w:t>
      </w:r>
      <w:r w:rsidR="00695F80">
        <w:rPr>
          <w:rFonts w:ascii="Arial" w:hAnsi="Arial" w:cs="Arial"/>
          <w:sz w:val="24"/>
          <w:szCs w:val="24"/>
        </w:rPr>
        <w:t xml:space="preserve"> kil</w:t>
      </w:r>
      <w:r w:rsidR="00C62A55">
        <w:rPr>
          <w:rFonts w:ascii="Arial" w:hAnsi="Arial" w:cs="Arial"/>
          <w:sz w:val="24"/>
          <w:szCs w:val="24"/>
        </w:rPr>
        <w:t>ometers</w:t>
      </w:r>
      <w:r w:rsidR="00B72810">
        <w:rPr>
          <w:rFonts w:ascii="Arial" w:hAnsi="Arial" w:cs="Arial"/>
          <w:sz w:val="24"/>
          <w:szCs w:val="24"/>
        </w:rPr>
        <w:t xml:space="preserve"> and</w:t>
      </w:r>
      <w:r w:rsidR="00C62A55">
        <w:rPr>
          <w:rFonts w:ascii="Arial" w:hAnsi="Arial" w:cs="Arial"/>
          <w:sz w:val="24"/>
          <w:szCs w:val="24"/>
        </w:rPr>
        <w:t xml:space="preserve"> of different sizes</w:t>
      </w:r>
      <w:r w:rsidR="00695F80">
        <w:rPr>
          <w:rFonts w:ascii="Arial" w:hAnsi="Arial" w:cs="Arial"/>
          <w:sz w:val="24"/>
          <w:szCs w:val="24"/>
        </w:rPr>
        <w:t xml:space="preserve"> and exposures.</w:t>
      </w:r>
      <w:r w:rsidR="00356781">
        <w:rPr>
          <w:rFonts w:ascii="Arial" w:hAnsi="Arial" w:cs="Arial"/>
          <w:sz w:val="24"/>
          <w:szCs w:val="24"/>
        </w:rPr>
        <w:t xml:space="preserve"> </w:t>
      </w:r>
      <w:r w:rsidR="0047435E">
        <w:rPr>
          <w:rFonts w:ascii="Arial" w:hAnsi="Arial" w:cs="Arial"/>
          <w:sz w:val="24"/>
          <w:szCs w:val="24"/>
        </w:rPr>
        <w:t xml:space="preserve">Epifaunal composition </w:t>
      </w:r>
      <w:r w:rsidR="00C44D29">
        <w:rPr>
          <w:rFonts w:ascii="Arial" w:hAnsi="Arial" w:cs="Arial"/>
          <w:sz w:val="24"/>
          <w:szCs w:val="24"/>
        </w:rPr>
        <w:t>varied among meadows, though this variation was not explained by biotic or abiotic factors. Community similarity within and across meadows increased from May to August</w:t>
      </w:r>
      <w:r w:rsidR="00356781">
        <w:rPr>
          <w:rFonts w:ascii="Arial" w:hAnsi="Arial" w:cs="Arial"/>
          <w:sz w:val="24"/>
          <w:szCs w:val="24"/>
        </w:rPr>
        <w:t xml:space="preserve">. </w:t>
      </w:r>
      <w:r w:rsidR="00114E67">
        <w:rPr>
          <w:rFonts w:ascii="Arial" w:hAnsi="Arial" w:cs="Arial"/>
          <w:sz w:val="24"/>
          <w:szCs w:val="24"/>
        </w:rPr>
        <w:t>These findings leave</w:t>
      </w:r>
      <w:r w:rsidR="00356781">
        <w:rPr>
          <w:rFonts w:ascii="Arial" w:hAnsi="Arial" w:cs="Arial"/>
          <w:sz w:val="24"/>
          <w:szCs w:val="24"/>
        </w:rPr>
        <w:t xml:space="preserve"> open the possibility that </w:t>
      </w:r>
      <w:r w:rsidR="00C62A55">
        <w:rPr>
          <w:rFonts w:ascii="Arial" w:hAnsi="Arial" w:cs="Arial"/>
          <w:sz w:val="24"/>
          <w:szCs w:val="24"/>
        </w:rPr>
        <w:t xml:space="preserve">landscape scale </w:t>
      </w:r>
      <w:r w:rsidR="00356781">
        <w:rPr>
          <w:rFonts w:ascii="Arial" w:hAnsi="Arial" w:cs="Arial"/>
          <w:sz w:val="24"/>
          <w:szCs w:val="24"/>
        </w:rPr>
        <w:t>metacommunity dynamics</w:t>
      </w:r>
      <w:r w:rsidR="00290C73">
        <w:rPr>
          <w:rFonts w:ascii="Arial" w:hAnsi="Arial" w:cs="Arial"/>
          <w:sz w:val="24"/>
          <w:szCs w:val="24"/>
        </w:rPr>
        <w:t xml:space="preserve"> </w:t>
      </w:r>
      <w:r w:rsidR="00356781">
        <w:rPr>
          <w:rFonts w:ascii="Arial" w:hAnsi="Arial" w:cs="Arial"/>
          <w:sz w:val="24"/>
          <w:szCs w:val="24"/>
        </w:rPr>
        <w:t xml:space="preserve">influence </w:t>
      </w:r>
      <w:r w:rsidR="00B10CC8">
        <w:rPr>
          <w:rFonts w:ascii="Arial" w:hAnsi="Arial" w:cs="Arial"/>
          <w:sz w:val="24"/>
          <w:szCs w:val="24"/>
        </w:rPr>
        <w:t>eel</w:t>
      </w:r>
      <w:r w:rsidR="00356781">
        <w:rPr>
          <w:rFonts w:ascii="Arial" w:hAnsi="Arial" w:cs="Arial"/>
          <w:sz w:val="24"/>
          <w:szCs w:val="24"/>
        </w:rPr>
        <w:t xml:space="preserve">grass-associated </w:t>
      </w:r>
      <w:r w:rsidR="00114E67">
        <w:rPr>
          <w:rFonts w:ascii="Arial" w:hAnsi="Arial" w:cs="Arial"/>
          <w:sz w:val="24"/>
          <w:szCs w:val="24"/>
        </w:rPr>
        <w:t>faunal biodiversity.</w:t>
      </w:r>
      <w:r w:rsidR="00356781">
        <w:rPr>
          <w:rFonts w:ascii="Arial" w:hAnsi="Arial" w:cs="Arial"/>
          <w:sz w:val="24"/>
          <w:szCs w:val="24"/>
        </w:rPr>
        <w:t xml:space="preserve"> </w:t>
      </w:r>
    </w:p>
    <w:p w14:paraId="4743EC45" w14:textId="77777777" w:rsidR="001859D9" w:rsidRPr="00321A4E" w:rsidRDefault="001859D9">
      <w:pPr>
        <w:pStyle w:val="CommentText"/>
        <w:spacing w:line="480" w:lineRule="auto"/>
        <w:rPr>
          <w:rFonts w:ascii="Arial" w:eastAsia="Times New Roman" w:hAnsi="Arial" w:cs="Arial"/>
          <w:sz w:val="24"/>
          <w:szCs w:val="24"/>
          <w:lang w:val="en-US"/>
        </w:rPr>
      </w:pPr>
    </w:p>
    <w:p w14:paraId="57126D48" w14:textId="77777777" w:rsidR="00A820EA" w:rsidRPr="00321A4E" w:rsidRDefault="00A820EA">
      <w:pPr>
        <w:spacing w:line="480" w:lineRule="auto"/>
        <w:rPr>
          <w:rFonts w:ascii="Arial" w:eastAsia="Times New Roman" w:hAnsi="Arial" w:cs="Arial"/>
          <w:color w:val="000000"/>
          <w:sz w:val="24"/>
          <w:szCs w:val="24"/>
          <w:lang w:val="en-US"/>
        </w:rPr>
      </w:pPr>
    </w:p>
    <w:p w14:paraId="097DAB6C" w14:textId="77777777" w:rsidR="00C62A55" w:rsidRDefault="00C62A55">
      <w:pPr>
        <w:suppressAutoHyphens w:val="0"/>
        <w:spacing w:after="0"/>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14:paraId="0E07E918" w14:textId="41B9A1B6" w:rsidR="00D70D82" w:rsidRDefault="00E10C34"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INTRODUCTION</w:t>
      </w:r>
    </w:p>
    <w:p w14:paraId="685E2C1C" w14:textId="6085EAE6" w:rsidR="00E10C34" w:rsidRPr="00321A4E" w:rsidRDefault="00E10C34" w:rsidP="00D70D82">
      <w:pPr>
        <w:spacing w:after="0" w:line="480" w:lineRule="auto"/>
        <w:rPr>
          <w:rFonts w:ascii="Arial" w:eastAsia="Times New Roman" w:hAnsi="Arial" w:cs="Arial"/>
          <w:color w:val="000000"/>
          <w:sz w:val="24"/>
          <w:szCs w:val="24"/>
          <w:lang w:val="en-US"/>
        </w:rPr>
      </w:pPr>
    </w:p>
    <w:p w14:paraId="096F0935" w14:textId="7AA13056" w:rsidR="00CA2D2E" w:rsidRPr="00917A7D" w:rsidRDefault="00B6487D">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Understanding</w:t>
      </w:r>
      <w:r w:rsidR="00CA2D2E" w:rsidRPr="00917A7D">
        <w:rPr>
          <w:rFonts w:ascii="Arial" w:eastAsia="Times New Roman" w:hAnsi="Arial" w:cs="Arial"/>
          <w:color w:val="000000"/>
          <w:sz w:val="24"/>
          <w:szCs w:val="24"/>
          <w:lang w:val="en-US"/>
        </w:rPr>
        <w:t xml:space="preserve"> species</w:t>
      </w:r>
      <w:ins w:id="1" w:author="Mary O'Connor" w:date="2017-04-18T10:24:00Z">
        <w:r w:rsidR="001F6F11">
          <w:rPr>
            <w:rFonts w:ascii="Arial" w:eastAsia="Times New Roman" w:hAnsi="Arial" w:cs="Arial"/>
            <w:color w:val="000000"/>
            <w:sz w:val="24"/>
            <w:szCs w:val="24"/>
            <w:lang w:val="en-US"/>
          </w:rPr>
          <w:t>’</w:t>
        </w:r>
      </w:ins>
      <w:r w:rsidR="00CA2D2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distribution and abundance </w:t>
      </w:r>
      <w:r w:rsidR="00CA2D2E" w:rsidRPr="00917A7D">
        <w:rPr>
          <w:rFonts w:ascii="Arial" w:eastAsia="Times New Roman" w:hAnsi="Arial" w:cs="Arial"/>
          <w:color w:val="000000"/>
          <w:sz w:val="24"/>
          <w:szCs w:val="24"/>
          <w:lang w:val="en-US"/>
        </w:rPr>
        <w:t xml:space="preserve">is essential to understanding ecological communities </w:t>
      </w:r>
      <w:r>
        <w:rPr>
          <w:rFonts w:ascii="Arial" w:eastAsia="Times New Roman" w:hAnsi="Arial" w:cs="Arial"/>
          <w:color w:val="000000"/>
          <w:sz w:val="24"/>
          <w:szCs w:val="24"/>
          <w:lang w:val="en-US"/>
        </w:rPr>
        <w:t xml:space="preserve">and </w:t>
      </w:r>
      <w:r w:rsidR="00CA2D2E" w:rsidRPr="00917A7D">
        <w:rPr>
          <w:rFonts w:ascii="Arial" w:eastAsia="Times New Roman" w:hAnsi="Arial" w:cs="Arial"/>
          <w:color w:val="000000"/>
          <w:sz w:val="24"/>
          <w:szCs w:val="24"/>
          <w:lang w:val="en-US"/>
        </w:rPr>
        <w:t xml:space="preserve">to making informed decisions about landscape management and biodiversity conservation. In </w:t>
      </w:r>
      <w:ins w:id="2" w:author="Mary O'Connor" w:date="2017-04-18T10:24:00Z">
        <w:r w:rsidR="001F6F11">
          <w:rPr>
            <w:rFonts w:ascii="Arial" w:eastAsia="Times New Roman" w:hAnsi="Arial" w:cs="Arial"/>
            <w:color w:val="000000"/>
            <w:sz w:val="24"/>
            <w:szCs w:val="24"/>
            <w:lang w:val="en-US"/>
          </w:rPr>
          <w:t xml:space="preserve">Canada’s </w:t>
        </w:r>
      </w:ins>
      <w:del w:id="3" w:author="Mary O'Connor" w:date="2017-04-18T10:24:00Z">
        <w:r w:rsidR="0047435E" w:rsidDel="001F6F11">
          <w:rPr>
            <w:rFonts w:ascii="Arial" w:eastAsia="Times New Roman" w:hAnsi="Arial" w:cs="Arial"/>
            <w:color w:val="000000"/>
            <w:sz w:val="24"/>
            <w:szCs w:val="24"/>
            <w:lang w:val="en-US"/>
          </w:rPr>
          <w:delText>high biodiversity</w:delText>
        </w:r>
      </w:del>
      <w:ins w:id="4" w:author="Mary O'Connor" w:date="2017-04-18T10:24:00Z">
        <w:r w:rsidR="001F6F11">
          <w:rPr>
            <w:rFonts w:ascii="Arial" w:eastAsia="Times New Roman" w:hAnsi="Arial" w:cs="Arial"/>
            <w:color w:val="000000"/>
            <w:sz w:val="24"/>
            <w:szCs w:val="24"/>
            <w:lang w:val="en-US"/>
          </w:rPr>
          <w:t>highly diverse</w:t>
        </w:r>
      </w:ins>
      <w:r w:rsidR="0047435E">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 xml:space="preserve">coastal marine habitats, understanding is limited by a lack of basic information about where and when species occur and the spatial scales over which dominant diversity-influencing processes operate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"10.1038/35012228", "ISSN" : "0028-0836", "abstract" : "To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 "author" : [ { "dropping-particle" : "", "family" : "Gaston", "given" : "K J", "non-dropping-particle" : "", "parse-names" : false, "suffix" : "" } ], "container-title" : "Nature", "id" : "ITEM-2", "issue" : "6783", "issued" : { "date-parts" : [ [ "2000" ] ] }, "language" : "English", "note" : "ISI Document Delivery No.: 314WG\nTimes Cited: 1184\nCited Reference Count: 79\nGaston, KJ\n1330\n68\n660\nMacmillan magazines ltd\nLondon", "page" : "220-227", "publisher-place" : "Univ Sheffield, Dept Anim &amp; Plant Sci, Biodivers &amp; Macroecol Grp, Sheffield S10 2TN, S Yorkshire, England. Gaston, KJ (reprint author), Univ Sheffield, Dept Anim &amp; Plant Sci, Biodivers &amp; Macroecol Grp, Sheffield S10 2TN, S Yorkshire, England.", "title" : "Global patterns in biodiversity", "type" : "article-journal", "volume" : "405" }, "uris" : [ "http://www.mendeley.com/documents/?uuid=ee29ee7c-006c-4d78-8db2-acdcc5cca1a1" ] } ], "mendeley" : { "formattedCitation" : "(Gaston 2000, Bostr\u00f6m et al. 2006)", "plainTextFormattedCitation" : "(Gaston 2000, Bostr\u00f6m et al. 2006)", "previouslyFormattedCitation" : "(Gaston 2000, Bostr\u00f6m et al. 2006)"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(Gaston 2000, Boström et al. 2006)</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While a spatially discrete habitat patch such as a seagrass meadow or a kelp bed may appear to host a complete or representative local faunal community, habitat provi</w:t>
      </w:r>
      <w:r w:rsidR="00B72810">
        <w:rPr>
          <w:rFonts w:ascii="Arial" w:eastAsia="Times New Roman" w:hAnsi="Arial" w:cs="Arial"/>
          <w:color w:val="000000"/>
          <w:sz w:val="24"/>
          <w:szCs w:val="24"/>
          <w:lang w:val="en-US"/>
        </w:rPr>
        <w:t>sion</w:t>
      </w:r>
      <w:r w:rsidR="00964AA9">
        <w:rPr>
          <w:rFonts w:ascii="Arial" w:eastAsia="Times New Roman" w:hAnsi="Arial" w:cs="Arial"/>
          <w:color w:val="000000"/>
          <w:sz w:val="24"/>
          <w:szCs w:val="24"/>
          <w:lang w:val="en-US"/>
        </w:rPr>
        <w:t xml:space="preserve"> by</w:t>
      </w:r>
      <w:r w:rsidR="00CA2D2E" w:rsidRPr="00917A7D">
        <w:rPr>
          <w:rFonts w:ascii="Arial" w:eastAsia="Times New Roman" w:hAnsi="Arial" w:cs="Arial"/>
          <w:color w:val="000000"/>
          <w:sz w:val="24"/>
          <w:szCs w:val="24"/>
          <w:lang w:val="en-US"/>
        </w:rPr>
        <w:t xml:space="preserve"> </w:t>
      </w:r>
      <w:r w:rsidR="00400786">
        <w:rPr>
          <w:rFonts w:ascii="Arial" w:eastAsia="Times New Roman" w:hAnsi="Arial" w:cs="Arial"/>
          <w:color w:val="000000"/>
          <w:sz w:val="24"/>
          <w:szCs w:val="24"/>
          <w:lang w:val="en-US"/>
        </w:rPr>
        <w:t xml:space="preserve">foundation </w:t>
      </w:r>
      <w:r w:rsidR="00CA2D2E" w:rsidRPr="00917A7D">
        <w:rPr>
          <w:rFonts w:ascii="Arial" w:eastAsia="Times New Roman" w:hAnsi="Arial" w:cs="Arial"/>
          <w:color w:val="000000"/>
          <w:sz w:val="24"/>
          <w:szCs w:val="24"/>
          <w:lang w:val="en-US"/>
        </w:rPr>
        <w:t>species</w:t>
      </w:r>
      <w:r w:rsidR="00964AA9">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is just one of several processes that influence biodiversity of a patch</w:t>
      </w:r>
      <w:r w:rsidR="00CF6E85">
        <w:rPr>
          <w:rFonts w:ascii="Arial" w:eastAsia="Times New Roman" w:hAnsi="Arial" w:cs="Arial"/>
          <w:color w:val="000000"/>
          <w:sz w:val="24"/>
          <w:szCs w:val="24"/>
          <w:lang w:val="en-US"/>
        </w:rPr>
        <w:t>:</w:t>
      </w:r>
      <w:r w:rsidR="00CA2D2E" w:rsidRPr="00917A7D">
        <w:rPr>
          <w:rFonts w:ascii="Arial" w:eastAsia="Times New Roman" w:hAnsi="Arial" w:cs="Arial"/>
          <w:color w:val="000000"/>
          <w:sz w:val="24"/>
          <w:szCs w:val="24"/>
          <w:lang w:val="en-US"/>
        </w:rPr>
        <w:t xml:space="preserve"> population dynamics and species interactions structure species assemblages at finer (within meadow) and broader (landscape) spatial scales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"ITEM-1",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"ITEM-2",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"ITEM-2",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"ITEM-3", "itemData" : { "DOI" : "10.1073/pnas.1106235108", "ISSN" : "0027-8424", "abstract" : "Food webs are highly complex ecological networks, dynamic in both space and time. Metacommunity models are now at the core of unified theories of biodiversity, but to date they have not addressed food web complexity. Here we show that metacommunity theory can explain the emergence of species-rich food webs with complex network topologies. Our analysis shows that network branching in the food web is maximized at intermediate colonization rates and limited dispersal scales, which also leads to concomitant peaks in species diversity. Increased food web complexity and species diversity are made possible by the structural role played by network branches that are supported by omnivore and generalist feeding links. Thus, in contrast to traditional food web theory, which emphasizes the destabilizing effect of omnivory feeding in closed systems, metacommunity theory predicts that these feeding links, which are commonly observed in empirical food webs, play a critical structural role as food webs assemble in space. As this mechanism functions at the metacommunity level, evidence for its operation in nature will be obtained through multiscale surveys of food web structure. Finally, we apply our theory to reveal the effects of habitat destruction on network complexity and metacommunity diversity.", "author" : [ { "dropping-particle" : "", "family" : "Pillai", "given" : "P", "non-dropping-particle" : "", "parse-names" : false, "suffix" : "" }, { "dropping-particle" : "", "family" : "Gonzalez", "given" : "A", "non-dropping-particle" : "", "parse-names" : false, "suffix" : "" }, { "dropping-particle" : "", "family" : "Loreau", "given" : "M", "non-dropping-particle" : "", "parse-names" : false, "suffix" : "" } ], "container-title" : "Proceedings of the National Academy of Sciences of the United States of America", "id" : "ITEM-3", "issue" : "48", "issued" : { "date-parts" : [ [ "2011" ] ] }, "language" : "English", "note" : "ISI Document Delivery No.: 853ZB\nTimes Cited: 46\nCited Reference Count: 32\nPillai, Pradeep Gonzalez, Andrew Loreau, Michel\nGonzalez, Andrew /F-2247-2010\nGonzalez, Andrew /0000-0001-6075-8081\nCanada Research Chair program; Natural Sciences and Engineering Research Council Discovery; Fonds Quebecois de la Recherche sur la Nature et les Technologies (FQRNT) team\nWe thank A. Rossberg for providing the food web datasets used in this study and B. Rayfield and T. Gouhier for useful comments. A.G. and M.L. were supported by the Canada Research Chair program, Natural Sciences and Engineering Research Council Discovery grants, and a Fonds Quebecois de la Recherche sur la Nature et les Technologies (FQRNT) team grant.\n46\n6\n94\nNatl acad sciences\nWashington", "page" : "19293-19298", "publisher-place" : "[Pillai, Pradeep Gonzalez, Andrew Loreau, Michel] McGill Univ, Dept Biol, Montreal, PQ H3A 1B1, Canada. [Loreau, Michel] CNRS, Ctr Biodivers Theory &amp; Modeling, Expt Ecol Stn, F-09200 Moulis, France. Pillai, P (reprint author), McGill Univ, Dept Biol, 1205", "title" : "Metacommunity theory explains the emergence of food web complexity", "type" : "article-journal", "volume" : "108" }, "uris" : [ "http://www.mendeley.com/documents/?uuid=9405ab93-cb2e-4e27-a4ed-d1ed0504893f" ] } ], "mendeley" : { "formattedCitation" : "(Leibold et al. 2004, Bostr\u00f6m et al. 2006, Pillai et al. 2011)", "plainTextFormattedCitation" : "(Leibold et al. 2004, Bostr\u00f6m et al. 2006, Pillai et al. 2011)", "previouslyFormattedCitation" : "(Leibold et al. 2004, Bostr\u00f6m et al. 2006, Pillai et al. 2011)"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Boström et al. 2006, Pillai et al. 2011)</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xml:space="preserve">. </w:t>
      </w:r>
    </w:p>
    <w:p w14:paraId="3CAD2775" w14:textId="4D38896B"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The purpose of this study is to </w:t>
      </w:r>
      <w:r w:rsidR="00BA1100">
        <w:rPr>
          <w:rFonts w:ascii="Arial" w:eastAsia="Times New Roman" w:hAnsi="Arial" w:cs="Arial"/>
          <w:color w:val="000000"/>
          <w:sz w:val="24"/>
          <w:szCs w:val="24"/>
          <w:lang w:val="en-US"/>
        </w:rPr>
        <w:t>explore potential metacommunity structure among eelgrass-associated epifaunal species as a first step to assess the appropriate spatial scale for understanding how eelgrass meadows support biodiversity and its associated ecosystem functions. Specifically, our aim was to</w:t>
      </w:r>
      <w:r w:rsidRPr="00917A7D">
        <w:rPr>
          <w:rFonts w:ascii="Arial" w:eastAsia="Times New Roman" w:hAnsi="Arial" w:cs="Arial"/>
          <w:color w:val="000000"/>
          <w:sz w:val="24"/>
          <w:szCs w:val="24"/>
          <w:lang w:val="en-US"/>
        </w:rPr>
        <w:t xml:space="preserve"> </w:t>
      </w:r>
      <w:r w:rsidR="00EA5DCC">
        <w:rPr>
          <w:rFonts w:ascii="Arial" w:eastAsia="Times New Roman" w:hAnsi="Arial" w:cs="Arial"/>
          <w:color w:val="000000"/>
          <w:sz w:val="24"/>
          <w:szCs w:val="24"/>
          <w:lang w:val="en-US"/>
        </w:rPr>
        <w:t xml:space="preserve">target </w:t>
      </w:r>
      <w:r w:rsidRPr="00917A7D">
        <w:rPr>
          <w:rFonts w:ascii="Arial" w:eastAsia="Times New Roman" w:hAnsi="Arial" w:cs="Arial"/>
          <w:color w:val="000000"/>
          <w:sz w:val="24"/>
          <w:szCs w:val="24"/>
          <w:lang w:val="en-US"/>
        </w:rPr>
        <w:t>faunal biodiversity across spatial scales in a seagrass meadow seascape to determine whether individual meadows, or a set of meadows, represent meaningful spatial units for biodiversity</w:t>
      </w:r>
      <w:r w:rsidR="006C3246">
        <w:rPr>
          <w:rFonts w:ascii="Arial" w:eastAsia="Times New Roman" w:hAnsi="Arial" w:cs="Arial"/>
          <w:color w:val="000000"/>
          <w:sz w:val="24"/>
          <w:szCs w:val="24"/>
          <w:lang w:val="en-US"/>
        </w:rPr>
        <w:t xml:space="preserve"> (i.e. – groupings of habitat th</w:t>
      </w:r>
      <w:r w:rsidR="008B1F27">
        <w:rPr>
          <w:rFonts w:ascii="Arial" w:eastAsia="Times New Roman" w:hAnsi="Arial" w:cs="Arial"/>
          <w:color w:val="000000"/>
          <w:sz w:val="24"/>
          <w:szCs w:val="24"/>
          <w:lang w:val="en-US"/>
        </w:rPr>
        <w:t>at</w:t>
      </w:r>
      <w:r w:rsidR="006C3246">
        <w:rPr>
          <w:rFonts w:ascii="Arial" w:eastAsia="Times New Roman" w:hAnsi="Arial" w:cs="Arial"/>
          <w:color w:val="000000"/>
          <w:sz w:val="24"/>
          <w:szCs w:val="24"/>
          <w:lang w:val="en-US"/>
        </w:rPr>
        <w:t xml:space="preserve"> reflect regional patterns of diversity)</w:t>
      </w:r>
      <w:r w:rsidRPr="00917A7D">
        <w:rPr>
          <w:rFonts w:ascii="Arial" w:eastAsia="Times New Roman" w:hAnsi="Arial" w:cs="Arial"/>
          <w:color w:val="000000"/>
          <w:sz w:val="24"/>
          <w:szCs w:val="24"/>
          <w:lang w:val="en-US"/>
        </w:rPr>
        <w:t xml:space="preserve">. Spatial variation in biodiversity is </w:t>
      </w:r>
      <w:r w:rsidR="00B72810">
        <w:rPr>
          <w:rFonts w:ascii="Arial" w:eastAsia="Times New Roman" w:hAnsi="Arial" w:cs="Arial"/>
          <w:color w:val="000000"/>
          <w:sz w:val="24"/>
          <w:szCs w:val="24"/>
          <w:lang w:val="en-US"/>
        </w:rPr>
        <w:t>influenced by</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the spatial scales of ecological processes that </w:t>
      </w:r>
      <w:r w:rsidR="00B72810">
        <w:rPr>
          <w:rFonts w:ascii="Arial" w:eastAsia="Times New Roman" w:hAnsi="Arial" w:cs="Arial"/>
          <w:color w:val="000000"/>
          <w:sz w:val="24"/>
          <w:szCs w:val="24"/>
          <w:lang w:val="en-US"/>
        </w:rPr>
        <w:t>affect</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species’ relative abundance and presence or absence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"10.1046/j.1461-0248.2003.00554.x", "ISSN" : "1461-023X", "abstract" : "The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 "author" : [ { "dropping-particle" : "", "family" : "Ricklefs", "given" : "R E", "non-dropping-particle" : "", "parse-names" : false, "suffix" : "" } ], "container-title" : "Ecology Letters", "id" : "ITEM-1", "issue" : "1", "issued" : { "date-parts" : [ [ "2004" ] ] }, "language" : "English", "note" : "ISI Document Delivery No.: 753XW\nTimes Cited: 605\nCited Reference Count: 223\nRicklefs, RE\n643\n30\n542\nWiley-blackwell\nHoboken\n1461-0248", "page" : "1-15", "publisher-place" : "Univ Missouri, Dept Biol, St Louis, MO 63121 USA. Ricklefs, RE (reprint author), Univ Missouri, Dept Biol, 8001 Nat Bridge Rd, St Louis, MO 63121 USA. ricklefs@umsl.edu", "title" : "A comprehensive framework for global patterns in biodiversity", "type" : "article-journal", "volume" : "7" }, "uris" : [ "http://www.mendeley.com/documents/?uuid=5d0c6934-836d-4877-85a8-4d6f53784e3d"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"ITEM-3",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"(Leibold et al. 2004, Ricklefs 2004, Bostr\u00f6m et al. 2006)", "plainTextFormattedCitation" : "(Leibold et al. 2004, Ricklefs 2004, Bostr\u00f6m et al. 2006)", "previouslyFormattedCitation" : "(Leibold et al. 2004, Ricklefs 2004, Bostr\u00f6m et al.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 xml:space="preserve">(Leibold et al. 2004, Ricklefs </w:t>
      </w:r>
      <w:r w:rsidR="00ED2215" w:rsidRPr="00ED2215">
        <w:rPr>
          <w:rFonts w:ascii="Arial" w:eastAsia="Times New Roman" w:hAnsi="Arial" w:cs="Arial"/>
          <w:noProof/>
          <w:color w:val="000000"/>
          <w:sz w:val="24"/>
          <w:szCs w:val="24"/>
          <w:lang w:val="en-US"/>
        </w:rPr>
        <w:lastRenderedPageBreak/>
        <w:t>2004, Boström et al.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r w:rsidR="00046FD1">
        <w:rPr>
          <w:rFonts w:ascii="Arial" w:eastAsia="Times New Roman" w:hAnsi="Arial" w:cs="Arial"/>
          <w:color w:val="000000"/>
          <w:sz w:val="24"/>
          <w:szCs w:val="24"/>
          <w:lang w:val="en-US"/>
        </w:rPr>
        <w:t>Across</w:t>
      </w:r>
      <w:r w:rsidRPr="00917A7D">
        <w:rPr>
          <w:rFonts w:ascii="Arial" w:eastAsia="Times New Roman" w:hAnsi="Arial" w:cs="Arial"/>
          <w:color w:val="000000"/>
          <w:sz w:val="24"/>
          <w:szCs w:val="24"/>
          <w:lang w:val="en-US"/>
        </w:rPr>
        <w:t xml:space="preserve"> a region, evolutionary and colonization history produce a shared regional species pool (gamma diversity). At finer scales, meadow- or </w:t>
      </w:r>
      <w:r w:rsidR="00046FD1">
        <w:rPr>
          <w:rFonts w:ascii="Arial" w:eastAsia="Times New Roman" w:hAnsi="Arial" w:cs="Arial"/>
          <w:color w:val="000000"/>
          <w:sz w:val="24"/>
          <w:szCs w:val="24"/>
          <w:lang w:val="en-US"/>
        </w:rPr>
        <w:t xml:space="preserve">host </w:t>
      </w:r>
      <w:r w:rsidRPr="00917A7D">
        <w:rPr>
          <w:rFonts w:ascii="Arial" w:eastAsia="Times New Roman" w:hAnsi="Arial" w:cs="Arial"/>
          <w:color w:val="000000"/>
          <w:sz w:val="24"/>
          <w:szCs w:val="24"/>
          <w:lang w:val="en-US"/>
        </w:rPr>
        <w:t>plant-scale biotic interactions (predation, competition, facilitation, resource provision) and abiotic conditions (temperature, salinity, etc</w:t>
      </w:r>
      <w:r w:rsidR="00315845">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filter species from the regional pool to a subset of regional diversity, called alpha diversity</w:t>
      </w:r>
      <w:r w:rsidR="006E59FF">
        <w:rPr>
          <w:rFonts w:ascii="Arial" w:eastAsia="Times New Roman" w:hAnsi="Arial" w:cs="Arial"/>
          <w:color w:val="000000"/>
          <w:sz w:val="24"/>
          <w:szCs w:val="24"/>
          <w:lang w:val="en-US"/>
        </w:rPr>
        <w:t xml:space="preserve"> </w:t>
      </w:r>
      <w:r w:rsidR="00315845">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"ITEM-1",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"ITEM-3",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"mendeley" : { "formattedCitation" : "(DeTroch et al. 2001, Crist and Veech 2006, Sanders et al. 2007)", "plainTextFormattedCitation" : "(DeTroch et al. 2001, Crist and Veech 2006, Sanders et al. 2007)", "previouslyFormattedCitation" : "(DeTroch et al. 2001, Crist and Veech 2006, Sanders et al. 2007)" }, "properties" : { "noteIndex" : 0 }, "schema" : "https://github.com/citation-style-language/schema/raw/master/csl-citation.json" }</w:instrText>
      </w:r>
      <w:r w:rsidR="00315845">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(DeTroch et al. 2001, Crist and Veech 2006, Sanders et al. 2007)</w:t>
      </w:r>
      <w:r w:rsidR="00315845">
        <w:rPr>
          <w:rFonts w:ascii="Arial" w:eastAsia="Times New Roman" w:hAnsi="Arial" w:cs="Arial"/>
          <w:color w:val="000000"/>
          <w:sz w:val="24"/>
          <w:szCs w:val="24"/>
          <w:lang w:val="en-US"/>
        </w:rPr>
        <w:fldChar w:fldCharType="end"/>
      </w:r>
      <w:r w:rsidR="00315845">
        <w:rPr>
          <w:rFonts w:ascii="Arial" w:eastAsia="Times New Roman" w:hAnsi="Arial" w:cs="Arial"/>
          <w:color w:val="000000"/>
          <w:sz w:val="24"/>
          <w:szCs w:val="24"/>
          <w:lang w:val="en-US"/>
        </w:rPr>
        <w:t>.</w:t>
      </w:r>
      <w:r w:rsidR="009D4F2A">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Between local and regional scales, dispersal and colonization dynamics connect populations among habitat patches to produce metacommunities. In metacommunities, abundance and diversity </w:t>
      </w:r>
      <w:r w:rsidR="00F93AEE" w:rsidRPr="00917A7D">
        <w:rPr>
          <w:rFonts w:ascii="Arial" w:eastAsia="Times New Roman" w:hAnsi="Arial" w:cs="Arial"/>
          <w:color w:val="000000"/>
          <w:sz w:val="24"/>
          <w:szCs w:val="24"/>
          <w:lang w:val="en-US"/>
        </w:rPr>
        <w:t>var</w:t>
      </w:r>
      <w:r w:rsidR="00F93AEE">
        <w:rPr>
          <w:rFonts w:ascii="Arial" w:eastAsia="Times New Roman" w:hAnsi="Arial" w:cs="Arial"/>
          <w:color w:val="000000"/>
          <w:sz w:val="24"/>
          <w:szCs w:val="24"/>
          <w:lang w:val="en-US"/>
        </w:rPr>
        <w:t>y</w:t>
      </w:r>
      <w:r w:rsidR="00F93AE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among local sites, producing patterns of spatial turnover</w:t>
      </w:r>
      <w:r w:rsidR="001859D9">
        <w:rPr>
          <w:rFonts w:ascii="Arial" w:eastAsia="Times New Roman" w:hAnsi="Arial" w:cs="Arial"/>
          <w:color w:val="000000"/>
          <w:sz w:val="24"/>
          <w:szCs w:val="24"/>
          <w:lang w:val="en-US"/>
        </w:rPr>
        <w:t xml:space="preserve"> or variation</w:t>
      </w:r>
      <w:r w:rsidRPr="00917A7D">
        <w:rPr>
          <w:rFonts w:ascii="Arial" w:eastAsia="Times New Roman" w:hAnsi="Arial" w:cs="Arial"/>
          <w:color w:val="000000"/>
          <w:sz w:val="24"/>
          <w:szCs w:val="24"/>
          <w:lang w:val="en-US"/>
        </w:rPr>
        <w:t xml:space="preserve"> (beta diversity</w:t>
      </w:r>
      <w:r w:rsidRPr="00B706E3">
        <w:rPr>
          <w:rFonts w:ascii="Arial" w:eastAsia="Times New Roman" w:hAnsi="Arial" w:cs="Arial"/>
          <w:color w:val="000000"/>
          <w:sz w:val="24"/>
          <w:szCs w:val="24"/>
          <w:lang w:val="en-US"/>
        </w:rPr>
        <w:t xml:space="preserve">) </w:t>
      </w:r>
      <w:r w:rsidR="004D7B49">
        <w:rPr>
          <w:rFonts w:ascii="Arial" w:eastAsia="Times New Roman" w:hAnsi="Arial" w:cs="Arial"/>
          <w:color w:val="000000"/>
          <w:sz w:val="24"/>
          <w:szCs w:val="24"/>
          <w:lang w:val="en-US"/>
        </w:rPr>
        <w:t xml:space="preserve">that </w:t>
      </w:r>
      <w:r w:rsidRPr="00B706E3">
        <w:rPr>
          <w:rFonts w:ascii="Arial" w:eastAsia="Times New Roman" w:hAnsi="Arial" w:cs="Arial"/>
          <w:color w:val="000000"/>
          <w:sz w:val="24"/>
          <w:szCs w:val="24"/>
          <w:lang w:val="en-US"/>
        </w:rPr>
        <w:t>are</w:t>
      </w:r>
      <w:r w:rsidRPr="00917A7D">
        <w:rPr>
          <w:rFonts w:ascii="Arial" w:eastAsia="Times New Roman" w:hAnsi="Arial" w:cs="Arial"/>
          <w:color w:val="000000"/>
          <w:sz w:val="24"/>
          <w:szCs w:val="24"/>
          <w:lang w:val="en-US"/>
        </w:rPr>
        <w:t xml:space="preserve"> jointly influenced by local and regional process </w:t>
      </w:r>
      <w:r w:rsidR="00125142">
        <w:rPr>
          <w:rFonts w:ascii="Arial" w:eastAsia="Times New Roman" w:hAnsi="Arial" w:cs="Arial"/>
          <w:color w:val="000000"/>
          <w:sz w:val="24"/>
          <w:szCs w:val="24"/>
          <w:lang w:val="en-US"/>
        </w:rPr>
        <w:fldChar w:fldCharType="begin" w:fldLock="1"/>
      </w:r>
      <w:r w:rsidR="00530D26">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"ITEM-3",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"mendeley" : { "formattedCitation" : "(Leibold and Mikkelson 2002, Leibold et al. 2004, Crist and Veech 2006)", "manualFormatting" : "(Henriques-Silva et al 2013, Leibold and Mikkelson 2002, Leibold et al. 2004, Crist and Veech 2006)", "plainTextFormattedCitation" : "(Leibold and Mikkelson 2002, Leibold et al. 2004, Crist and Veech 2006)", "previouslyFormattedCitation" : "(Leibold and Mikkelson 2002, Leibold et al. 2004, Crist and Veech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Henriques-Silva et al 2013, </w:t>
      </w:r>
      <w:r w:rsidR="00125142" w:rsidRPr="00125142">
        <w:rPr>
          <w:rFonts w:ascii="Arial" w:eastAsia="Times New Roman" w:hAnsi="Arial" w:cs="Arial"/>
          <w:noProof/>
          <w:color w:val="000000"/>
          <w:sz w:val="24"/>
          <w:szCs w:val="24"/>
          <w:lang w:val="en-US"/>
        </w:rPr>
        <w:t>Leibold and Mikkelson 2002, Leibold et al. 2004, Crist and Veech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2EE4285F" w14:textId="00AAA1E5" w:rsidR="00CA2D2E" w:rsidRPr="008F5158" w:rsidRDefault="00BA110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Eelgrass-associated faunal </w:t>
      </w:r>
      <w:r w:rsidR="00CA2D2E" w:rsidRPr="00917A7D">
        <w:rPr>
          <w:rFonts w:ascii="Arial" w:eastAsia="Times New Roman" w:hAnsi="Arial" w:cs="Arial"/>
          <w:color w:val="000000"/>
          <w:sz w:val="24"/>
          <w:szCs w:val="24"/>
          <w:lang w:val="en-US"/>
        </w:rPr>
        <w:t xml:space="preserve">diversity can vary substantially </w:t>
      </w:r>
      <w:r w:rsidR="00046FD1">
        <w:rPr>
          <w:rFonts w:ascii="Arial" w:eastAsia="Times New Roman" w:hAnsi="Arial" w:cs="Arial"/>
          <w:color w:val="000000"/>
          <w:sz w:val="24"/>
          <w:szCs w:val="24"/>
          <w:lang w:val="en-US"/>
        </w:rPr>
        <w:t xml:space="preserve">within and among meadows </w:t>
      </w:r>
      <w:r w:rsidR="009C32B8">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"id" : "ITEM-4",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"ITEM-4",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"ITEM-5",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"ITEM-5",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"ITEM-6",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"ITEM-6",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"(Hemminga and Duarte 2000, Bostr\u00f6m et al. 2006, Yamada et al. 2007, Carr et al. 2011, Barnes and Ellwood 2012, Barnes 2013)", "plainTextFormattedCitation" : "(Hemminga and Duarte 2000, Bostr\u00f6m et al. 2006, Yamada et al. 2007, Carr et al. 2011, Barnes and Ellwood 2012, Barnes 2013)", "previouslyFormattedCitation" : "(Hemminga and Duarte 2000, Bostr\u00f6m et al. 2006, Yamada et al. 2007, Carr et al. 2011, Barnes and Ellwood 2012, Barnes 2013)" }, "properties" : { "noteIndex" : 0 }, "schema" : "https://github.com/citation-style-language/schema/raw/master/csl-citation.json" }</w:instrText>
      </w:r>
      <w:r w:rsidR="009C32B8">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(Hemminga and Duarte 2000, Boström et al. 2006, Yamada et al. 2007, Carr et al. 2011, Barnes and Ellwood 2012, Barnes 2013)</w:t>
      </w:r>
      <w:r w:rsidR="009C32B8">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Within meadows, alpha diversity at fine scales (0.5 – 1 m</w:t>
      </w:r>
      <w:r w:rsidR="00CA2D2E" w:rsidRPr="008F5158">
        <w:rPr>
          <w:rFonts w:ascii="Arial" w:eastAsia="Times New Roman" w:hAnsi="Arial" w:cs="Arial"/>
          <w:color w:val="000000"/>
          <w:sz w:val="24"/>
          <w:szCs w:val="24"/>
          <w:vertAlign w:val="superscript"/>
          <w:lang w:val="en-US"/>
        </w:rPr>
        <w:t>2</w:t>
      </w:r>
      <w:r w:rsidR="00CA2D2E" w:rsidRPr="008F5158">
        <w:rPr>
          <w:rFonts w:ascii="Arial" w:eastAsia="Times New Roman" w:hAnsi="Arial" w:cs="Arial"/>
          <w:color w:val="000000"/>
          <w:sz w:val="24"/>
          <w:szCs w:val="24"/>
          <w:lang w:val="en-US"/>
        </w:rPr>
        <w:t xml:space="preserve">) is typically relatively </w:t>
      </w:r>
      <w:r w:rsidR="00F93AEE" w:rsidRPr="008F5158">
        <w:rPr>
          <w:rFonts w:ascii="Arial" w:eastAsia="Times New Roman" w:hAnsi="Arial" w:cs="Arial"/>
          <w:color w:val="000000"/>
          <w:sz w:val="24"/>
          <w:szCs w:val="24"/>
          <w:lang w:val="en-US"/>
        </w:rPr>
        <w:t>cons</w:t>
      </w:r>
      <w:r w:rsidR="00F93AEE">
        <w:rPr>
          <w:rFonts w:ascii="Arial" w:eastAsia="Times New Roman" w:hAnsi="Arial" w:cs="Arial"/>
          <w:color w:val="000000"/>
          <w:sz w:val="24"/>
          <w:szCs w:val="24"/>
          <w:lang w:val="en-US"/>
        </w:rPr>
        <w:t xml:space="preserve">istent </w:t>
      </w:r>
      <w:del w:id="5" w:author="Mary O'Connor" w:date="2017-04-18T10:26:00Z">
        <w:r w:rsidR="00F93AEE" w:rsidDel="001F6F11">
          <w:rPr>
            <w:rFonts w:ascii="Arial" w:eastAsia="Times New Roman" w:hAnsi="Arial" w:cs="Arial"/>
            <w:color w:val="000000"/>
            <w:sz w:val="24"/>
            <w:szCs w:val="24"/>
            <w:lang w:val="en-US"/>
          </w:rPr>
          <w:delText>in</w:delText>
        </w:r>
        <w:r w:rsidR="00CB017B" w:rsidDel="001F6F11">
          <w:rPr>
            <w:rFonts w:ascii="Arial" w:eastAsia="Times New Roman" w:hAnsi="Arial" w:cs="Arial"/>
            <w:color w:val="000000"/>
            <w:sz w:val="24"/>
            <w:szCs w:val="24"/>
            <w:lang w:val="en-US"/>
          </w:rPr>
          <w:delText xml:space="preserve"> </w:delText>
        </w:r>
      </w:del>
      <w:ins w:id="6" w:author="Mary O'Connor" w:date="2017-04-18T10:26:00Z">
        <w:r w:rsidR="001F6F11">
          <w:rPr>
            <w:rFonts w:ascii="Arial" w:eastAsia="Times New Roman" w:hAnsi="Arial" w:cs="Arial"/>
            <w:color w:val="000000"/>
            <w:sz w:val="24"/>
            <w:szCs w:val="24"/>
            <w:lang w:val="en-US"/>
          </w:rPr>
          <w:t xml:space="preserve">among </w:t>
        </w:r>
      </w:ins>
      <w:r w:rsidR="00CB017B">
        <w:rPr>
          <w:rFonts w:ascii="Arial" w:eastAsia="Times New Roman" w:hAnsi="Arial" w:cs="Arial"/>
          <w:color w:val="000000"/>
          <w:sz w:val="24"/>
          <w:szCs w:val="24"/>
          <w:lang w:val="en-US"/>
        </w:rPr>
        <w:t>patches within the same meadow</w:t>
      </w:r>
      <w:r w:rsidR="00F93AEE" w:rsidRPr="008F5158">
        <w:rPr>
          <w:rFonts w:ascii="Arial" w:eastAsia="Times New Roman" w:hAnsi="Arial" w:cs="Arial"/>
          <w:color w:val="000000"/>
          <w:sz w:val="24"/>
          <w:szCs w:val="24"/>
          <w:lang w:val="en-US"/>
        </w:rPr>
        <w:t xml:space="preserve"> </w:t>
      </w:r>
      <w:r w:rsidR="00CA2D2E" w:rsidRPr="008F5158">
        <w:rPr>
          <w:rFonts w:ascii="Arial" w:eastAsia="Times New Roman" w:hAnsi="Arial" w:cs="Arial"/>
          <w:color w:val="000000"/>
          <w:sz w:val="24"/>
          <w:szCs w:val="24"/>
          <w:lang w:val="en-US"/>
        </w:rPr>
        <w:t xml:space="preserve">and much lower than meadow-scale species diversity </w:t>
      </w:r>
      <w:r w:rsidR="00125142">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Barnes and Ellwood 2012, Barnes 2013)", "plainTextFormattedCitation" : "(Carr et al. 2011, Barnes and Ellwood 2012, Barnes 2013)", "previouslyFormattedCitation" : "(Carr et al. 2011, Barnes and Ellwood 2012, Barnes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315845" w:rsidRPr="00315845">
        <w:rPr>
          <w:rFonts w:ascii="Arial" w:eastAsia="Times New Roman" w:hAnsi="Arial" w:cs="Arial"/>
          <w:noProof/>
          <w:color w:val="000000"/>
          <w:sz w:val="24"/>
          <w:szCs w:val="24"/>
          <w:lang w:val="en-US"/>
        </w:rPr>
        <w:t>(Carr et al. 2011, Barnes and Ellwood 2012, Barnes 2013)</w:t>
      </w:r>
      <w:r w:rsidR="00125142">
        <w:rPr>
          <w:rFonts w:ascii="Arial" w:eastAsia="Times New Roman" w:hAnsi="Arial" w:cs="Arial"/>
          <w:color w:val="000000"/>
          <w:sz w:val="24"/>
          <w:szCs w:val="24"/>
          <w:lang w:val="en-US"/>
        </w:rPr>
        <w:fldChar w:fldCharType="end"/>
      </w:r>
      <w:r w:rsidR="00CA2D2E" w:rsidRPr="008F5158">
        <w:rPr>
          <w:rFonts w:ascii="Arial" w:eastAsia="Times New Roman" w:hAnsi="Arial" w:cs="Arial"/>
          <w:color w:val="000000"/>
          <w:sz w:val="24"/>
          <w:szCs w:val="24"/>
          <w:lang w:val="en-US"/>
        </w:rPr>
        <w:t xml:space="preserve">. This pattern suggests that </w:t>
      </w:r>
      <w:r>
        <w:rPr>
          <w:rFonts w:ascii="Arial" w:eastAsia="Times New Roman" w:hAnsi="Arial" w:cs="Arial"/>
          <w:color w:val="000000"/>
          <w:sz w:val="24"/>
          <w:szCs w:val="24"/>
          <w:lang w:val="en-US"/>
        </w:rPr>
        <w:t>compositional differences (</w:t>
      </w:r>
      <w:r w:rsidR="00CA2D2E" w:rsidRPr="008F5158">
        <w:rPr>
          <w:rFonts w:ascii="Arial" w:eastAsia="Times New Roman" w:hAnsi="Arial" w:cs="Arial"/>
          <w:color w:val="000000"/>
          <w:sz w:val="24"/>
          <w:szCs w:val="24"/>
          <w:lang w:val="en-US"/>
        </w:rPr>
        <w:t>beta diversity</w:t>
      </w:r>
      <w:r>
        <w:rPr>
          <w:rFonts w:ascii="Arial" w:eastAsia="Times New Roman" w:hAnsi="Arial" w:cs="Arial"/>
          <w:color w:val="000000"/>
          <w:sz w:val="24"/>
          <w:szCs w:val="24"/>
          <w:lang w:val="en-US"/>
        </w:rPr>
        <w:t>)</w:t>
      </w:r>
      <w:r w:rsidR="00CA2D2E" w:rsidRPr="008F5158">
        <w:rPr>
          <w:rFonts w:ascii="Arial" w:eastAsia="Times New Roman" w:hAnsi="Arial" w:cs="Arial"/>
          <w:color w:val="000000"/>
          <w:sz w:val="24"/>
          <w:szCs w:val="24"/>
          <w:lang w:val="en-US"/>
        </w:rPr>
        <w:t xml:space="preserve"> should be high and a relatively important component of seagrass associated biodiversity within meadows</w:t>
      </w:r>
      <w:r w:rsidR="00CB017B">
        <w:rPr>
          <w:rFonts w:ascii="Arial" w:eastAsia="Times New Roman" w:hAnsi="Arial" w:cs="Arial"/>
          <w:color w:val="000000"/>
          <w:sz w:val="24"/>
          <w:szCs w:val="24"/>
          <w:lang w:val="en-US"/>
        </w:rPr>
        <w:t>. Though studies of variation in species distribution have reported high turnover at moderate spatial scales (&lt; 150</w:t>
      </w:r>
      <w:r w:rsidR="00B72810">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t xml:space="preserve">m, </w:t>
      </w:r>
      <w:r w:rsidR="008660D6">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"manualFormatting" : "Barnes and Ellwood 2012)", "plainTextFormattedCitation" : "(Barnes and Ellwood 2012)", "previouslyFormattedCitation" : "(Barnes and Ellwood 2012)" }, "properties" : { "noteIndex" : 0 }, "schema" : "https://github.com/citation-style-language/schema/raw/master/csl-citation.json" }</w:instrText>
      </w:r>
      <w:r w:rsidR="008660D6">
        <w:rPr>
          <w:rFonts w:ascii="Arial" w:eastAsia="Times New Roman" w:hAnsi="Arial" w:cs="Arial"/>
          <w:color w:val="000000"/>
          <w:sz w:val="24"/>
          <w:szCs w:val="24"/>
          <w:lang w:val="en-US"/>
        </w:rPr>
        <w:fldChar w:fldCharType="separate"/>
      </w:r>
      <w:r w:rsidR="008660D6" w:rsidRPr="008660D6">
        <w:rPr>
          <w:rFonts w:ascii="Arial" w:eastAsia="Times New Roman" w:hAnsi="Arial" w:cs="Arial"/>
          <w:noProof/>
          <w:color w:val="000000"/>
          <w:sz w:val="24"/>
          <w:szCs w:val="24"/>
          <w:lang w:val="en-US"/>
        </w:rPr>
        <w:t>Barnes and Ellwood 2012)</w:t>
      </w:r>
      <w:r w:rsidR="008660D6">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 xml:space="preserve">, few studies </w:t>
      </w:r>
      <w:r>
        <w:rPr>
          <w:rFonts w:ascii="Arial" w:eastAsia="Times New Roman" w:hAnsi="Arial" w:cs="Arial"/>
          <w:color w:val="000000"/>
          <w:sz w:val="24"/>
          <w:szCs w:val="24"/>
          <w:lang w:val="en-US"/>
        </w:rPr>
        <w:t xml:space="preserve">specifically </w:t>
      </w:r>
      <w:r w:rsidR="00CB017B">
        <w:rPr>
          <w:rFonts w:ascii="Arial" w:eastAsia="Times New Roman" w:hAnsi="Arial" w:cs="Arial"/>
          <w:color w:val="000000"/>
          <w:sz w:val="24"/>
          <w:szCs w:val="24"/>
          <w:lang w:val="en-US"/>
        </w:rPr>
        <w:t>assess beta diversity</w:t>
      </w:r>
      <w:r w:rsidR="00CA2D2E" w:rsidRPr="008F5158">
        <w:rPr>
          <w:rFonts w:ascii="Arial" w:eastAsia="Times New Roman" w:hAnsi="Arial" w:cs="Arial"/>
          <w:color w:val="000000"/>
          <w:sz w:val="24"/>
          <w:szCs w:val="24"/>
          <w:lang w:val="en-US"/>
        </w:rPr>
        <w:t>. Among meadows, variation in species composition and diversity is</w:t>
      </w:r>
      <w:r w:rsidR="00CB017B">
        <w:rPr>
          <w:rFonts w:ascii="Arial" w:eastAsia="Times New Roman" w:hAnsi="Arial" w:cs="Arial"/>
          <w:color w:val="000000"/>
          <w:sz w:val="24"/>
          <w:szCs w:val="24"/>
          <w:lang w:val="en-US"/>
        </w:rPr>
        <w:t xml:space="preserve"> in some cases explained partially by </w:t>
      </w:r>
      <w:r w:rsidR="00046FD1">
        <w:rPr>
          <w:rFonts w:ascii="Arial" w:eastAsia="Times New Roman" w:hAnsi="Arial" w:cs="Arial"/>
          <w:color w:val="000000"/>
          <w:sz w:val="24"/>
          <w:szCs w:val="24"/>
          <w:lang w:val="en-US"/>
        </w:rPr>
        <w:t>wave</w:t>
      </w:r>
      <w:r w:rsidR="00046FD1" w:rsidRPr="008F5158">
        <w:rPr>
          <w:rFonts w:ascii="Arial" w:eastAsia="Times New Roman" w:hAnsi="Arial" w:cs="Arial"/>
          <w:color w:val="000000"/>
          <w:sz w:val="24"/>
          <w:szCs w:val="24"/>
          <w:lang w:val="en-US"/>
        </w:rPr>
        <w:t xml:space="preserve"> energy </w:t>
      </w:r>
      <w:r w:rsidR="00046FD1">
        <w:rPr>
          <w:rFonts w:ascii="Arial" w:eastAsia="Times New Roman" w:hAnsi="Arial" w:cs="Arial"/>
          <w:color w:val="000000"/>
          <w:sz w:val="24"/>
          <w:szCs w:val="24"/>
          <w:lang w:val="en-US"/>
        </w:rPr>
        <w:t xml:space="preserve">or exposure (e.g., </w:t>
      </w:r>
      <w:r w:rsidR="00CB017B">
        <w:rPr>
          <w:rFonts w:ascii="Arial" w:eastAsia="Times New Roman" w:hAnsi="Arial" w:cs="Arial"/>
          <w:color w:val="000000"/>
          <w:sz w:val="24"/>
          <w:szCs w:val="24"/>
          <w:lang w:val="en-US"/>
        </w:rPr>
        <w:t>fetch</w:t>
      </w:r>
      <w:r w:rsidR="00046FD1">
        <w:rPr>
          <w:rFonts w:ascii="Arial" w:eastAsia="Times New Roman" w:hAnsi="Arial" w:cs="Arial"/>
          <w:color w:val="000000"/>
          <w:sz w:val="24"/>
          <w:szCs w:val="24"/>
          <w:lang w:val="en-US"/>
        </w:rPr>
        <w:t>;</w:t>
      </w:r>
      <w:r w:rsidR="00CB017B" w:rsidRPr="008F5158">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"10.1002/aqc.1227", "ISSN" : "1052-7613", "abstract" : "1. Maintaining habitat diversity and heterogeneity are key ecological elements of marine spatial planning. It is often assumed that patches of the same habitat harbour similar biological diversity. However, if habitat heterogeneity is high then the efficacy of habitats as surrogates of species diversity is weakened. 2. Beta diversity variation in fish assemblages in eelgrass meadows along the Pacific coast of Canada was analysed using permutational multivariate analysis of variance and tests for dispersion of homogeneity. Variations in species composition were examined at an inter-regional scale (100s of km apart) and an intra-regional scale (10s of km apart) over 7 years. Further, similarity percentage analysis and biological-environmental modelling were used to identify factors that differentiated among fish assemblages. Beta diversity turnover was also considered by examining for the decay in fish assemblage similarity across gradients in sea surface temperature, salinity, and physical distance between pairs-of-meadows using linear regression. 3. Patches of eelgrass meadows exhibited high fish assemblage dissimilarity at both the intra-regional and inter-regional scales; spatial factors accounted for substantially more variation in fish composition than temporal factors. A large number of fish species (2030) and different suites of environmental factors accounted for the observed high beta diversity variation. Fish composition similarity did not decay consistently within each region with physical distance between meadows or with a change of 1 degrees C in temperature, but Jaccard similarity did decay significantly within each region by 24% per part per thousand change in salinity. 4. It is recommended that marine protected area planners consider the influence of freshwater flow into the coastal ocean and its subsequent impact on environmental gradients, which drives fish assemblage heterogeneity among eelgrass habitat patches. Copyright (c) 2011 John Wiley &amp; Sons, Ltd.", "author" : [ { "dropping-particle" : "", "family" : "Robinson", "given" : "C L K", "non-dropping-particle" : "", "parse-names" : false, "suffix" : "" }, { "dropping-particle" : "", "family" : "Yakimishyn", "given" : "J", "non-dropping-particle" : "", "parse-names" : false, "suffix" : "" }, { "dropping-particle" : "", "family" : "Dearden", "given" : "P", "non-dropping-particle" : "", "parse-names" : false, "suffix" : "" } ], "container-title" : "Aquatic Conservation-Marine and Freshwater Ecosystems", "id" : "ITEM-2", "issue" : "7", "issued" : { "date-parts" : [ [ "2011" ] ] }, "language" : "English", "note" : "ISI Document Delivery No.: 851OZ\nTimes Cited: 6\nCited Reference Count: 53\nRobinson, Clifford L. K. Yakimishyn, Jennifer Dearden, Philip\nGwaii Haanas Reserve; Western and Northern Service Centre, Parks Canada Agency, Vancouver; Pacific Rim Reserve; Gulf Islands National Park Reserve\nThe authors are grateful to many people over the years for sampling fish assemblages in eelgrass meadows, including S. Giroux, C. Johnson, N. Sloan, Y. Zharikov, G. Mercer, E. Baron, G. Martel, H. Holmes, and many other Parks Canada staff and Young Canada Works students. Funding for this research was provided by Gwaii Haanas, Pacific Rim and Gulf Islands National Park Reserves, and the Western and Northern Service Centre, Parks Canada Agency, Vancouver. D. Hrynyk drafted Figure 1, and Drs Sloan and Zharikov kindly reviewed the manuscript. Constructive comments were also received from two anonymous reviewers.\n6\n2\n40\nWiley-blackwell\nHoboken", "page" : "625-635", "publisher-place" : "[Robinson, Clifford L. K.] Pk Canada Agcy, Western &amp; No Serv Ctr, Vancouver, BC V6B 6B4, Canada. [Yakimishyn, Jennifer] Pacific Rim Natl Pk Reserve Canada, Ucluelet, BC V0R 3A0, Canada. [Robinson, Clifford L. K. Yakimishyn, Jennifer Dearden, Philip] Univ ", "title" : "Habitat heterogeneity in eelgrass fish assemblage diversity and turnover", "type" : "article-journal", "volume" : "21" }, "uris" : [ "http://www.mendeley.com/documents/?uuid=2e3a5c7e-f44e-48cf-8f95-f41247efa14c" ] } ], "mendeley" : { "formattedCitation" : "(Bostr\u00f6m et al. 2006, Robinson et al. 2011)", "manualFormatting" : "Bostr\u00f6m et al. 2006, Robinson et al. 2011)", "plainTextFormattedCitation" : "(Bostr\u00f6m et al. 2006, Robinson et al. 2011)", "previouslyFormattedCitation" : "(Bostr\u00f6m et al. 2006, Robinson et al. 2011)"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ED2215">
        <w:rPr>
          <w:rFonts w:ascii="Arial" w:eastAsia="Times New Roman" w:hAnsi="Arial" w:cs="Arial"/>
          <w:noProof/>
          <w:color w:val="000000"/>
          <w:sz w:val="24"/>
          <w:szCs w:val="24"/>
          <w:lang w:val="en-US"/>
        </w:rPr>
        <w:t xml:space="preserve">Boström et al. 2006, Robinson et al. </w:t>
      </w:r>
      <w:r w:rsidR="00CB017B" w:rsidRPr="00ED2215">
        <w:rPr>
          <w:rFonts w:ascii="Arial" w:eastAsia="Times New Roman" w:hAnsi="Arial" w:cs="Arial"/>
          <w:noProof/>
          <w:color w:val="000000"/>
          <w:sz w:val="24"/>
          <w:szCs w:val="24"/>
          <w:lang w:val="en-US"/>
        </w:rPr>
        <w:lastRenderedPageBreak/>
        <w:t>2011)</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 xml:space="preserve"> or salinity </w:t>
      </w:r>
      <w:r w:rsidR="00CB017B">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"10.1002/aqc.2424", "ISSN" : "1052-7613", "abstract" : "This paper focuses on the marine foundation eelgrass species, Zostera marina, along a gradient from the northern Baltic Sea to the north-east Atlantic. This vast region supports a minimum of 1480km2 eelgrass (maximum &gt;2100km2), which corresponds to more than four times the previously quantified area of eelgrass in Western Europe. Eelgrass meadows in the low salinity Baltic Sea support the highest diversity (4-6 spp.) of angiosperms overall, but eelgrass productivity is low (&lt;2g dw m-2 d-1) and meadows are isolated and genetically impoverished. Higher salinity areas support monospecific meadows, with higher productivity (3-10g dw m-2 d-1) and greater genetic connectivity. The salinity gradient further imposes functional differences in biodiversity and food webs, in particular a decline in number, but increase in biomass of mesograzers in the Baltic. Significant declines in eelgrass depth limits and areal cover are documented, particularly in regions experiencing high human pressure. The failure of eelgrass to re-establish itself in affected areas, despite nutrient reductions and improved water quality, signals complex recovery trajectories and calls for much greater conservation effort to protect existing meadows. The knowledge base for Nordic eelgrass meadows is broad and sufficient to establish monitoring objectives across nine national borders. Nevertheless, ensuring awareness of their vulnerability remains challenging. Given the areal extent of Nordic eelgrass systems and the ecosystem services they provide, it is crucial to further develop incentives for protecting them.(c) 2014 The Authors. Aquatic Conservation: Marine and Freshwater Ecosystems published by John Wiley &amp; Sons, Ltd.", "author" : [ { "dropping-particle" : "", "family" : "Bostr\u00f6m", "given" : "C", "non-dropping-particle" : "", "parse-names" : false, "suffix" : "" }, { "dropping-particle" : "", "family" : "Baden", "given" : "S", "non-dropping-particle" : "", "parse-names" : false, "suffix" : "" }, { "dropping-particle" : "", "family" : "Bockelmann", "given" : "A C", "non-dropping-particle" : "", "parse-names" : false, "suffix" : "" }, { "dropping-particle" : "", "family" : "Dromph", "given" : "K", "non-dropping-particle" : "", "parse-names" : false, "suffix" : "" }, { "dropping-particle" : "", "family" : "Fredriksen", "given" : "S", "non-dropping-particle" : "", "parse-names" : false, "suffix" : "" }, { "dropping-particle" : "", "family" : "Gustafsson", "given" : "C", "non-dropping-particle" : "", "parse-names" : false, "suffix" : "" }, { "dropping-particle" : "", "family" : "Krause-Jensen", "given" : "D", "non-dropping-particle" : "", "parse-names" : false, "suffix" : "" }, { "dropping-particle" : "", "family" : "Moller", "given" : "T", "non-dropping-particle" : "", "parse-names" : false, "suffix" : "" }, { "dropping-particle" : "", "family" : "Nielsen", "given" : "S L", "non-dropping-particle" : "", "parse-names" : false, "suffix" : "" }, { "dropping-particle" : "", "family" : "Olesen", "given" : "B", "non-dropping-particle" : "", "parse-names" : false, "suffix" : "" }, { "dropping-particle" : "", "family" : "Olsen", "given" : "J", "non-dropping-particle" : "", "parse-names" : false, "suffix" : "" }, { "dropping-particle" : "", "family" : "Pihl", "given" : "L", "non-dropping-particle" : "", "parse-names" : false, "suffix" : "" }, { "dropping-particle" : "", "family" : "Rinde", "given" : "E", "non-dropping-particle" : "", "parse-names" : false, "suffix" : "" } ], "container-title" : "Aquatic Conservation-Marine and Freshwater Ecosystems", "id" : "ITEM-1", "issue" : "3", "issued" : { "date-parts" : [ [ "2014" ] ] }, "language" : "English", "note" : "ISI Document Delivery No.: AJ3RV\nTimes Cited: 24\nCited Reference Count: 112\nBostrom, Christoffer Baden, Susanne Bockelmann, Anna-Christina Dromph, Karsten Fredriksen, Stein Gustafsson, Camilla Krause-Jensen, Dorte Moeller, Tiia Nielsen, Soren Laurentius Olesen, Birgit Olsen, Jeanine Pihl, Leif Rinde, Eli\nOlesen, Birgit/K-1997-2013;\nOlesen, Birgit/0000-0002-8864-6716; Nielsen, Soren Laurentius/0000-0003-4309-5153\nNordForsk [9260]; FORMAS [217-2007-1114]; Danish Council for Strategic Research for the project 'Key Parameters and Processes Affecting the Re-establishment of Eelgrass in Estuaries and Coastal Waters' (REELGRASS) [09-063190/DSF]; EU-project 'WISER' [FP7-226273]\nThis work is based on workshops and expert meetings arranged by the Nordic Seagrass Network, a researcher network funded by NordForsk (project no. 9260). Several researchers and managers kindly shared data and provided input to improve the eelgrass distribution maps. We would like to thank Trine Bekkby, Mats Blomqvist, Jonas Edlund, Karin Furhaupter, Bo Gustafsson, Tore Johannessen, Rolf Karez, Lena Kautsky, Thomas Meyer, Britta Munkes, Thorsten Reusch, Henna Rinne, Hendrik Schubert, Philipp Schubert, Ragnhildur Sigurdardottir, Stefan Tobiasson, Mario von Weber, Jan Marcin Weslawski and Henrike Wilken. Mikael von Numers is thanked for the GIS work and construction of distribution maps. S. Baden was financed by FORMAS grant no. 217-2007-1114. E. Rinde would like to thank The Norwegian National Programme on Mapping Marine Biodiversity. S. L. Nielsen, D. Krause-Jensen and B. Olesen were partly supported by a grant from the Danish Council for Strategic Research for the project 'Key Parameters and Processes Affecting the Re-establishment of Eelgrass in Estuaries and Coastal Waters' (REELGRASS, grant no. 09-063190/DSF), and D. Krause-Jensen and K. Dromph also received support from the EU-project 'WISER' (contract FP7-226273).\n25\n15\n108\nWiley-blackwell\nHoboken\n1099-0755", "page" : "410-434", "publisher-place" : "[Bostrom, Christoffer Gustafsson, Camilla] Abo Akad Univ, Dept Biosci Environm &amp; Marine Biol, FI-20521 Turku, Finland. [Baden, Susanne Pihl, Leif] Univ Gothenburg, Dept Marine Ecol, Sven Loven Ctr Marine Sci, Fiskebackskil, Sweden. [Bockelmann, Anna-Chris", "title" : "Distribution, structure and function of Nordic eelgrass (Zostera marina) ecosystems: implications for coastal management and conservation", "type" : "article-journal", "volume" : "24" }, "uris" : [ "http://www.mendeley.com/documents/?uuid=7957ffcb-a72a-4793-b56c-12d95839cb77"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Bostr\u00f6m et al. 2014)", "manualFormatting" : "(Yamada et al. 2007, Bostr\u00f6m et al. 2014, Barnes and Ellwood 2013)", "plainTextFormattedCitation" : "(Yamada et al. 2007, Bostr\u00f6m et al. 2014)", "previouslyFormattedCitation" : "(Yamada et al. 2007, Bostr\u00f6m et al. 2014)"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1859D9">
        <w:rPr>
          <w:rFonts w:ascii="Arial" w:eastAsia="Times New Roman" w:hAnsi="Arial" w:cs="Arial"/>
          <w:noProof/>
          <w:color w:val="000000"/>
          <w:sz w:val="24"/>
          <w:szCs w:val="24"/>
          <w:lang w:val="en-US"/>
        </w:rPr>
        <w:t>(Yamada et al. 2007, Boström et al. 2014</w:t>
      </w:r>
      <w:r w:rsidR="00CB017B">
        <w:rPr>
          <w:rFonts w:ascii="Arial" w:eastAsia="Times New Roman" w:hAnsi="Arial" w:cs="Arial"/>
          <w:noProof/>
          <w:color w:val="000000"/>
          <w:sz w:val="24"/>
          <w:szCs w:val="24"/>
          <w:lang w:val="en-US"/>
        </w:rPr>
        <w:t>, Barnes and Ellwood 2013</w:t>
      </w:r>
      <w:r w:rsidR="00CB017B" w:rsidRPr="001859D9">
        <w:rPr>
          <w:rFonts w:ascii="Arial" w:eastAsia="Times New Roman" w:hAnsi="Arial" w:cs="Arial"/>
          <w:noProof/>
          <w:color w:val="000000"/>
          <w:sz w:val="24"/>
          <w:szCs w:val="24"/>
          <w:lang w:val="en-US"/>
        </w:rPr>
        <w:t>)</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w:t>
      </w:r>
      <w:r w:rsidR="00CB017B">
        <w:rPr>
          <w:rFonts w:ascii="Arial" w:eastAsia="Times New Roman" w:hAnsi="Arial" w:cs="Arial"/>
          <w:color w:val="000000"/>
          <w:sz w:val="24"/>
          <w:szCs w:val="24"/>
          <w:lang w:val="en-US"/>
        </w:rPr>
        <w:t xml:space="preserve"> Still, in many cases diversity patterns are </w:t>
      </w:r>
      <w:r w:rsidR="00CA2D2E" w:rsidRPr="008F5158">
        <w:rPr>
          <w:rFonts w:ascii="Arial" w:eastAsia="Times New Roman" w:hAnsi="Arial" w:cs="Arial"/>
          <w:color w:val="000000"/>
          <w:sz w:val="24"/>
          <w:szCs w:val="24"/>
          <w:lang w:val="en-US"/>
        </w:rPr>
        <w:t xml:space="preserve">not readily explained by abiotic attributes </w:t>
      </w:r>
      <w:r w:rsidR="00125142">
        <w:rPr>
          <w:rFonts w:ascii="Arial" w:eastAsia="Times New Roman" w:hAnsi="Arial" w:cs="Arial"/>
          <w:color w:val="000000"/>
          <w:sz w:val="24"/>
          <w:szCs w:val="24"/>
          <w:lang w:val="en-US"/>
        </w:rPr>
        <w:fldChar w:fldCharType="begin" w:fldLock="1"/>
      </w:r>
      <w:r w:rsidR="00315845">
        <w:rPr>
          <w:rFonts w:ascii="Arial" w:eastAsia="Times New Roman" w:hAnsi="Arial" w:cs="Arial"/>
          <w:color w:val="000000"/>
          <w:sz w:val="24"/>
          <w:szCs w:val="24"/>
          <w:lang w:val="en-US"/>
        </w:rPr>
        <w:instrText>ADDIN CSL_CITATION { "citationItems" : [ { "id" : "ITEM-1",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"ITEM-1",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"manualFormatting" : "(e.g., Carr et al. 2011, Barnes and Elwood 2012)", "plainTextFormattedCitation" : "(Carr et al. 2011)", "previouslyFormattedCitation" : "(Carr et al. 2011)"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e.g., </w:t>
      </w:r>
      <w:r w:rsidR="00125142" w:rsidRPr="00125142">
        <w:rPr>
          <w:rFonts w:ascii="Arial" w:eastAsia="Times New Roman" w:hAnsi="Arial" w:cs="Arial"/>
          <w:noProof/>
          <w:color w:val="000000"/>
          <w:sz w:val="24"/>
          <w:szCs w:val="24"/>
          <w:lang w:val="en-US"/>
        </w:rPr>
        <w:t>Carr et al. 2011</w:t>
      </w:r>
      <w:r w:rsidR="00CB017B">
        <w:rPr>
          <w:rFonts w:ascii="Arial" w:eastAsia="Times New Roman" w:hAnsi="Arial" w:cs="Arial"/>
          <w:noProof/>
          <w:color w:val="000000"/>
          <w:sz w:val="24"/>
          <w:szCs w:val="24"/>
          <w:lang w:val="en-US"/>
        </w:rPr>
        <w:t>, Barnes and Elwood 2012</w:t>
      </w:r>
      <w:r w:rsidR="00125142" w:rsidRPr="00125142">
        <w:rPr>
          <w:rFonts w:ascii="Arial" w:eastAsia="Times New Roman" w:hAnsi="Arial" w:cs="Arial"/>
          <w:noProof/>
          <w:color w:val="000000"/>
          <w:sz w:val="24"/>
          <w:szCs w:val="24"/>
          <w:lang w:val="en-US"/>
        </w:rPr>
        <w:t>)</w:t>
      </w:r>
      <w:r w:rsidR="00125142">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w:t>
      </w:r>
    </w:p>
    <w:p w14:paraId="428BC13A" w14:textId="036A1FAD" w:rsidR="00A820EA" w:rsidRPr="00321A4E"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Here, we</w:t>
      </w:r>
      <w:r w:rsidR="00F94BFD">
        <w:rPr>
          <w:rFonts w:ascii="Arial" w:eastAsia="Times New Roman" w:hAnsi="Arial" w:cs="Arial"/>
          <w:color w:val="000000"/>
          <w:sz w:val="24"/>
          <w:szCs w:val="24"/>
          <w:lang w:val="en-US"/>
        </w:rPr>
        <w:t xml:space="preserve"> build on </w:t>
      </w:r>
      <w:r w:rsidR="00B72810">
        <w:rPr>
          <w:rFonts w:ascii="Arial" w:eastAsia="Times New Roman" w:hAnsi="Arial" w:cs="Arial"/>
          <w:color w:val="000000"/>
          <w:sz w:val="24"/>
          <w:szCs w:val="24"/>
          <w:lang w:val="en-US"/>
        </w:rPr>
        <w:t>previous</w:t>
      </w:r>
      <w:r w:rsidR="00E5069E">
        <w:rPr>
          <w:rFonts w:ascii="Arial" w:eastAsia="Times New Roman" w:hAnsi="Arial" w:cs="Arial"/>
          <w:color w:val="000000"/>
          <w:sz w:val="24"/>
          <w:szCs w:val="24"/>
          <w:lang w:val="en-US"/>
        </w:rPr>
        <w:t xml:space="preserve"> </w:t>
      </w:r>
      <w:r w:rsidR="00F94BFD" w:rsidRPr="007A06EE">
        <w:rPr>
          <w:rFonts w:ascii="Arial" w:eastAsia="Times New Roman" w:hAnsi="Arial" w:cs="Arial"/>
          <w:color w:val="000000"/>
          <w:sz w:val="24"/>
          <w:szCs w:val="24"/>
          <w:lang w:val="en-US"/>
        </w:rPr>
        <w:t>studies to</w:t>
      </w:r>
      <w:r w:rsidRPr="007A06EE">
        <w:rPr>
          <w:rFonts w:ascii="Arial" w:eastAsia="Times New Roman" w:hAnsi="Arial" w:cs="Arial"/>
          <w:color w:val="000000"/>
          <w:sz w:val="24"/>
          <w:szCs w:val="24"/>
          <w:lang w:val="en-US"/>
        </w:rPr>
        <w:t xml:space="preserve"> test</w:t>
      </w:r>
      <w:r w:rsidR="007A06EE" w:rsidRPr="007A06EE">
        <w:rPr>
          <w:rFonts w:ascii="Arial" w:hAnsi="Arial" w:cs="Arial"/>
          <w:sz w:val="24"/>
          <w:szCs w:val="24"/>
        </w:rPr>
        <w:t xml:space="preserve"> the hypothesis that non-random spatial patterns in species composition and turnover within and among meadows (beta diversity) disting</w:t>
      </w:r>
      <w:r w:rsidR="007A06EE">
        <w:rPr>
          <w:rFonts w:ascii="Arial" w:hAnsi="Arial" w:cs="Arial"/>
          <w:sz w:val="24"/>
          <w:szCs w:val="24"/>
        </w:rPr>
        <w:t xml:space="preserve">uish meadows within a </w:t>
      </w:r>
      <w:r w:rsidR="007A06EE" w:rsidRPr="007A06EE">
        <w:rPr>
          <w:rFonts w:ascii="Arial" w:hAnsi="Arial" w:cs="Arial"/>
          <w:sz w:val="24"/>
          <w:szCs w:val="24"/>
        </w:rPr>
        <w:t>seascape</w:t>
      </w:r>
      <w:r w:rsidR="00BA1100">
        <w:rPr>
          <w:rFonts w:ascii="Arial" w:hAnsi="Arial" w:cs="Arial"/>
          <w:sz w:val="24"/>
          <w:szCs w:val="24"/>
        </w:rPr>
        <w:t xml:space="preserve"> and provide insight as to potential importance of abiotic factors and spatially structured community dynamics in driving regional-scale faunal diversity patterns</w:t>
      </w:r>
      <w:r w:rsidR="007A06EE" w:rsidRPr="007A06EE">
        <w:rPr>
          <w:rFonts w:ascii="Arial" w:hAnsi="Arial" w:cs="Arial"/>
          <w:sz w:val="24"/>
          <w:szCs w:val="24"/>
        </w:rPr>
        <w:t xml:space="preserve">. </w:t>
      </w:r>
      <w:r w:rsidR="007A06EE" w:rsidRPr="002D33AC">
        <w:rPr>
          <w:rFonts w:ascii="Arial" w:hAnsi="Arial" w:cs="Arial"/>
          <w:sz w:val="24"/>
          <w:szCs w:val="24"/>
        </w:rPr>
        <w:t>Specifically, we hypothesize</w:t>
      </w:r>
      <w:r w:rsidRPr="002D33AC">
        <w:rPr>
          <w:rFonts w:ascii="Arial" w:eastAsia="Times New Roman" w:hAnsi="Arial" w:cs="Arial"/>
          <w:color w:val="000000"/>
          <w:sz w:val="24"/>
          <w:szCs w:val="24"/>
          <w:lang w:val="en-US"/>
        </w:rPr>
        <w:t xml:space="preserve"> that 1) alpha </w:t>
      </w:r>
      <w:r w:rsidR="00B864E3">
        <w:rPr>
          <w:rFonts w:ascii="Arial" w:eastAsia="Times New Roman" w:hAnsi="Arial" w:cs="Arial"/>
          <w:color w:val="000000"/>
          <w:sz w:val="24"/>
          <w:szCs w:val="24"/>
          <w:lang w:val="en-US"/>
        </w:rPr>
        <w:t xml:space="preserve">(plant-scale) epifaunal </w:t>
      </w:r>
      <w:r w:rsidRPr="002D33AC">
        <w:rPr>
          <w:rFonts w:ascii="Arial" w:eastAsia="Times New Roman" w:hAnsi="Arial" w:cs="Arial"/>
          <w:color w:val="000000"/>
          <w:sz w:val="24"/>
          <w:szCs w:val="24"/>
          <w:lang w:val="en-US"/>
        </w:rPr>
        <w:t xml:space="preserve">diversity </w:t>
      </w:r>
      <w:r w:rsidR="00B864E3">
        <w:rPr>
          <w:rFonts w:ascii="Arial" w:eastAsia="Times New Roman" w:hAnsi="Arial" w:cs="Arial"/>
          <w:color w:val="000000"/>
          <w:sz w:val="24"/>
          <w:szCs w:val="24"/>
          <w:lang w:val="en-US"/>
        </w:rPr>
        <w:t>is constant</w:t>
      </w:r>
      <w:r w:rsidR="00F153D1" w:rsidRPr="002D33AC">
        <w:rPr>
          <w:rFonts w:ascii="Arial" w:eastAsia="Times New Roman" w:hAnsi="Arial" w:cs="Arial"/>
          <w:color w:val="000000"/>
          <w:sz w:val="24"/>
          <w:szCs w:val="24"/>
          <w:lang w:val="en-US"/>
        </w:rPr>
        <w:t xml:space="preserve"> </w:t>
      </w:r>
      <w:r w:rsidRPr="002D33AC">
        <w:rPr>
          <w:rFonts w:ascii="Arial" w:eastAsia="Times New Roman" w:hAnsi="Arial" w:cs="Arial"/>
          <w:color w:val="000000"/>
          <w:sz w:val="24"/>
          <w:szCs w:val="24"/>
          <w:lang w:val="en-US"/>
        </w:rPr>
        <w:t xml:space="preserve">among meadows, but </w:t>
      </w:r>
      <w:r w:rsidR="00F93AEE" w:rsidRPr="004D7B49">
        <w:rPr>
          <w:rFonts w:ascii="Arial" w:eastAsia="Times New Roman" w:hAnsi="Arial" w:cs="Arial"/>
          <w:color w:val="000000"/>
          <w:sz w:val="24"/>
          <w:szCs w:val="24"/>
          <w:lang w:val="en-US"/>
        </w:rPr>
        <w:t>within-meadow</w:t>
      </w:r>
      <w:r w:rsidR="00F93AEE" w:rsidRPr="00040F01">
        <w:rPr>
          <w:rFonts w:ascii="Arial" w:eastAsia="Times New Roman" w:hAnsi="Arial" w:cs="Arial"/>
          <w:color w:val="000000"/>
          <w:sz w:val="24"/>
          <w:szCs w:val="24"/>
          <w:lang w:val="en-US"/>
        </w:rPr>
        <w:t xml:space="preserve"> </w:t>
      </w:r>
      <w:r w:rsidR="00046FD1" w:rsidRPr="002D33AC">
        <w:rPr>
          <w:rFonts w:ascii="Arial" w:eastAsia="Times New Roman" w:hAnsi="Arial" w:cs="Arial"/>
          <w:color w:val="000000"/>
          <w:sz w:val="24"/>
          <w:szCs w:val="24"/>
          <w:lang w:val="en-US"/>
        </w:rPr>
        <w:t>species composition varies</w:t>
      </w:r>
      <w:r w:rsidRPr="002D33AC">
        <w:rPr>
          <w:rFonts w:ascii="Arial" w:eastAsia="Times New Roman" w:hAnsi="Arial" w:cs="Arial"/>
          <w:color w:val="000000"/>
          <w:sz w:val="24"/>
          <w:szCs w:val="24"/>
          <w:lang w:val="en-US"/>
        </w:rPr>
        <w:t xml:space="preserve"> </w:t>
      </w:r>
      <w:r w:rsidR="008F5158" w:rsidRPr="00110CB3">
        <w:rPr>
          <w:rFonts w:ascii="Arial" w:eastAsia="Times New Roman" w:hAnsi="Arial" w:cs="Arial"/>
          <w:color w:val="000000"/>
          <w:sz w:val="24"/>
          <w:szCs w:val="24"/>
          <w:lang w:val="en-US"/>
        </w:rPr>
        <w:t>systematically</w:t>
      </w:r>
      <w:r w:rsidR="008F5158" w:rsidRPr="002D33AC">
        <w:rPr>
          <w:rFonts w:ascii="Arial" w:eastAsia="Times New Roman" w:hAnsi="Arial" w:cs="Arial"/>
          <w:color w:val="000000"/>
          <w:sz w:val="24"/>
          <w:szCs w:val="24"/>
          <w:lang w:val="en-US"/>
        </w:rPr>
        <w:t xml:space="preserve"> </w:t>
      </w:r>
      <w:r w:rsidR="00046FD1" w:rsidRPr="002D33AC">
        <w:rPr>
          <w:rFonts w:ascii="Arial" w:eastAsia="Times New Roman" w:hAnsi="Arial" w:cs="Arial"/>
          <w:color w:val="000000"/>
          <w:sz w:val="24"/>
          <w:szCs w:val="24"/>
          <w:lang w:val="en-US"/>
        </w:rPr>
        <w:t xml:space="preserve">over space to produce patterns of beta diversity that also vary </w:t>
      </w:r>
      <w:r w:rsidRPr="002D33AC">
        <w:rPr>
          <w:rFonts w:ascii="Arial" w:eastAsia="Times New Roman" w:hAnsi="Arial" w:cs="Arial"/>
          <w:color w:val="000000"/>
          <w:sz w:val="24"/>
          <w:szCs w:val="24"/>
          <w:lang w:val="en-US"/>
        </w:rPr>
        <w:t>among eelgrass meadows</w:t>
      </w:r>
      <w:r w:rsidRPr="00917A7D">
        <w:rPr>
          <w:rFonts w:ascii="Arial" w:eastAsia="Times New Roman" w:hAnsi="Arial" w:cs="Arial"/>
          <w:color w:val="000000"/>
          <w:sz w:val="24"/>
          <w:szCs w:val="24"/>
          <w:lang w:val="en-US"/>
        </w:rPr>
        <w:t xml:space="preserve">, and </w:t>
      </w:r>
      <w:r w:rsidRPr="002D33AC">
        <w:rPr>
          <w:rFonts w:ascii="Arial" w:eastAsia="Times New Roman" w:hAnsi="Arial" w:cs="Arial"/>
          <w:color w:val="000000"/>
          <w:sz w:val="24"/>
          <w:szCs w:val="24"/>
          <w:lang w:val="en-US"/>
        </w:rPr>
        <w:t xml:space="preserve">2) spatial variation in species composition is consistent </w:t>
      </w:r>
      <w:r w:rsidR="008F5158" w:rsidRPr="002D33AC">
        <w:rPr>
          <w:rFonts w:ascii="Arial" w:eastAsia="Times New Roman" w:hAnsi="Arial" w:cs="Arial"/>
          <w:color w:val="000000"/>
          <w:sz w:val="24"/>
          <w:szCs w:val="24"/>
          <w:lang w:val="en-US"/>
        </w:rPr>
        <w:t xml:space="preserve">with </w:t>
      </w:r>
      <w:r w:rsidRPr="002D33AC">
        <w:rPr>
          <w:rFonts w:ascii="Arial" w:eastAsia="Times New Roman" w:hAnsi="Arial" w:cs="Arial"/>
          <w:color w:val="000000"/>
          <w:sz w:val="24"/>
          <w:szCs w:val="24"/>
          <w:lang w:val="en-US"/>
        </w:rPr>
        <w:t xml:space="preserve">i) local filtering of species </w:t>
      </w:r>
      <w:r w:rsidRPr="00040F01">
        <w:rPr>
          <w:rFonts w:ascii="Arial" w:eastAsia="Times New Roman" w:hAnsi="Arial" w:cs="Arial"/>
          <w:color w:val="000000"/>
          <w:sz w:val="24"/>
          <w:szCs w:val="24"/>
          <w:lang w:val="en-US"/>
        </w:rPr>
        <w:t>based on abiotic conditions, or ii) metacommunity-scale processes that involve dispersal among meadows.</w:t>
      </w:r>
      <w:r w:rsidRPr="00917A7D">
        <w:rPr>
          <w:rFonts w:ascii="Arial" w:eastAsia="Times New Roman" w:hAnsi="Arial" w:cs="Arial"/>
          <w:color w:val="000000"/>
          <w:sz w:val="24"/>
          <w:szCs w:val="24"/>
          <w:lang w:val="en-US"/>
        </w:rPr>
        <w:t xml:space="preserve">  </w:t>
      </w:r>
      <w:r w:rsidR="00F94BFD">
        <w:rPr>
          <w:rFonts w:ascii="Arial" w:eastAsia="Times New Roman" w:hAnsi="Arial" w:cs="Arial"/>
          <w:color w:val="000000"/>
          <w:sz w:val="24"/>
          <w:szCs w:val="24"/>
          <w:lang w:val="en-US"/>
        </w:rPr>
        <w:t xml:space="preserve">We also tested </w:t>
      </w:r>
      <w:r w:rsidR="00F94BFD" w:rsidRPr="002D33AC">
        <w:rPr>
          <w:rFonts w:ascii="Arial" w:eastAsia="Times New Roman" w:hAnsi="Arial" w:cs="Arial"/>
          <w:color w:val="000000"/>
          <w:sz w:val="24"/>
          <w:szCs w:val="24"/>
          <w:lang w:val="en-US"/>
        </w:rPr>
        <w:t xml:space="preserve">3) whether patterns </w:t>
      </w:r>
      <w:r w:rsidR="00B72810">
        <w:rPr>
          <w:rFonts w:ascii="Arial" w:eastAsia="Times New Roman" w:hAnsi="Arial" w:cs="Arial"/>
          <w:color w:val="000000"/>
          <w:sz w:val="24"/>
          <w:szCs w:val="24"/>
          <w:lang w:val="en-US"/>
        </w:rPr>
        <w:t>are</w:t>
      </w:r>
      <w:r w:rsidR="00F153D1">
        <w:rPr>
          <w:rFonts w:ascii="Arial" w:eastAsia="Times New Roman" w:hAnsi="Arial" w:cs="Arial"/>
          <w:color w:val="000000"/>
          <w:sz w:val="24"/>
          <w:szCs w:val="24"/>
          <w:lang w:val="en-US"/>
        </w:rPr>
        <w:t xml:space="preserve"> </w:t>
      </w:r>
      <w:r w:rsidR="00F94BFD" w:rsidRPr="002D33AC">
        <w:rPr>
          <w:rFonts w:ascii="Arial" w:eastAsia="Times New Roman" w:hAnsi="Arial" w:cs="Arial"/>
          <w:color w:val="000000"/>
          <w:sz w:val="24"/>
          <w:szCs w:val="24"/>
          <w:lang w:val="en-US"/>
        </w:rPr>
        <w:t>stable over time, or whether variation over time could provide insight to possible drivers of diversity patterns.</w:t>
      </w:r>
      <w:r w:rsidR="00F94BF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To test these hypotheses, we </w:t>
      </w:r>
      <w:r w:rsidR="00895B04">
        <w:rPr>
          <w:rFonts w:ascii="Arial" w:eastAsia="Times New Roman" w:hAnsi="Arial" w:cs="Arial"/>
          <w:color w:val="000000"/>
          <w:sz w:val="24"/>
          <w:szCs w:val="24"/>
          <w:lang w:val="en-US"/>
        </w:rPr>
        <w:t xml:space="preserve">used a </w:t>
      </w:r>
      <w:r w:rsidR="007238F9">
        <w:rPr>
          <w:rFonts w:ascii="Arial" w:eastAsia="Times New Roman" w:hAnsi="Arial" w:cs="Arial"/>
          <w:color w:val="000000"/>
          <w:sz w:val="24"/>
          <w:szCs w:val="24"/>
          <w:lang w:val="en-US"/>
        </w:rPr>
        <w:t>nested</w:t>
      </w:r>
      <w:r w:rsidR="00895B04">
        <w:rPr>
          <w:rFonts w:ascii="Arial" w:eastAsia="Times New Roman" w:hAnsi="Arial" w:cs="Arial"/>
          <w:color w:val="000000"/>
          <w:sz w:val="24"/>
          <w:szCs w:val="24"/>
          <w:lang w:val="en-US"/>
        </w:rPr>
        <w:t xml:space="preserve"> sampling design to quantify</w:t>
      </w:r>
      <w:r w:rsidRPr="00917A7D">
        <w:rPr>
          <w:rFonts w:ascii="Arial" w:eastAsia="Times New Roman" w:hAnsi="Arial" w:cs="Arial"/>
          <w:color w:val="000000"/>
          <w:sz w:val="24"/>
          <w:szCs w:val="24"/>
          <w:lang w:val="en-US"/>
        </w:rPr>
        <w:t xml:space="preserve"> spatial structure in seagrass-associated epifaunal biodiversity across nine meadows in British Columbia, Canada. </w:t>
      </w:r>
    </w:p>
    <w:p w14:paraId="0822FA33" w14:textId="77777777" w:rsidR="00D70D82" w:rsidRDefault="00D70D82" w:rsidP="00D70D82">
      <w:pPr>
        <w:spacing w:after="0" w:line="480" w:lineRule="auto"/>
        <w:rPr>
          <w:rFonts w:ascii="Arial" w:eastAsia="Times New Roman" w:hAnsi="Arial" w:cs="Arial"/>
          <w:color w:val="000000"/>
          <w:sz w:val="24"/>
          <w:szCs w:val="24"/>
          <w:lang w:val="en-US"/>
        </w:rPr>
      </w:pPr>
    </w:p>
    <w:p w14:paraId="0680AF55"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MATERIALS AND METHODS</w:t>
      </w:r>
    </w:p>
    <w:p w14:paraId="42C13562" w14:textId="77777777" w:rsidR="00D70D82" w:rsidRDefault="00D70D82" w:rsidP="00D70D82">
      <w:pPr>
        <w:spacing w:after="0" w:line="480" w:lineRule="auto"/>
        <w:rPr>
          <w:rFonts w:ascii="Arial" w:eastAsia="Times New Roman" w:hAnsi="Arial" w:cs="Arial"/>
          <w:color w:val="000000"/>
          <w:sz w:val="24"/>
          <w:szCs w:val="24"/>
          <w:lang w:val="en-US"/>
        </w:rPr>
      </w:pPr>
    </w:p>
    <w:p w14:paraId="11D2FA84"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Study system</w:t>
      </w:r>
    </w:p>
    <w:p w14:paraId="65E15AFD" w14:textId="4FA6BF54"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We sampled epifaunal biodiversity in eelgrass </w:t>
      </w:r>
      <w:r w:rsidRPr="00321A4E">
        <w:rPr>
          <w:rFonts w:ascii="Arial" w:eastAsia="Times New Roman" w:hAnsi="Arial" w:cs="Arial"/>
          <w:i/>
          <w:color w:val="000000"/>
          <w:sz w:val="24"/>
          <w:szCs w:val="24"/>
          <w:lang w:val="en-US"/>
        </w:rPr>
        <w:t>Zostera marina</w:t>
      </w:r>
      <w:r w:rsidRPr="00321A4E">
        <w:rPr>
          <w:rFonts w:ascii="Arial" w:eastAsia="Times New Roman" w:hAnsi="Arial" w:cs="Arial"/>
          <w:color w:val="000000"/>
          <w:sz w:val="24"/>
          <w:szCs w:val="24"/>
          <w:lang w:val="en-US"/>
        </w:rPr>
        <w:t xml:space="preserve"> </w:t>
      </w:r>
      <w:r w:rsidR="00DE1649" w:rsidRPr="00321A4E">
        <w:rPr>
          <w:rFonts w:ascii="Arial" w:eastAsia="Times New Roman" w:hAnsi="Arial" w:cs="Arial"/>
          <w:color w:val="000000"/>
          <w:sz w:val="24"/>
          <w:szCs w:val="24"/>
          <w:lang w:val="en-US"/>
        </w:rPr>
        <w:t xml:space="preserve">meadows </w:t>
      </w:r>
      <w:r w:rsidRPr="00321A4E">
        <w:rPr>
          <w:rFonts w:ascii="Arial" w:eastAsia="Times New Roman" w:hAnsi="Arial" w:cs="Arial"/>
          <w:color w:val="000000"/>
          <w:sz w:val="24"/>
          <w:szCs w:val="24"/>
          <w:lang w:val="en-US"/>
        </w:rPr>
        <w:t xml:space="preserve">in Trevor Channel, Barkley Sound, where </w:t>
      </w:r>
      <w:r w:rsidR="00DE1649" w:rsidRPr="00321A4E">
        <w:rPr>
          <w:rFonts w:ascii="Arial" w:eastAsia="Times New Roman" w:hAnsi="Arial" w:cs="Arial"/>
          <w:i/>
          <w:color w:val="000000"/>
          <w:sz w:val="24"/>
          <w:szCs w:val="24"/>
          <w:lang w:val="en-US"/>
        </w:rPr>
        <w:t xml:space="preserve">Z. </w:t>
      </w:r>
      <w:r w:rsidRPr="00321A4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is the only meadow-forming seagrass </w:t>
      </w:r>
      <w:r w:rsidRPr="00321A4E">
        <w:rPr>
          <w:rFonts w:ascii="Arial" w:eastAsia="Times New Roman" w:hAnsi="Arial" w:cs="Arial"/>
          <w:color w:val="000000"/>
          <w:sz w:val="24"/>
          <w:szCs w:val="24"/>
          <w:lang w:val="en-US"/>
        </w:rPr>
        <w:lastRenderedPageBreak/>
        <w:t>species (</w:t>
      </w:r>
      <w:r w:rsidR="00B864E3">
        <w:rPr>
          <w:rFonts w:ascii="Arial" w:eastAsia="Times New Roman" w:hAnsi="Arial" w:cs="Arial"/>
          <w:color w:val="000000"/>
          <w:sz w:val="24"/>
          <w:szCs w:val="24"/>
          <w:lang w:val="en-US"/>
        </w:rPr>
        <w:t xml:space="preserve">Table 1, </w:t>
      </w:r>
      <w:r w:rsidRPr="00321A4E">
        <w:rPr>
          <w:rFonts w:ascii="Arial" w:eastAsia="Times New Roman" w:hAnsi="Arial" w:cs="Arial"/>
          <w:color w:val="000000"/>
          <w:sz w:val="24"/>
          <w:szCs w:val="24"/>
          <w:lang w:val="en-US"/>
        </w:rPr>
        <w:t>Figure 1</w:t>
      </w:r>
      <w:r w:rsidR="00314997">
        <w:rPr>
          <w:rFonts w:ascii="Arial" w:eastAsia="Times New Roman" w:hAnsi="Arial" w:cs="Arial"/>
          <w:color w:val="000000"/>
          <w:sz w:val="24"/>
          <w:szCs w:val="24"/>
          <w:lang w:val="en-US"/>
        </w:rPr>
        <w:t>A</w:t>
      </w:r>
      <w:r w:rsidRPr="00321A4E">
        <w:rPr>
          <w:rFonts w:ascii="Arial" w:eastAsia="Times New Roman" w:hAnsi="Arial" w:cs="Arial"/>
          <w:color w:val="000000"/>
          <w:sz w:val="24"/>
          <w:szCs w:val="24"/>
          <w:lang w:val="en-US"/>
        </w:rPr>
        <w:t xml:space="preserve">).  In this region, </w:t>
      </w:r>
      <w:r w:rsidRPr="00321A4E">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forms primarily subtidal, perennial meadows that range in size from &lt; 10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to &gt; 25,000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C80655">
        <w:rPr>
          <w:rFonts w:ascii="Arial" w:eastAsia="Times New Roman" w:hAnsi="Arial" w:cs="Arial"/>
          <w:color w:val="000000"/>
          <w:sz w:val="24"/>
          <w:szCs w:val="24"/>
          <w:lang w:val="en-US"/>
        </w:rPr>
        <w:instrText>ADDIN CSL_CITATION { "citationItems" : [ { "id" : "ITEM-1", "itemData" : { "URL" : "http://cmnmaps.ca/EELGRASS/", "accessed" : { "date-parts" : [ [ "2015", "7", "15" ] ] }, "author" : [ { "dropping-particle" : "", "family" : "Mason", "given" : "B", "non-dropping-particle" : "", "parse-names" : false, "suffix" : "" }, { "dropping-particle" : "", "family" : "Knight", "given" : "R", "non-dropping-particle" : "", "parse-names" : false, "suffix" : "" }, { "dropping-particle" : "", "family" : "Boyer", "given" : "L", "non-dropping-particle" : "", "parse-names" : false, "suffix" : "" } ], "container-title" : "Community Mapping Network British Columbia", "id" : "ITEM-1", "issued" : { "date-parts" : [ [ "2015" ] ] }, "title" : "Eelgrass Community Mapping Network", "type" : "webpage" }, "uris" : [ "http://www.mendeley.com/documents/?uuid=a208bf3b-b4d5-4336-bfb1-92655cf5f5bd" ] } ], "mendeley" : { "formattedCitation" : "(Mason et al. 2015)", "plainTextFormattedCitation" : "(Mason et al. 2015)", "previouslyFormattedCitation" : "(Mason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(Mason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F153D1">
        <w:rPr>
          <w:rFonts w:ascii="Arial" w:eastAsia="Times New Roman" w:hAnsi="Arial" w:cs="Arial"/>
          <w:i/>
          <w:color w:val="000000"/>
          <w:sz w:val="24"/>
          <w:szCs w:val="24"/>
          <w:lang w:val="en-US"/>
        </w:rPr>
        <w:t>Zostera</w:t>
      </w:r>
      <w:r w:rsidR="0051274C" w:rsidRPr="0085173E">
        <w:rPr>
          <w:rFonts w:ascii="Arial" w:eastAsia="Times New Roman" w:hAnsi="Arial" w:cs="Arial"/>
          <w:i/>
          <w:color w:val="000000"/>
          <w:sz w:val="24"/>
          <w:szCs w:val="24"/>
          <w:lang w:val="en-US"/>
        </w:rPr>
        <w:t xml:space="preserve"> marina</w:t>
      </w:r>
      <w:r w:rsidRPr="00321A4E">
        <w:rPr>
          <w:rFonts w:ascii="Arial" w:eastAsia="Times New Roman" w:hAnsi="Arial" w:cs="Arial"/>
          <w:color w:val="000000"/>
          <w:sz w:val="24"/>
          <w:szCs w:val="24"/>
          <w:lang w:val="en-US"/>
        </w:rPr>
        <w:t xml:space="preserve">, like other seagrasses, hosts a rich faunal assemblage of gastropods, crustaceans </w:t>
      </w:r>
      <w:r w:rsidR="00F93AEE">
        <w:rPr>
          <w:rFonts w:ascii="Arial" w:eastAsia="Times New Roman" w:hAnsi="Arial" w:cs="Arial"/>
          <w:color w:val="000000"/>
          <w:sz w:val="24"/>
          <w:szCs w:val="24"/>
          <w:lang w:val="en-US"/>
        </w:rPr>
        <w:t>and other taxa</w:t>
      </w:r>
      <w:r w:rsidR="00671938">
        <w:rPr>
          <w:rFonts w:ascii="Arial" w:eastAsia="Times New Roman" w:hAnsi="Arial" w:cs="Arial"/>
          <w:color w:val="000000"/>
          <w:sz w:val="24"/>
          <w:szCs w:val="24"/>
          <w:lang w:val="en-US"/>
        </w:rPr>
        <w:t xml:space="preserve"> that live on and among</w:t>
      </w:r>
      <w:r w:rsidRPr="00321A4E">
        <w:rPr>
          <w:rFonts w:ascii="Arial" w:eastAsia="Times New Roman" w:hAnsi="Arial" w:cs="Arial"/>
          <w:color w:val="000000"/>
          <w:sz w:val="24"/>
          <w:szCs w:val="24"/>
          <w:lang w:val="en-US"/>
        </w:rPr>
        <w:t xml:space="preserve"> </w:t>
      </w:r>
      <w:r w:rsidR="00057296"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blades. These epifauna consume </w:t>
      </w:r>
      <w:r w:rsidR="00DE1649" w:rsidRPr="00321A4E">
        <w:rPr>
          <w:rFonts w:ascii="Arial" w:eastAsia="Times New Roman" w:hAnsi="Arial" w:cs="Arial"/>
          <w:color w:val="000000"/>
          <w:sz w:val="24"/>
          <w:szCs w:val="24"/>
          <w:lang w:val="en-US"/>
        </w:rPr>
        <w:t xml:space="preserve">epiphytic </w:t>
      </w:r>
      <w:r w:rsidRPr="00321A4E">
        <w:rPr>
          <w:rFonts w:ascii="Arial" w:eastAsia="Times New Roman" w:hAnsi="Arial" w:cs="Arial"/>
          <w:color w:val="000000"/>
          <w:sz w:val="24"/>
          <w:szCs w:val="24"/>
          <w:lang w:val="en-US"/>
        </w:rPr>
        <w:t>algae growing on seagrass, detritus and each other, forming the base of a highly productive food web</w:t>
      </w:r>
      <w:r w:rsidR="00F93AEE">
        <w:rPr>
          <w:rFonts w:ascii="Arial" w:eastAsia="Times New Roman" w:hAnsi="Arial" w:cs="Arial"/>
          <w:color w:val="000000"/>
          <w:sz w:val="24"/>
          <w:szCs w:val="24"/>
          <w:lang w:val="en-US"/>
        </w:rPr>
        <w:t xml:space="preserve"> </w:t>
      </w:r>
      <w:r w:rsidR="00736169">
        <w:rPr>
          <w:rFonts w:ascii="Arial" w:eastAsia="Times New Roman" w:hAnsi="Arial" w:cs="Arial"/>
          <w:color w:val="000000"/>
          <w:sz w:val="24"/>
          <w:szCs w:val="24"/>
          <w:lang w:val="en-US"/>
        </w:rPr>
        <w:fldChar w:fldCharType="begin" w:fldLock="1"/>
      </w:r>
      <w:r w:rsidR="00736169">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"http://dx.doi.org/10.1016/j.jembe.2005.12.044", "ISSN" : "0022-0981", "abstract" : "During the past two decades we have gained much insight into the factors that regulate the productivity of seagrass dominated ecosystems, especially those at low latitudes. Here, we review and reassess the importance of plant\u2013herbivore interactions in seagrass meadows, focusing on recent studies that have examined: 1) grazing on live seagrass leaves; 2) consumption of epiphytic algae growing on seagrass leaves; and 3) consumption of planktonic algae from the waters surrounding seagrass meadows. The major conclusion is that, in contrast to what has been reported in much of the literature on food webs in seagrass meadows, a diverse grazing pathway continues to represent an important conduit for the transfer of energy from the primary producers to higher order consumers. This remains true, although in many areas consumption of seagrasses is reduced in an historical context, owing to the overharvesting of many large species of herbivorous waterfowl, turtles and mammals.  We also summarize our view of the important gaps in understanding the broadly defined topic of herbivory in seagrass-dominated ecosystems. We suggest that future studies should focus on: understanding the foraging strategies of seagrass herbivores; quantifying the impact of herbivory on seagrass demography, including effects on sexual reproduction, the fate of flowers, and the production of fruits and seeds; and documenting the commonness of compensatory responses to grazing. In addition, the role of chemical defenses in seagrass species remains inadequately investigated. Studies of the roles of nutritional content (as measured by C/N/P ratios) and chemical defenses are also fertile grounds for future studies of epiphytes and their grazers, as are additional experiments to quantify the relative roles of top-down and bottom-up factors as they determine algal growth and abundance. There is also a need to expand the geographical scope of studies of epiphyte\u2013grazer interactions from cold temperate to sub-tropical and tropical waters. Suspension feeders also need to be studied more broadly, with additional experiments required to quantify their effects on water clarity and their ability to fertilize pore waters, and whether benefits from these activities balances the costs of shading and competition for space that can result from both epifaunal and infaunal suspension feeders.", "author" : [ { "dropping-particle" : "", "family" : "Heck Jr.", "given" : "Kenneth L", "non-dropping-particle" : "", "parse-names" : false, "suffix" : "" }, { "dropping-particle" : "", "family" : "Valentine", "given" : "John F", "non-dropping-particle" : "", "parse-names" : false, "suffix" : "" } ], "container-title" : "Journal of Experimental Marine Biology and Ecology", "id" : "ITEM-2", "issue" : "1", "issued" : { "date-parts" : [ [ "2006", "3", "7" ] ] }, "page" : "420-436", "title" : "Plant\u2013herbivore interactions in seagrass meadows", "type" : "article-journal", "volume" : "330" }, "uris" : [ "http://www.mendeley.com/documents/?uuid=72519413-116f-4d5f-8802-392e4d92124a" ] } ], "mendeley" : { "formattedCitation" : "(Hemminga and Duarte 2000, Heck Jr. and Valentine 2006)", "plainTextFormattedCitation" : "(Hemminga and Duarte 2000, Heck Jr. and Valentine 2006)", "previouslyFormattedCitation" : "(Hemminga and Duarte 2000, Heck Jr. and Valentine 2006)" }, "properties" : { "noteIndex" : 0 }, "schema" : "https://github.com/citation-style-language/schema/raw/master/csl-citation.json" }</w:instrText>
      </w:r>
      <w:r w:rsidR="00736169">
        <w:rPr>
          <w:rFonts w:ascii="Arial" w:eastAsia="Times New Roman" w:hAnsi="Arial" w:cs="Arial"/>
          <w:color w:val="000000"/>
          <w:sz w:val="24"/>
          <w:szCs w:val="24"/>
          <w:lang w:val="en-US"/>
        </w:rPr>
        <w:fldChar w:fldCharType="separate"/>
      </w:r>
      <w:r w:rsidR="00736169" w:rsidRPr="00736169">
        <w:rPr>
          <w:rFonts w:ascii="Arial" w:eastAsia="Times New Roman" w:hAnsi="Arial" w:cs="Arial"/>
          <w:noProof/>
          <w:color w:val="000000"/>
          <w:sz w:val="24"/>
          <w:szCs w:val="24"/>
          <w:lang w:val="en-US"/>
        </w:rPr>
        <w:t>(Hemminga and Duarte 2000, Heck Jr. and Valentine 2006)</w:t>
      </w:r>
      <w:r w:rsidR="00736169">
        <w:rPr>
          <w:rFonts w:ascii="Arial" w:eastAsia="Times New Roman" w:hAnsi="Arial" w:cs="Arial"/>
          <w:color w:val="000000"/>
          <w:sz w:val="24"/>
          <w:szCs w:val="24"/>
          <w:lang w:val="en-US"/>
        </w:rPr>
        <w:fldChar w:fldCharType="end"/>
      </w:r>
      <w:r w:rsidR="00736169">
        <w:rPr>
          <w:rFonts w:ascii="Arial" w:eastAsia="Times New Roman" w:hAnsi="Arial" w:cs="Arial"/>
          <w:color w:val="000000"/>
          <w:sz w:val="24"/>
          <w:szCs w:val="24"/>
          <w:lang w:val="en-US"/>
        </w:rPr>
        <w:t>.</w:t>
      </w:r>
    </w:p>
    <w:p w14:paraId="116C8F3A" w14:textId="133B7D38" w:rsidR="00A820EA" w:rsidRPr="00321A4E" w:rsidRDefault="00E10C34">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quantified </w:t>
      </w:r>
      <w:r w:rsidR="00730C85">
        <w:rPr>
          <w:rFonts w:ascii="Arial" w:eastAsia="Times New Roman" w:hAnsi="Arial" w:cs="Arial"/>
          <w:color w:val="000000"/>
          <w:sz w:val="24"/>
          <w:szCs w:val="24"/>
          <w:lang w:val="en-US"/>
        </w:rPr>
        <w:t xml:space="preserve">several </w:t>
      </w:r>
      <w:r w:rsidRPr="00917A7D">
        <w:rPr>
          <w:rFonts w:ascii="Arial" w:eastAsia="Times New Roman" w:hAnsi="Arial" w:cs="Arial"/>
          <w:color w:val="000000"/>
          <w:sz w:val="24"/>
          <w:szCs w:val="24"/>
          <w:lang w:val="en-US"/>
        </w:rPr>
        <w:t xml:space="preserve">biotic attributes of eelgrass </w:t>
      </w:r>
      <w:r w:rsidR="00C4247B" w:rsidRPr="00321A4E">
        <w:rPr>
          <w:rFonts w:ascii="Arial" w:eastAsia="Times New Roman" w:hAnsi="Arial" w:cs="Arial"/>
          <w:color w:val="000000"/>
          <w:sz w:val="24"/>
          <w:szCs w:val="24"/>
          <w:lang w:val="en-US"/>
        </w:rPr>
        <w:t xml:space="preserve">meadows that could explain variation in eelgrass associated invertebrate biodiversity. We estimated shoot density, leaf </w:t>
      </w:r>
      <w:r w:rsidR="00B93B37">
        <w:rPr>
          <w:rFonts w:ascii="Arial" w:eastAsia="Times New Roman" w:hAnsi="Arial" w:cs="Arial"/>
          <w:color w:val="000000"/>
          <w:sz w:val="24"/>
          <w:szCs w:val="24"/>
          <w:lang w:val="en-US"/>
        </w:rPr>
        <w:t xml:space="preserve">area, </w:t>
      </w:r>
      <w:r w:rsidR="00353DAA">
        <w:rPr>
          <w:rFonts w:ascii="Arial" w:eastAsia="Times New Roman" w:hAnsi="Arial" w:cs="Arial"/>
          <w:color w:val="000000"/>
          <w:sz w:val="24"/>
          <w:szCs w:val="24"/>
          <w:lang w:val="en-US"/>
        </w:rPr>
        <w:t>epiphyte load,</w:t>
      </w:r>
      <w:r w:rsidR="00C4247B" w:rsidRPr="00321A4E">
        <w:rPr>
          <w:rFonts w:ascii="Arial" w:eastAsia="Times New Roman" w:hAnsi="Arial" w:cs="Arial"/>
          <w:color w:val="000000"/>
          <w:sz w:val="24"/>
          <w:szCs w:val="24"/>
          <w:lang w:val="en-US"/>
        </w:rPr>
        <w:t xml:space="preserve"> and meadow area. Shoot density and </w:t>
      </w:r>
      <w:r w:rsidR="001428E9">
        <w:rPr>
          <w:rFonts w:ascii="Arial" w:eastAsia="Times New Roman" w:hAnsi="Arial" w:cs="Arial"/>
          <w:color w:val="000000"/>
          <w:sz w:val="24"/>
          <w:szCs w:val="24"/>
          <w:lang w:val="en-US"/>
        </w:rPr>
        <w:t>leaf area</w:t>
      </w:r>
      <w:r w:rsidR="00C4247B" w:rsidRPr="00321A4E">
        <w:rPr>
          <w:rFonts w:ascii="Arial" w:eastAsia="Times New Roman" w:hAnsi="Arial" w:cs="Arial"/>
          <w:color w:val="000000"/>
          <w:sz w:val="24"/>
          <w:szCs w:val="24"/>
          <w:lang w:val="en-US"/>
        </w:rPr>
        <w:t xml:space="preserve"> were estimated from </w:t>
      </w:r>
      <w:r w:rsidR="008138DF">
        <w:rPr>
          <w:rFonts w:ascii="Arial" w:eastAsia="Times New Roman" w:hAnsi="Arial" w:cs="Arial"/>
          <w:color w:val="000000"/>
          <w:sz w:val="24"/>
          <w:szCs w:val="24"/>
          <w:lang w:val="en-US"/>
        </w:rPr>
        <w:t xml:space="preserve">three </w:t>
      </w:r>
      <w:del w:id="7" w:author="Mary O'Connor" w:date="2017-04-18T10:28:00Z">
        <w:r w:rsidR="008138DF" w:rsidDel="001F6F11">
          <w:rPr>
            <w:rFonts w:ascii="Arial" w:eastAsia="Times New Roman" w:hAnsi="Arial" w:cs="Arial"/>
            <w:color w:val="000000"/>
            <w:sz w:val="24"/>
            <w:szCs w:val="24"/>
            <w:lang w:val="en-US"/>
          </w:rPr>
          <w:delText xml:space="preserve">to </w:delText>
        </w:r>
      </w:del>
      <w:ins w:id="8" w:author="Mary O'Connor" w:date="2017-04-18T10:28:00Z">
        <w:r w:rsidR="001F6F11">
          <w:rPr>
            <w:rFonts w:ascii="Arial" w:eastAsia="Times New Roman" w:hAnsi="Arial" w:cs="Arial"/>
            <w:color w:val="000000"/>
            <w:sz w:val="24"/>
            <w:szCs w:val="24"/>
            <w:lang w:val="en-US"/>
          </w:rPr>
          <w:t xml:space="preserve">or </w:t>
        </w:r>
      </w:ins>
      <w:r w:rsidR="008138DF">
        <w:rPr>
          <w:rFonts w:ascii="Arial" w:eastAsia="Times New Roman" w:hAnsi="Arial" w:cs="Arial"/>
          <w:color w:val="000000"/>
          <w:sz w:val="24"/>
          <w:szCs w:val="24"/>
          <w:lang w:val="en-US"/>
        </w:rPr>
        <w:t>four</w:t>
      </w:r>
      <w:r w:rsidR="00C4247B" w:rsidRPr="00321A4E">
        <w:rPr>
          <w:rFonts w:ascii="Arial" w:eastAsia="Times New Roman" w:hAnsi="Arial" w:cs="Arial"/>
          <w:color w:val="000000"/>
          <w:sz w:val="24"/>
          <w:szCs w:val="24"/>
          <w:lang w:val="en-US"/>
        </w:rPr>
        <w:t xml:space="preserve"> 0.28 m</w:t>
      </w:r>
      <w:r w:rsidR="00C4247B" w:rsidRPr="00321A4E">
        <w:rPr>
          <w:rFonts w:ascii="Arial" w:eastAsia="Times New Roman" w:hAnsi="Arial" w:cs="Arial"/>
          <w:color w:val="000000"/>
          <w:sz w:val="24"/>
          <w:szCs w:val="24"/>
          <w:vertAlign w:val="superscript"/>
          <w:lang w:val="en-US"/>
        </w:rPr>
        <w:t>2</w:t>
      </w:r>
      <w:r w:rsidR="00C4247B" w:rsidRPr="00321A4E">
        <w:rPr>
          <w:rFonts w:ascii="Arial" w:eastAsia="Times New Roman" w:hAnsi="Arial" w:cs="Arial"/>
          <w:color w:val="000000"/>
          <w:sz w:val="24"/>
          <w:szCs w:val="24"/>
          <w:lang w:val="en-US"/>
        </w:rPr>
        <w:t xml:space="preserve"> quadrats </w:t>
      </w:r>
      <w:del w:id="9" w:author="Mary O'Connor" w:date="2017-04-18T10:28:00Z">
        <w:r w:rsidR="00817970" w:rsidDel="001F6F11">
          <w:rPr>
            <w:rFonts w:ascii="Arial" w:eastAsia="Times New Roman" w:hAnsi="Arial" w:cs="Arial"/>
            <w:color w:val="000000"/>
            <w:sz w:val="24"/>
            <w:szCs w:val="24"/>
            <w:lang w:val="en-US"/>
          </w:rPr>
          <w:delText xml:space="preserve">(corner plots) </w:delText>
        </w:r>
      </w:del>
      <w:r w:rsidR="00C4247B" w:rsidRPr="00321A4E">
        <w:rPr>
          <w:rFonts w:ascii="Arial" w:eastAsia="Times New Roman" w:hAnsi="Arial" w:cs="Arial"/>
          <w:color w:val="000000"/>
          <w:sz w:val="24"/>
          <w:szCs w:val="24"/>
          <w:lang w:val="en-US"/>
        </w:rPr>
        <w:t xml:space="preserve">collected outside each corner of a 4 x 4 m grid demarcated for community sampling (described below) at each </w:t>
      </w:r>
      <w:r w:rsidR="0067294D">
        <w:rPr>
          <w:rFonts w:ascii="Arial" w:eastAsia="Times New Roman" w:hAnsi="Arial" w:cs="Arial"/>
          <w:color w:val="000000"/>
          <w:sz w:val="24"/>
          <w:szCs w:val="24"/>
          <w:lang w:val="en-US"/>
        </w:rPr>
        <w:t>site concurrent with epifaunal sampling</w:t>
      </w:r>
      <w:r w:rsidR="00C4247B" w:rsidRPr="00321A4E">
        <w:rPr>
          <w:rFonts w:ascii="Arial" w:eastAsia="Times New Roman" w:hAnsi="Arial" w:cs="Arial"/>
          <w:color w:val="000000"/>
          <w:sz w:val="24"/>
          <w:szCs w:val="24"/>
          <w:lang w:val="en-US"/>
        </w:rPr>
        <w:t xml:space="preserve">. </w:t>
      </w:r>
      <w:r w:rsidR="00E62959">
        <w:rPr>
          <w:rFonts w:ascii="Arial" w:eastAsia="Times New Roman" w:hAnsi="Arial" w:cs="Arial"/>
          <w:color w:val="000000"/>
          <w:sz w:val="24"/>
          <w:szCs w:val="24"/>
          <w:lang w:val="en-US"/>
        </w:rPr>
        <w:t>For all meadows in all time periods, w</w:t>
      </w:r>
      <w:r w:rsidR="00C4247B" w:rsidRPr="00321A4E">
        <w:rPr>
          <w:rFonts w:ascii="Arial" w:eastAsia="Times New Roman" w:hAnsi="Arial" w:cs="Arial"/>
          <w:color w:val="000000"/>
          <w:sz w:val="24"/>
          <w:szCs w:val="24"/>
          <w:lang w:val="en-US"/>
        </w:rPr>
        <w:t>e removed</w:t>
      </w:r>
      <w:r w:rsidR="000608FF">
        <w:rPr>
          <w:rFonts w:ascii="Arial" w:eastAsia="Times New Roman" w:hAnsi="Arial" w:cs="Arial"/>
          <w:color w:val="000000"/>
          <w:sz w:val="24"/>
          <w:szCs w:val="24"/>
          <w:lang w:val="en-US"/>
        </w:rPr>
        <w:t xml:space="preserve"> a shoot from each corner plot</w:t>
      </w:r>
      <w:r w:rsidR="00C4247B" w:rsidRPr="00321A4E">
        <w:rPr>
          <w:rFonts w:ascii="Arial" w:eastAsia="Times New Roman" w:hAnsi="Arial" w:cs="Arial"/>
          <w:color w:val="000000"/>
          <w:sz w:val="24"/>
          <w:szCs w:val="24"/>
          <w:lang w:val="en-US"/>
        </w:rPr>
        <w:t xml:space="preserve">, dried and weighed eelgrass and </w:t>
      </w:r>
      <w:proofErr w:type="gramStart"/>
      <w:r w:rsidR="00C4247B" w:rsidRPr="00321A4E">
        <w:rPr>
          <w:rFonts w:ascii="Arial" w:eastAsia="Times New Roman" w:hAnsi="Arial" w:cs="Arial"/>
          <w:color w:val="000000"/>
          <w:sz w:val="24"/>
          <w:szCs w:val="24"/>
          <w:lang w:val="en-US"/>
        </w:rPr>
        <w:t>its</w:t>
      </w:r>
      <w:proofErr w:type="gramEnd"/>
      <w:r w:rsidR="00C4247B" w:rsidRPr="00321A4E">
        <w:rPr>
          <w:rFonts w:ascii="Arial" w:eastAsia="Times New Roman" w:hAnsi="Arial" w:cs="Arial"/>
          <w:color w:val="000000"/>
          <w:sz w:val="24"/>
          <w:szCs w:val="24"/>
          <w:lang w:val="en-US"/>
        </w:rPr>
        <w:t xml:space="preserve"> associated epiphytes, and standardized epiphyte </w:t>
      </w:r>
      <w:ins w:id="10" w:author="Mary O'Connor" w:date="2017-04-18T10:29:00Z">
        <w:r w:rsidR="001F6F11">
          <w:rPr>
            <w:rFonts w:ascii="Arial" w:eastAsia="Times New Roman" w:hAnsi="Arial" w:cs="Arial"/>
            <w:color w:val="000000"/>
            <w:sz w:val="24"/>
            <w:szCs w:val="24"/>
            <w:lang w:val="en-US"/>
          </w:rPr>
          <w:t xml:space="preserve">dry? Wet? </w:t>
        </w:r>
      </w:ins>
      <w:proofErr w:type="gramStart"/>
      <w:r w:rsidR="00C4247B" w:rsidRPr="00321A4E">
        <w:rPr>
          <w:rFonts w:ascii="Arial" w:eastAsia="Times New Roman" w:hAnsi="Arial" w:cs="Arial"/>
          <w:color w:val="000000"/>
          <w:sz w:val="24"/>
          <w:szCs w:val="24"/>
          <w:lang w:val="en-US"/>
        </w:rPr>
        <w:t>mass</w:t>
      </w:r>
      <w:proofErr w:type="gramEnd"/>
      <w:r w:rsidR="00C4247B" w:rsidRPr="00321A4E">
        <w:rPr>
          <w:rFonts w:ascii="Arial" w:eastAsia="Times New Roman" w:hAnsi="Arial" w:cs="Arial"/>
          <w:color w:val="000000"/>
          <w:sz w:val="24"/>
          <w:szCs w:val="24"/>
          <w:lang w:val="en-US"/>
        </w:rPr>
        <w:t xml:space="preserve"> to eelgrass </w:t>
      </w:r>
      <w:ins w:id="11" w:author="Mary O'Connor" w:date="2017-04-18T10:29:00Z">
        <w:r w:rsidR="001F6F11">
          <w:rPr>
            <w:rFonts w:ascii="Arial" w:eastAsia="Times New Roman" w:hAnsi="Arial" w:cs="Arial"/>
            <w:color w:val="000000"/>
            <w:sz w:val="24"/>
            <w:szCs w:val="24"/>
            <w:lang w:val="en-US"/>
          </w:rPr>
          <w:t xml:space="preserve">dry? Wet? </w:t>
        </w:r>
      </w:ins>
      <w:proofErr w:type="gramStart"/>
      <w:r w:rsidR="00C4247B" w:rsidRPr="00321A4E">
        <w:rPr>
          <w:rFonts w:ascii="Arial" w:eastAsia="Times New Roman" w:hAnsi="Arial" w:cs="Arial"/>
          <w:color w:val="000000"/>
          <w:sz w:val="24"/>
          <w:szCs w:val="24"/>
          <w:lang w:val="en-US"/>
        </w:rPr>
        <w:t>mass</w:t>
      </w:r>
      <w:proofErr w:type="gramEnd"/>
      <w:r w:rsidR="00C4247B" w:rsidRPr="00321A4E">
        <w:rPr>
          <w:rFonts w:ascii="Arial" w:eastAsia="Times New Roman" w:hAnsi="Arial" w:cs="Arial"/>
          <w:color w:val="000000"/>
          <w:sz w:val="24"/>
          <w:szCs w:val="24"/>
          <w:lang w:val="en-US"/>
        </w:rPr>
        <w:t xml:space="preserve">. </w:t>
      </w:r>
      <w:r w:rsidR="00E62959">
        <w:rPr>
          <w:rFonts w:ascii="Arial" w:eastAsia="Times New Roman" w:hAnsi="Arial" w:cs="Arial"/>
          <w:color w:val="000000"/>
          <w:sz w:val="24"/>
          <w:szCs w:val="24"/>
          <w:lang w:val="en-US"/>
        </w:rPr>
        <w:t>Additionally, we sampled epiphytes more thoroughly at three sites during low-tide periods (&lt; 0.5</w:t>
      </w:r>
      <w:r w:rsidR="00EE3F8F">
        <w:rPr>
          <w:rFonts w:ascii="Arial" w:eastAsia="Times New Roman" w:hAnsi="Arial" w:cs="Arial"/>
          <w:color w:val="000000"/>
          <w:sz w:val="24"/>
          <w:szCs w:val="24"/>
          <w:lang w:val="en-US"/>
        </w:rPr>
        <w:t xml:space="preserve"> </w:t>
      </w:r>
      <w:r w:rsidR="00E62959">
        <w:rPr>
          <w:rFonts w:ascii="Arial" w:eastAsia="Times New Roman" w:hAnsi="Arial" w:cs="Arial"/>
          <w:color w:val="000000"/>
          <w:sz w:val="24"/>
          <w:szCs w:val="24"/>
          <w:lang w:val="en-US"/>
        </w:rPr>
        <w:t xml:space="preserve">m) in mid and late summer, by collecting 15 shoots per meadow from three tidal heights. We separated bladed epiphytes from periphyton and again standardized epiphyte mass to eelgrass mass. </w:t>
      </w:r>
      <w:r w:rsidR="001428E9">
        <w:rPr>
          <w:rFonts w:ascii="Arial" w:eastAsia="Times New Roman" w:hAnsi="Arial" w:cs="Arial"/>
          <w:color w:val="000000"/>
          <w:sz w:val="24"/>
          <w:szCs w:val="24"/>
          <w:lang w:val="en-US"/>
        </w:rPr>
        <w:t xml:space="preserve"> To estimate leaf area</w:t>
      </w:r>
      <w:r w:rsidR="00C4247B" w:rsidRPr="00321A4E">
        <w:rPr>
          <w:rFonts w:ascii="Arial" w:eastAsia="Times New Roman" w:hAnsi="Arial" w:cs="Arial"/>
          <w:color w:val="000000"/>
          <w:sz w:val="24"/>
          <w:szCs w:val="24"/>
          <w:lang w:val="en-US"/>
        </w:rPr>
        <w:t xml:space="preserve">, we counted the number of blades </w:t>
      </w:r>
      <w:r w:rsidR="00817970">
        <w:rPr>
          <w:rFonts w:ascii="Arial" w:eastAsia="Times New Roman" w:hAnsi="Arial" w:cs="Arial"/>
          <w:color w:val="000000"/>
          <w:sz w:val="24"/>
          <w:szCs w:val="24"/>
          <w:lang w:val="en-US"/>
        </w:rPr>
        <w:t>from a single shoot collected at each corner plot</w:t>
      </w:r>
      <w:r w:rsidR="00C4247B" w:rsidRPr="00321A4E">
        <w:rPr>
          <w:rFonts w:ascii="Arial" w:eastAsia="Times New Roman" w:hAnsi="Arial" w:cs="Arial"/>
          <w:color w:val="000000"/>
          <w:sz w:val="24"/>
          <w:szCs w:val="24"/>
          <w:lang w:val="en-US"/>
        </w:rPr>
        <w:t xml:space="preserve"> and measured the longest blade for length (from top of she</w:t>
      </w:r>
      <w:r w:rsidR="001428E9">
        <w:rPr>
          <w:rFonts w:ascii="Arial" w:eastAsia="Times New Roman" w:hAnsi="Arial" w:cs="Arial"/>
          <w:color w:val="000000"/>
          <w:sz w:val="24"/>
          <w:szCs w:val="24"/>
          <w:lang w:val="en-US"/>
        </w:rPr>
        <w:t>ath to tip of blade) and width (at the midpoint)</w:t>
      </w:r>
      <w:r w:rsidR="00C4247B" w:rsidRPr="00321A4E">
        <w:rPr>
          <w:rFonts w:ascii="Arial" w:eastAsia="Times New Roman" w:hAnsi="Arial" w:cs="Arial"/>
          <w:color w:val="000000"/>
          <w:sz w:val="24"/>
          <w:szCs w:val="24"/>
          <w:lang w:val="en-US"/>
        </w:rPr>
        <w:t>. We then multiplied the width and length of the longest blade by the number of blades for each shoot</w:t>
      </w:r>
      <w:r w:rsidR="001C03C4">
        <w:rPr>
          <w:rFonts w:ascii="Arial" w:eastAsia="Times New Roman" w:hAnsi="Arial" w:cs="Arial"/>
          <w:color w:val="000000"/>
          <w:sz w:val="24"/>
          <w:szCs w:val="24"/>
          <w:lang w:val="en-US"/>
        </w:rPr>
        <w:t>, and multiplied this by the shoot density of the corner plot from which it was taken</w:t>
      </w:r>
      <w:r w:rsidR="00C4247B"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"10.3354/meps08534", "ISSN" : "0171-8630", "abstract" : "The influence of continuous (non-fragmented) and reticulate (fragmented) bed type and plant architecture on the species richness, abundance and assemblage composition of motile macroinvertebrates associated with the seagrass Posidonia oceanica was investigated at 3 different spatial scales (10s of metres ['small], 100s of metres ['medium'] and kilometres ['large']). Univariate and multivariate analyses did not identify significant differences in the attributes of macroinvertebrate assemblages between the 2 P. oceanica bed types over the 3 spatial scales considered. On the other hand, significant spatial variation in macroinvertebrate attributes was detected at the large spatial scale. Results of univariate regression and multivariate correlation analysis consistently indicated significant relationships between attributes of the macroinvertebrate assemblages and epiphyte biomass at the large spatial scale. Although less consistent, significant relationships were also detected between attributes of the macroinvertebrate assemblages, and mean sediment grain size, total organic carbon in sediment and shoot biomass at the large and medium spatial scales. The findings indicate that naturally fragmented and non-fragmented P. oceanica beds have similar habitat characteristics for the associated macroinvertebrates and that local factors, which influence seagrass bed architecture and particularly epiphyte load, have greater influence on the seagrass fauna. Data from the present study support the notion that fragmented seagrass beds should receive the same attention as non-fragmented ones with regard to habitat conservation and protection.", "author" : [ { "dropping-particle" : "", "family" : "Borg", "given" : "J A", "non-dropping-particle" : "", "parse-names" : false, "suffix" : "" }, { "dropping-particle" : "", "family" : "Rowden", "given" : "A A", "non-dropping-particle" : "", "parse-names" : false, "suffix" : "" }, { "dropping-particle" : "", "family" : "Attrill", "given" : "M J", "non-dropping-particle" : "", "parse-names" : false, "suffix" : "" }, { "dropping-particle" : "", "family" : "Schembri", "given" : "P J", "non-dropping-particle" : "", "parse-names" : false, "suffix" : "" }, { "dropping-particle" : "", "family" : "Jones", "given" : "M B", "non-dropping-particle" : "", "parse-names" : false, "suffix" : "" } ], "container-title" : "Marine Ecology Progress Series", "id" : "ITEM-1", "issued" : { "date-parts" : [ [ "2010" ] ] }, "language" : "English", "note" : "ISI Document Delivery No.: 606QD\nTimes Cited: 10\nCited Reference Count: 61\nBorg, Joseph A. Rowden, Ashley A. Attrill, Martin J. Schembri, Patrick J. Jones, Malcolm B.\nSchembri, Patrick J./0000-0002-6723-7198\nUniversity of Malta\nWe thank M. Kendall (Plymouth Marine Laboratory), M. B. Scipione (Stazione Zoologica Anton Dohrn, Ischia, Naples) and C. Mifsud (Malta) for help with identification of macrofauna. We are grateful to the anonymous reviewers and to the editor for their useful comments and suggestions. J.A.B. received financial support from the University of Malta.\n10\n3\n22\nInter-research\nOldendorf luhe\n1616-1599", "page" : "91-104", "publisher-place" : "[Borg, Joseph A. Rowden, Ashley A. Attrill, Martin J. Jones, Malcolm B.] Univ Plymouth, Inst Marine, Marine Biol &amp; Ecol Res Ctr, Plymouth PL4 8AA, Devon, England. [Borg, Joseph A. Schembri, Patrick J.] Univ Malta, Dept Biol, Msida 2080, MSD, Malta. Borg, ", "title" : "Spatial variation in the composition of motile macroinvertebrate assemblages associated with two bed types of the seagrass Posidonia oceanica", "type" : "article-journal", "volume" : "406" }, "uris" : [ "http://www.mendeley.com/documents/?uuid=a30b8b75-bb81-4e41-839a-67186e35ec04" ] } ], "mendeley" : { "formattedCitation" : "(Borg et al. 2010)", "manualFormatting" : "(after Borg et al. 2010)", "plainTextFormattedCitation" : "(Borg et al. 2010)", "previouslyFormattedCitation" : "(Borg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w:t>
      </w:r>
      <w:r w:rsidR="00C80655">
        <w:rPr>
          <w:rFonts w:ascii="Arial" w:eastAsia="Times New Roman" w:hAnsi="Arial" w:cs="Arial"/>
          <w:noProof/>
          <w:color w:val="000000"/>
          <w:sz w:val="24"/>
          <w:szCs w:val="24"/>
          <w:lang w:val="en-US"/>
        </w:rPr>
        <w:t xml:space="preserve">after </w:t>
      </w:r>
      <w:r w:rsidR="00C80655" w:rsidRPr="00C80655">
        <w:rPr>
          <w:rFonts w:ascii="Arial" w:eastAsia="Times New Roman" w:hAnsi="Arial" w:cs="Arial"/>
          <w:noProof/>
          <w:color w:val="000000"/>
          <w:sz w:val="24"/>
          <w:szCs w:val="24"/>
          <w:lang w:val="en-US"/>
        </w:rPr>
        <w:t>Borg et al. 2010)</w:t>
      </w:r>
      <w:r w:rsidR="00C8065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w:t>
      </w:r>
      <w:r w:rsidR="0086798B" w:rsidRPr="00321A4E">
        <w:rPr>
          <w:rFonts w:ascii="Arial" w:eastAsia="Times New Roman" w:hAnsi="Arial" w:cs="Arial"/>
          <w:color w:val="000000"/>
          <w:sz w:val="24"/>
          <w:szCs w:val="24"/>
          <w:lang w:val="en-US"/>
        </w:rPr>
        <w:lastRenderedPageBreak/>
        <w:t xml:space="preserve">We did not </w:t>
      </w:r>
      <w:r w:rsidR="0086798B">
        <w:rPr>
          <w:rFonts w:ascii="Arial" w:eastAsia="Times New Roman" w:hAnsi="Arial" w:cs="Arial"/>
          <w:color w:val="000000"/>
          <w:sz w:val="24"/>
          <w:szCs w:val="24"/>
          <w:lang w:val="en-US"/>
        </w:rPr>
        <w:t>estimate</w:t>
      </w:r>
      <w:r w:rsidR="0086798B" w:rsidRPr="00321A4E">
        <w:rPr>
          <w:rFonts w:ascii="Arial" w:eastAsia="Times New Roman" w:hAnsi="Arial" w:cs="Arial"/>
          <w:color w:val="000000"/>
          <w:sz w:val="24"/>
          <w:szCs w:val="24"/>
          <w:lang w:val="en-US"/>
        </w:rPr>
        <w:t xml:space="preserve"> plot-level </w:t>
      </w:r>
      <w:r w:rsidR="0086798B">
        <w:rPr>
          <w:rFonts w:ascii="Arial" w:eastAsia="Times New Roman" w:hAnsi="Arial" w:cs="Arial"/>
          <w:color w:val="000000"/>
          <w:sz w:val="24"/>
          <w:szCs w:val="24"/>
          <w:lang w:val="en-US"/>
        </w:rPr>
        <w:t xml:space="preserve">density or </w:t>
      </w:r>
      <w:r w:rsidR="001428E9">
        <w:rPr>
          <w:rFonts w:ascii="Arial" w:eastAsia="Times New Roman" w:hAnsi="Arial" w:cs="Arial"/>
          <w:color w:val="000000"/>
          <w:sz w:val="24"/>
          <w:szCs w:val="24"/>
          <w:lang w:val="en-US"/>
        </w:rPr>
        <w:t>leaf area</w:t>
      </w:r>
      <w:r w:rsidR="0086798B">
        <w:rPr>
          <w:rFonts w:ascii="Arial" w:eastAsia="Times New Roman" w:hAnsi="Arial" w:cs="Arial"/>
          <w:color w:val="000000"/>
          <w:sz w:val="24"/>
          <w:szCs w:val="24"/>
          <w:lang w:val="en-US"/>
        </w:rPr>
        <w:t xml:space="preserve"> for the same plots </w:t>
      </w:r>
      <w:del w:id="12" w:author="Mary O'Connor" w:date="2017-04-18T10:29:00Z">
        <w:r w:rsidR="0086798B" w:rsidDel="001F6F11">
          <w:rPr>
            <w:rFonts w:ascii="Arial" w:eastAsia="Times New Roman" w:hAnsi="Arial" w:cs="Arial"/>
            <w:color w:val="000000"/>
            <w:sz w:val="24"/>
            <w:szCs w:val="24"/>
            <w:lang w:val="en-US"/>
          </w:rPr>
          <w:delText xml:space="preserve">as </w:delText>
        </w:r>
      </w:del>
      <w:ins w:id="13" w:author="Mary O'Connor" w:date="2017-04-18T10:29:00Z">
        <w:r w:rsidR="001F6F11">
          <w:rPr>
            <w:rFonts w:ascii="Arial" w:eastAsia="Times New Roman" w:hAnsi="Arial" w:cs="Arial"/>
            <w:color w:val="000000"/>
            <w:sz w:val="24"/>
            <w:szCs w:val="24"/>
            <w:lang w:val="en-US"/>
          </w:rPr>
          <w:t xml:space="preserve">from which </w:t>
        </w:r>
      </w:ins>
      <w:r w:rsidR="0086798B">
        <w:rPr>
          <w:rFonts w:ascii="Arial" w:eastAsia="Times New Roman" w:hAnsi="Arial" w:cs="Arial"/>
          <w:color w:val="000000"/>
          <w:sz w:val="24"/>
          <w:szCs w:val="24"/>
          <w:lang w:val="en-US"/>
        </w:rPr>
        <w:t xml:space="preserve">we sampled </w:t>
      </w:r>
      <w:proofErr w:type="spellStart"/>
      <w:ins w:id="14" w:author="Mary O'Connor" w:date="2017-04-18T10:29:00Z">
        <w:r w:rsidR="001F6F11">
          <w:rPr>
            <w:rFonts w:ascii="Arial" w:eastAsia="Times New Roman" w:hAnsi="Arial" w:cs="Arial"/>
            <w:color w:val="000000"/>
            <w:sz w:val="24"/>
            <w:szCs w:val="24"/>
            <w:lang w:val="en-US"/>
          </w:rPr>
          <w:t>epifaunal</w:t>
        </w:r>
        <w:proofErr w:type="spellEnd"/>
        <w:r w:rsidR="001F6F11">
          <w:rPr>
            <w:rFonts w:ascii="Arial" w:eastAsia="Times New Roman" w:hAnsi="Arial" w:cs="Arial"/>
            <w:color w:val="000000"/>
            <w:sz w:val="24"/>
            <w:szCs w:val="24"/>
            <w:lang w:val="en-US"/>
          </w:rPr>
          <w:t xml:space="preserve"> </w:t>
        </w:r>
      </w:ins>
      <w:r w:rsidR="0086798B">
        <w:rPr>
          <w:rFonts w:ascii="Arial" w:eastAsia="Times New Roman" w:hAnsi="Arial" w:cs="Arial"/>
          <w:color w:val="000000"/>
          <w:sz w:val="24"/>
          <w:szCs w:val="24"/>
          <w:lang w:val="en-US"/>
        </w:rPr>
        <w:t>biodiversity.</w:t>
      </w:r>
      <w:r w:rsidR="00B1355B">
        <w:rPr>
          <w:rFonts w:ascii="Arial" w:eastAsia="Times New Roman" w:hAnsi="Arial" w:cs="Arial"/>
          <w:color w:val="000000"/>
          <w:sz w:val="24"/>
          <w:szCs w:val="24"/>
          <w:lang w:val="en-US"/>
        </w:rPr>
        <w:t xml:space="preserve"> </w:t>
      </w:r>
    </w:p>
    <w:p w14:paraId="0CBF6C74" w14:textId="553A8263"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quantify meadow-scale abiotic conditions, we monitored temperature and salinity using a </w:t>
      </w:r>
      <w:r w:rsidR="00D8362D" w:rsidRPr="00321A4E">
        <w:rPr>
          <w:rFonts w:ascii="Arial" w:eastAsia="Times New Roman" w:hAnsi="Arial" w:cs="Arial"/>
          <w:color w:val="000000"/>
          <w:sz w:val="24"/>
          <w:szCs w:val="24"/>
          <w:lang w:val="en-US"/>
        </w:rPr>
        <w:t>hand-held</w:t>
      </w:r>
      <w:r w:rsidRPr="00321A4E">
        <w:rPr>
          <w:rFonts w:ascii="Arial" w:eastAsia="Times New Roman" w:hAnsi="Arial" w:cs="Arial"/>
          <w:color w:val="000000"/>
          <w:sz w:val="24"/>
          <w:szCs w:val="24"/>
          <w:lang w:val="en-US"/>
        </w:rPr>
        <w:t xml:space="preserve"> temperature/salinity </w:t>
      </w:r>
      <w:r w:rsidR="00BC3E5E">
        <w:rPr>
          <w:rFonts w:ascii="Arial" w:eastAsia="Times New Roman" w:hAnsi="Arial" w:cs="Arial"/>
          <w:color w:val="000000"/>
          <w:sz w:val="24"/>
          <w:szCs w:val="24"/>
          <w:lang w:val="en-US"/>
        </w:rPr>
        <w:t>sensor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(YSI Inc., OH USA). Measurements were taken throughout the tidal cycle on biodiversity sampling days, and opportunistically on other days. We represent</w:t>
      </w:r>
      <w:r w:rsidR="0067294D">
        <w:rPr>
          <w:rFonts w:ascii="Arial" w:eastAsia="Times New Roman" w:hAnsi="Arial" w:cs="Arial"/>
          <w:color w:val="000000"/>
          <w:sz w:val="24"/>
          <w:szCs w:val="24"/>
          <w:lang w:val="en-US"/>
        </w:rPr>
        <w:t>ed</w:t>
      </w:r>
      <w:r w:rsidRPr="00321A4E">
        <w:rPr>
          <w:rFonts w:ascii="Arial" w:eastAsia="Times New Roman" w:hAnsi="Arial" w:cs="Arial"/>
          <w:color w:val="000000"/>
          <w:sz w:val="24"/>
          <w:szCs w:val="24"/>
          <w:lang w:val="en-US"/>
        </w:rPr>
        <w:t xml:space="preserve"> the estuarine </w:t>
      </w:r>
      <w:r w:rsidR="0067294D">
        <w:rPr>
          <w:rFonts w:ascii="Arial" w:eastAsia="Times New Roman" w:hAnsi="Arial" w:cs="Arial"/>
          <w:color w:val="000000"/>
          <w:sz w:val="24"/>
          <w:szCs w:val="24"/>
          <w:lang w:val="en-US"/>
        </w:rPr>
        <w:t xml:space="preserve">abiotic </w:t>
      </w:r>
      <w:r w:rsidRPr="00321A4E">
        <w:rPr>
          <w:rFonts w:ascii="Arial" w:eastAsia="Times New Roman" w:hAnsi="Arial" w:cs="Arial"/>
          <w:color w:val="000000"/>
          <w:sz w:val="24"/>
          <w:szCs w:val="24"/>
          <w:lang w:val="en-US"/>
        </w:rPr>
        <w:t>gradient of salinity and temperature</w:t>
      </w:r>
      <w:r w:rsidR="0067294D">
        <w:rPr>
          <w:rFonts w:ascii="Arial" w:eastAsia="Times New Roman" w:hAnsi="Arial" w:cs="Arial"/>
          <w:color w:val="000000"/>
          <w:sz w:val="24"/>
          <w:szCs w:val="24"/>
          <w:lang w:val="en-US"/>
        </w:rPr>
        <w:t xml:space="preserve"> by quantifying the geographic position in the watershed of each meadow</w:t>
      </w:r>
      <w:r w:rsidRPr="00321A4E">
        <w:rPr>
          <w:rFonts w:ascii="Arial" w:eastAsia="Times New Roman" w:hAnsi="Arial" w:cs="Arial"/>
          <w:color w:val="000000"/>
          <w:sz w:val="24"/>
          <w:szCs w:val="24"/>
          <w:lang w:val="en-US"/>
        </w:rPr>
        <w:t xml:space="preserve">. </w:t>
      </w:r>
      <w:commentRangeStart w:id="15"/>
      <w:r w:rsidRPr="00321A4E">
        <w:rPr>
          <w:rFonts w:ascii="Arial" w:eastAsia="Times New Roman" w:hAnsi="Arial" w:cs="Arial"/>
          <w:color w:val="000000"/>
          <w:sz w:val="24"/>
          <w:szCs w:val="24"/>
          <w:lang w:val="en-US"/>
        </w:rPr>
        <w:t>Position was estimated as linear distance in kilometers from the nearest freshwater source (Sarita</w:t>
      </w:r>
      <w:r w:rsidR="00E402CC">
        <w:rPr>
          <w:rFonts w:ascii="Arial" w:eastAsia="Times New Roman" w:hAnsi="Arial" w:cs="Arial"/>
          <w:color w:val="000000"/>
          <w:sz w:val="24"/>
          <w:szCs w:val="24"/>
          <w:lang w:val="en-US"/>
        </w:rPr>
        <w:t xml:space="preserve"> River</w:t>
      </w:r>
      <w:r w:rsidRPr="00321A4E">
        <w:rPr>
          <w:rFonts w:ascii="Arial" w:eastAsia="Times New Roman" w:hAnsi="Arial" w:cs="Arial"/>
          <w:color w:val="000000"/>
          <w:sz w:val="24"/>
          <w:szCs w:val="24"/>
          <w:lang w:val="en-US"/>
        </w:rPr>
        <w:t xml:space="preserve"> or Alberni inlet</w:t>
      </w:r>
      <w:r w:rsidR="00E402CC">
        <w:rPr>
          <w:rFonts w:ascii="Arial" w:eastAsia="Times New Roman" w:hAnsi="Arial" w:cs="Arial"/>
          <w:color w:val="000000"/>
          <w:sz w:val="24"/>
          <w:szCs w:val="24"/>
          <w:lang w:val="en-US"/>
        </w:rPr>
        <w:t>, Figure 1</w:t>
      </w:r>
      <w:r w:rsidRPr="00321A4E">
        <w:rPr>
          <w:rFonts w:ascii="Arial" w:eastAsia="Times New Roman" w:hAnsi="Arial" w:cs="Arial"/>
          <w:color w:val="000000"/>
          <w:sz w:val="24"/>
          <w:szCs w:val="24"/>
          <w:lang w:val="en-US"/>
        </w:rPr>
        <w:t xml:space="preserve">). </w:t>
      </w:r>
      <w:commentRangeEnd w:id="15"/>
      <w:r w:rsidR="00EA5DCC">
        <w:rPr>
          <w:rStyle w:val="CommentReference"/>
        </w:rPr>
        <w:commentReference w:id="15"/>
      </w:r>
      <w:r w:rsidR="003449C1" w:rsidRPr="00321A4E">
        <w:rPr>
          <w:rFonts w:ascii="Arial" w:eastAsia="Times New Roman" w:hAnsi="Arial" w:cs="Arial"/>
          <w:color w:val="000000"/>
          <w:sz w:val="24"/>
          <w:szCs w:val="24"/>
          <w:lang w:val="en-US"/>
        </w:rPr>
        <w:t>We estimated</w:t>
      </w:r>
      <w:r w:rsidR="0067294D">
        <w:rPr>
          <w:rFonts w:ascii="Arial" w:eastAsia="Times New Roman" w:hAnsi="Arial" w:cs="Arial"/>
          <w:color w:val="000000"/>
          <w:sz w:val="24"/>
          <w:szCs w:val="24"/>
          <w:lang w:val="en-US"/>
        </w:rPr>
        <w:t xml:space="preserve"> exposure to wave energy (</w:t>
      </w:r>
      <w:r w:rsidR="003449C1" w:rsidRPr="00321A4E">
        <w:rPr>
          <w:rFonts w:ascii="Arial" w:eastAsia="Times New Roman" w:hAnsi="Arial" w:cs="Arial"/>
          <w:color w:val="000000"/>
          <w:sz w:val="24"/>
          <w:szCs w:val="24"/>
          <w:lang w:val="en-US"/>
        </w:rPr>
        <w:t>fetch</w:t>
      </w:r>
      <w:r w:rsidR="0067294D">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by calculating the distance to nearest land from the eelgrass meadow </w:t>
      </w:r>
      <w:r w:rsidR="003449C1">
        <w:rPr>
          <w:rFonts w:ascii="Arial" w:eastAsia="Times New Roman" w:hAnsi="Arial" w:cs="Arial"/>
          <w:color w:val="000000"/>
          <w:sz w:val="24"/>
          <w:szCs w:val="24"/>
          <w:lang w:val="en-US"/>
        </w:rPr>
        <w:t>in 10</w:t>
      </w:r>
      <w:r w:rsidR="003449C1" w:rsidRPr="00917A7D">
        <w:rPr>
          <w:rFonts w:ascii="Arial" w:eastAsia="Times New Roman" w:hAnsi="Arial" w:cs="Arial"/>
          <w:color w:val="000000"/>
          <w:sz w:val="24"/>
          <w:szCs w:val="24"/>
          <w:lang w:val="en-US"/>
        </w:rPr>
        <w:t xml:space="preserve"> degree increments </w:t>
      </w:r>
      <w:r w:rsidR="003449C1">
        <w:rPr>
          <w:rFonts w:ascii="Arial" w:eastAsia="Times New Roman" w:hAnsi="Arial" w:cs="Arial"/>
          <w:color w:val="000000"/>
          <w:sz w:val="24"/>
          <w:szCs w:val="24"/>
          <w:lang w:val="en-US"/>
        </w:rPr>
        <w:t xml:space="preserve">around a centroid point </w:t>
      </w:r>
      <w:r w:rsidR="003449C1" w:rsidRPr="00917A7D">
        <w:rPr>
          <w:rFonts w:ascii="Arial" w:eastAsia="Times New Roman" w:hAnsi="Arial" w:cs="Arial"/>
          <w:color w:val="000000"/>
          <w:sz w:val="24"/>
          <w:szCs w:val="24"/>
          <w:lang w:val="en-US"/>
        </w:rPr>
        <w:t xml:space="preserve">and </w:t>
      </w:r>
      <w:r w:rsidR="003449C1">
        <w:rPr>
          <w:rFonts w:ascii="Arial" w:eastAsia="Times New Roman" w:hAnsi="Arial" w:cs="Arial"/>
          <w:color w:val="000000"/>
          <w:sz w:val="24"/>
          <w:szCs w:val="24"/>
          <w:lang w:val="en-US"/>
        </w:rPr>
        <w:t>summed</w:t>
      </w:r>
      <w:r w:rsidR="003449C1" w:rsidRPr="00917A7D">
        <w:rPr>
          <w:rFonts w:ascii="Arial" w:eastAsia="Times New Roman" w:hAnsi="Arial" w:cs="Arial"/>
          <w:color w:val="000000"/>
          <w:sz w:val="24"/>
          <w:szCs w:val="24"/>
          <w:lang w:val="en-US"/>
        </w:rPr>
        <w:t xml:space="preserve"> the distanc</w:t>
      </w:r>
      <w:r w:rsidR="0067294D">
        <w:rPr>
          <w:rFonts w:ascii="Arial" w:eastAsia="Times New Roman" w:hAnsi="Arial" w:cs="Arial"/>
          <w:color w:val="000000"/>
          <w:sz w:val="24"/>
          <w:szCs w:val="24"/>
          <w:lang w:val="en-US"/>
        </w:rPr>
        <w:t>e</w:t>
      </w:r>
      <w:r w:rsidR="003449C1">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w:t>
      </w:r>
    </w:p>
    <w:p w14:paraId="26B06373" w14:textId="77777777" w:rsidR="00A820EA" w:rsidRPr="00321A4E" w:rsidRDefault="00A820EA">
      <w:pPr>
        <w:spacing w:after="0" w:line="480" w:lineRule="auto"/>
        <w:ind w:firstLine="720"/>
        <w:rPr>
          <w:rFonts w:ascii="Arial" w:hAnsi="Arial" w:cs="Arial"/>
          <w:color w:val="000000"/>
          <w:sz w:val="24"/>
          <w:szCs w:val="24"/>
        </w:rPr>
      </w:pPr>
    </w:p>
    <w:p w14:paraId="57E40D4A"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sampling</w:t>
      </w:r>
    </w:p>
    <w:p w14:paraId="62DEB9E8" w14:textId="5BBA9F91"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estimate epifaunal biodiversity and characterize variation within meadows, we used a 4 x 4 m grid of 16 standard plots (0.28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each separated by 1 m, in each meadow </w:t>
      </w:r>
      <w:r w:rsidR="00C80655">
        <w:rPr>
          <w:rFonts w:ascii="Arial" w:eastAsia="Times New Roman" w:hAnsi="Arial" w:cs="Arial"/>
          <w:color w:val="000000"/>
          <w:sz w:val="24"/>
          <w:szCs w:val="24"/>
          <w:lang w:val="en-US"/>
        </w:rPr>
        <w:fldChar w:fldCharType="begin" w:fldLock="1"/>
      </w:r>
      <w:r w:rsidR="00291B0D">
        <w:rPr>
          <w:rFonts w:ascii="Arial" w:eastAsia="Times New Roman" w:hAnsi="Arial" w:cs="Arial"/>
          <w:color w:val="000000"/>
          <w:sz w:val="24"/>
          <w:szCs w:val="24"/>
          <w:lang w:val="en-US"/>
        </w:rPr>
        <w:instrText>ADDIN CSL_CITATION { "citationItems" : [ { "id" : "ITEM-1",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"ITEM-1",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"(Sanders et al. 2007, Duffy et al. 2015)", "manualFormatting" : "(Figure 1B; after Sanders et al. 2007, Duffy et al. 2015)", "plainTextFormattedCitation" : "(Sanders et al. 2007, Duffy et al. 2015)", "previouslyFormattedCitation" : "(Sanders et al. 2007, Duffy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40347" w:rsidRPr="00B40347">
        <w:rPr>
          <w:rFonts w:ascii="Arial" w:eastAsia="Times New Roman" w:hAnsi="Arial" w:cs="Arial"/>
          <w:noProof/>
          <w:color w:val="000000"/>
          <w:sz w:val="24"/>
          <w:szCs w:val="24"/>
          <w:lang w:val="en-US"/>
        </w:rPr>
        <w:t>(</w:t>
      </w:r>
      <w:r w:rsidR="00314997">
        <w:rPr>
          <w:rFonts w:ascii="Arial" w:eastAsia="Times New Roman" w:hAnsi="Arial" w:cs="Arial"/>
          <w:noProof/>
          <w:color w:val="000000"/>
          <w:sz w:val="24"/>
          <w:szCs w:val="24"/>
          <w:lang w:val="en-US"/>
        </w:rPr>
        <w:t xml:space="preserve">Figure 1B; </w:t>
      </w:r>
      <w:r w:rsidR="00B40347">
        <w:rPr>
          <w:rFonts w:ascii="Arial" w:eastAsia="Times New Roman" w:hAnsi="Arial" w:cs="Arial"/>
          <w:noProof/>
          <w:color w:val="000000"/>
          <w:sz w:val="24"/>
          <w:szCs w:val="24"/>
          <w:lang w:val="en-US"/>
        </w:rPr>
        <w:t xml:space="preserve">after </w:t>
      </w:r>
      <w:r w:rsidR="00B40347" w:rsidRPr="00B40347">
        <w:rPr>
          <w:rFonts w:ascii="Arial" w:eastAsia="Times New Roman" w:hAnsi="Arial" w:cs="Arial"/>
          <w:noProof/>
          <w:color w:val="000000"/>
          <w:sz w:val="24"/>
          <w:szCs w:val="24"/>
          <w:lang w:val="en-US"/>
        </w:rPr>
        <w:t>Sanders et al. 2007, Duffy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6A097A">
        <w:rPr>
          <w:rFonts w:ascii="Arial" w:eastAsia="Times New Roman" w:hAnsi="Arial" w:cs="Arial"/>
          <w:color w:val="000000"/>
          <w:sz w:val="24"/>
          <w:szCs w:val="24"/>
          <w:lang w:val="en-US"/>
        </w:rPr>
        <w:t xml:space="preserve">Repeated sampling within meadows was rotated </w:t>
      </w:r>
      <w:r w:rsidR="00314997">
        <w:rPr>
          <w:rFonts w:ascii="Arial" w:eastAsia="Times New Roman" w:hAnsi="Arial" w:cs="Arial"/>
          <w:color w:val="000000"/>
          <w:sz w:val="24"/>
          <w:szCs w:val="24"/>
          <w:lang w:val="en-US"/>
        </w:rPr>
        <w:t xml:space="preserve">90° </w:t>
      </w:r>
      <w:r w:rsidR="006A097A">
        <w:rPr>
          <w:rFonts w:ascii="Arial" w:eastAsia="Times New Roman" w:hAnsi="Arial" w:cs="Arial"/>
          <w:color w:val="000000"/>
          <w:sz w:val="24"/>
          <w:szCs w:val="24"/>
          <w:lang w:val="en-US"/>
        </w:rPr>
        <w:t xml:space="preserve">around a central reference point at a distance of 1-2 m so that seagrass removed at one time period would not impact the density of seagrass and associated epifaunal at subsequent samplings. </w:t>
      </w:r>
      <w:r w:rsidRPr="00321A4E">
        <w:rPr>
          <w:rFonts w:ascii="Arial" w:eastAsia="Times New Roman" w:hAnsi="Arial" w:cs="Arial"/>
          <w:color w:val="000000"/>
          <w:sz w:val="24"/>
          <w:szCs w:val="24"/>
          <w:lang w:val="en-US"/>
        </w:rPr>
        <w:t xml:space="preserve">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at the sediment-water interface and placed it into a 250 µm mesh bag, </w:t>
      </w:r>
      <w:r w:rsidRPr="00321A4E">
        <w:rPr>
          <w:rFonts w:ascii="Arial" w:eastAsia="Times New Roman" w:hAnsi="Arial" w:cs="Arial"/>
          <w:color w:val="000000"/>
          <w:sz w:val="24"/>
          <w:szCs w:val="24"/>
          <w:lang w:val="en-US"/>
        </w:rPr>
        <w:lastRenderedPageBreak/>
        <w:t xml:space="preserve">collecting all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and epifauna. All sampled areas were at least 1 m below lower low water </w:t>
      </w:r>
      <w:commentRangeStart w:id="16"/>
      <w:r w:rsidRPr="00321A4E">
        <w:rPr>
          <w:rFonts w:ascii="Arial" w:eastAsia="Times New Roman" w:hAnsi="Arial" w:cs="Arial"/>
          <w:color w:val="000000"/>
          <w:sz w:val="24"/>
          <w:szCs w:val="24"/>
          <w:lang w:val="en-US"/>
        </w:rPr>
        <w:t xml:space="preserve">large tide </w:t>
      </w:r>
      <w:commentRangeEnd w:id="16"/>
      <w:r w:rsidR="00BC42CC">
        <w:rPr>
          <w:rStyle w:val="CommentReference"/>
        </w:rPr>
        <w:commentReference w:id="16"/>
      </w:r>
      <w:r w:rsidRPr="00321A4E">
        <w:rPr>
          <w:rFonts w:ascii="Arial" w:eastAsia="Times New Roman" w:hAnsi="Arial" w:cs="Arial"/>
          <w:color w:val="000000"/>
          <w:sz w:val="24"/>
          <w:szCs w:val="24"/>
          <w:lang w:val="en-US"/>
        </w:rPr>
        <w:t>(LLWLT)</w:t>
      </w:r>
      <w:r w:rsidR="0070611D">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We collected samples using SCUBA, then transported </w:t>
      </w:r>
      <w:r w:rsidR="00C435BE">
        <w:rPr>
          <w:rFonts w:ascii="Arial" w:eastAsia="Times New Roman" w:hAnsi="Arial" w:cs="Arial"/>
          <w:color w:val="000000"/>
          <w:sz w:val="24"/>
          <w:szCs w:val="24"/>
          <w:lang w:val="en-US"/>
        </w:rPr>
        <w:t xml:space="preserve">them </w:t>
      </w:r>
      <w:r w:rsidRPr="00321A4E">
        <w:rPr>
          <w:rFonts w:ascii="Arial" w:eastAsia="Times New Roman" w:hAnsi="Arial" w:cs="Arial"/>
          <w:color w:val="000000"/>
          <w:sz w:val="24"/>
          <w:szCs w:val="24"/>
          <w:lang w:val="en-US"/>
        </w:rPr>
        <w:t xml:space="preserve">to the lab in seawater, where all invertebrates were removed and preserved in 70% EtOH within 24 hours of collection. </w:t>
      </w:r>
    </w:p>
    <w:p w14:paraId="158ED3F3" w14:textId="1339FC01"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variation in diversity among meadows, we sampled nine meadows </w:t>
      </w:r>
      <w:r w:rsidR="00730C85">
        <w:rPr>
          <w:rFonts w:ascii="Arial" w:eastAsia="Times New Roman" w:hAnsi="Arial" w:cs="Arial"/>
          <w:color w:val="000000"/>
          <w:sz w:val="24"/>
          <w:szCs w:val="24"/>
          <w:lang w:val="en-US"/>
        </w:rPr>
        <w:t>between</w:t>
      </w:r>
      <w:r w:rsidRPr="00321A4E">
        <w:rPr>
          <w:rFonts w:ascii="Arial" w:eastAsia="Times New Roman" w:hAnsi="Arial" w:cs="Arial"/>
          <w:color w:val="000000"/>
          <w:sz w:val="24"/>
          <w:szCs w:val="24"/>
          <w:lang w:val="en-US"/>
        </w:rPr>
        <w:t xml:space="preserve"> the open coast and Alberni Inlet</w:t>
      </w:r>
      <w:r w:rsidR="00730C85">
        <w:rPr>
          <w:rFonts w:ascii="Arial" w:eastAsia="Times New Roman" w:hAnsi="Arial" w:cs="Arial"/>
          <w:color w:val="000000"/>
          <w:sz w:val="24"/>
          <w:szCs w:val="24"/>
          <w:lang w:val="en-US"/>
        </w:rPr>
        <w:t xml:space="preserve"> in Trevor Channel</w:t>
      </w:r>
      <w:r w:rsidRPr="00321A4E">
        <w:rPr>
          <w:rFonts w:ascii="Arial" w:eastAsia="Times New Roman" w:hAnsi="Arial" w:cs="Arial"/>
          <w:color w:val="000000"/>
          <w:sz w:val="24"/>
          <w:szCs w:val="24"/>
          <w:lang w:val="en-US"/>
        </w:rPr>
        <w:t xml:space="preserve"> (Figure 1; Table 1).  We chose these meadows </w:t>
      </w:r>
      <w:r w:rsidR="002E3E6D" w:rsidRPr="00321A4E">
        <w:rPr>
          <w:rFonts w:ascii="Arial" w:eastAsia="Times New Roman" w:hAnsi="Arial" w:cs="Arial"/>
          <w:color w:val="000000"/>
          <w:sz w:val="24"/>
          <w:szCs w:val="24"/>
          <w:lang w:val="en-US"/>
        </w:rPr>
        <w:t xml:space="preserve">among the subset of known meadows in Trevor </w:t>
      </w:r>
      <w:r w:rsidR="005E2AAF">
        <w:rPr>
          <w:rFonts w:ascii="Arial" w:eastAsia="Times New Roman" w:hAnsi="Arial" w:cs="Arial"/>
          <w:color w:val="000000"/>
          <w:sz w:val="24"/>
          <w:szCs w:val="24"/>
          <w:lang w:val="en-US"/>
        </w:rPr>
        <w:t>C</w:t>
      </w:r>
      <w:r w:rsidR="002E3E6D" w:rsidRPr="00321A4E">
        <w:rPr>
          <w:rFonts w:ascii="Arial" w:eastAsia="Times New Roman" w:hAnsi="Arial" w:cs="Arial"/>
          <w:color w:val="000000"/>
          <w:sz w:val="24"/>
          <w:szCs w:val="24"/>
          <w:lang w:val="en-US"/>
        </w:rPr>
        <w:t>hannel</w:t>
      </w:r>
      <w:r w:rsidR="00F153D1">
        <w:rPr>
          <w:rFonts w:ascii="Arial" w:eastAsia="Times New Roman" w:hAnsi="Arial" w:cs="Arial"/>
          <w:color w:val="000000"/>
          <w:sz w:val="24"/>
          <w:szCs w:val="24"/>
          <w:lang w:val="en-US"/>
        </w:rPr>
        <w:t xml:space="preserve"> </w:t>
      </w:r>
      <w:r w:rsidR="002E3E6D" w:rsidRPr="00321A4E">
        <w:rPr>
          <w:rFonts w:ascii="Arial" w:eastAsia="Times New Roman" w:hAnsi="Arial" w:cs="Arial"/>
          <w:color w:val="000000"/>
          <w:sz w:val="24"/>
          <w:szCs w:val="24"/>
          <w:lang w:val="en-US"/>
        </w:rPr>
        <w:t xml:space="preserve">(n ~ </w:t>
      </w:r>
      <w:r w:rsidR="00057296" w:rsidRPr="00321A4E">
        <w:rPr>
          <w:rFonts w:ascii="Arial" w:eastAsia="Times New Roman" w:hAnsi="Arial" w:cs="Arial"/>
          <w:color w:val="000000"/>
          <w:sz w:val="24"/>
          <w:szCs w:val="24"/>
          <w:lang w:val="en-US"/>
        </w:rPr>
        <w:t>20</w:t>
      </w:r>
      <w:r w:rsidR="002E3E6D"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because they are evenly distributed along </w:t>
      </w:r>
      <w:r w:rsidR="00730C85">
        <w:rPr>
          <w:rFonts w:ascii="Arial" w:eastAsia="Times New Roman" w:hAnsi="Arial" w:cs="Arial"/>
          <w:color w:val="000000"/>
          <w:sz w:val="24"/>
          <w:szCs w:val="24"/>
          <w:lang w:val="en-US"/>
        </w:rPr>
        <w:t>the c</w:t>
      </w:r>
      <w:r w:rsidRPr="00321A4E">
        <w:rPr>
          <w:rFonts w:ascii="Arial" w:eastAsia="Times New Roman" w:hAnsi="Arial" w:cs="Arial"/>
          <w:color w:val="000000"/>
          <w:sz w:val="24"/>
          <w:szCs w:val="24"/>
          <w:lang w:val="en-US"/>
        </w:rPr>
        <w:t xml:space="preserve">hannel, they are large meadows (i.e., </w:t>
      </w:r>
      <w:r w:rsidR="00A41A59" w:rsidRPr="003032E1">
        <w:rPr>
          <w:rFonts w:ascii="Arial" w:eastAsia="Times New Roman" w:hAnsi="Arial" w:cs="Arial"/>
          <w:color w:val="000000"/>
          <w:sz w:val="24"/>
          <w:szCs w:val="24"/>
          <w:lang w:val="en-US"/>
        </w:rPr>
        <w:t>0.</w:t>
      </w:r>
      <w:r w:rsidR="003032E1" w:rsidRPr="003032E1">
        <w:rPr>
          <w:rFonts w:ascii="Arial" w:eastAsia="Times New Roman" w:hAnsi="Arial" w:cs="Arial"/>
          <w:color w:val="000000"/>
          <w:sz w:val="24"/>
          <w:szCs w:val="24"/>
          <w:lang w:val="en-US"/>
        </w:rPr>
        <w:t>12</w:t>
      </w:r>
      <w:r w:rsidR="00A41A59" w:rsidRPr="003032E1">
        <w:rPr>
          <w:rFonts w:ascii="Arial" w:eastAsia="Times New Roman" w:hAnsi="Arial" w:cs="Arial"/>
          <w:color w:val="000000"/>
          <w:sz w:val="24"/>
          <w:szCs w:val="24"/>
          <w:lang w:val="en-US"/>
        </w:rPr>
        <w:t xml:space="preserve"> </w:t>
      </w:r>
      <w:r w:rsidR="003032E1" w:rsidRPr="003032E1">
        <w:rPr>
          <w:rFonts w:ascii="Arial" w:eastAsia="Times New Roman" w:hAnsi="Arial" w:cs="Arial"/>
          <w:color w:val="000000"/>
          <w:sz w:val="24"/>
          <w:szCs w:val="24"/>
          <w:lang w:val="en-US"/>
        </w:rPr>
        <w:t xml:space="preserve">– 11.33 </w:t>
      </w:r>
      <w:r w:rsidR="00A41A59" w:rsidRPr="003032E1">
        <w:rPr>
          <w:rFonts w:ascii="Arial" w:eastAsia="Times New Roman" w:hAnsi="Arial" w:cs="Arial"/>
          <w:color w:val="000000"/>
          <w:sz w:val="24"/>
          <w:szCs w:val="24"/>
          <w:lang w:val="en-US"/>
        </w:rPr>
        <w:t>ha</w:t>
      </w:r>
      <w:r w:rsidRPr="00321A4E">
        <w:rPr>
          <w:rFonts w:ascii="Arial" w:eastAsia="Times New Roman" w:hAnsi="Arial" w:cs="Arial"/>
          <w:color w:val="000000"/>
          <w:sz w:val="24"/>
          <w:szCs w:val="24"/>
          <w:lang w:val="en-US"/>
        </w:rPr>
        <w:t xml:space="preserve">), and they </w:t>
      </w:r>
      <w:r w:rsidR="00730C85">
        <w:rPr>
          <w:rFonts w:ascii="Arial" w:eastAsia="Times New Roman" w:hAnsi="Arial" w:cs="Arial"/>
          <w:color w:val="000000"/>
          <w:sz w:val="24"/>
          <w:szCs w:val="24"/>
          <w:lang w:val="en-US"/>
        </w:rPr>
        <w:t>represent</w:t>
      </w:r>
      <w:r w:rsidR="00730C85"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many of the shallow areas where eelgrass might occur</w:t>
      </w:r>
      <w:r w:rsidR="0031499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To determine whether spatial biodiversity patterns varied through time, we sampled five of these meadows three times, in May (early summer, </w:t>
      </w:r>
      <w:r w:rsidR="002E3E6D" w:rsidRPr="00321A4E">
        <w:rPr>
          <w:rFonts w:ascii="Arial" w:eastAsia="Times New Roman" w:hAnsi="Arial" w:cs="Arial"/>
          <w:color w:val="000000"/>
          <w:sz w:val="24"/>
          <w:szCs w:val="24"/>
          <w:lang w:val="en-US"/>
        </w:rPr>
        <w:t>time A</w:t>
      </w:r>
      <w:r w:rsidRPr="00321A4E">
        <w:rPr>
          <w:rFonts w:ascii="Arial" w:eastAsia="Times New Roman" w:hAnsi="Arial" w:cs="Arial"/>
          <w:color w:val="000000"/>
          <w:sz w:val="24"/>
          <w:szCs w:val="24"/>
          <w:lang w:val="en-US"/>
        </w:rPr>
        <w:t xml:space="preserve">), June/July (midsummer, </w:t>
      </w:r>
      <w:r w:rsidR="002E3E6D" w:rsidRPr="00321A4E">
        <w:rPr>
          <w:rFonts w:ascii="Arial" w:eastAsia="Times New Roman" w:hAnsi="Arial" w:cs="Arial"/>
          <w:color w:val="000000"/>
          <w:sz w:val="24"/>
          <w:szCs w:val="24"/>
          <w:lang w:val="en-US"/>
        </w:rPr>
        <w:t>time B</w:t>
      </w:r>
      <w:r w:rsidRPr="00321A4E">
        <w:rPr>
          <w:rFonts w:ascii="Arial" w:eastAsia="Times New Roman" w:hAnsi="Arial" w:cs="Arial"/>
          <w:color w:val="000000"/>
          <w:sz w:val="24"/>
          <w:szCs w:val="24"/>
          <w:lang w:val="en-US"/>
        </w:rPr>
        <w:t xml:space="preserve">) and August (late summer, </w:t>
      </w:r>
      <w:r w:rsidR="002E3E6D" w:rsidRPr="00321A4E">
        <w:rPr>
          <w:rFonts w:ascii="Arial" w:eastAsia="Times New Roman" w:hAnsi="Arial" w:cs="Arial"/>
          <w:color w:val="000000"/>
          <w:sz w:val="24"/>
          <w:szCs w:val="24"/>
          <w:lang w:val="en-US"/>
        </w:rPr>
        <w:t>time C</w:t>
      </w:r>
      <w:r w:rsidRPr="00321A4E">
        <w:rPr>
          <w:rFonts w:ascii="Arial" w:eastAsia="Times New Roman" w:hAnsi="Arial" w:cs="Arial"/>
          <w:color w:val="000000"/>
          <w:sz w:val="24"/>
          <w:szCs w:val="24"/>
          <w:lang w:val="en-US"/>
        </w:rPr>
        <w:t>)</w:t>
      </w:r>
      <w:r w:rsidR="00817CCB">
        <w:rPr>
          <w:rFonts w:ascii="Arial" w:eastAsia="Times New Roman" w:hAnsi="Arial" w:cs="Arial"/>
          <w:color w:val="000000"/>
          <w:sz w:val="24"/>
          <w:szCs w:val="24"/>
          <w:lang w:val="en-US"/>
        </w:rPr>
        <w:t xml:space="preserve"> of 2012</w:t>
      </w:r>
      <w:r w:rsidRPr="00321A4E">
        <w:rPr>
          <w:rFonts w:ascii="Arial" w:eastAsia="Times New Roman" w:hAnsi="Arial" w:cs="Arial"/>
          <w:color w:val="000000"/>
          <w:sz w:val="24"/>
          <w:szCs w:val="24"/>
          <w:lang w:val="en-US"/>
        </w:rPr>
        <w:t xml:space="preserve">. </w:t>
      </w:r>
    </w:p>
    <w:p w14:paraId="2365BC83" w14:textId="002A8A9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We identified every invertebrate &gt; 1</w:t>
      </w:r>
      <w:r w:rsidR="005E2AAF">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mm</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to the lowest taxonomic resolution possible using light microscopy. Though many of our identifications are to species level, many other taxa are identified to higher levels (</w:t>
      </w:r>
      <w:r w:rsidR="00233107">
        <w:rPr>
          <w:rFonts w:ascii="Arial" w:eastAsia="Times New Roman" w:hAnsi="Arial" w:cs="Arial"/>
          <w:color w:val="000000"/>
          <w:sz w:val="24"/>
          <w:szCs w:val="24"/>
          <w:lang w:val="en-US"/>
        </w:rPr>
        <w:t>F</w:t>
      </w:r>
      <w:r w:rsidRPr="00321A4E">
        <w:rPr>
          <w:rFonts w:ascii="Arial" w:eastAsia="Times New Roman" w:hAnsi="Arial" w:cs="Arial"/>
          <w:color w:val="000000"/>
          <w:sz w:val="24"/>
          <w:szCs w:val="24"/>
          <w:lang w:val="en-US"/>
        </w:rPr>
        <w:t xml:space="preserve">amily or </w:t>
      </w:r>
      <w:r w:rsidR="00233107">
        <w:rPr>
          <w:rFonts w:ascii="Arial" w:eastAsia="Times New Roman" w:hAnsi="Arial" w:cs="Arial"/>
          <w:color w:val="000000"/>
          <w:sz w:val="24"/>
          <w:szCs w:val="24"/>
          <w:lang w:val="en-US"/>
        </w:rPr>
        <w:t>O</w:t>
      </w:r>
      <w:r w:rsidRPr="00321A4E">
        <w:rPr>
          <w:rFonts w:ascii="Arial" w:eastAsia="Times New Roman" w:hAnsi="Arial" w:cs="Arial"/>
          <w:color w:val="000000"/>
          <w:sz w:val="24"/>
          <w:szCs w:val="24"/>
          <w:lang w:val="en-US"/>
        </w:rPr>
        <w:t xml:space="preserve">rder). </w:t>
      </w:r>
      <w:r w:rsidR="007238F9">
        <w:rPr>
          <w:rFonts w:ascii="Arial" w:eastAsia="Times New Roman" w:hAnsi="Arial" w:cs="Arial"/>
          <w:color w:val="000000"/>
          <w:sz w:val="24"/>
          <w:szCs w:val="24"/>
          <w:lang w:val="en-US"/>
        </w:rPr>
        <w:t>C</w:t>
      </w:r>
      <w:r w:rsidRPr="00321A4E">
        <w:rPr>
          <w:rFonts w:ascii="Arial" w:eastAsia="Times New Roman" w:hAnsi="Arial" w:cs="Arial"/>
          <w:color w:val="000000"/>
          <w:sz w:val="24"/>
          <w:szCs w:val="24"/>
          <w:lang w:val="en-US"/>
        </w:rPr>
        <w:t>onsequently</w:t>
      </w:r>
      <w:r w:rsidR="00233107">
        <w:rPr>
          <w:rFonts w:ascii="Arial" w:eastAsia="Times New Roman" w:hAnsi="Arial" w:cs="Arial"/>
          <w:color w:val="000000"/>
          <w:sz w:val="24"/>
          <w:szCs w:val="24"/>
          <w:lang w:val="en-US"/>
        </w:rPr>
        <w:t>,</w:t>
      </w:r>
      <w:r w:rsidR="007238F9">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our taxonomic diversity estimates should be considered minimum estimates. We did not include egg masses or colony-forming species (e.g., bryozoans) in our analyses. We classified invertebrate species to broad trophic groups (grazer, predator, filter feeder, detritivore) based on our observations and published information </w:t>
      </w:r>
      <w:r w:rsidR="00C80655">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"Macdonald", "given" : "T A", "non-dropping-particle" : "", "parse-names" : false, "suffix" : "" }, { "dropping-particle" : "", "family" : "Burd", "given" : "B J", "non-dropping-particle" : "", "parse-names" : false, "suffix" : "" }, { "dropping-particle" : "", "family" : "Macdonald", "given" : "V I", "non-dropping-particle" : "", "parse-names" : false, "suffix" : "" }, { "dropping-particle" : "", "family" : "Roodselaar", "given" : "A", "non-dropping-particle" : "Van", "parse-names" : false, "suffix" : "" } ], "container-title" : "Canadian Technical Report of Fisheries and Aquatic Sciences", "id" : "ITEM-1", "issued" : { "date-parts" : [ [ "2010" ] ] }, "number-of-pages" : "4-62", "title" : "Taxonomic and feeding guild classification for the marine benthic macroinvertebrates of the Strait of Georgia, British Columbia", "type" : "report", "volume" : "2874" }, "uris" : [ "http://www.mendeley.com/documents/?uuid=3bda5717-702d-4810-89e1-48686d7460b6" ] }, { "id" : "ITEM-2", "itemData" : { "ISBN" : "0520239393", "author" : [ { "dropping-particle" : "", "family" : "Light", "given" : "Sol Felty", "non-dropping-particle" : "", "parse-names" : false, "suffix" : "" }, { "dropping-particle" : "", "family" : "Carlton", "given" : "James T", "non-dropping-particle" : "", "parse-names" : false, "suffix" : "" } ], "id" : "ITEM-2", "issued" : { "date-parts" : [ [ "2007" ] ] }, "publisher" : "Univ of California Press", "title" : "The Light and Smith manual: intertidal invertebrates from central California to Oregon", "type" : "book" }, "uris" : [ "http://www.mendeley.com/documents/?uuid=5ac40ce4-2d10-49ad-a7a0-b15c6c71de22" ] } ], "mendeley" : { "formattedCitation" : "(Light and Carlton 2007, Macdonald et al. 2010)", "plainTextFormattedCitation" : "(Light and Carlton 2007, Macdonald et al. 2010)", "previouslyFormattedCitation" : "(Light and Carlton 2007, Macdonald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(Light and Carlton 2007, Macdonald et al. 2010)</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The grazer functional group includes organisms that consume micro- or macro-algae, including biofilms, growing on </w:t>
      </w:r>
      <w:r w:rsidR="002E3E6D" w:rsidRPr="00321A4E">
        <w:rPr>
          <w:rFonts w:ascii="Arial" w:eastAsia="Times New Roman" w:hAnsi="Arial" w:cs="Arial"/>
          <w:color w:val="000000"/>
          <w:sz w:val="24"/>
          <w:szCs w:val="24"/>
          <w:lang w:val="en-US"/>
        </w:rPr>
        <w:t>eelgrass</w:t>
      </w:r>
      <w:r w:rsidRPr="00321A4E">
        <w:rPr>
          <w:rFonts w:ascii="Arial" w:eastAsia="Times New Roman" w:hAnsi="Arial" w:cs="Arial"/>
          <w:color w:val="000000"/>
          <w:sz w:val="24"/>
          <w:szCs w:val="24"/>
          <w:lang w:val="en-US"/>
        </w:rPr>
        <w:t xml:space="preserve">. </w:t>
      </w:r>
    </w:p>
    <w:p w14:paraId="10FDC004" w14:textId="77777777" w:rsidR="00A820EA" w:rsidRPr="00321A4E" w:rsidRDefault="00A820EA">
      <w:pPr>
        <w:spacing w:after="0" w:line="480" w:lineRule="auto"/>
        <w:ind w:firstLine="720"/>
        <w:rPr>
          <w:rFonts w:ascii="Arial" w:eastAsia="Times New Roman" w:hAnsi="Arial" w:cs="Arial"/>
          <w:sz w:val="24"/>
          <w:szCs w:val="24"/>
          <w:lang w:val="en-US"/>
        </w:rPr>
      </w:pPr>
    </w:p>
    <w:p w14:paraId="71BC056F"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estimation</w:t>
      </w:r>
    </w:p>
    <w:p w14:paraId="55296510" w14:textId="28A0B60B"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To estimate diversity within and among meadows, we created species-plot and species-site matrices wi</w:t>
      </w:r>
      <w:r w:rsidR="00817CCB">
        <w:rPr>
          <w:rFonts w:ascii="Arial" w:eastAsia="Times New Roman" w:hAnsi="Arial" w:cs="Arial"/>
          <w:color w:val="000000"/>
          <w:sz w:val="24"/>
          <w:szCs w:val="24"/>
          <w:lang w:val="en-US"/>
        </w:rPr>
        <w:t>th abundance data</w:t>
      </w:r>
      <w:r w:rsidRPr="00321A4E">
        <w:rPr>
          <w:rFonts w:ascii="Arial" w:eastAsia="Times New Roman" w:hAnsi="Arial" w:cs="Arial"/>
          <w:color w:val="000000"/>
          <w:sz w:val="24"/>
          <w:szCs w:val="24"/>
          <w:lang w:val="en-US"/>
        </w:rPr>
        <w:t xml:space="preserve"> using information on every individual collected from each plot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"Gotelli", "given" : "Nicholas J", "non-dropping-particle" : "", "parse-names" : false, "suffix" : "" }, { "dropping-particle" : "", "family" : "Colwell", "given" : "Robert K", "non-dropping-particle" : "", "parse-names" : false, "suffix" : "" } ], "container-title" : "Biological diversity: frontiers in measurement and assessment", "id" : "ITEM-1", "issued" : { "date-parts" : [ [ "2011" ] ] }, "page" : "39-54", "publisher" : "Oxford University Press Oxford", "title" : "Estimating species richness", "type" : "article-journal", "volume" : "12" }, "uris" : [ "http://www.mendeley.com/documents/?uuid=f132637b-542d-48b0-8a92-6f61427220af" ] } ], "mendeley" : { "formattedCitation" : "(Gotelli and Colwell 2011)", "plainTextFormattedCitation" : "(Gotelli and Colwell 2011)", "previouslyFormattedCitation" : "(Gotelli and Colwell 2011)"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(Gotelli and Colwell 2011)</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We estimated multiple biodiversity metrics: species richness (number of species observed), their relative abundance, and the likelihood that additional taxa were present but unobserved in estimating and comparing biodiversity among samples and meadows. We estimated alpha</w:t>
      </w:r>
      <w:r w:rsidR="007238F9">
        <w:rPr>
          <w:rFonts w:ascii="Arial" w:eastAsia="Times New Roman" w:hAnsi="Arial" w:cs="Arial"/>
          <w:color w:val="000000"/>
          <w:sz w:val="24"/>
          <w:szCs w:val="24"/>
          <w:lang w:val="en-US"/>
        </w:rPr>
        <w:t xml:space="preserve"> (plot-scale)</w:t>
      </w:r>
      <w:r w:rsidRPr="00321A4E">
        <w:rPr>
          <w:rFonts w:ascii="Arial" w:eastAsia="Times New Roman" w:hAnsi="Arial" w:cs="Arial"/>
          <w:color w:val="000000"/>
          <w:sz w:val="24"/>
          <w:szCs w:val="24"/>
          <w:lang w:val="en-US"/>
        </w:rPr>
        <w:t xml:space="preserve"> diversity </w:t>
      </w:r>
      <w:r w:rsidR="002E3E6D" w:rsidRPr="00321A4E">
        <w:rPr>
          <w:rFonts w:ascii="Arial" w:eastAsia="Times New Roman" w:hAnsi="Arial" w:cs="Arial"/>
          <w:color w:val="000000"/>
          <w:sz w:val="24"/>
          <w:szCs w:val="24"/>
          <w:lang w:val="en-US"/>
        </w:rPr>
        <w:t>by rarifying (ENS) and using raw richness values (R</w:t>
      </w:r>
      <w:r w:rsidR="002E3E6D" w:rsidRPr="00B40347">
        <w:rPr>
          <w:rFonts w:ascii="Arial" w:eastAsia="Times New Roman" w:hAnsi="Arial" w:cs="Arial"/>
          <w:color w:val="000000"/>
          <w:sz w:val="24"/>
          <w:szCs w:val="24"/>
          <w:lang w:val="en-US"/>
        </w:rPr>
        <w:t>)</w:t>
      </w:r>
      <w:r w:rsidR="00B4034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Shannon diversity</w:t>
      </w:r>
      <w:r w:rsidR="002E3E6D" w:rsidRPr="00321A4E">
        <w:rPr>
          <w:rFonts w:ascii="Arial" w:eastAsia="Times New Roman" w:hAnsi="Arial" w:cs="Arial"/>
          <w:color w:val="000000"/>
          <w:sz w:val="24"/>
          <w:szCs w:val="24"/>
          <w:lang w:val="en-US"/>
        </w:rPr>
        <w:t xml:space="preserve"> (H’)</w:t>
      </w:r>
      <w:r w:rsidRPr="00321A4E">
        <w:rPr>
          <w:rFonts w:ascii="Arial" w:eastAsia="Times New Roman" w:hAnsi="Arial" w:cs="Arial"/>
          <w:color w:val="000000"/>
          <w:sz w:val="24"/>
          <w:szCs w:val="24"/>
          <w:lang w:val="en-US"/>
        </w:rPr>
        <w:t>, and Simpson evenness</w:t>
      </w:r>
      <w:r w:rsidR="002E3E6D" w:rsidRPr="00321A4E">
        <w:rPr>
          <w:rFonts w:ascii="Arial" w:eastAsia="Times New Roman" w:hAnsi="Arial" w:cs="Arial"/>
          <w:color w:val="000000"/>
          <w:sz w:val="24"/>
          <w:szCs w:val="24"/>
          <w:lang w:val="en-US"/>
        </w:rPr>
        <w:t xml:space="preserve"> (S)</w:t>
      </w:r>
      <w:r w:rsidRPr="00321A4E">
        <w:rPr>
          <w:rFonts w:ascii="Arial" w:eastAsia="Times New Roman" w:hAnsi="Arial" w:cs="Arial"/>
          <w:color w:val="000000"/>
          <w:sz w:val="24"/>
          <w:szCs w:val="24"/>
          <w:lang w:val="en-US"/>
        </w:rPr>
        <w:t xml:space="preserve">. </w:t>
      </w:r>
      <w:r w:rsidRPr="00EC652E">
        <w:rPr>
          <w:rFonts w:ascii="Arial" w:eastAsia="Times New Roman" w:hAnsi="Arial" w:cs="Arial"/>
          <w:color w:val="000000"/>
          <w:sz w:val="24"/>
          <w:szCs w:val="24"/>
          <w:lang w:val="en-US"/>
        </w:rPr>
        <w:t>The effective number of species (ENS) is derived from the probability of a</w:t>
      </w:r>
      <w:r w:rsidR="00314997">
        <w:rPr>
          <w:rFonts w:ascii="Arial" w:eastAsia="Times New Roman" w:hAnsi="Arial" w:cs="Arial"/>
          <w:color w:val="000000"/>
          <w:sz w:val="24"/>
          <w:szCs w:val="24"/>
          <w:lang w:val="en-US"/>
        </w:rPr>
        <w:t xml:space="preserve">n interspecific encounter </w:t>
      </w:r>
      <w:r w:rsidR="00A302AF" w:rsidRPr="00EC652E">
        <w:rPr>
          <w:rFonts w:ascii="Arial" w:eastAsia="Times New Roman" w:hAnsi="Arial" w:cs="Arial"/>
          <w:color w:val="000000"/>
          <w:sz w:val="24"/>
          <w:szCs w:val="24"/>
          <w:lang w:val="en-US"/>
        </w:rPr>
        <w:fldChar w:fldCharType="begin" w:fldLock="1"/>
      </w:r>
      <w:r w:rsidR="00291B0D">
        <w:rPr>
          <w:rFonts w:ascii="Arial" w:eastAsia="Times New Roman" w:hAnsi="Arial" w:cs="Arial"/>
          <w:color w:val="000000"/>
          <w:sz w:val="24"/>
          <w:szCs w:val="24"/>
          <w:lang w:val="en-US"/>
        </w:rPr>
        <w:instrText>ADDIN CSL_CITATION { "citationItems" : [ { "id" : "ITEM-1", "itemData" : { "DOI" : "10.1111/j.1600-0587.2011.06860.x", "ISSN" : "0906-7590", "abstract" : "A theoretical framework based on Hill numbers has recently been advocated to measure and partition diversity sensu stricto. Hill numbers can be interpreted intuitively as effective number of species (ENS). They conform to the so-called replication principle allowing a mathematically coherent multiplicative partitioning of diversity. They form a family of ENS defined by the parameter q which controls the weight attributed to rare species. Despite its advantages, this framework was developed without considering its robustness when treating community samples. In this study, we first show that Hurlbert diversity indices (expected number of species among k individuals) can be transformed into ENS that conform asymptotically to the replication principle while controlling the weight given to rare species through parameter k. We investigate the statistical properties of Hill and Hurlbert ENS using simulated communities with contrasted diversity. The properties of multiplicative beta diversity estimators based on ENS are also characterized by simulating communities with different levels of differentiation. We show that Hurlbert ENS provides a better statistical performance than Hill numbers when dealing with small sample sizes. By contrast, Hill numbers and their estimators suffer from substantial bias except when rare species have a low weight (q= 2). An estimator of ENS estimating both Hill numbers for q= 2 and Hurlbert ENS for k= 2 is shown to give the best performance and is recommended for processing real datasets when rare species receive low weight. In order to better take account of rare species, current estimators of Hill numbers are not recommended when sample size is too low while Hurlberts ENS performs reliably. In conclusion, while Hill numbers possess some interesting mathematical properties that are not shared by Hurlberts ENS, the latter outperforms Hill numbers in terms of statistical properties and is well suited to processing community samples, as illustrated on a real dataset.", "author" : [ { "dropping-particle" : "", "family" : "Dauby", "given" : "G", "non-dropping-particle" : "", "parse-names" : false, "suffix" : "" }, { "dropping-particle" : "", "family" : "Hardy", "given" : "O J", "non-dropping-particle" : "", "parse-names" : false, "suffix" : "" } ], "container-title" : "Ecography", "id" : "ITEM-1", "issue" : "7", "issued" : { "date-parts" : [ [ "2012" ] ] }, "language" : "English", "note" : "ISI Document Delivery No.: 963FT\nTimes Cited: 11\nCited Reference Count: 36\nDauby, Gilles Hardy, Olivier J.\nHardy, Olivier/0000-0003-2052-1527\nBelgian Fund for Research Training in Industry and Agriculture (FRIA); Belgian Fund for Scientific Research (F.R.S.-FNRS) [F.4.519.10.F]\nWe wish to thank H. Tuomisto and M. Navascues for their useful comments on a previous draft. Special thanks are due to the anonymous referee who provided the mathematical demonstration linking Hill numbers and Hurlbert ENS as presented in Supplementary material Appendix 6. GD is a PhD candidate funded by the Belgian Fund for Research Training in Industry and Agriculture (FRIA). OJH is a Research Associate of the Belgian Fund for Scientific Research (F.R.S.-FNRS) which contributed to this project through grant F.4.519.10.F.\n11\n1\n25\nWiley-blackwell\nHoboken", "page" : "661-672", "publisher-place" : "[Dauby, Gilles Hardy, Olivier J.] Univ Libre Brussels, Evolutionary Biol &amp; Ecol Unit, Fac Sci, BE-1050 Brussels, Belgium. Dauby, G (reprint author), Univ Libre Brussels, Evolutionary Biol &amp; Ecol Unit, Fac Sci, CP 160-12,Av Roosevelt 50, BE-1050 Brussels, ", "title" : "Sampled-based estimation of diversity sensu stricto by transforming Hurlbert diversities into effective number of species", "type" : "article-journal", "volume" : "35" }, "uris" : [ "http://www.mendeley.com/documents/?uuid=f641bf8a-95e3-49c0-9183-8788301bcf5d" ] } ], "mendeley" : { "formattedCitation" : "(Dauby and Hardy 2012)", "manualFormatting" : "(PIE; Dauby and Hardy 2012)", "plainTextFormattedCitation" : "(Dauby and Hardy 2012)", "previouslyFormattedCitation" : "(Dauby and Hardy 2012)"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A302AF" w:rsidRPr="00EC652E">
        <w:rPr>
          <w:rFonts w:ascii="Arial" w:eastAsia="Times New Roman" w:hAnsi="Arial" w:cs="Arial"/>
          <w:noProof/>
          <w:color w:val="000000"/>
          <w:sz w:val="24"/>
          <w:szCs w:val="24"/>
          <w:lang w:val="en-US"/>
        </w:rPr>
        <w:t>(</w:t>
      </w:r>
      <w:r w:rsidR="00314997">
        <w:rPr>
          <w:rFonts w:ascii="Arial" w:eastAsia="Times New Roman" w:hAnsi="Arial" w:cs="Arial"/>
          <w:noProof/>
          <w:color w:val="000000"/>
          <w:sz w:val="24"/>
          <w:szCs w:val="24"/>
          <w:lang w:val="en-US"/>
        </w:rPr>
        <w:t xml:space="preserve">PIE; </w:t>
      </w:r>
      <w:r w:rsidR="00A302AF" w:rsidRPr="00EC652E">
        <w:rPr>
          <w:rFonts w:ascii="Arial" w:eastAsia="Times New Roman" w:hAnsi="Arial" w:cs="Arial"/>
          <w:noProof/>
          <w:color w:val="000000"/>
          <w:sz w:val="24"/>
          <w:szCs w:val="24"/>
          <w:lang w:val="en-US"/>
        </w:rPr>
        <w:t>Dauby and Hardy 2012)</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 xml:space="preserve">. ENS </w:t>
      </w:r>
      <w:r w:rsidR="00671938">
        <w:rPr>
          <w:rFonts w:ascii="Arial" w:eastAsia="Times New Roman" w:hAnsi="Arial" w:cs="Arial"/>
          <w:color w:val="000000"/>
          <w:sz w:val="24"/>
          <w:szCs w:val="24"/>
          <w:lang w:val="en-US"/>
        </w:rPr>
        <w:t xml:space="preserve">is a standard metric that can help distinguish changes in diversity from changes in abundance and </w:t>
      </w:r>
      <w:r w:rsidRPr="00EC652E">
        <w:rPr>
          <w:rFonts w:ascii="Arial" w:eastAsia="Times New Roman" w:hAnsi="Arial" w:cs="Arial"/>
          <w:color w:val="000000"/>
          <w:sz w:val="24"/>
          <w:szCs w:val="24"/>
          <w:lang w:val="en-US"/>
        </w:rPr>
        <w:t>can be interpreted as the number of equally-abundant species that would exist in a sample of a given diversity value</w:t>
      </w:r>
      <w:r w:rsidR="00C165EA">
        <w:rPr>
          <w:rFonts w:ascii="Arial" w:eastAsia="Times New Roman" w:hAnsi="Arial" w:cs="Arial"/>
          <w:color w:val="000000"/>
          <w:sz w:val="24"/>
          <w:szCs w:val="24"/>
          <w:lang w:val="en-US"/>
        </w:rPr>
        <w:t xml:space="preserve"> </w:t>
      </w:r>
      <w:r w:rsidR="00A302AF" w:rsidRPr="00EC652E">
        <w:rPr>
          <w:rFonts w:ascii="Arial" w:eastAsia="Times New Roman" w:hAnsi="Arial" w:cs="Arial"/>
          <w:color w:val="000000"/>
          <w:sz w:val="24"/>
          <w:szCs w:val="24"/>
          <w:lang w:val="en-US"/>
        </w:rPr>
        <w:fldChar w:fldCharType="begin" w:fldLock="1"/>
      </w:r>
      <w:r w:rsidR="00A302AF" w:rsidRPr="00EC652E">
        <w:rPr>
          <w:rFonts w:ascii="Arial" w:eastAsia="Times New Roman" w:hAnsi="Arial" w:cs="Arial"/>
          <w:color w:val="000000"/>
          <w:sz w:val="24"/>
          <w:szCs w:val="24"/>
          <w:lang w:val="en-US"/>
        </w:rPr>
        <w:instrText>ADDIN CSL_CITATION { "citationItems" : [ { "id" : "ITEM-1", "itemData" : { "DOI" : "10.1111/j.2006.0030-1299.14714.x", "ISSN" : "0030-1299", "abstract" : "Entropies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Sorensen index, Horn index of overlap, and the Morisita-Horn index as special cases.", "author" : [ { "dropping-particle" : "", "family" : "Jost", "given" : "L", "non-dropping-particle" : "", "parse-names" : false, "suffix" : "" } ], "container-title" : "Oikos", "id" : "ITEM-1", "issue" : "2", "issued" : { "date-parts" : [ [ "2006" ] ] }, "language" : "English", "note" : "ISI Document Delivery No.: 044EO\nTimes Cited: 804\nCited Reference Count: 28\nJost, L\n842\n39\n323\nBlackwell publishing\nOxford", "page" : "363-375", "publisher-place" : "loujost@yahoo.com", "title" : "Entropy and diversity", "type" : "article-journal", "volume" : "113" }, "uris" : [ "http://www.mendeley.com/documents/?uuid=53454392-906f-4059-b576-2e58c805cf95" ] } ], "mendeley" : { "formattedCitation" : "(Jost 2006)", "plainTextFormattedCitation" : "(Jost 2006)", "previouslyFormattedCitation" : "(Jost 2006)"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A302AF" w:rsidRPr="00EC652E">
        <w:rPr>
          <w:rFonts w:ascii="Arial" w:eastAsia="Times New Roman" w:hAnsi="Arial" w:cs="Arial"/>
          <w:noProof/>
          <w:color w:val="000000"/>
          <w:sz w:val="24"/>
          <w:szCs w:val="24"/>
          <w:lang w:val="en-US"/>
        </w:rPr>
        <w:t>(Jost 2006)</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We used the R package vegan </w:t>
      </w:r>
      <w:r w:rsidR="00A302AF">
        <w:rPr>
          <w:rFonts w:ascii="Arial" w:eastAsia="Times New Roman" w:hAnsi="Arial" w:cs="Arial"/>
          <w:color w:val="000000"/>
          <w:sz w:val="24"/>
          <w:szCs w:val="24"/>
          <w:lang w:val="en-US"/>
        </w:rPr>
        <w:fldChar w:fldCharType="begin" w:fldLock="1"/>
      </w:r>
      <w:r w:rsidR="007168A1">
        <w:rPr>
          <w:rFonts w:ascii="Arial" w:eastAsia="Times New Roman" w:hAnsi="Arial" w:cs="Arial"/>
          <w:color w:val="000000"/>
          <w:sz w:val="24"/>
          <w:szCs w:val="24"/>
          <w:lang w:val="en-US"/>
        </w:rPr>
        <w:instrText>ADDIN CSL_CITATION { "citationItems" : [ { "id" : "ITEM-1", "itemData" : { "author" : [ { "dropping-particle" : "", "family" : "Oksanen", "given" : "Jari", "non-dropping-particle" : "", "parse-names" : false, "suffix" : "" }, { "dropping-particle" : "", "family" : "Kindt", "given" : "Roeland", "non-dropping-particle" : "", "parse-names" : false, "suffix" : "" }, { "dropping-particle" : "", "family" : "Legendre", "given" : "Pierre", "non-dropping-particle" : "", "parse-names" : false, "suffix" : "" }, { "dropping-particle" : "", "family" : "O\u2019Hara", "given" : "Bob", "non-dropping-particle" : "", "parse-names" : false, "suffix" : "" }, { "dropping-particle" : "", "family" : "Stevens", "given" : "M Henry H", "non-dropping-particle" : "", "parse-names" : false, "suffix" : "" }, { "dropping-particle" : "", "family" : "Oksanen", "given" : "Maintainer Jari", "non-dropping-particle" : "", "parse-names" : false, "suffix" : "" }, { "dropping-particle" : "", "family" : "Suggests", "given" : "MASS", "non-dropping-particle" : "", "parse-names" : false, "suffix" : "" } ], "container-title" : "Community ecology package", "id" : "ITEM-1", "issued" : { "date-parts" : [ [ "2007" ] ] }, "page" : "631-637", "title" : "The vegan package", "type" : "article-journal", "volume" : "10" }, "uris" : [ "http://www.mendeley.com/documents/?uuid=957ab000-a82c-49c0-b2cb-378eaba2c90e" ] }, { "id" : "ITEM-2", "itemData" : { "author" : [ { "dropping-particle" : "", "family" : "R Core Team", "given" : "", "non-dropping-particle" : "", "parse-names" : false, "suffix" : "" } ], "id" : "ITEM-2", "issued" : { "date-parts" : [ [ "2016" ] ] }, "publisher" : "R Foundation for Statistical Computing", "publisher-place" : "Vienna, Austria", "title" : "R: A language and environment for statistical computing", "type" : "article" }, "uris" : [ "http://www.mendeley.com/documents/?uuid=7a4a10e2-b5b2-4de5-b390-c7b1fb7e3394" ] } ], "mendeley" : { "formattedCitation" : "(Oksanen et al. 2007, R Core Team 2016)", "plainTextFormattedCitation" : "(Oksanen et al. 2007, R Core Team 2016)", "previouslyFormattedCitation" : "(Oksanen et al. 2007, R Core Team 2016)"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291B0D" w:rsidRPr="00291B0D">
        <w:rPr>
          <w:rFonts w:ascii="Arial" w:eastAsia="Times New Roman" w:hAnsi="Arial" w:cs="Arial"/>
          <w:noProof/>
          <w:color w:val="000000"/>
          <w:sz w:val="24"/>
          <w:szCs w:val="24"/>
          <w:lang w:val="en-US"/>
        </w:rPr>
        <w:t>(Oksanen et al. 2007, R Core Team 2016)</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t>
      </w:r>
    </w:p>
    <w:p w14:paraId="30170CD3" w14:textId="7E5ED721" w:rsidR="00A820EA" w:rsidRPr="00321A4E" w:rsidRDefault="00CE0545" w:rsidP="00CE054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P</w:t>
      </w:r>
      <w:r w:rsidRPr="00321A4E">
        <w:rPr>
          <w:rFonts w:ascii="Arial" w:eastAsia="Times New Roman" w:hAnsi="Arial" w:cs="Arial"/>
          <w:color w:val="000000"/>
          <w:sz w:val="24"/>
          <w:szCs w:val="24"/>
          <w:lang w:val="en-US"/>
        </w:rPr>
        <w:t xml:space="preserve">atterns in </w:t>
      </w:r>
      <w:r>
        <w:rPr>
          <w:rFonts w:ascii="Arial" w:eastAsia="Times New Roman" w:hAnsi="Arial" w:cs="Arial"/>
          <w:color w:val="000000"/>
          <w:sz w:val="24"/>
          <w:szCs w:val="24"/>
          <w:lang w:val="en-US"/>
        </w:rPr>
        <w:t>community similarity within and</w:t>
      </w:r>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among meadows (beta diversity) </w:t>
      </w:r>
      <w:r w:rsidRPr="00321A4E">
        <w:rPr>
          <w:rFonts w:ascii="Arial" w:eastAsia="Times New Roman" w:hAnsi="Arial" w:cs="Arial"/>
          <w:color w:val="000000"/>
          <w:sz w:val="24"/>
          <w:szCs w:val="24"/>
          <w:lang w:val="en-US"/>
        </w:rPr>
        <w:t>can be used to infer role</w:t>
      </w:r>
      <w:r w:rsidR="00D547D8">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 xml:space="preserve"> of underlying ecological processes that could structure communities in space, or alternatively, can indicate random distributions of species not clearly explained by a particular ecological model </w:t>
      </w:r>
      <w:r>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00E402CC" w:rsidRPr="00E402CC">
        <w:rPr>
          <w:rFonts w:ascii="Arial" w:eastAsia="Times New Roman" w:hAnsi="Arial" w:cs="Arial"/>
          <w:noProof/>
          <w:color w:val="000000"/>
          <w:sz w:val="24"/>
          <w:szCs w:val="24"/>
          <w:lang w:val="en-US"/>
        </w:rPr>
        <w:t>(Leibold and Mikkelson 2002, Presley et al. 2010)</w:t>
      </w:r>
      <w:r>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We quantified beta diversity in </w:t>
      </w:r>
      <w:r>
        <w:rPr>
          <w:rFonts w:ascii="Arial" w:eastAsia="Times New Roman" w:hAnsi="Arial" w:cs="Arial"/>
          <w:color w:val="000000"/>
          <w:sz w:val="24"/>
          <w:szCs w:val="24"/>
          <w:lang w:val="en-US"/>
        </w:rPr>
        <w:t>two</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ways. First, </w:t>
      </w:r>
      <w:r>
        <w:rPr>
          <w:rFonts w:ascii="Arial" w:eastAsia="Times New Roman" w:hAnsi="Arial" w:cs="Arial"/>
          <w:color w:val="000000"/>
          <w:sz w:val="24"/>
          <w:szCs w:val="24"/>
          <w:lang w:val="en-US"/>
        </w:rPr>
        <w:t xml:space="preserve">we </w:t>
      </w:r>
      <w:r w:rsidR="00C4247B" w:rsidRPr="00321A4E">
        <w:rPr>
          <w:rFonts w:ascii="Arial" w:eastAsia="Times New Roman" w:hAnsi="Arial" w:cs="Arial"/>
          <w:color w:val="000000"/>
          <w:sz w:val="24"/>
          <w:szCs w:val="24"/>
          <w:lang w:val="en-US"/>
        </w:rPr>
        <w:t>estimated beta diversity</w:t>
      </w:r>
      <w:r w:rsidR="00137549">
        <w:rPr>
          <w:rFonts w:ascii="Arial" w:eastAsia="Times New Roman" w:hAnsi="Arial" w:cs="Arial"/>
          <w:color w:val="000000"/>
          <w:sz w:val="24"/>
          <w:szCs w:val="24"/>
          <w:lang w:val="en-US"/>
        </w:rPr>
        <w:t xml:space="preserve"> (β</w:t>
      </w:r>
      <w:r w:rsidR="00137549">
        <w:rPr>
          <w:rFonts w:ascii="Arial" w:eastAsia="Times New Roman" w:hAnsi="Arial" w:cs="Arial"/>
          <w:color w:val="000000"/>
          <w:sz w:val="24"/>
          <w:szCs w:val="24"/>
          <w:vertAlign w:val="subscript"/>
          <w:lang w:val="en-US"/>
        </w:rPr>
        <w:t>BC</w:t>
      </w:r>
      <w:r w:rsidR="00137549">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2E1944" w:rsidRPr="00D547D8">
        <w:rPr>
          <w:rFonts w:ascii="Arial" w:eastAsia="Times New Roman" w:hAnsi="Arial" w:cs="Arial"/>
          <w:i/>
          <w:color w:val="000000"/>
          <w:sz w:val="24"/>
          <w:szCs w:val="24"/>
          <w:lang w:val="en-US"/>
        </w:rPr>
        <w:t>within</w:t>
      </w:r>
      <w:r w:rsidR="002E1944"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each meadow </w:t>
      </w:r>
      <w:r w:rsidR="00B353E7">
        <w:rPr>
          <w:rFonts w:ascii="Arial" w:eastAsia="Times New Roman" w:hAnsi="Arial" w:cs="Arial"/>
          <w:color w:val="000000"/>
          <w:sz w:val="24"/>
          <w:szCs w:val="24"/>
          <w:lang w:val="en-US"/>
        </w:rPr>
        <w:t>using the Bray-Curtis dissimilarity metric, which accounts for relative abundance of species</w:t>
      </w:r>
      <w:r w:rsidR="00137549">
        <w:rPr>
          <w:rFonts w:ascii="Arial" w:eastAsia="Times New Roman" w:hAnsi="Arial" w:cs="Arial"/>
          <w:color w:val="000000"/>
          <w:sz w:val="24"/>
          <w:szCs w:val="24"/>
          <w:lang w:val="en-US"/>
        </w:rPr>
        <w:t xml:space="preserve"> and estimates differences among samples as their average distance from a group (meadow-level) centroid</w:t>
      </w:r>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"id" : "ITEM-2", "itemData" : { "DOI" : "10.1111/j.1461-0248.2010.01552.x", "ISSN" : "1461-023X", "abstract" : "P&gt;A recent increase in studies of beta diversity has yielded a confusing array of concepts, measures and methods. Here, we provide a roadmap of the most widely used and ecologically relevant approaches for analysis through a series of mission statements. We distinguish two types of beta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beta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beta diversity.", "author" : [ { "dropping-particle" : "", "family" : "Anderson", "given" : "M J", "non-dropping-particle" : "", "parse-names" : false, "suffix" : "" }, { "dropping-particle" : "", "family" : "Crist", "given" : "T O", "non-dropping-particle" : "", "parse-names" : false, "suffix" : "" }, { "dropping-particle" : "", "family" : "Chase", "given" : "J M", "non-dropping-particle" : "", "parse-names" : false, "suffix" : "" }, { "dropping-particle" : "", "family" : "Vellend", "given" : "M", "non-dropping-particle" : "", "parse-names" : false, "suffix" : "" }, { "dropping-particle" : "", "family" : "Inouye", "given" : "B D", "non-dropping-particle" : "", "parse-names" : false, "suffix" : "" }, { "dropping-particle" : "", "family" : "Freestone", "given" : "A L", "non-dropping-particle" : "", "parse-names" : false, "suffix" : "" }, { "dropping-particle" : "", "family" : "Sanders", "given" : "N J", "non-dropping-particle" : "", "parse-names" : false, "suffix" : "" }, { "dropping-particle" : "V", "family" : "Cornell", "given" : "H", "non-dropping-particle" : "", "parse-names" : false, "suffix" : "" }, { "dropping-particle" : "", "family" : "Comita", "given" : "L S", "non-dropping-particle" : "", "parse-names" : false, "suffix" : "" }, { "dropping-particle" : "", "family" : "Davies", "given" : "K F", "non-dropping-particle" : "", "parse-names" : false, "suffix" : "" }, { "dropping-particle" : "", "family" : "Harrison", "given" : "S P", "non-dropping-particle" : "", "parse-names" : false, "suffix" : "" }, { "dropping-particle" : "", "family" : "Kraft", "given" : "N J B", "non-dropping-particle" : "", "parse-names" : false, "suffix" : "" }, { "dropping-particle" : "", "family" : "Stegen", "given" : "J C", "non-dropping-particle" : "", "parse-names" : false, "suffix" : "" }, { "dropping-particle" : "", "family" : "Swenson", "given" : "N G", "non-dropping-particle" : "", "parse-names" : false, "suffix" : "" } ], "container-title" : "Ecology Letters", "id" : "ITEM-2", "issue" : "1", "issued" : { "date-parts" : [ [ "2011" ] ] }, "language" : "English", "note" : "ISI Document Delivery No.: 694MO\nTimes Cited: 574\nCited Reference Count: 79\nAnderson, Marti J. Crist, Thomas O. Chase, Jonathan M. Vellend, Mark Inouye, Brian D. Freestone, Amy L. Sanders, Nathan J. Cornell, Howard V. Comita, Liza S. Davies, Kendi F. Harrison, Susan P. Kraft, Nathan J. B. Stegen, James C. Swenson, Nathan G.\nSwenson, Nathan/A-3514-2012; Kraft, Nathan/A-2817-2012; Sanders, Nathan/A-6945-2009; Stegen, James/Q-3078-2016\nSwenson, Nathan/0000-0003-3819-9767; Kraft, Nathan/0000-0001-8867-7806; Sanders, Nathan/0000-0001-6220-6731; Stegen, James/0000-0001-9135-7424\nNational Center for Ecological Analysis and Synthesis (NCEAS), Santa Barbara, USA; Royal Society of New Zealand [MAU0713]; NSF [DBI-0906005]; DOE-PER [DE-FG-02-08ER64510]; NSERC\nThis work was made possible by support from the National Center for Ecological Analysis and Synthesis (NCEAS), Santa Barbara, USA, through the activities of the working group entitled 'A synthesis of patterns, analyses, and mechanisms of beta diversity along ecological gradients'. M.J. Anderson was also supported by a Royal Society of New Zealand Marsden Grant (MAU0713). J.C. Stegen was supported by an NSF Postdoctoral Fellowship in Bioinformatics (DBI-0906005). N.J. Sanders was supported by grant DOE-PER DE-FG-02-08ER64510. N.J.B. Kraft was supported by the NSERC CREATE Training Program in Biodiversity Research. We thank P. Legendre and an anonymous referee for their comments on the manuscript.\n588\n49\n547\nWiley-blackwell\nHoboken", "page" : "19-28", "publisher-place" : "[Anderson, Marti J.] Massey Univ, IIMS, Auckland, New Zealand. [Crist, Thomas O.] Miami Univ, Dept Zool &amp; Ecol Program, Oxford, OH 45056 USA. [Chase, Jonathan M.] Washington Univ, Dept Biol, St Louis, MO 63130 USA. [Vellend, Mark] Univ British Columbia, D", "title" : "Navigating the multiple meanings of beta diversity: a roadmap for the practicing ecologist", "type" : "article-journal", "volume" : "14" }, "uris" : [ "http://www.mendeley.com/documents/?uuid=9f5bd1aa-3274-41a1-b895-20efa9d8b437" ] } ], "mendeley" : { "formattedCitation" : "(Tuomisto 2010, Anderson et al. 2011)", "plainTextFormattedCitation" : "(Tuomisto 2010, Anderson et al. 2011)", "previouslyFormattedCitation" : "(Tuomisto 2010, Anderson et al. 2011)"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B353E7">
        <w:rPr>
          <w:rFonts w:ascii="Arial" w:eastAsia="Times New Roman" w:hAnsi="Arial" w:cs="Arial"/>
          <w:noProof/>
          <w:color w:val="000000"/>
          <w:sz w:val="24"/>
          <w:szCs w:val="24"/>
          <w:lang w:val="en-US"/>
        </w:rPr>
        <w:t>(Tuomisto 2010, Anderson et al. 2011)</w:t>
      </w:r>
      <w:r>
        <w:rPr>
          <w:rFonts w:ascii="Arial" w:eastAsia="Times New Roman" w:hAnsi="Arial" w:cs="Arial"/>
          <w:color w:val="000000"/>
          <w:sz w:val="24"/>
          <w:szCs w:val="24"/>
          <w:lang w:val="en-US"/>
        </w:rPr>
        <w:fldChar w:fldCharType="end"/>
      </w:r>
      <w:r w:rsidR="00D547D8">
        <w:rPr>
          <w:rFonts w:ascii="Arial" w:eastAsia="Times New Roman" w:hAnsi="Arial" w:cs="Arial"/>
          <w:color w:val="000000"/>
          <w:sz w:val="24"/>
          <w:szCs w:val="24"/>
          <w:lang w:val="en-US"/>
        </w:rPr>
        <w:t>. This allows comparison of plots to all other plots within the meadow</w:t>
      </w:r>
      <w:r w:rsidR="00137549">
        <w:rPr>
          <w:rFonts w:ascii="Arial" w:eastAsia="Times New Roman" w:hAnsi="Arial" w:cs="Arial"/>
          <w:color w:val="000000"/>
          <w:sz w:val="24"/>
          <w:szCs w:val="24"/>
          <w:lang w:val="en-US"/>
        </w:rPr>
        <w:t>.</w:t>
      </w:r>
      <w:r w:rsidR="003A1BCF"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Second, w</w:t>
      </w:r>
      <w:r w:rsidR="007E71F9" w:rsidRPr="00321A4E">
        <w:rPr>
          <w:rFonts w:ascii="Arial" w:eastAsia="Times New Roman" w:hAnsi="Arial" w:cs="Arial"/>
          <w:color w:val="000000"/>
          <w:sz w:val="24"/>
          <w:szCs w:val="24"/>
          <w:lang w:val="en-US"/>
        </w:rPr>
        <w:t xml:space="preserve">e used a null model approach developed by Chase et al. </w:t>
      </w:r>
      <w:r w:rsidR="007E71F9">
        <w:rPr>
          <w:rFonts w:ascii="Arial" w:eastAsia="Times New Roman" w:hAnsi="Arial" w:cs="Arial"/>
          <w:color w:val="000000"/>
          <w:sz w:val="24"/>
          <w:szCs w:val="24"/>
          <w:lang w:val="en-US"/>
        </w:rPr>
        <w:fldChar w:fldCharType="begin" w:fldLock="1"/>
      </w:r>
      <w:r w:rsidR="007E71F9">
        <w:rPr>
          <w:rFonts w:ascii="Arial" w:eastAsia="Times New Roman" w:hAnsi="Arial" w:cs="Arial"/>
          <w:color w:val="000000"/>
          <w:sz w:val="24"/>
          <w:szCs w:val="24"/>
          <w:lang w:val="en-US"/>
        </w:rPr>
        <w:instrText>ADDIN CSL_CITATION { "citationItems" : [ { "id" : "ITEM-1", "itemData" : { "DOI" : "10.1890/ES10-00117.1", "ISBN" : "2150-8925", "ISSN" : "2150-8925", "PMID" : "14617009", "abstract" : "\u03b2-diversity represents the compositional variation among communities from site-to-site, linking local (\u03b1-diversity) and regional (\u03b3-diversity). Researchers often desire to compare values of \u03b2-diversity across localities or experimental treatments, and to use this comparison to infer possible mechanisms of community assembly. However, the majority of metrics used to estimate \u03b2-diversity, including most dissimilarity metrics (e.g., Jaccard's and S\u00f8renson's dissimilarity index), can vary simply because of changes in the other two diversity components (\u03b1 or \u03b3-diversity).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\u03b1-diversity among localities or experimental treatments. We illustrate one particular approach, originally developed by Raup and Crick (1979) in the paleontological litera...", "author" : [ { "dropping-particle" : "", "family" : "Chase", "given" : "Jonathan M.", "non-dropping-particle" : "", "parse-names" : false, "suffix" : "" }, { "dropping-particle" : "", "family" : "Kraft", "given" : "Nathan J. B.", "non-dropping-particle" : "", "parse-names" : false, "suffix" : "" }, { "dropping-particle" : "", "family" : "Smith", "given" : "Kevin G.", "non-dropping-particle" : "", "parse-names" : false, "suffix" : "" }, { "dropping-particle" : "", "family" : "Vellend", "given" : "Mark", "non-dropping-particle" : "", "parse-names" : false, "suffix" : "" }, { "dropping-particle" : "", "family" : "Inouye", "given" : "Brian D.", "non-dropping-particle" : "", "parse-names" : false, "suffix" : "" } ], "container-title" : "Ecosphere", "id" : "ITEM-1", "issue" : "2", "issued" : { "date-parts" : [ [ "2011" ] ] }, "page" : "art24", "title" : "Using null models to disentangle variation in community dissimilarity from variation in \u03b1-diversity", "type" : "article-journal", "volume" : "2" }, "uris" : [ "http://www.mendeley.com/documents/?uuid=9e4477b1-31e4-4c82-a710-7272fce7bcc9" ] } ], "mendeley" : { "formattedCitation" : "(Chase et al. 2011)", "manualFormatting" : "(2011)", "plainTextFormattedCitation" : "(Chase et al. 2011)", "previouslyFormattedCitation" : "(Chase et al. 2011)" }, "properties" : { "noteIndex" : 0 }, "schema" : "https://github.com/citation-style-language/schema/raw/master/csl-citation.json" }</w:instrText>
      </w:r>
      <w:r w:rsidR="007E71F9">
        <w:rPr>
          <w:rFonts w:ascii="Arial" w:eastAsia="Times New Roman" w:hAnsi="Arial" w:cs="Arial"/>
          <w:color w:val="000000"/>
          <w:sz w:val="24"/>
          <w:szCs w:val="24"/>
          <w:lang w:val="en-US"/>
        </w:rPr>
        <w:fldChar w:fldCharType="separate"/>
      </w:r>
      <w:r w:rsidR="007E71F9">
        <w:rPr>
          <w:rFonts w:ascii="Arial" w:eastAsia="Times New Roman" w:hAnsi="Arial" w:cs="Arial"/>
          <w:noProof/>
          <w:color w:val="000000"/>
          <w:sz w:val="24"/>
          <w:szCs w:val="24"/>
          <w:lang w:val="en-US"/>
        </w:rPr>
        <w:t>(</w:t>
      </w:r>
      <w:r w:rsidR="007E71F9" w:rsidRPr="00A302AF">
        <w:rPr>
          <w:rFonts w:ascii="Arial" w:eastAsia="Times New Roman" w:hAnsi="Arial" w:cs="Arial"/>
          <w:noProof/>
          <w:color w:val="000000"/>
          <w:sz w:val="24"/>
          <w:szCs w:val="24"/>
          <w:lang w:val="en-US"/>
        </w:rPr>
        <w:t>2011)</w:t>
      </w:r>
      <w:r w:rsidR="007E71F9">
        <w:rPr>
          <w:rFonts w:ascii="Arial" w:eastAsia="Times New Roman" w:hAnsi="Arial" w:cs="Arial"/>
          <w:color w:val="000000"/>
          <w:sz w:val="24"/>
          <w:szCs w:val="24"/>
          <w:lang w:val="en-US"/>
        </w:rPr>
        <w:fldChar w:fldCharType="end"/>
      </w:r>
      <w:r w:rsidR="007E71F9">
        <w:rPr>
          <w:rFonts w:ascii="Arial" w:eastAsia="Times New Roman" w:hAnsi="Arial" w:cs="Arial"/>
          <w:color w:val="000000"/>
          <w:sz w:val="24"/>
          <w:szCs w:val="24"/>
          <w:lang w:val="en-US"/>
        </w:rPr>
        <w:t xml:space="preserve"> t</w:t>
      </w:r>
      <w:r w:rsidR="00CE75D2" w:rsidRPr="00321A4E">
        <w:rPr>
          <w:rFonts w:ascii="Arial" w:eastAsia="Times New Roman" w:hAnsi="Arial" w:cs="Arial"/>
          <w:color w:val="000000"/>
          <w:sz w:val="24"/>
          <w:szCs w:val="24"/>
          <w:lang w:val="en-US"/>
        </w:rPr>
        <w:t xml:space="preserve">o evaluate possible </w:t>
      </w:r>
      <w:r w:rsidR="00CE75D2" w:rsidRPr="00321A4E">
        <w:rPr>
          <w:rFonts w:ascii="Arial" w:eastAsia="Times New Roman" w:hAnsi="Arial" w:cs="Arial"/>
          <w:color w:val="000000"/>
          <w:sz w:val="24"/>
          <w:szCs w:val="24"/>
          <w:lang w:val="en-US"/>
        </w:rPr>
        <w:lastRenderedPageBreak/>
        <w:t xml:space="preserve">mechanisms that influence </w:t>
      </w:r>
      <w:r w:rsidR="00137549">
        <w:rPr>
          <w:rFonts w:ascii="Arial" w:eastAsia="Times New Roman" w:hAnsi="Arial" w:cs="Arial"/>
          <w:color w:val="000000"/>
          <w:sz w:val="24"/>
          <w:szCs w:val="24"/>
          <w:lang w:val="en-US"/>
        </w:rPr>
        <w:t xml:space="preserve">community similarity </w:t>
      </w:r>
      <w:r w:rsidR="00137549" w:rsidRPr="00D547D8">
        <w:rPr>
          <w:rFonts w:ascii="Arial" w:eastAsia="Times New Roman" w:hAnsi="Arial" w:cs="Arial"/>
          <w:i/>
          <w:color w:val="000000"/>
          <w:sz w:val="24"/>
          <w:szCs w:val="24"/>
          <w:lang w:val="en-US"/>
        </w:rPr>
        <w:t>among</w:t>
      </w:r>
      <w:r w:rsidR="007E71F9" w:rsidRPr="00D547D8">
        <w:rPr>
          <w:rFonts w:ascii="Arial" w:eastAsia="Times New Roman" w:hAnsi="Arial" w:cs="Arial"/>
          <w:i/>
          <w:color w:val="000000"/>
          <w:sz w:val="24"/>
          <w:szCs w:val="24"/>
          <w:lang w:val="en-US"/>
        </w:rPr>
        <w:t xml:space="preserve"> </w:t>
      </w:r>
      <w:r w:rsidR="007E71F9" w:rsidRPr="00D547D8">
        <w:rPr>
          <w:rFonts w:ascii="Arial" w:eastAsia="Times New Roman" w:hAnsi="Arial" w:cs="Arial"/>
          <w:color w:val="000000"/>
          <w:sz w:val="24"/>
          <w:szCs w:val="24"/>
          <w:lang w:val="en-US"/>
        </w:rPr>
        <w:t xml:space="preserve">meadows </w:t>
      </w:r>
      <w:r w:rsidR="007E71F9">
        <w:rPr>
          <w:rFonts w:ascii="Arial" w:eastAsia="Times New Roman" w:hAnsi="Arial" w:cs="Arial"/>
          <w:color w:val="000000"/>
          <w:sz w:val="24"/>
          <w:szCs w:val="24"/>
          <w:lang w:val="en-US"/>
        </w:rPr>
        <w:t xml:space="preserve">and to distinguish </w:t>
      </w:r>
      <w:r w:rsidR="007E71F9">
        <w:rPr>
          <w:rFonts w:ascii="Arial" w:hAnsi="Arial" w:cs="Arial"/>
          <w:color w:val="000000"/>
          <w:sz w:val="24"/>
          <w:szCs w:val="24"/>
        </w:rPr>
        <w:t>differences in beta diversity that reflect underlying patterns of community structure rather than random differences in alpha diversity among sites</w:t>
      </w:r>
      <w:r w:rsidR="00CE75D2" w:rsidRPr="00321A4E">
        <w:rPr>
          <w:rFonts w:ascii="Arial" w:eastAsia="Times New Roman" w:hAnsi="Arial" w:cs="Arial"/>
          <w:color w:val="000000"/>
          <w:sz w:val="24"/>
          <w:szCs w:val="24"/>
          <w:lang w:val="en-US"/>
        </w:rPr>
        <w:t xml:space="preserve">. </w:t>
      </w:r>
      <w:r w:rsidR="001920EC" w:rsidRPr="00321A4E">
        <w:rPr>
          <w:rFonts w:ascii="Arial" w:eastAsia="Times New Roman" w:hAnsi="Arial" w:cs="Arial"/>
          <w:color w:val="000000"/>
          <w:sz w:val="24"/>
          <w:szCs w:val="24"/>
          <w:lang w:val="en-US"/>
        </w:rPr>
        <w:t>The model</w:t>
      </w:r>
      <w:r w:rsidR="00D547D8">
        <w:rPr>
          <w:rFonts w:ascii="Arial" w:eastAsia="Times New Roman" w:hAnsi="Arial" w:cs="Arial"/>
          <w:color w:val="000000"/>
          <w:sz w:val="24"/>
          <w:szCs w:val="24"/>
          <w:lang w:val="en-US"/>
        </w:rPr>
        <w:t xml:space="preserve"> uses the </w:t>
      </w:r>
      <w:r w:rsidR="00D91FEA" w:rsidRPr="00321A4E">
        <w:rPr>
          <w:rFonts w:ascii="Arial" w:eastAsia="Times New Roman" w:hAnsi="Arial" w:cs="Arial"/>
          <w:color w:val="000000"/>
          <w:sz w:val="24"/>
          <w:szCs w:val="24"/>
          <w:lang w:val="en-US"/>
        </w:rPr>
        <w:t xml:space="preserve">Raup-Crick </w:t>
      </w:r>
      <w:r w:rsidR="00D547D8">
        <w:rPr>
          <w:rFonts w:ascii="Arial" w:eastAsia="Times New Roman" w:hAnsi="Arial" w:cs="Arial"/>
          <w:color w:val="000000"/>
          <w:sz w:val="24"/>
          <w:szCs w:val="24"/>
          <w:lang w:val="en-US"/>
        </w:rPr>
        <w:t xml:space="preserve">beta diversity </w:t>
      </w:r>
      <w:r w:rsidR="00D91FEA" w:rsidRPr="00321A4E">
        <w:rPr>
          <w:rFonts w:ascii="Arial" w:eastAsia="Times New Roman" w:hAnsi="Arial" w:cs="Arial"/>
          <w:color w:val="000000"/>
          <w:sz w:val="24"/>
          <w:szCs w:val="24"/>
          <w:lang w:val="en-US"/>
        </w:rPr>
        <w:t xml:space="preserve">metric, </w:t>
      </w:r>
      <w:r w:rsidR="00D91FEA" w:rsidRPr="00321A4E">
        <w:rPr>
          <w:rFonts w:ascii="Arial" w:hAnsi="Arial" w:cs="Arial"/>
          <w:color w:val="000000"/>
          <w:sz w:val="24"/>
          <w:szCs w:val="24"/>
        </w:rPr>
        <w:sym w:font="Symbol" w:char="F062"/>
      </w:r>
      <w:r w:rsidR="00D91FEA" w:rsidRPr="00321A4E">
        <w:rPr>
          <w:rFonts w:ascii="Arial" w:hAnsi="Arial" w:cs="Arial"/>
          <w:color w:val="000000"/>
          <w:sz w:val="24"/>
          <w:szCs w:val="24"/>
          <w:vertAlign w:val="subscript"/>
        </w:rPr>
        <w:t>RC</w:t>
      </w:r>
      <w:r w:rsidR="00D91FEA" w:rsidRPr="00321A4E">
        <w:rPr>
          <w:rFonts w:ascii="Arial" w:hAnsi="Arial" w:cs="Arial"/>
          <w:color w:val="000000"/>
          <w:sz w:val="24"/>
          <w:szCs w:val="24"/>
        </w:rPr>
        <w:t>,</w:t>
      </w:r>
      <w:r w:rsidR="00D91FEA" w:rsidRPr="00321A4E">
        <w:rPr>
          <w:rFonts w:ascii="Arial" w:hAnsi="Arial" w:cs="Arial"/>
          <w:color w:val="000000"/>
          <w:sz w:val="24"/>
          <w:szCs w:val="24"/>
          <w:vertAlign w:val="subscript"/>
        </w:rPr>
        <w:t xml:space="preserve"> </w:t>
      </w:r>
      <w:r w:rsidR="00D91FEA" w:rsidRPr="00321A4E">
        <w:rPr>
          <w:rFonts w:ascii="Arial" w:hAnsi="Arial" w:cs="Arial"/>
          <w:color w:val="000000"/>
          <w:sz w:val="24"/>
          <w:szCs w:val="24"/>
        </w:rPr>
        <w:t xml:space="preserve">to compare pairwise dissimilarities between samples with a null expectation. </w:t>
      </w:r>
      <w:r w:rsidR="00CE68D8">
        <w:rPr>
          <w:rFonts w:ascii="Arial" w:hAnsi="Arial" w:cs="Arial"/>
          <w:color w:val="000000"/>
          <w:sz w:val="24"/>
          <w:szCs w:val="24"/>
        </w:rPr>
        <w:t xml:space="preserve">This metric </w:t>
      </w:r>
      <w:r w:rsidR="00303101">
        <w:rPr>
          <w:rFonts w:ascii="Arial" w:hAnsi="Arial" w:cs="Arial"/>
          <w:color w:val="000000"/>
          <w:sz w:val="24"/>
          <w:szCs w:val="24"/>
        </w:rPr>
        <w:t xml:space="preserve">uses presence/absence of species and their relative occurrence </w:t>
      </w:r>
      <w:r w:rsidR="00137549">
        <w:rPr>
          <w:rFonts w:ascii="Arial" w:hAnsi="Arial" w:cs="Arial"/>
          <w:color w:val="000000"/>
          <w:sz w:val="24"/>
          <w:szCs w:val="24"/>
        </w:rPr>
        <w:t xml:space="preserve">across samples </w:t>
      </w:r>
      <w:r w:rsidR="00303101">
        <w:rPr>
          <w:rFonts w:ascii="Arial" w:hAnsi="Arial" w:cs="Arial"/>
          <w:color w:val="000000"/>
          <w:sz w:val="24"/>
          <w:szCs w:val="24"/>
        </w:rPr>
        <w:t xml:space="preserve">to assign probabilities that community </w:t>
      </w:r>
      <w:r w:rsidR="00137549">
        <w:rPr>
          <w:rFonts w:ascii="Arial" w:hAnsi="Arial" w:cs="Arial"/>
          <w:color w:val="000000"/>
          <w:sz w:val="24"/>
          <w:szCs w:val="24"/>
        </w:rPr>
        <w:t xml:space="preserve">samples </w:t>
      </w:r>
      <w:r w:rsidR="00291B0D">
        <w:rPr>
          <w:rFonts w:ascii="Arial" w:hAnsi="Arial" w:cs="Arial"/>
          <w:color w:val="000000"/>
          <w:sz w:val="24"/>
          <w:szCs w:val="24"/>
        </w:rPr>
        <w:t>are less similar (&gt;0), more similar (&lt;0</w:t>
      </w:r>
      <w:r w:rsidR="00303101">
        <w:rPr>
          <w:rFonts w:ascii="Arial" w:hAnsi="Arial" w:cs="Arial"/>
          <w:color w:val="000000"/>
          <w:sz w:val="24"/>
          <w:szCs w:val="24"/>
        </w:rPr>
        <w:t xml:space="preserve">) or no different (=0) than expected by chance. </w:t>
      </w:r>
      <w:r w:rsidR="00950AB6">
        <w:rPr>
          <w:rFonts w:ascii="Arial" w:hAnsi="Arial" w:cs="Arial"/>
          <w:color w:val="000000"/>
          <w:sz w:val="24"/>
          <w:szCs w:val="24"/>
        </w:rPr>
        <w:t>We analyzed patterns in community composition</w:t>
      </w:r>
      <w:r w:rsidR="00D91FEA" w:rsidRPr="00321A4E">
        <w:rPr>
          <w:rFonts w:ascii="Arial" w:hAnsi="Arial" w:cs="Arial"/>
          <w:color w:val="000000"/>
          <w:sz w:val="24"/>
          <w:szCs w:val="24"/>
        </w:rPr>
        <w:t xml:space="preserve"> </w:t>
      </w:r>
      <w:r w:rsidR="00950AB6">
        <w:rPr>
          <w:rFonts w:ascii="Arial" w:hAnsi="Arial" w:cs="Arial"/>
          <w:color w:val="000000"/>
          <w:sz w:val="24"/>
          <w:szCs w:val="24"/>
        </w:rPr>
        <w:t>across</w:t>
      </w:r>
      <w:r w:rsidR="00D91FEA" w:rsidRPr="00321A4E">
        <w:rPr>
          <w:rFonts w:ascii="Arial" w:hAnsi="Arial" w:cs="Arial"/>
          <w:color w:val="000000"/>
          <w:sz w:val="24"/>
          <w:szCs w:val="24"/>
        </w:rPr>
        <w:t xml:space="preserve"> all nine sites sampled across all time periods for both intra-meadow and inter-meadow variation</w:t>
      </w:r>
      <w:r w:rsidR="001920EC" w:rsidRPr="00321A4E">
        <w:rPr>
          <w:rFonts w:ascii="Arial" w:hAnsi="Arial" w:cs="Arial"/>
          <w:color w:val="000000"/>
          <w:sz w:val="24"/>
          <w:szCs w:val="24"/>
        </w:rPr>
        <w:t>.</w:t>
      </w:r>
    </w:p>
    <w:p w14:paraId="4E8751E2" w14:textId="6BC09995" w:rsidR="00A820EA" w:rsidRPr="00321A4E" w:rsidRDefault="00A820EA" w:rsidP="00321A4E">
      <w:pPr>
        <w:spacing w:after="0" w:line="480" w:lineRule="auto"/>
        <w:ind w:firstLine="720"/>
        <w:rPr>
          <w:rFonts w:ascii="Arial" w:eastAsia="Times New Roman" w:hAnsi="Arial" w:cs="Arial"/>
          <w:color w:val="000000"/>
          <w:sz w:val="24"/>
          <w:szCs w:val="24"/>
          <w:lang w:val="en-US"/>
        </w:rPr>
      </w:pPr>
    </w:p>
    <w:p w14:paraId="385D332E" w14:textId="35EC8766"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Statistical</w:t>
      </w:r>
      <w:r w:rsidR="00E402CC">
        <w:rPr>
          <w:rFonts w:ascii="Arial" w:eastAsia="Times New Roman" w:hAnsi="Arial" w:cs="Arial"/>
          <w:i/>
          <w:color w:val="000000"/>
          <w:sz w:val="24"/>
          <w:szCs w:val="24"/>
          <w:lang w:val="en-US"/>
        </w:rPr>
        <w:t xml:space="preserve"> diversity</w:t>
      </w:r>
      <w:r w:rsidRPr="00321A4E">
        <w:rPr>
          <w:rFonts w:ascii="Arial" w:eastAsia="Times New Roman" w:hAnsi="Arial" w:cs="Arial"/>
          <w:i/>
          <w:color w:val="000000"/>
          <w:sz w:val="24"/>
          <w:szCs w:val="24"/>
          <w:lang w:val="en-US"/>
        </w:rPr>
        <w:t xml:space="preserve"> analyses</w:t>
      </w:r>
    </w:p>
    <w:p w14:paraId="6A812AA6" w14:textId="743086F1"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test our first hypothesis that alpha diversity</w:t>
      </w:r>
      <w:r w:rsidR="002E3E6D" w:rsidRPr="00321A4E">
        <w:rPr>
          <w:rFonts w:ascii="Arial" w:eastAsia="Times New Roman" w:hAnsi="Arial" w:cs="Arial"/>
          <w:color w:val="000000"/>
          <w:sz w:val="24"/>
          <w:szCs w:val="24"/>
          <w:lang w:val="en-US"/>
        </w:rPr>
        <w:t xml:space="preserve"> (sample-level species diversity) does not</w:t>
      </w:r>
      <w:r w:rsidR="00D547D8">
        <w:rPr>
          <w:rFonts w:ascii="Arial" w:eastAsia="Times New Roman" w:hAnsi="Arial" w:cs="Arial"/>
          <w:color w:val="000000"/>
          <w:sz w:val="24"/>
          <w:szCs w:val="24"/>
          <w:lang w:val="en-US"/>
        </w:rPr>
        <w:t xml:space="preserve"> vary among plots</w:t>
      </w:r>
      <w:r w:rsidRPr="00321A4E">
        <w:rPr>
          <w:rFonts w:ascii="Arial" w:eastAsia="Times New Roman" w:hAnsi="Arial" w:cs="Arial"/>
          <w:color w:val="000000"/>
          <w:sz w:val="24"/>
          <w:szCs w:val="24"/>
          <w:lang w:val="en-US"/>
        </w:rPr>
        <w:t xml:space="preserve"> we used one-way </w:t>
      </w:r>
      <w:r w:rsidR="005E2AAF">
        <w:rPr>
          <w:rFonts w:ascii="Arial" w:eastAsia="Times New Roman" w:hAnsi="Arial" w:cs="Arial"/>
          <w:color w:val="000000"/>
          <w:sz w:val="24"/>
          <w:szCs w:val="24"/>
          <w:lang w:val="en-US"/>
        </w:rPr>
        <w:t>ANOVA</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on univariate diversity metrics among nine meadows sampled in July</w:t>
      </w:r>
      <w:r w:rsidR="002E3E6D" w:rsidRPr="00321A4E">
        <w:rPr>
          <w:rFonts w:ascii="Arial" w:eastAsia="Times New Roman" w:hAnsi="Arial" w:cs="Arial"/>
          <w:color w:val="000000"/>
          <w:sz w:val="24"/>
          <w:szCs w:val="24"/>
          <w:lang w:val="en-US"/>
        </w:rPr>
        <w:t xml:space="preserve"> (midsummer, time B)</w:t>
      </w:r>
      <w:r w:rsidRPr="00321A4E">
        <w:rPr>
          <w:rFonts w:ascii="Arial" w:eastAsia="Times New Roman" w:hAnsi="Arial" w:cs="Arial"/>
          <w:color w:val="000000"/>
          <w:sz w:val="24"/>
          <w:szCs w:val="24"/>
          <w:lang w:val="en-US"/>
        </w:rPr>
        <w:t xml:space="preserve">. To explore possible explanations for variation in diversity within and among meadows, we tested whether spatial patterns in grazer diversity varied with season, distance, biotic and abiotic meadow attributes. We conducted linear regression analyses using sampling date, distance among plots, meadow area, fetch and position in the watershed as predictors. We </w:t>
      </w:r>
      <w:r w:rsidR="002E1944">
        <w:rPr>
          <w:rFonts w:ascii="Arial" w:eastAsia="Times New Roman" w:hAnsi="Arial" w:cs="Arial"/>
          <w:color w:val="000000"/>
          <w:sz w:val="24"/>
          <w:szCs w:val="24"/>
          <w:lang w:val="en-US"/>
        </w:rPr>
        <w:t>tested for correlations among these variables</w:t>
      </w:r>
      <w:r w:rsidRPr="00321A4E">
        <w:rPr>
          <w:rFonts w:ascii="Arial" w:eastAsia="Times New Roman" w:hAnsi="Arial" w:cs="Arial"/>
          <w:color w:val="000000"/>
          <w:sz w:val="24"/>
          <w:szCs w:val="24"/>
          <w:lang w:val="en-US"/>
        </w:rPr>
        <w:t>. Abundance and ENS were log-transformed to meet the assumption of homoscedasticity.</w:t>
      </w:r>
    </w:p>
    <w:p w14:paraId="6C598E1B" w14:textId="0BA3F4DE" w:rsidR="00671938" w:rsidRDefault="003F1471" w:rsidP="007238F9">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To test our second hypotheses that beta diversity within meadows varies among meadows, we compared beta diversity estimates with null expectations as described above.</w:t>
      </w:r>
      <w:r w:rsidR="007238F9">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Beta and alpha </w:t>
      </w:r>
      <w:r w:rsidR="00077E5F" w:rsidRPr="00321A4E">
        <w:rPr>
          <w:rFonts w:ascii="Arial" w:eastAsia="Times New Roman" w:hAnsi="Arial" w:cs="Arial"/>
          <w:color w:val="000000"/>
          <w:sz w:val="24"/>
          <w:szCs w:val="24"/>
          <w:lang w:val="en-US"/>
        </w:rPr>
        <w:t xml:space="preserve">diversity patterns </w:t>
      </w:r>
      <w:r w:rsidR="00C4247B" w:rsidRPr="00321A4E">
        <w:rPr>
          <w:rFonts w:ascii="Arial" w:eastAsia="Times New Roman" w:hAnsi="Arial" w:cs="Arial"/>
          <w:color w:val="000000"/>
          <w:sz w:val="24"/>
          <w:szCs w:val="24"/>
          <w:lang w:val="en-US"/>
        </w:rPr>
        <w:t xml:space="preserve">can differ if species are aggregated within </w:t>
      </w:r>
      <w:r w:rsidR="00C4247B" w:rsidRPr="00321A4E">
        <w:rPr>
          <w:rFonts w:ascii="Arial" w:eastAsia="Times New Roman" w:hAnsi="Arial" w:cs="Arial"/>
          <w:color w:val="000000"/>
          <w:sz w:val="24"/>
          <w:szCs w:val="24"/>
          <w:lang w:val="en-US"/>
        </w:rPr>
        <w:lastRenderedPageBreak/>
        <w:t>meadows</w:t>
      </w:r>
      <w:r w:rsidR="00EE2640" w:rsidRPr="00321A4E">
        <w:rPr>
          <w:rFonts w:ascii="Arial" w:eastAsia="Times New Roman" w:hAnsi="Arial" w:cs="Arial"/>
          <w:color w:val="000000"/>
          <w:sz w:val="24"/>
          <w:szCs w:val="24"/>
          <w:lang w:val="en-US"/>
        </w:rPr>
        <w:t xml:space="preserve"> (as opposed to randomly distributed throughout the meadow)</w:t>
      </w:r>
      <w:r w:rsidR="00C4247B" w:rsidRPr="00321A4E">
        <w:rPr>
          <w:rFonts w:ascii="Arial" w:eastAsia="Times New Roman" w:hAnsi="Arial" w:cs="Arial"/>
          <w:color w:val="000000"/>
          <w:sz w:val="24"/>
          <w:szCs w:val="24"/>
          <w:lang w:val="en-US"/>
        </w:rPr>
        <w:t>, or if aggregation varies among species and dominance varies among meadows. We estimated aggregation within meadows using standardized Morisita’s index (I), and then compared aggregation scores for species in each meadow with their rank</w:t>
      </w:r>
      <w:r w:rsidR="00077E5F" w:rsidRPr="00321A4E">
        <w:rPr>
          <w:rFonts w:ascii="Arial" w:eastAsia="Times New Roman" w:hAnsi="Arial" w:cs="Arial"/>
          <w:color w:val="000000"/>
          <w:sz w:val="24"/>
          <w:szCs w:val="24"/>
          <w:lang w:val="en-US"/>
        </w:rPr>
        <w:t xml:space="preserve">. We specifically </w:t>
      </w:r>
      <w:r w:rsidR="00BC3E5E">
        <w:rPr>
          <w:rFonts w:ascii="Arial" w:eastAsia="Times New Roman" w:hAnsi="Arial" w:cs="Arial"/>
          <w:color w:val="000000"/>
          <w:sz w:val="24"/>
          <w:szCs w:val="24"/>
          <w:lang w:val="en-US"/>
        </w:rPr>
        <w:t>tested for</w:t>
      </w:r>
      <w:r w:rsidR="00C4247B" w:rsidRPr="00321A4E">
        <w:rPr>
          <w:rFonts w:ascii="Arial" w:eastAsia="Times New Roman" w:hAnsi="Arial" w:cs="Arial"/>
          <w:color w:val="000000"/>
          <w:sz w:val="24"/>
          <w:szCs w:val="24"/>
          <w:lang w:val="en-US"/>
        </w:rPr>
        <w:t xml:space="preserve"> aggregation within meadows, </w:t>
      </w:r>
      <w:r w:rsidR="00BC3E5E">
        <w:rPr>
          <w:rFonts w:ascii="Arial" w:eastAsia="Times New Roman" w:hAnsi="Arial" w:cs="Arial"/>
          <w:color w:val="000000"/>
          <w:sz w:val="24"/>
          <w:szCs w:val="24"/>
          <w:lang w:val="en-US"/>
        </w:rPr>
        <w:t>whether it is</w:t>
      </w:r>
      <w:r w:rsidR="00C4247B" w:rsidRPr="00321A4E">
        <w:rPr>
          <w:rFonts w:ascii="Arial" w:eastAsia="Times New Roman" w:hAnsi="Arial" w:cs="Arial"/>
          <w:color w:val="000000"/>
          <w:sz w:val="24"/>
          <w:szCs w:val="24"/>
          <w:lang w:val="en-US"/>
        </w:rPr>
        <w:t xml:space="preserve"> driven by the most abundant species, </w:t>
      </w:r>
      <w:r w:rsidR="00077E5F" w:rsidRPr="00321A4E">
        <w:rPr>
          <w:rFonts w:ascii="Arial" w:eastAsia="Times New Roman" w:hAnsi="Arial" w:cs="Arial"/>
          <w:color w:val="000000"/>
          <w:sz w:val="24"/>
          <w:szCs w:val="24"/>
          <w:lang w:val="en-US"/>
        </w:rPr>
        <w:t xml:space="preserve">and </w:t>
      </w:r>
      <w:r w:rsidR="00BC3E5E">
        <w:rPr>
          <w:rFonts w:ascii="Arial" w:eastAsia="Times New Roman" w:hAnsi="Arial" w:cs="Arial"/>
          <w:color w:val="000000"/>
          <w:sz w:val="24"/>
          <w:szCs w:val="24"/>
          <w:lang w:val="en-US"/>
        </w:rPr>
        <w:t>whether</w:t>
      </w:r>
      <w:r w:rsidR="00BC3E5E"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the most abundant </w:t>
      </w:r>
      <w:r w:rsidR="00C4247B" w:rsidRPr="004E0E4B">
        <w:rPr>
          <w:rFonts w:ascii="Arial" w:eastAsia="Times New Roman" w:hAnsi="Arial" w:cs="Arial"/>
          <w:color w:val="000000"/>
          <w:sz w:val="24"/>
          <w:szCs w:val="24"/>
          <w:lang w:val="en-US"/>
        </w:rPr>
        <w:t>species</w:t>
      </w:r>
      <w:r w:rsidR="004E0E4B" w:rsidRPr="00A045B8">
        <w:rPr>
          <w:rFonts w:ascii="Arial" w:eastAsia="Times New Roman" w:hAnsi="Arial" w:cs="Arial"/>
          <w:color w:val="000000"/>
          <w:sz w:val="24"/>
          <w:szCs w:val="24"/>
          <w:lang w:val="en-US"/>
        </w:rPr>
        <w:t xml:space="preserve"> </w:t>
      </w:r>
      <w:r w:rsidR="0094636D">
        <w:rPr>
          <w:rFonts w:ascii="Arial" w:eastAsia="Times New Roman" w:hAnsi="Arial" w:cs="Arial"/>
          <w:color w:val="000000"/>
          <w:sz w:val="24"/>
          <w:szCs w:val="24"/>
          <w:lang w:val="en-US"/>
        </w:rPr>
        <w:t>are</w:t>
      </w:r>
      <w:r w:rsidR="00C4247B" w:rsidRPr="004E0E4B">
        <w:rPr>
          <w:rFonts w:ascii="Arial" w:eastAsia="Times New Roman" w:hAnsi="Arial" w:cs="Arial"/>
          <w:color w:val="000000"/>
          <w:sz w:val="24"/>
          <w:szCs w:val="24"/>
          <w:lang w:val="en-US"/>
        </w:rPr>
        <w:t xml:space="preserve"> the</w:t>
      </w:r>
      <w:r w:rsidR="00C4247B" w:rsidRPr="00321A4E">
        <w:rPr>
          <w:rFonts w:ascii="Arial" w:eastAsia="Times New Roman" w:hAnsi="Arial" w:cs="Arial"/>
          <w:color w:val="000000"/>
          <w:sz w:val="24"/>
          <w:szCs w:val="24"/>
          <w:lang w:val="en-US"/>
        </w:rPr>
        <w:t xml:space="preserve"> same across meadows</w:t>
      </w:r>
      <w:r w:rsidR="00BC3E5E">
        <w:rPr>
          <w:rFonts w:ascii="Arial" w:eastAsia="Times New Roman" w:hAnsi="Arial" w:cs="Arial"/>
          <w:color w:val="000000"/>
          <w:sz w:val="24"/>
          <w:szCs w:val="24"/>
          <w:lang w:val="en-US"/>
        </w:rPr>
        <w:t>.</w:t>
      </w:r>
    </w:p>
    <w:p w14:paraId="784E1252" w14:textId="6C2DFDC0" w:rsidR="00A820EA" w:rsidRDefault="00671938">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For all model comparisons, w</w:t>
      </w:r>
      <w:r w:rsidRPr="00917A7D">
        <w:rPr>
          <w:rFonts w:ascii="Arial" w:eastAsia="Times New Roman" w:hAnsi="Arial" w:cs="Arial"/>
          <w:color w:val="000000"/>
          <w:sz w:val="24"/>
          <w:szCs w:val="24"/>
          <w:lang w:val="en-US"/>
        </w:rPr>
        <w:t xml:space="preserve">e ranked models using AICc, </w:t>
      </w:r>
      <w:r w:rsidRPr="00917A7D">
        <w:rPr>
          <w:rFonts w:ascii="Arial" w:hAnsi="Arial" w:cs="Arial"/>
          <w:sz w:val="24"/>
          <w:szCs w:val="24"/>
        </w:rPr>
        <w:t>and compared them using likelihood ratio tests, δ</w:t>
      </w:r>
      <w:r w:rsidRPr="00917A7D">
        <w:rPr>
          <w:rFonts w:ascii="Arial" w:hAnsi="Arial" w:cs="Arial"/>
          <w:sz w:val="24"/>
          <w:szCs w:val="24"/>
          <w:vertAlign w:val="subscript"/>
        </w:rPr>
        <w:t>aic</w:t>
      </w:r>
      <w:r w:rsidRPr="00917A7D">
        <w:rPr>
          <w:rFonts w:ascii="Arial" w:hAnsi="Arial" w:cs="Arial"/>
          <w:sz w:val="24"/>
          <w:szCs w:val="24"/>
        </w:rPr>
        <w:t xml:space="preserve"> and Akaike weights (w). Models with a δ</w:t>
      </w:r>
      <w:r w:rsidRPr="00917A7D">
        <w:rPr>
          <w:rFonts w:ascii="Arial" w:hAnsi="Arial" w:cs="Arial"/>
          <w:sz w:val="24"/>
          <w:szCs w:val="24"/>
          <w:vertAlign w:val="subscript"/>
        </w:rPr>
        <w:t>aic</w:t>
      </w:r>
      <w:r w:rsidRPr="00917A7D">
        <w:rPr>
          <w:rFonts w:ascii="Arial" w:hAnsi="Arial" w:cs="Arial"/>
          <w:sz w:val="24"/>
          <w:szCs w:val="24"/>
        </w:rPr>
        <w:t xml:space="preserve"> &lt; 2 can be considered equivalent to the best model </w:t>
      </w:r>
      <w:r>
        <w:rPr>
          <w:rFonts w:ascii="Arial" w:hAnsi="Arial" w:cs="Arial"/>
          <w:sz w:val="24"/>
          <w:szCs w:val="24"/>
        </w:rPr>
        <w:fldChar w:fldCharType="begin" w:fldLock="1"/>
      </w:r>
      <w:r>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Pr>
          <w:rFonts w:ascii="Arial" w:hAnsi="Arial" w:cs="Arial"/>
          <w:sz w:val="24"/>
          <w:szCs w:val="24"/>
        </w:rPr>
        <w:fldChar w:fldCharType="separate"/>
      </w:r>
      <w:r w:rsidRPr="00490272">
        <w:rPr>
          <w:rFonts w:ascii="Arial" w:hAnsi="Arial" w:cs="Arial"/>
          <w:noProof/>
          <w:sz w:val="24"/>
          <w:szCs w:val="24"/>
        </w:rPr>
        <w:t>(Burnham and Anderson 2003)</w:t>
      </w:r>
      <w:r>
        <w:rPr>
          <w:rFonts w:ascii="Arial" w:hAnsi="Arial" w:cs="Arial"/>
          <w:sz w:val="24"/>
          <w:szCs w:val="24"/>
        </w:rPr>
        <w:fldChar w:fldCharType="end"/>
      </w:r>
      <w:r w:rsidRPr="00917A7D">
        <w:rPr>
          <w:rFonts w:ascii="Arial" w:hAnsi="Arial" w:cs="Arial"/>
          <w:sz w:val="24"/>
          <w:szCs w:val="24"/>
        </w:rPr>
        <w:t xml:space="preserve">. In the case of multiple highly ranked models, we selected the set of models that produced a cumulative w &gt; 0.95, representing our confidence (95%) that the set includes the best model, and we averaged these models to produce coefficients of effects </w:t>
      </w:r>
      <w:r>
        <w:rPr>
          <w:rFonts w:ascii="Arial" w:hAnsi="Arial" w:cs="Arial"/>
          <w:sz w:val="24"/>
          <w:szCs w:val="24"/>
        </w:rPr>
        <w:fldChar w:fldCharType="begin" w:fldLock="1"/>
      </w:r>
      <w:r>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Pr>
          <w:rFonts w:ascii="Arial" w:hAnsi="Arial" w:cs="Arial"/>
          <w:sz w:val="24"/>
          <w:szCs w:val="24"/>
        </w:rPr>
        <w:fldChar w:fldCharType="separate"/>
      </w:r>
      <w:r w:rsidRPr="00F86BD7">
        <w:rPr>
          <w:rFonts w:ascii="Arial" w:hAnsi="Arial" w:cs="Arial"/>
          <w:noProof/>
          <w:sz w:val="24"/>
          <w:szCs w:val="24"/>
        </w:rPr>
        <w:t>(Burnham and Anderson 2003)</w:t>
      </w:r>
      <w:r>
        <w:rPr>
          <w:rFonts w:ascii="Arial" w:hAnsi="Arial" w:cs="Arial"/>
          <w:sz w:val="24"/>
          <w:szCs w:val="24"/>
        </w:rPr>
        <w:fldChar w:fldCharType="end"/>
      </w:r>
      <w:r w:rsidRPr="00917A7D">
        <w:rPr>
          <w:rFonts w:ascii="Arial" w:eastAsia="Times New Roman" w:hAnsi="Arial" w:cs="Arial"/>
          <w:color w:val="000000"/>
          <w:sz w:val="24"/>
          <w:szCs w:val="24"/>
          <w:lang w:val="en-US"/>
        </w:rPr>
        <w:t xml:space="preserve">.  We examined residual plots for deviations from the assumptions of linearity or homoscedasticity (with the exception of parallel lines in a plot of the models’ fitted </w:t>
      </w:r>
      <w:r w:rsidRPr="00321A4E">
        <w:rPr>
          <w:rFonts w:ascii="Arial" w:eastAsia="Times New Roman" w:hAnsi="Arial" w:cs="Arial"/>
          <w:color w:val="000000"/>
          <w:sz w:val="24"/>
          <w:szCs w:val="24"/>
          <w:lang w:val="en-US"/>
        </w:rPr>
        <w:t xml:space="preserve">values vs. residuals).  This phenomenon resulted from including repeated values of position in the estuary in the model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"10.2307/2685008", "ISSN" : "0003-1305", "author" : [ { "dropping-particle" : "", "family" : "Searle", "given" : "S R", "non-dropping-particle" : "", "parse-names" : false, "suffix" : "" } ], "container-title" : "American Statistician", "id" : "ITEM-1", "issue" : "3", "issued" : { "date-parts" : [ [ "1988" ] ] }, "language" : "English", "note" : "ISI Document Delivery No.: Q0452\nTimes Cited: 4\nCited Reference Count: 3\nSearle, sr\n4\n1\n3\nAmer statistical assoc\nAlexandria", "page" : "211", "publisher-place" : "SEARLE, SR (reprint author), CORNELL UNIV,NEW YORK STATE COLL AGR &amp; LIFE SCI,BIOMETR UNIT,ITHACA,NY 14850, USA.", "title" : "Parallel lines in residual plots", "type" : "article-journal", "volume" : "42" }, "uris" : [ "http://www.mendeley.com/documents/?uuid=5e4b76cf-cf35-4826-bbee-cc67f9e6feee" ] } ], "mendeley" : { "formattedCitation" : "(Searle 1988)", "plainTextFormattedCitation" : "(Searle 1988)", "previouslyFormattedCitation" : "(Searle 1988)"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F86BD7">
        <w:rPr>
          <w:rFonts w:ascii="Arial" w:eastAsia="Times New Roman" w:hAnsi="Arial" w:cs="Arial"/>
          <w:noProof/>
          <w:color w:val="000000"/>
          <w:sz w:val="24"/>
          <w:szCs w:val="24"/>
          <w:lang w:val="en-US"/>
        </w:rPr>
        <w:t>(Searle 1988)</w:t>
      </w:r>
      <w:r>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tested hypotheses on a subset of our full dataset - the meadows sampled at all three time points - to conservatively test for an effect of temporal variation. </w:t>
      </w:r>
    </w:p>
    <w:p w14:paraId="1C7BAE3A" w14:textId="77777777" w:rsidR="00D70D82" w:rsidRPr="00321A4E" w:rsidRDefault="00D70D82" w:rsidP="00D70D82">
      <w:pPr>
        <w:spacing w:after="0" w:line="480" w:lineRule="auto"/>
        <w:ind w:firstLine="720"/>
        <w:rPr>
          <w:rFonts w:ascii="Arial" w:eastAsia="Times New Roman" w:hAnsi="Arial" w:cs="Arial"/>
          <w:color w:val="000000"/>
          <w:sz w:val="24"/>
          <w:szCs w:val="24"/>
          <w:lang w:val="en-US"/>
        </w:rPr>
      </w:pPr>
    </w:p>
    <w:p w14:paraId="37C44F6A" w14:textId="5D07A82C" w:rsidR="003D1F2C" w:rsidRPr="00321A4E" w:rsidRDefault="00E402CC"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Elements of metacommunity</w:t>
      </w:r>
      <w:r w:rsidRPr="00321A4E">
        <w:rPr>
          <w:rFonts w:ascii="Arial" w:eastAsia="Times New Roman" w:hAnsi="Arial" w:cs="Arial"/>
          <w:i/>
          <w:color w:val="000000"/>
          <w:sz w:val="24"/>
          <w:szCs w:val="24"/>
          <w:lang w:val="en-US"/>
        </w:rPr>
        <w:t xml:space="preserve"> </w:t>
      </w:r>
      <w:r w:rsidR="003D1F2C" w:rsidRPr="00321A4E">
        <w:rPr>
          <w:rFonts w:ascii="Arial" w:eastAsia="Times New Roman" w:hAnsi="Arial" w:cs="Arial"/>
          <w:i/>
          <w:color w:val="000000"/>
          <w:sz w:val="24"/>
          <w:szCs w:val="24"/>
          <w:lang w:val="en-US"/>
        </w:rPr>
        <w:t>methods</w:t>
      </w:r>
    </w:p>
    <w:p w14:paraId="1143F2B3" w14:textId="02E6B8BA" w:rsidR="00671938" w:rsidRDefault="003D1F2C">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w:t>
      </w:r>
      <w:r w:rsidR="00671938">
        <w:rPr>
          <w:rFonts w:ascii="Arial" w:eastAsia="Times New Roman" w:hAnsi="Arial" w:cs="Arial"/>
          <w:color w:val="000000"/>
          <w:sz w:val="24"/>
          <w:szCs w:val="24"/>
          <w:lang w:val="en-US"/>
        </w:rPr>
        <w:t>test</w:t>
      </w:r>
      <w:r w:rsidRPr="00321A4E">
        <w:rPr>
          <w:rFonts w:ascii="Arial" w:eastAsia="Times New Roman" w:hAnsi="Arial" w:cs="Arial"/>
          <w:color w:val="000000"/>
          <w:sz w:val="24"/>
          <w:szCs w:val="24"/>
          <w:lang w:val="en-US"/>
        </w:rPr>
        <w:t xml:space="preserve"> whether biodiversity </w:t>
      </w:r>
      <w:r w:rsidR="003F1471">
        <w:rPr>
          <w:rFonts w:ascii="Arial" w:eastAsia="Times New Roman" w:hAnsi="Arial" w:cs="Arial"/>
          <w:color w:val="000000"/>
          <w:sz w:val="24"/>
          <w:szCs w:val="24"/>
          <w:lang w:val="en-US"/>
        </w:rPr>
        <w:t xml:space="preserve">patterns </w:t>
      </w:r>
      <w:r w:rsidRPr="004E0E4B">
        <w:rPr>
          <w:rFonts w:ascii="Arial" w:eastAsia="Times New Roman" w:hAnsi="Arial" w:cs="Arial"/>
          <w:color w:val="000000"/>
          <w:sz w:val="24"/>
          <w:szCs w:val="24"/>
          <w:lang w:val="en-US"/>
        </w:rPr>
        <w:t>across</w:t>
      </w:r>
      <w:r w:rsidRPr="00321A4E">
        <w:rPr>
          <w:rFonts w:ascii="Arial" w:eastAsia="Times New Roman" w:hAnsi="Arial" w:cs="Arial"/>
          <w:color w:val="000000"/>
          <w:sz w:val="24"/>
          <w:szCs w:val="24"/>
          <w:lang w:val="en-US"/>
        </w:rPr>
        <w:t xml:space="preserve"> meadows are consistent with metacommunity processes operating at the landscape scale, we applied the elements </w:t>
      </w:r>
      <w:r w:rsidRPr="00321A4E">
        <w:rPr>
          <w:rFonts w:ascii="Arial" w:eastAsia="Times New Roman" w:hAnsi="Arial" w:cs="Arial"/>
          <w:color w:val="000000"/>
          <w:sz w:val="24"/>
          <w:szCs w:val="24"/>
          <w:lang w:val="en-US"/>
        </w:rPr>
        <w:lastRenderedPageBreak/>
        <w:t xml:space="preserve">of metacommunity (EMS) framework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(Leibold and Mikkelson 2002, Presley et al. 2010)</w:t>
      </w:r>
      <w:r w:rsidR="00490272">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This analysis first tests for coherence in species distributions across meadows by comparing observed species distributions with expected distributions based on a null model. If positive coherence is identified, spatial patterns can be further tested to identify patterns consistent with individual</w:t>
      </w:r>
      <w:r w:rsidR="007E7A68" w:rsidRPr="00917A7D">
        <w:rPr>
          <w:rFonts w:ascii="Arial" w:eastAsia="Times New Roman" w:hAnsi="Arial" w:cs="Arial"/>
          <w:color w:val="000000"/>
          <w:sz w:val="24"/>
          <w:szCs w:val="24"/>
          <w:lang w:val="en-US"/>
        </w:rPr>
        <w:t>i</w:t>
      </w:r>
      <w:r w:rsidRPr="00917A7D">
        <w:rPr>
          <w:rFonts w:ascii="Arial" w:eastAsia="Times New Roman" w:hAnsi="Arial" w:cs="Arial"/>
          <w:color w:val="000000"/>
          <w:sz w:val="24"/>
          <w:szCs w:val="24"/>
          <w:lang w:val="en-US"/>
        </w:rPr>
        <w:t xml:space="preserve">stic species distributions across the landscape (a Gleasonian model of species distributions), or clumped species distributions (Clementsian structure), or random, providing insight to possible types of community structure </w:t>
      </w:r>
      <w:r w:rsidR="00490272">
        <w:rPr>
          <w:rFonts w:ascii="Arial" w:eastAsia="Times New Roman" w:hAnsi="Arial" w:cs="Arial"/>
          <w:color w:val="000000"/>
          <w:sz w:val="24"/>
          <w:szCs w:val="24"/>
          <w:lang w:val="en-US"/>
        </w:rPr>
        <w:fldChar w:fldCharType="begin" w:fldLock="1"/>
      </w:r>
      <w:r w:rsidR="00E402CC">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"ITEM-3",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62380F" w:rsidRPr="0062380F">
        <w:rPr>
          <w:rFonts w:ascii="Arial" w:eastAsia="Times New Roman" w:hAnsi="Arial" w:cs="Arial"/>
          <w:noProof/>
          <w:color w:val="000000"/>
          <w:sz w:val="24"/>
          <w:szCs w:val="24"/>
          <w:lang w:val="en-US"/>
        </w:rPr>
        <w:t>(Leibold and Mikkelson 2002, Presley et al. 2010, Henriques-Silva et al. 2013)</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We analyzed m</w:t>
      </w:r>
      <w:r w:rsidR="00921E69">
        <w:rPr>
          <w:rFonts w:ascii="Arial" w:eastAsia="Times New Roman" w:hAnsi="Arial" w:cs="Arial"/>
          <w:color w:val="000000"/>
          <w:sz w:val="24"/>
          <w:szCs w:val="24"/>
          <w:lang w:val="en-US"/>
        </w:rPr>
        <w:t>etacommunity structure for the nine</w:t>
      </w:r>
      <w:r w:rsidRPr="00917A7D">
        <w:rPr>
          <w:rFonts w:ascii="Arial" w:eastAsia="Times New Roman" w:hAnsi="Arial" w:cs="Arial"/>
          <w:color w:val="000000"/>
          <w:sz w:val="24"/>
          <w:szCs w:val="24"/>
          <w:lang w:val="en-US"/>
        </w:rPr>
        <w:t xml:space="preserve"> meadows sampled in July 2012 using the R package Metacom</w:t>
      </w:r>
      <w:r w:rsidR="00490272">
        <w:rPr>
          <w:rFonts w:ascii="Arial" w:eastAsia="Times New Roman" w:hAnsi="Arial" w:cs="Arial"/>
          <w:color w:val="000000"/>
          <w:sz w:val="24"/>
          <w:szCs w:val="24"/>
          <w:lang w:val="en-US"/>
        </w:rPr>
        <w:t xml:space="preserve">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"ISSN" : "1600-0587", "author" : [ { "dropping-particle" : "", "family" : "Dallas", "given" : "Tad", "non-dropping-particle" : "", "parse-names" : false, "suffix" : "" } ], "container-title" : "Ecography", "id" : "ITEM-1", "issue" : "4", "issued" : { "date-parts" : [ [ "2014" ] ] }, "page" : "402-405", "publisher" : "Wiley Online Library", "title" : "metacom: an R package for the analysis of metacommunity structure", "type" : "article-journal", "volume" : "37" }, "uris" : [ "http://www.mendeley.com/documents/?uuid=3c1832db-4d7e-4cc6-a8f6-e628f381af7b" ] } ], "mendeley" : { "formattedCitation" : "(Dallas 2014)", "plainTextFormattedCitation" : "(Dallas 2014)", "previouslyFormattedCitation" : "(Dallas 2014)"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(Dallas 2014)</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We used a null model that fixed species richness within sites (‘fixed row</w:t>
      </w:r>
      <w:r w:rsidR="00570769">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xml:space="preserve">) but allowed composition to vary based on their marginal probabilities (method = “R1”). </w:t>
      </w:r>
    </w:p>
    <w:p w14:paraId="7B718C14" w14:textId="77777777" w:rsidR="00A820EA" w:rsidRPr="00321A4E" w:rsidRDefault="00A820EA">
      <w:pPr>
        <w:spacing w:after="0" w:line="480" w:lineRule="auto"/>
        <w:rPr>
          <w:rFonts w:ascii="Arial" w:eastAsia="Times New Roman" w:hAnsi="Arial" w:cs="Arial"/>
          <w:color w:val="000000"/>
          <w:sz w:val="24"/>
          <w:szCs w:val="24"/>
          <w:lang w:val="en-US"/>
        </w:rPr>
      </w:pPr>
    </w:p>
    <w:p w14:paraId="4E17E4E9" w14:textId="77777777" w:rsidR="00A820EA"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RESULTS</w:t>
      </w:r>
    </w:p>
    <w:p w14:paraId="617A69B0" w14:textId="77777777" w:rsidR="00D70D82" w:rsidRPr="00321A4E" w:rsidRDefault="00D70D82" w:rsidP="00D70D82">
      <w:pPr>
        <w:spacing w:after="0" w:line="480" w:lineRule="auto"/>
        <w:rPr>
          <w:rFonts w:ascii="Arial" w:eastAsia="Times New Roman" w:hAnsi="Arial" w:cs="Arial"/>
          <w:color w:val="000000"/>
          <w:sz w:val="24"/>
          <w:szCs w:val="24"/>
          <w:lang w:val="en-US"/>
        </w:rPr>
      </w:pPr>
    </w:p>
    <w:p w14:paraId="7FA0C07C" w14:textId="3EFD048E" w:rsidR="00B45D5B" w:rsidRPr="00D70D82" w:rsidRDefault="00386F3A"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Meadow</w:t>
      </w:r>
      <w:r w:rsidR="00B45D5B" w:rsidRPr="00D70D82">
        <w:rPr>
          <w:rFonts w:ascii="Arial" w:eastAsia="Times New Roman" w:hAnsi="Arial" w:cs="Arial"/>
          <w:i/>
          <w:color w:val="000000"/>
          <w:sz w:val="24"/>
          <w:szCs w:val="24"/>
          <w:lang w:val="en-US"/>
        </w:rPr>
        <w:t xml:space="preserve"> attributes</w:t>
      </w:r>
    </w:p>
    <w:p w14:paraId="2EB84F08" w14:textId="5C7F6CDD" w:rsidR="00B45D5B" w:rsidRDefault="00572A15">
      <w:pPr>
        <w:spacing w:after="0" w:line="480" w:lineRule="auto"/>
        <w:ind w:firstLine="720"/>
        <w:rPr>
          <w:rFonts w:ascii="Arial" w:eastAsia="Times New Roman" w:hAnsi="Arial" w:cs="Arial"/>
          <w:color w:val="000000"/>
          <w:sz w:val="24"/>
          <w:szCs w:val="24"/>
          <w:lang w:val="en-US"/>
        </w:rPr>
      </w:pPr>
      <w:commentRangeStart w:id="17"/>
      <w:r>
        <w:rPr>
          <w:rFonts w:ascii="Arial" w:eastAsia="Times New Roman" w:hAnsi="Arial" w:cs="Arial"/>
          <w:color w:val="000000"/>
          <w:sz w:val="24"/>
          <w:szCs w:val="24"/>
          <w:lang w:val="en-US"/>
        </w:rPr>
        <w:t xml:space="preserve">We collected 71 samples for </w:t>
      </w:r>
      <w:r w:rsidR="00BC3E5E">
        <w:rPr>
          <w:rFonts w:ascii="Arial" w:eastAsia="Times New Roman" w:hAnsi="Arial" w:cs="Arial"/>
          <w:color w:val="000000"/>
          <w:sz w:val="24"/>
          <w:szCs w:val="24"/>
          <w:lang w:val="en-US"/>
        </w:rPr>
        <w:t xml:space="preserve">seagrass </w:t>
      </w:r>
      <w:r>
        <w:rPr>
          <w:rFonts w:ascii="Arial" w:eastAsia="Times New Roman" w:hAnsi="Arial" w:cs="Arial"/>
          <w:color w:val="000000"/>
          <w:sz w:val="24"/>
          <w:szCs w:val="24"/>
          <w:lang w:val="en-US"/>
        </w:rPr>
        <w:t>structural metrics</w:t>
      </w:r>
      <w:r w:rsidR="00F658D5">
        <w:rPr>
          <w:rFonts w:ascii="Arial" w:eastAsia="Times New Roman" w:hAnsi="Arial" w:cs="Arial"/>
          <w:color w:val="000000"/>
          <w:sz w:val="24"/>
          <w:szCs w:val="24"/>
          <w:lang w:val="en-US"/>
        </w:rPr>
        <w:t xml:space="preserve"> over the course of the summer 2012.</w:t>
      </w:r>
      <w:r w:rsidR="00C4247B" w:rsidRPr="00917A7D">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M</w:t>
      </w:r>
      <w:r w:rsidR="00B45D5B" w:rsidRPr="00917A7D">
        <w:rPr>
          <w:rFonts w:ascii="Arial" w:eastAsia="Times New Roman" w:hAnsi="Arial" w:cs="Arial"/>
          <w:color w:val="000000"/>
          <w:sz w:val="24"/>
          <w:szCs w:val="24"/>
          <w:lang w:val="en-US"/>
        </w:rPr>
        <w:t>eadows increased in shoot densities (</w:t>
      </w:r>
      <w:r w:rsidR="00643F88" w:rsidRPr="00917A7D">
        <w:rPr>
          <w:rFonts w:ascii="Arial" w:eastAsia="Times New Roman" w:hAnsi="Arial" w:cs="Arial"/>
          <w:color w:val="000000"/>
          <w:sz w:val="24"/>
          <w:szCs w:val="24"/>
          <w:lang w:val="en-US"/>
        </w:rPr>
        <w:t>+</w:t>
      </w:r>
      <w:r w:rsidR="00B45D5B" w:rsidRPr="00917A7D">
        <w:rPr>
          <w:rFonts w:ascii="Arial" w:eastAsia="Times New Roman" w:hAnsi="Arial" w:cs="Arial"/>
          <w:color w:val="000000"/>
          <w:sz w:val="24"/>
          <w:szCs w:val="24"/>
          <w:lang w:val="en-US"/>
        </w:rPr>
        <w:t xml:space="preserve">0.27 shoots/km) and associated </w:t>
      </w:r>
      <w:r w:rsidR="001428E9">
        <w:rPr>
          <w:rFonts w:ascii="Arial" w:eastAsia="Times New Roman" w:hAnsi="Arial" w:cs="Arial"/>
          <w:color w:val="000000"/>
          <w:sz w:val="24"/>
          <w:szCs w:val="24"/>
          <w:lang w:val="en-US"/>
        </w:rPr>
        <w:t>leaf area</w:t>
      </w:r>
      <w:r w:rsidR="00B45D5B" w:rsidRPr="00917A7D">
        <w:rPr>
          <w:rFonts w:ascii="Arial" w:eastAsia="Times New Roman" w:hAnsi="Arial" w:cs="Arial"/>
          <w:color w:val="000000"/>
          <w:sz w:val="24"/>
          <w:szCs w:val="24"/>
          <w:lang w:val="en-US"/>
        </w:rPr>
        <w:t xml:space="preserve"> (</w:t>
      </w:r>
      <w:r w:rsidR="00643F88" w:rsidRPr="00917A7D">
        <w:rPr>
          <w:rFonts w:ascii="Arial" w:eastAsia="Times New Roman" w:hAnsi="Arial" w:cs="Arial"/>
          <w:color w:val="000000"/>
          <w:sz w:val="24"/>
          <w:szCs w:val="24"/>
          <w:lang w:val="en-US"/>
        </w:rPr>
        <w:t>+</w:t>
      </w:r>
      <w:r w:rsidR="00B45D5B" w:rsidRPr="00321A4E">
        <w:rPr>
          <w:rFonts w:ascii="Arial" w:eastAsia="Times New Roman" w:hAnsi="Arial" w:cs="Arial"/>
          <w:color w:val="000000"/>
          <w:sz w:val="24"/>
          <w:szCs w:val="24"/>
          <w:lang w:val="en-US"/>
        </w:rPr>
        <w:t>240.73 cm</w:t>
      </w:r>
      <w:r w:rsidR="00B45D5B" w:rsidRPr="00321A4E">
        <w:rPr>
          <w:rFonts w:ascii="Arial" w:eastAsia="Times New Roman" w:hAnsi="Arial" w:cs="Arial"/>
          <w:color w:val="000000"/>
          <w:sz w:val="24"/>
          <w:szCs w:val="24"/>
          <w:vertAlign w:val="superscript"/>
          <w:lang w:val="en-US"/>
        </w:rPr>
        <w:t>2</w:t>
      </w:r>
      <w:r w:rsidR="00B45D5B" w:rsidRPr="00321A4E">
        <w:rPr>
          <w:rFonts w:ascii="Arial" w:eastAsia="Times New Roman" w:hAnsi="Arial" w:cs="Arial"/>
          <w:color w:val="000000"/>
          <w:sz w:val="24"/>
          <w:szCs w:val="24"/>
          <w:lang w:val="en-US"/>
        </w:rPr>
        <w:t xml:space="preserve">/km) </w:t>
      </w:r>
      <w:r w:rsidR="00691D45">
        <w:rPr>
          <w:rFonts w:ascii="Arial" w:eastAsia="Times New Roman" w:hAnsi="Arial" w:cs="Arial"/>
          <w:color w:val="000000"/>
          <w:sz w:val="24"/>
          <w:szCs w:val="24"/>
          <w:lang w:val="en-US"/>
        </w:rPr>
        <w:t xml:space="preserve">with increasing proximity to the Pacific Ocean </w:t>
      </w:r>
      <w:r w:rsidR="00B45D5B" w:rsidRPr="00321A4E">
        <w:rPr>
          <w:rFonts w:ascii="Arial" w:eastAsia="Times New Roman" w:hAnsi="Arial" w:cs="Arial"/>
          <w:color w:val="000000"/>
          <w:sz w:val="24"/>
          <w:szCs w:val="24"/>
          <w:lang w:val="en-US"/>
        </w:rPr>
        <w:t>(</w:t>
      </w:r>
      <w:r w:rsidR="00F4553B">
        <w:rPr>
          <w:rFonts w:ascii="Arial" w:eastAsia="Times New Roman" w:hAnsi="Arial" w:cs="Arial"/>
          <w:color w:val="000000"/>
          <w:sz w:val="24"/>
          <w:szCs w:val="24"/>
          <w:lang w:val="en-US"/>
        </w:rPr>
        <w:t>Table S</w:t>
      </w:r>
      <w:r w:rsidR="00DE1518">
        <w:rPr>
          <w:rFonts w:ascii="Arial" w:eastAsia="Times New Roman" w:hAnsi="Arial" w:cs="Arial"/>
          <w:color w:val="000000"/>
          <w:sz w:val="24"/>
          <w:szCs w:val="24"/>
          <w:lang w:val="en-US"/>
        </w:rPr>
        <w:t>2</w:t>
      </w:r>
      <w:r w:rsidR="00B45D5B" w:rsidRPr="00321A4E">
        <w:rPr>
          <w:rFonts w:ascii="Arial" w:eastAsia="Times New Roman" w:hAnsi="Arial" w:cs="Arial"/>
          <w:color w:val="000000"/>
          <w:sz w:val="24"/>
          <w:szCs w:val="24"/>
          <w:lang w:val="en-US"/>
        </w:rPr>
        <w:t xml:space="preserve">). Shoot density and </w:t>
      </w:r>
      <w:r w:rsidR="001428E9">
        <w:rPr>
          <w:rFonts w:ascii="Arial" w:eastAsia="Times New Roman" w:hAnsi="Arial" w:cs="Arial"/>
          <w:color w:val="000000"/>
          <w:sz w:val="24"/>
          <w:szCs w:val="24"/>
          <w:lang w:val="en-US"/>
        </w:rPr>
        <w:t>leaf area</w:t>
      </w:r>
      <w:r w:rsidR="00B45D5B" w:rsidRPr="00321A4E">
        <w:rPr>
          <w:rFonts w:ascii="Arial" w:eastAsia="Times New Roman" w:hAnsi="Arial" w:cs="Arial"/>
          <w:color w:val="000000"/>
          <w:sz w:val="24"/>
          <w:szCs w:val="24"/>
          <w:lang w:val="en-US"/>
        </w:rPr>
        <w:t xml:space="preserve"> increased between May and August at </w:t>
      </w:r>
      <w:r w:rsidR="00691D45">
        <w:rPr>
          <w:rFonts w:ascii="Arial" w:eastAsia="Times New Roman" w:hAnsi="Arial" w:cs="Arial"/>
          <w:color w:val="000000"/>
          <w:sz w:val="24"/>
          <w:szCs w:val="24"/>
          <w:lang w:val="en-US"/>
        </w:rPr>
        <w:t>meadows near freshwater</w:t>
      </w:r>
      <w:r w:rsidR="00B45D5B" w:rsidRPr="00321A4E">
        <w:rPr>
          <w:rFonts w:ascii="Arial" w:eastAsia="Times New Roman" w:hAnsi="Arial" w:cs="Arial"/>
          <w:color w:val="000000"/>
          <w:sz w:val="24"/>
          <w:szCs w:val="24"/>
          <w:lang w:val="en-US"/>
        </w:rPr>
        <w:t xml:space="preserve"> but remained relatively high all summer at the seaward meadows (</w:t>
      </w:r>
      <w:r w:rsidR="00EE3F8F">
        <w:rPr>
          <w:rFonts w:ascii="Arial" w:eastAsia="Times New Roman" w:hAnsi="Arial" w:cs="Arial"/>
          <w:color w:val="000000"/>
          <w:sz w:val="24"/>
          <w:szCs w:val="24"/>
          <w:lang w:val="en-US"/>
        </w:rPr>
        <w:t>Table S2</w:t>
      </w:r>
      <w:r w:rsidR="00B45D5B" w:rsidRPr="00321A4E">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P</w:t>
      </w:r>
      <w:r w:rsidR="00691D45" w:rsidRPr="00917A7D">
        <w:rPr>
          <w:rFonts w:ascii="Arial" w:eastAsia="Times New Roman" w:hAnsi="Arial" w:cs="Arial"/>
          <w:color w:val="000000"/>
          <w:sz w:val="24"/>
          <w:szCs w:val="24"/>
          <w:lang w:val="en-US"/>
        </w:rPr>
        <w:t>osition in watershed captured correlations with other variables: temperature, salinity, shoot density (</w:t>
      </w:r>
      <w:r w:rsidR="00F949D9">
        <w:rPr>
          <w:rFonts w:ascii="Arial" w:eastAsia="Times New Roman" w:hAnsi="Arial" w:cs="Arial"/>
          <w:color w:val="000000"/>
          <w:sz w:val="24"/>
          <w:szCs w:val="24"/>
          <w:lang w:val="en-US"/>
        </w:rPr>
        <w:t xml:space="preserve">Table </w:t>
      </w:r>
      <w:r w:rsidR="00EE3F8F">
        <w:rPr>
          <w:rFonts w:ascii="Arial" w:eastAsia="Times New Roman" w:hAnsi="Arial" w:cs="Arial"/>
          <w:color w:val="000000"/>
          <w:sz w:val="24"/>
          <w:szCs w:val="24"/>
          <w:lang w:val="en-US"/>
        </w:rPr>
        <w:t>S3</w:t>
      </w:r>
      <w:r w:rsidR="00DE1518">
        <w:rPr>
          <w:rFonts w:ascii="Arial" w:eastAsia="Times New Roman" w:hAnsi="Arial" w:cs="Arial"/>
          <w:color w:val="000000"/>
          <w:sz w:val="24"/>
          <w:szCs w:val="24"/>
          <w:lang w:val="en-US"/>
        </w:rPr>
        <w:t>)</w:t>
      </w:r>
      <w:r w:rsidR="00691D45" w:rsidRPr="00917A7D">
        <w:rPr>
          <w:rFonts w:ascii="Arial" w:eastAsia="Times New Roman" w:hAnsi="Arial" w:cs="Arial"/>
          <w:color w:val="000000"/>
          <w:sz w:val="24"/>
          <w:szCs w:val="24"/>
          <w:lang w:val="en-US"/>
        </w:rPr>
        <w:t xml:space="preserve">. </w:t>
      </w:r>
      <w:r w:rsidR="00ED789C">
        <w:rPr>
          <w:rFonts w:ascii="Arial" w:eastAsia="Times New Roman" w:hAnsi="Arial" w:cs="Arial"/>
          <w:color w:val="000000"/>
          <w:sz w:val="24"/>
          <w:szCs w:val="24"/>
          <w:lang w:val="en-US"/>
        </w:rPr>
        <w:t>Mean s</w:t>
      </w:r>
      <w:r w:rsidR="00691D45">
        <w:rPr>
          <w:rFonts w:ascii="Arial" w:eastAsia="Times New Roman" w:hAnsi="Arial" w:cs="Arial"/>
          <w:color w:val="000000"/>
          <w:sz w:val="24"/>
          <w:szCs w:val="24"/>
          <w:lang w:val="en-US"/>
        </w:rPr>
        <w:t xml:space="preserve">alinity increased and temperature declined from the </w:t>
      </w:r>
      <w:r w:rsidR="00691D45">
        <w:rPr>
          <w:rFonts w:ascii="Arial" w:eastAsia="Times New Roman" w:hAnsi="Arial" w:cs="Arial"/>
          <w:color w:val="000000"/>
          <w:sz w:val="24"/>
          <w:szCs w:val="24"/>
          <w:lang w:val="en-US"/>
        </w:rPr>
        <w:lastRenderedPageBreak/>
        <w:t>freshwater to marine end of the gradient, though these changes were relatively small in magnitude (</w:t>
      </w:r>
      <w:r w:rsidR="001B5989">
        <w:rPr>
          <w:rFonts w:ascii="Arial" w:eastAsia="Times New Roman" w:hAnsi="Arial" w:cs="Arial"/>
          <w:color w:val="000000"/>
          <w:sz w:val="24"/>
          <w:szCs w:val="24"/>
          <w:lang w:val="en-US"/>
        </w:rPr>
        <w:t>Table S</w:t>
      </w:r>
      <w:r w:rsidR="00DE1518">
        <w:rPr>
          <w:rFonts w:ascii="Arial" w:eastAsia="Times New Roman" w:hAnsi="Arial" w:cs="Arial"/>
          <w:color w:val="000000"/>
          <w:sz w:val="24"/>
          <w:szCs w:val="24"/>
          <w:lang w:val="en-US"/>
        </w:rPr>
        <w:t>5</w:t>
      </w:r>
      <w:r w:rsidR="00691D45">
        <w:rPr>
          <w:rFonts w:ascii="Arial" w:eastAsia="Times New Roman" w:hAnsi="Arial" w:cs="Arial"/>
          <w:color w:val="000000"/>
          <w:sz w:val="24"/>
          <w:szCs w:val="24"/>
          <w:lang w:val="en-US"/>
        </w:rPr>
        <w:t xml:space="preserve">). </w:t>
      </w:r>
      <w:r w:rsidR="00B45D5B" w:rsidRPr="00321A4E">
        <w:rPr>
          <w:rFonts w:ascii="Arial" w:eastAsia="Times New Roman" w:hAnsi="Arial" w:cs="Arial"/>
          <w:color w:val="000000"/>
          <w:sz w:val="24"/>
          <w:szCs w:val="24"/>
          <w:lang w:val="en-US"/>
        </w:rPr>
        <w:t xml:space="preserve">Epiphyte load was highly variable between meadows, and did not change predictably with position in the estuary </w:t>
      </w:r>
      <w:bookmarkStart w:id="18" w:name="_GoBack"/>
      <w:bookmarkEnd w:id="18"/>
      <w:commentRangeStart w:id="19"/>
      <w:r w:rsidR="00B45D5B" w:rsidRPr="00321A4E">
        <w:rPr>
          <w:rFonts w:ascii="Arial" w:eastAsia="Times New Roman" w:hAnsi="Arial" w:cs="Arial"/>
          <w:color w:val="000000"/>
          <w:sz w:val="24"/>
          <w:szCs w:val="24"/>
          <w:lang w:val="en-US"/>
        </w:rPr>
        <w:t>(</w:t>
      </w:r>
      <w:r w:rsidR="00031661">
        <w:rPr>
          <w:rFonts w:ascii="Arial" w:eastAsia="Times New Roman" w:hAnsi="Arial" w:cs="Arial"/>
          <w:color w:val="000000"/>
          <w:sz w:val="24"/>
          <w:szCs w:val="24"/>
          <w:lang w:val="en-US"/>
        </w:rPr>
        <w:t>Table S3</w:t>
      </w:r>
      <w:commentRangeEnd w:id="19"/>
      <w:r w:rsidR="00031661">
        <w:rPr>
          <w:rStyle w:val="CommentReference"/>
        </w:rPr>
        <w:commentReference w:id="19"/>
      </w:r>
      <w:r w:rsidR="00B45D5B" w:rsidRPr="00321A4E">
        <w:rPr>
          <w:rFonts w:ascii="Arial" w:eastAsia="Times New Roman" w:hAnsi="Arial" w:cs="Arial"/>
          <w:color w:val="000000"/>
          <w:sz w:val="24"/>
          <w:szCs w:val="24"/>
          <w:lang w:val="en-US"/>
        </w:rPr>
        <w:t>). Epiphyte abundances and the type of epiphytes present (periphyton vs. bladed algae) varied both spatially and temporally (</w:t>
      </w:r>
      <w:r w:rsidR="00DE1518">
        <w:rPr>
          <w:rFonts w:ascii="Arial" w:eastAsia="Times New Roman" w:hAnsi="Arial" w:cs="Arial"/>
          <w:color w:val="000000"/>
          <w:sz w:val="24"/>
          <w:szCs w:val="24"/>
          <w:lang w:val="en-US"/>
        </w:rPr>
        <w:t>Table</w:t>
      </w:r>
      <w:r w:rsidR="00B45D5B" w:rsidRPr="00321A4E">
        <w:rPr>
          <w:rFonts w:ascii="Arial" w:eastAsia="Times New Roman" w:hAnsi="Arial" w:cs="Arial"/>
          <w:color w:val="000000"/>
          <w:sz w:val="24"/>
          <w:szCs w:val="24"/>
          <w:lang w:val="en-US"/>
        </w:rPr>
        <w:t xml:space="preserve"> </w:t>
      </w:r>
      <w:r w:rsidR="00DE1518">
        <w:rPr>
          <w:rFonts w:ascii="Arial" w:eastAsia="Times New Roman" w:hAnsi="Arial" w:cs="Arial"/>
          <w:color w:val="000000"/>
          <w:sz w:val="24"/>
          <w:szCs w:val="24"/>
          <w:lang w:val="en-US"/>
        </w:rPr>
        <w:t>S4</w:t>
      </w:r>
      <w:r w:rsidR="00B45D5B" w:rsidRPr="00321A4E">
        <w:rPr>
          <w:rFonts w:ascii="Arial" w:eastAsia="Times New Roman" w:hAnsi="Arial" w:cs="Arial"/>
          <w:color w:val="000000"/>
          <w:sz w:val="24"/>
          <w:szCs w:val="24"/>
          <w:lang w:val="en-US"/>
        </w:rPr>
        <w:t xml:space="preserve">). The bladed brown epiphyte </w:t>
      </w:r>
      <w:r w:rsidR="00B45D5B" w:rsidRPr="00321A4E">
        <w:rPr>
          <w:rFonts w:ascii="Arial" w:eastAsia="Times New Roman" w:hAnsi="Arial" w:cs="Arial"/>
          <w:i/>
          <w:color w:val="000000"/>
          <w:sz w:val="24"/>
          <w:szCs w:val="24"/>
          <w:lang w:val="en-US"/>
        </w:rPr>
        <w:t xml:space="preserve">Punctaria </w:t>
      </w:r>
      <w:r w:rsidR="00B45D5B" w:rsidRPr="00B467EC">
        <w:rPr>
          <w:rFonts w:ascii="Arial" w:eastAsia="Times New Roman" w:hAnsi="Arial" w:cs="Arial"/>
          <w:color w:val="000000"/>
          <w:sz w:val="24"/>
          <w:szCs w:val="24"/>
          <w:lang w:val="en-US"/>
        </w:rPr>
        <w:t>sp</w:t>
      </w:r>
      <w:r w:rsidR="00B45D5B" w:rsidRPr="00321A4E">
        <w:rPr>
          <w:rFonts w:ascii="Arial" w:eastAsia="Times New Roman" w:hAnsi="Arial" w:cs="Arial"/>
          <w:color w:val="000000"/>
          <w:sz w:val="24"/>
          <w:szCs w:val="24"/>
          <w:lang w:val="en-US"/>
        </w:rPr>
        <w:t>. was abundant at two of the marine sites (</w:t>
      </w:r>
      <w:r w:rsidR="003A7206">
        <w:rPr>
          <w:rFonts w:ascii="Arial" w:eastAsia="Times New Roman" w:hAnsi="Arial" w:cs="Arial"/>
          <w:color w:val="000000"/>
          <w:sz w:val="24"/>
          <w:szCs w:val="24"/>
          <w:lang w:val="en-US"/>
        </w:rPr>
        <w:t>DC</w:t>
      </w:r>
      <w:r w:rsidR="00B45D5B" w:rsidRPr="00321A4E">
        <w:rPr>
          <w:rFonts w:ascii="Arial" w:eastAsia="Times New Roman" w:hAnsi="Arial" w:cs="Arial"/>
          <w:color w:val="000000"/>
          <w:sz w:val="24"/>
          <w:szCs w:val="24"/>
          <w:lang w:val="en-US"/>
        </w:rPr>
        <w:t xml:space="preserve"> and </w:t>
      </w:r>
      <w:r w:rsidR="003A7206">
        <w:rPr>
          <w:rFonts w:ascii="Arial" w:eastAsia="Times New Roman" w:hAnsi="Arial" w:cs="Arial"/>
          <w:color w:val="000000"/>
          <w:sz w:val="24"/>
          <w:szCs w:val="24"/>
          <w:lang w:val="en-US"/>
        </w:rPr>
        <w:t>WI</w:t>
      </w:r>
      <w:r w:rsidR="00B45D5B" w:rsidRPr="00321A4E">
        <w:rPr>
          <w:rFonts w:ascii="Arial" w:eastAsia="Times New Roman" w:hAnsi="Arial" w:cs="Arial"/>
          <w:color w:val="000000"/>
          <w:sz w:val="24"/>
          <w:szCs w:val="24"/>
          <w:lang w:val="en-US"/>
        </w:rPr>
        <w:t xml:space="preserve">), and absent from the fresher </w:t>
      </w:r>
      <w:r w:rsidR="007111ED">
        <w:rPr>
          <w:rFonts w:ascii="Arial" w:eastAsia="Times New Roman" w:hAnsi="Arial" w:cs="Arial"/>
          <w:color w:val="000000"/>
          <w:sz w:val="24"/>
          <w:szCs w:val="24"/>
          <w:lang w:val="en-US"/>
        </w:rPr>
        <w:t>NB</w:t>
      </w:r>
      <w:r w:rsidR="00B45D5B" w:rsidRPr="00321A4E">
        <w:rPr>
          <w:rFonts w:ascii="Arial" w:eastAsia="Times New Roman" w:hAnsi="Arial" w:cs="Arial"/>
          <w:color w:val="000000"/>
          <w:sz w:val="24"/>
          <w:szCs w:val="24"/>
          <w:lang w:val="en-US"/>
        </w:rPr>
        <w:t xml:space="preserve">. </w:t>
      </w:r>
      <w:commentRangeEnd w:id="17"/>
      <w:r w:rsidR="004D4CD8">
        <w:rPr>
          <w:rStyle w:val="CommentReference"/>
        </w:rPr>
        <w:commentReference w:id="17"/>
      </w:r>
    </w:p>
    <w:p w14:paraId="75333071" w14:textId="77777777" w:rsidR="00386F3A" w:rsidRDefault="00386F3A">
      <w:pPr>
        <w:spacing w:after="0" w:line="480" w:lineRule="auto"/>
        <w:ind w:firstLine="720"/>
        <w:rPr>
          <w:rFonts w:ascii="Arial" w:eastAsia="Times New Roman" w:hAnsi="Arial" w:cs="Arial"/>
          <w:color w:val="000000"/>
          <w:sz w:val="24"/>
          <w:szCs w:val="24"/>
          <w:lang w:val="en-US"/>
        </w:rPr>
      </w:pPr>
    </w:p>
    <w:p w14:paraId="5B2DB01D" w14:textId="737A6623" w:rsidR="00386F3A" w:rsidRPr="00321A4E" w:rsidRDefault="005F50F2" w:rsidP="00321A4E">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Epifauna summary</w:t>
      </w:r>
    </w:p>
    <w:p w14:paraId="7FCBCD8F" w14:textId="542282B1" w:rsidR="00B45D5B" w:rsidRPr="00321A4E" w:rsidRDefault="00F658D5" w:rsidP="007D4923">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We collected 304 seagrass s</w:t>
      </w:r>
      <w:r w:rsidR="003F1471">
        <w:rPr>
          <w:rFonts w:ascii="Arial" w:eastAsia="Times New Roman" w:hAnsi="Arial" w:cs="Arial"/>
          <w:color w:val="000000"/>
          <w:sz w:val="24"/>
          <w:szCs w:val="24"/>
          <w:lang w:val="en-US"/>
        </w:rPr>
        <w:t>amples with associated epifauna</w:t>
      </w:r>
      <w:r w:rsidR="00DA3278">
        <w:rPr>
          <w:rFonts w:ascii="Arial" w:eastAsia="Times New Roman" w:hAnsi="Arial" w:cs="Arial"/>
          <w:color w:val="000000"/>
          <w:sz w:val="24"/>
          <w:szCs w:val="24"/>
          <w:lang w:val="en-US"/>
        </w:rPr>
        <w:t xml:space="preserve"> across all sites and sample periods</w:t>
      </w:r>
      <w:r>
        <w:rPr>
          <w:rFonts w:ascii="Arial" w:eastAsia="Times New Roman" w:hAnsi="Arial" w:cs="Arial"/>
          <w:color w:val="000000"/>
          <w:sz w:val="24"/>
          <w:szCs w:val="24"/>
          <w:lang w:val="en-US"/>
        </w:rPr>
        <w:t xml:space="preserve"> and identified </w:t>
      </w:r>
      <w:r w:rsidR="003F1471">
        <w:rPr>
          <w:rFonts w:ascii="Arial" w:eastAsia="Times New Roman" w:hAnsi="Arial" w:cs="Arial"/>
          <w:color w:val="000000"/>
          <w:sz w:val="24"/>
          <w:szCs w:val="24"/>
          <w:lang w:val="en-US"/>
        </w:rPr>
        <w:t>approximately 81,500</w:t>
      </w:r>
      <w:r w:rsidR="00386F3A" w:rsidRPr="00917A7D">
        <w:rPr>
          <w:rFonts w:ascii="Arial" w:eastAsia="Times New Roman" w:hAnsi="Arial" w:cs="Arial"/>
          <w:color w:val="000000"/>
          <w:sz w:val="24"/>
          <w:szCs w:val="24"/>
          <w:lang w:val="en-US"/>
        </w:rPr>
        <w:t xml:space="preserve"> invertebrates, representing at least 47 taxa in 42 families</w:t>
      </w:r>
      <w:r w:rsidR="007D4923">
        <w:rPr>
          <w:rFonts w:ascii="Arial" w:eastAsia="Times New Roman" w:hAnsi="Arial" w:cs="Arial"/>
          <w:color w:val="000000"/>
          <w:sz w:val="24"/>
          <w:szCs w:val="24"/>
          <w:lang w:val="en-US"/>
        </w:rPr>
        <w:t xml:space="preserve">. Of these, 30 taxa are considered epifaunal, meaning they regularly or always occur on the blades of eelgrass (rather than in or on the sediment) (Table 2). </w:t>
      </w:r>
      <w:r w:rsidR="00386F3A" w:rsidRPr="00917A7D">
        <w:rPr>
          <w:rFonts w:ascii="Arial" w:eastAsia="Times New Roman" w:hAnsi="Arial" w:cs="Arial"/>
          <w:color w:val="000000"/>
          <w:sz w:val="24"/>
          <w:szCs w:val="24"/>
          <w:lang w:val="en-US"/>
        </w:rPr>
        <w:t>We observed between 0 and 1200 individual</w:t>
      </w:r>
      <w:r w:rsidR="00691D45">
        <w:rPr>
          <w:rFonts w:ascii="Arial" w:eastAsia="Times New Roman" w:hAnsi="Arial" w:cs="Arial"/>
          <w:color w:val="000000"/>
          <w:sz w:val="24"/>
          <w:szCs w:val="24"/>
          <w:lang w:val="en-US"/>
        </w:rPr>
        <w:t>s</w:t>
      </w:r>
      <w:r w:rsidR="00386F3A" w:rsidRPr="00917A7D">
        <w:rPr>
          <w:rFonts w:ascii="Arial" w:eastAsia="Times New Roman" w:hAnsi="Arial" w:cs="Arial"/>
          <w:color w:val="000000"/>
          <w:sz w:val="24"/>
          <w:szCs w:val="24"/>
          <w:lang w:val="en-US"/>
        </w:rPr>
        <w:t xml:space="preserve"> per 0.28 m</w:t>
      </w:r>
      <w:r w:rsidR="00386F3A" w:rsidRPr="00917A7D">
        <w:rPr>
          <w:rFonts w:ascii="Arial" w:eastAsia="Times New Roman" w:hAnsi="Arial" w:cs="Arial"/>
          <w:color w:val="000000"/>
          <w:sz w:val="24"/>
          <w:szCs w:val="24"/>
          <w:vertAlign w:val="superscript"/>
          <w:lang w:val="en-US"/>
        </w:rPr>
        <w:t xml:space="preserve">2 </w:t>
      </w:r>
      <w:r w:rsidR="00386F3A" w:rsidRPr="00917A7D">
        <w:rPr>
          <w:rFonts w:ascii="Arial" w:eastAsia="Times New Roman" w:hAnsi="Arial" w:cs="Arial"/>
          <w:color w:val="000000"/>
          <w:sz w:val="24"/>
          <w:szCs w:val="24"/>
          <w:lang w:val="en-US"/>
        </w:rPr>
        <w:t xml:space="preserve">of seagrass meadow. </w:t>
      </w:r>
      <w:r w:rsidR="00B45D5B" w:rsidRPr="00321A4E">
        <w:rPr>
          <w:rFonts w:ascii="Arial" w:eastAsia="Times New Roman" w:hAnsi="Arial" w:cs="Arial"/>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w:t>
      </w:r>
      <w:r w:rsidR="00FA22F3">
        <w:rPr>
          <w:rFonts w:ascii="Arial" w:eastAsia="Times New Roman" w:hAnsi="Arial" w:cs="Arial"/>
          <w:color w:val="000000"/>
          <w:sz w:val="24"/>
          <w:szCs w:val="24"/>
          <w:lang w:val="en-US"/>
        </w:rPr>
        <w:t xml:space="preserve">relatively </w:t>
      </w:r>
      <w:r w:rsidR="00B45D5B" w:rsidRPr="00321A4E">
        <w:rPr>
          <w:rFonts w:ascii="Arial" w:eastAsia="Times New Roman" w:hAnsi="Arial" w:cs="Arial"/>
          <w:color w:val="000000"/>
          <w:sz w:val="24"/>
          <w:szCs w:val="24"/>
          <w:lang w:val="en-US"/>
        </w:rPr>
        <w:t xml:space="preserve">stable over time (CB, NB; Tables </w:t>
      </w:r>
      <w:r w:rsidR="009A6511">
        <w:rPr>
          <w:rFonts w:ascii="Arial" w:eastAsia="Times New Roman" w:hAnsi="Arial" w:cs="Arial"/>
          <w:color w:val="000000"/>
          <w:sz w:val="24"/>
          <w:szCs w:val="24"/>
          <w:lang w:val="en-US"/>
        </w:rPr>
        <w:t>S7</w:t>
      </w:r>
      <w:r w:rsidR="00B45D5B" w:rsidRPr="00321A4E">
        <w:rPr>
          <w:rFonts w:ascii="Arial" w:eastAsia="Times New Roman" w:hAnsi="Arial" w:cs="Arial"/>
          <w:color w:val="000000"/>
          <w:sz w:val="24"/>
          <w:szCs w:val="24"/>
          <w:lang w:val="en-US"/>
        </w:rPr>
        <w:t xml:space="preserve">). The seasonal </w:t>
      </w:r>
      <w:r w:rsidR="00F85523">
        <w:rPr>
          <w:rFonts w:ascii="Arial" w:eastAsia="Times New Roman" w:hAnsi="Arial" w:cs="Arial"/>
          <w:color w:val="000000"/>
          <w:sz w:val="24"/>
          <w:szCs w:val="24"/>
          <w:lang w:val="en-US"/>
        </w:rPr>
        <w:t xml:space="preserve">abundance </w:t>
      </w:r>
      <w:r w:rsidR="00B45D5B" w:rsidRPr="00321A4E">
        <w:rPr>
          <w:rFonts w:ascii="Arial" w:eastAsia="Times New Roman" w:hAnsi="Arial" w:cs="Arial"/>
          <w:color w:val="000000"/>
          <w:sz w:val="24"/>
          <w:szCs w:val="24"/>
          <w:lang w:val="en-US"/>
        </w:rPr>
        <w:t>increase in seaward meadows is clear in small (1-2 mm) and large (&gt;2 mm) size fractions.</w:t>
      </w:r>
      <w:r w:rsidR="003F1471">
        <w:rPr>
          <w:rFonts w:ascii="Arial" w:eastAsia="Times New Roman" w:hAnsi="Arial" w:cs="Arial"/>
          <w:color w:val="000000"/>
          <w:sz w:val="24"/>
          <w:szCs w:val="24"/>
          <w:lang w:val="en-US"/>
        </w:rPr>
        <w:t xml:space="preserve"> </w:t>
      </w:r>
    </w:p>
    <w:p w14:paraId="6C4B0EA5" w14:textId="3ADE2CF8" w:rsidR="00B45D5B"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Of the </w:t>
      </w:r>
      <w:r w:rsidR="008E6828">
        <w:rPr>
          <w:rFonts w:ascii="Arial" w:eastAsia="Times New Roman" w:hAnsi="Arial" w:cs="Arial"/>
          <w:color w:val="000000"/>
          <w:sz w:val="24"/>
          <w:szCs w:val="24"/>
          <w:lang w:val="en-US"/>
        </w:rPr>
        <w:t>30 epifaunal taxa observed</w:t>
      </w:r>
      <w:r w:rsidR="00BF319E">
        <w:rPr>
          <w:rFonts w:ascii="Arial" w:eastAsia="Times New Roman" w:hAnsi="Arial" w:cs="Arial"/>
          <w:color w:val="000000"/>
          <w:sz w:val="24"/>
          <w:szCs w:val="24"/>
          <w:lang w:val="en-US"/>
        </w:rPr>
        <w:t>, 17</w:t>
      </w:r>
      <w:r w:rsidRPr="00917A7D">
        <w:rPr>
          <w:rFonts w:ascii="Arial" w:eastAsia="Times New Roman" w:hAnsi="Arial" w:cs="Arial"/>
          <w:color w:val="000000"/>
          <w:sz w:val="24"/>
          <w:szCs w:val="24"/>
          <w:lang w:val="en-US"/>
        </w:rPr>
        <w:t xml:space="preserve"> taxa are herbivorous or omnivorous consumers of epiphytic algae, </w:t>
      </w:r>
      <w:r w:rsidR="00FA22F3">
        <w:rPr>
          <w:rFonts w:ascii="Arial" w:eastAsia="Times New Roman" w:hAnsi="Arial" w:cs="Arial"/>
          <w:color w:val="000000"/>
          <w:sz w:val="24"/>
          <w:szCs w:val="24"/>
          <w:lang w:val="en-US"/>
        </w:rPr>
        <w:t>classified as “grazers”.</w:t>
      </w:r>
      <w:r w:rsidRPr="00917A7D">
        <w:rPr>
          <w:rFonts w:ascii="Arial" w:eastAsia="Times New Roman" w:hAnsi="Arial" w:cs="Arial"/>
          <w:color w:val="000000"/>
          <w:sz w:val="24"/>
          <w:szCs w:val="24"/>
          <w:lang w:val="en-US"/>
        </w:rPr>
        <w:t xml:space="preserve"> These comprised approximately 72% of all individuals. On average, in each meadow 6.0 (± 0.15) grazer taxa (isopods, harpacticoid copepods, amphipods, and gastropods) were detected. Other functional </w:t>
      </w:r>
      <w:r w:rsidRPr="00917A7D">
        <w:rPr>
          <w:rFonts w:ascii="Arial" w:eastAsia="Times New Roman" w:hAnsi="Arial" w:cs="Arial"/>
          <w:color w:val="000000"/>
          <w:sz w:val="24"/>
          <w:szCs w:val="24"/>
          <w:lang w:val="en-US"/>
        </w:rPr>
        <w:lastRenderedPageBreak/>
        <w:t>groups include predators (polychaetes, crabs, free-living mites, two species of amphipod), filter feeders (bivalves), and deposit feeders/detritivores (shrimp). Across all samples, epifaunal assemblages were dominated by small (1-2 mm) invertebrates, which made up ~83% of individuals, whereas large invertebrates (&gt; 8 mm) such as crabs, sea stars and urchins made up less than 3% of individuals.</w:t>
      </w:r>
    </w:p>
    <w:p w14:paraId="4154AFAC" w14:textId="77777777" w:rsidR="0080757D" w:rsidRDefault="0080757D" w:rsidP="00321A4E">
      <w:pPr>
        <w:spacing w:after="0" w:line="480" w:lineRule="auto"/>
        <w:ind w:firstLine="720"/>
        <w:rPr>
          <w:rFonts w:ascii="Arial" w:eastAsia="Times New Roman" w:hAnsi="Arial" w:cs="Arial"/>
          <w:color w:val="000000"/>
          <w:sz w:val="24"/>
          <w:szCs w:val="24"/>
          <w:lang w:val="en-US"/>
        </w:rPr>
      </w:pPr>
    </w:p>
    <w:p w14:paraId="57530D04" w14:textId="6330816B" w:rsidR="00386F3A" w:rsidRPr="00321A4E" w:rsidRDefault="00445D4F" w:rsidP="00386F3A">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Spatial biodiversity p</w:t>
      </w:r>
      <w:r w:rsidR="00386F3A">
        <w:rPr>
          <w:rFonts w:ascii="Arial" w:eastAsia="Times New Roman" w:hAnsi="Arial" w:cs="Arial"/>
          <w:i/>
          <w:color w:val="000000"/>
          <w:sz w:val="24"/>
          <w:szCs w:val="24"/>
          <w:lang w:val="en-US"/>
        </w:rPr>
        <w:t xml:space="preserve">atterns </w:t>
      </w:r>
    </w:p>
    <w:p w14:paraId="566C9B25" w14:textId="453CFE08" w:rsidR="006344BB" w:rsidRPr="00321A4E" w:rsidRDefault="002B0593" w:rsidP="0056638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Of the </w:t>
      </w:r>
      <w:r w:rsidR="000167D3">
        <w:rPr>
          <w:rFonts w:ascii="Arial" w:eastAsia="Times New Roman" w:hAnsi="Arial" w:cs="Arial"/>
          <w:color w:val="000000"/>
          <w:sz w:val="24"/>
          <w:szCs w:val="24"/>
          <w:lang w:val="en-US"/>
        </w:rPr>
        <w:t>30 epifaunal taxa we observed</w:t>
      </w:r>
      <w:r>
        <w:rPr>
          <w:rFonts w:ascii="Arial" w:eastAsia="Times New Roman" w:hAnsi="Arial" w:cs="Arial"/>
          <w:color w:val="000000"/>
          <w:sz w:val="24"/>
          <w:szCs w:val="24"/>
          <w:lang w:val="en-US"/>
        </w:rPr>
        <w:t xml:space="preserve"> </w:t>
      </w:r>
      <w:r w:rsidR="00566385">
        <w:rPr>
          <w:rFonts w:ascii="Arial" w:eastAsia="Times New Roman" w:hAnsi="Arial" w:cs="Arial"/>
          <w:color w:val="000000"/>
          <w:sz w:val="24"/>
          <w:szCs w:val="24"/>
          <w:lang w:val="en-US"/>
        </w:rPr>
        <w:t xml:space="preserve">over the course of the summer, </w:t>
      </w:r>
      <w:r>
        <w:rPr>
          <w:rFonts w:ascii="Arial" w:eastAsia="Times New Roman" w:hAnsi="Arial" w:cs="Arial"/>
          <w:color w:val="000000"/>
          <w:sz w:val="24"/>
          <w:szCs w:val="24"/>
          <w:lang w:val="en-US"/>
        </w:rPr>
        <w:t>between 10 and 22 taxa</w:t>
      </w:r>
      <w:r w:rsidR="000167D3" w:rsidRPr="000167D3">
        <w:rPr>
          <w:rFonts w:ascii="Arial" w:eastAsia="Times New Roman" w:hAnsi="Arial" w:cs="Arial"/>
          <w:color w:val="000000"/>
          <w:sz w:val="24"/>
          <w:szCs w:val="24"/>
          <w:lang w:val="en-US"/>
        </w:rPr>
        <w:t xml:space="preserve"> </w:t>
      </w:r>
      <w:r w:rsidR="00566385">
        <w:rPr>
          <w:rFonts w:ascii="Arial" w:eastAsia="Times New Roman" w:hAnsi="Arial" w:cs="Arial"/>
          <w:color w:val="000000"/>
          <w:sz w:val="24"/>
          <w:szCs w:val="24"/>
          <w:lang w:val="en-US"/>
        </w:rPr>
        <w:t xml:space="preserve">occurred </w:t>
      </w:r>
      <w:r w:rsidR="000167D3">
        <w:rPr>
          <w:rFonts w:ascii="Arial" w:eastAsia="Times New Roman" w:hAnsi="Arial" w:cs="Arial"/>
          <w:color w:val="000000"/>
          <w:sz w:val="24"/>
          <w:szCs w:val="24"/>
          <w:lang w:val="en-US"/>
        </w:rPr>
        <w:t>in each meadow</w:t>
      </w:r>
      <w:r w:rsidR="00E2139C">
        <w:rPr>
          <w:rFonts w:ascii="Arial" w:eastAsia="Times New Roman" w:hAnsi="Arial" w:cs="Arial"/>
          <w:color w:val="000000"/>
          <w:sz w:val="24"/>
          <w:szCs w:val="24"/>
          <w:lang w:val="en-US"/>
        </w:rPr>
        <w:t>. Thus, there wa</w:t>
      </w:r>
      <w:r>
        <w:rPr>
          <w:rFonts w:ascii="Arial" w:eastAsia="Times New Roman" w:hAnsi="Arial" w:cs="Arial"/>
          <w:color w:val="000000"/>
          <w:sz w:val="24"/>
          <w:szCs w:val="24"/>
          <w:lang w:val="en-US"/>
        </w:rPr>
        <w:t>s substantial variation in observed diversity among meadows</w:t>
      </w:r>
      <w:r w:rsidR="00695F80">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(Table 1</w:t>
      </w:r>
      <w:r w:rsidR="00566385">
        <w:rPr>
          <w:rFonts w:ascii="Arial" w:eastAsia="Times New Roman" w:hAnsi="Arial" w:cs="Arial"/>
          <w:color w:val="000000"/>
          <w:sz w:val="24"/>
          <w:szCs w:val="24"/>
          <w:lang w:val="en-US"/>
        </w:rPr>
        <w:t>, 2</w:t>
      </w:r>
      <w:r>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Consistent with our first hypothesis, we found that a</w:t>
      </w:r>
      <w:r w:rsidR="006344BB" w:rsidRPr="00321A4E">
        <w:rPr>
          <w:rFonts w:ascii="Arial" w:eastAsia="Times New Roman" w:hAnsi="Arial" w:cs="Arial"/>
          <w:color w:val="000000"/>
          <w:sz w:val="24"/>
          <w:szCs w:val="24"/>
          <w:lang w:val="en-US"/>
        </w:rPr>
        <w:t xml:space="preserve">lpha diversity </w:t>
      </w:r>
      <w:r w:rsidR="00691D45" w:rsidRPr="00321A4E">
        <w:rPr>
          <w:rFonts w:ascii="Arial" w:eastAsia="Times New Roman" w:hAnsi="Arial" w:cs="Arial"/>
          <w:color w:val="000000"/>
          <w:sz w:val="24"/>
          <w:szCs w:val="24"/>
          <w:lang w:val="en-US"/>
        </w:rPr>
        <w:t>d</w:t>
      </w:r>
      <w:r w:rsidR="00691D45">
        <w:rPr>
          <w:rFonts w:ascii="Arial" w:eastAsia="Times New Roman" w:hAnsi="Arial" w:cs="Arial"/>
          <w:color w:val="000000"/>
          <w:sz w:val="24"/>
          <w:szCs w:val="24"/>
          <w:lang w:val="en-US"/>
        </w:rPr>
        <w:t>id</w:t>
      </w:r>
      <w:r w:rsidR="00691D45" w:rsidRPr="00321A4E">
        <w:rPr>
          <w:rFonts w:ascii="Arial" w:eastAsia="Times New Roman" w:hAnsi="Arial" w:cs="Arial"/>
          <w:color w:val="000000"/>
          <w:sz w:val="24"/>
          <w:szCs w:val="24"/>
          <w:lang w:val="en-US"/>
        </w:rPr>
        <w:t xml:space="preserve"> </w:t>
      </w:r>
      <w:r w:rsidR="006344BB" w:rsidRPr="00321A4E">
        <w:rPr>
          <w:rFonts w:ascii="Arial" w:eastAsia="Times New Roman" w:hAnsi="Arial" w:cs="Arial"/>
          <w:color w:val="000000"/>
          <w:sz w:val="24"/>
          <w:szCs w:val="24"/>
          <w:lang w:val="en-US"/>
        </w:rPr>
        <w:t>not vary systematically among meadows</w:t>
      </w:r>
      <w:r w:rsidR="00691D45">
        <w:rPr>
          <w:rFonts w:ascii="Arial" w:eastAsia="Times New Roman" w:hAnsi="Arial" w:cs="Arial"/>
          <w:color w:val="000000"/>
          <w:sz w:val="24"/>
          <w:szCs w:val="24"/>
          <w:lang w:val="en-US"/>
        </w:rPr>
        <w:t xml:space="preserve"> (Figure 2</w:t>
      </w:r>
      <w:r w:rsidR="00566385">
        <w:rPr>
          <w:rFonts w:ascii="Arial" w:eastAsia="Times New Roman" w:hAnsi="Arial" w:cs="Arial"/>
          <w:color w:val="000000"/>
          <w:sz w:val="24"/>
          <w:szCs w:val="24"/>
          <w:lang w:val="en-US"/>
        </w:rPr>
        <w:t xml:space="preserve">, </w:t>
      </w:r>
      <w:commentRangeStart w:id="20"/>
      <w:r w:rsidR="00566385">
        <w:rPr>
          <w:rFonts w:ascii="Arial" w:eastAsia="Times New Roman" w:hAnsi="Arial" w:cs="Arial"/>
          <w:color w:val="000000"/>
          <w:sz w:val="24"/>
          <w:szCs w:val="24"/>
          <w:lang w:val="en-US"/>
        </w:rPr>
        <w:t>Table S1</w:t>
      </w:r>
      <w:commentRangeEnd w:id="20"/>
      <w:r w:rsidR="00566385">
        <w:rPr>
          <w:rStyle w:val="CommentReference"/>
        </w:rPr>
        <w:commentReference w:id="20"/>
      </w:r>
      <w:r w:rsidR="00691D45">
        <w:rPr>
          <w:rFonts w:ascii="Arial" w:eastAsia="Times New Roman" w:hAnsi="Arial" w:cs="Arial"/>
          <w:color w:val="000000"/>
          <w:sz w:val="24"/>
          <w:szCs w:val="24"/>
          <w:lang w:val="en-US"/>
        </w:rPr>
        <w:t>)</w:t>
      </w:r>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t>
      </w:r>
      <w:commentRangeStart w:id="21"/>
      <w:r w:rsidR="006344BB" w:rsidRPr="00321A4E">
        <w:rPr>
          <w:rFonts w:ascii="Arial" w:eastAsia="Times New Roman" w:hAnsi="Arial" w:cs="Arial"/>
          <w:color w:val="000000"/>
          <w:sz w:val="24"/>
          <w:szCs w:val="24"/>
          <w:lang w:val="en-US"/>
        </w:rPr>
        <w:t>We found that raw plot-level alpha diversity [R] differed as much within meadows as among meadows</w:t>
      </w:r>
      <w:r w:rsidR="0086798B">
        <w:rPr>
          <w:rFonts w:ascii="Arial" w:eastAsia="Times New Roman" w:hAnsi="Arial" w:cs="Arial"/>
          <w:color w:val="000000"/>
          <w:sz w:val="24"/>
          <w:szCs w:val="24"/>
          <w:lang w:val="en-US"/>
        </w:rPr>
        <w:t xml:space="preserve"> (Figure 2A)</w:t>
      </w:r>
      <w:r w:rsidR="006344BB" w:rsidRPr="00321A4E">
        <w:rPr>
          <w:rFonts w:ascii="Arial" w:eastAsia="Times New Roman" w:hAnsi="Arial" w:cs="Arial"/>
          <w:color w:val="000000"/>
          <w:sz w:val="24"/>
          <w:szCs w:val="24"/>
          <w:lang w:val="en-US"/>
        </w:rPr>
        <w:t xml:space="preserve">, with the exception of high alpha diversity at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BI</w:t>
      </w:r>
      <w:r w:rsidR="006344BB" w:rsidRPr="00321A4E">
        <w:rPr>
          <w:rFonts w:ascii="Arial" w:eastAsia="Times New Roman" w:hAnsi="Arial" w:cs="Arial"/>
          <w:color w:val="000000"/>
          <w:sz w:val="24"/>
          <w:szCs w:val="24"/>
          <w:lang w:val="en-US"/>
        </w:rPr>
        <w:t xml:space="preserve"> (F = 8.9, df = 8, 136, P &lt; 0.001). We observed similar patterns in Shannon diversity (F = 4.6, df = 8, 136, P &lt; 0.001) and Simpson diversity (F = 3.8, df = 8, 136, P &lt; 0.001)</w:t>
      </w:r>
      <w:r w:rsidR="0086798B">
        <w:rPr>
          <w:rFonts w:ascii="Arial" w:eastAsia="Times New Roman" w:hAnsi="Arial" w:cs="Arial"/>
          <w:color w:val="000000"/>
          <w:sz w:val="24"/>
          <w:szCs w:val="24"/>
          <w:lang w:val="en-US"/>
        </w:rPr>
        <w:t xml:space="preserve">, though for these metrics </w:t>
      </w:r>
      <w:r w:rsidR="007111ED">
        <w:rPr>
          <w:rFonts w:ascii="Arial" w:eastAsia="Times New Roman" w:hAnsi="Arial" w:cs="Arial"/>
          <w:color w:val="000000"/>
          <w:sz w:val="24"/>
          <w:szCs w:val="24"/>
          <w:lang w:val="en-US"/>
        </w:rPr>
        <w:t>BI</w:t>
      </w:r>
      <w:r w:rsidR="0086798B">
        <w:rPr>
          <w:rFonts w:ascii="Arial" w:eastAsia="Times New Roman" w:hAnsi="Arial" w:cs="Arial"/>
          <w:color w:val="000000"/>
          <w:sz w:val="24"/>
          <w:szCs w:val="24"/>
          <w:lang w:val="en-US"/>
        </w:rPr>
        <w:t xml:space="preserve"> is not different, and </w:t>
      </w:r>
      <w:r w:rsidR="007111ED">
        <w:rPr>
          <w:rFonts w:ascii="Arial" w:eastAsia="Times New Roman" w:hAnsi="Arial" w:cs="Arial"/>
          <w:color w:val="000000"/>
          <w:sz w:val="24"/>
          <w:szCs w:val="24"/>
          <w:lang w:val="en-US"/>
        </w:rPr>
        <w:t>DC</w:t>
      </w:r>
      <w:r w:rsidR="0086798B">
        <w:rPr>
          <w:rFonts w:ascii="Arial" w:eastAsia="Times New Roman" w:hAnsi="Arial" w:cs="Arial"/>
          <w:color w:val="000000"/>
          <w:sz w:val="24"/>
          <w:szCs w:val="24"/>
          <w:lang w:val="en-US"/>
        </w:rPr>
        <w:t xml:space="preserve"> has lower within-plot evenness than other meadows (Figure 2)</w:t>
      </w:r>
      <w:r w:rsidR="006344BB" w:rsidRPr="00321A4E">
        <w:rPr>
          <w:rFonts w:ascii="Arial" w:eastAsia="Times New Roman" w:hAnsi="Arial" w:cs="Arial"/>
          <w:color w:val="000000"/>
          <w:sz w:val="24"/>
          <w:szCs w:val="24"/>
          <w:lang w:val="en-US"/>
        </w:rPr>
        <w:t xml:space="preserve">. Rarified diversity estimates are more variable among meadows (Figure 2C; F = 3.62, df = 8, 120, P = 0.002). The higher diversity of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lower S of </w:t>
      </w:r>
      <w:r w:rsidR="007111ED">
        <w:rPr>
          <w:rFonts w:ascii="Arial" w:eastAsia="Times New Roman" w:hAnsi="Arial" w:cs="Arial"/>
          <w:color w:val="000000"/>
          <w:sz w:val="24"/>
          <w:szCs w:val="24"/>
          <w:lang w:val="en-US"/>
        </w:rPr>
        <w:t>DC</w:t>
      </w:r>
      <w:r w:rsidR="006344BB" w:rsidRPr="00321A4E">
        <w:rPr>
          <w:rFonts w:ascii="Arial" w:eastAsia="Times New Roman" w:hAnsi="Arial" w:cs="Arial"/>
          <w:color w:val="000000"/>
          <w:sz w:val="24"/>
          <w:szCs w:val="24"/>
          <w:lang w:val="en-US"/>
        </w:rPr>
        <w:t>, and differences in ENS were not explained by meadow-scale predictors such as position in the watershed, shoot density, meadow area or fetch (Appendix Table 1).</w:t>
      </w:r>
      <w:r w:rsidR="000676A8">
        <w:rPr>
          <w:rFonts w:ascii="Arial" w:eastAsia="Times New Roman" w:hAnsi="Arial" w:cs="Arial"/>
          <w:color w:val="000000"/>
          <w:sz w:val="24"/>
          <w:szCs w:val="24"/>
          <w:lang w:val="en-US"/>
        </w:rPr>
        <w:t xml:space="preserve"> </w:t>
      </w:r>
      <w:commentRangeEnd w:id="21"/>
      <w:r w:rsidR="00566385">
        <w:rPr>
          <w:rStyle w:val="CommentReference"/>
        </w:rPr>
        <w:commentReference w:id="21"/>
      </w:r>
    </w:p>
    <w:p w14:paraId="6653C6C6" w14:textId="2EC8E610" w:rsidR="00445D4F" w:rsidRDefault="00CE0545" w:rsidP="00445D4F">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 xml:space="preserve">eta </w:t>
      </w:r>
      <w:r w:rsidR="005A6991">
        <w:rPr>
          <w:rFonts w:ascii="Arial" w:eastAsia="Times New Roman" w:hAnsi="Arial" w:cs="Arial"/>
          <w:color w:val="000000"/>
          <w:sz w:val="24"/>
          <w:szCs w:val="24"/>
          <w:lang w:val="en-US"/>
        </w:rPr>
        <w:t>diversity within meadows, reflecting similarity in relative abundance and composition of species from</w:t>
      </w:r>
      <w:r w:rsidR="008E6828">
        <w:rPr>
          <w:rFonts w:ascii="Arial" w:eastAsia="Times New Roman" w:hAnsi="Arial" w:cs="Arial"/>
          <w:color w:val="000000"/>
          <w:sz w:val="24"/>
          <w:szCs w:val="24"/>
          <w:lang w:val="en-US"/>
        </w:rPr>
        <w:t xml:space="preserve"> each of the 16 sampled</w:t>
      </w:r>
      <w:r w:rsidR="005A6991">
        <w:rPr>
          <w:rFonts w:ascii="Arial" w:eastAsia="Times New Roman" w:hAnsi="Arial" w:cs="Arial"/>
          <w:color w:val="000000"/>
          <w:sz w:val="24"/>
          <w:szCs w:val="24"/>
          <w:lang w:val="en-US"/>
        </w:rPr>
        <w:t xml:space="preserve"> plots, varied substantially among </w:t>
      </w:r>
      <w:r w:rsidR="005A6991">
        <w:rPr>
          <w:rFonts w:ascii="Arial" w:eastAsia="Times New Roman" w:hAnsi="Arial" w:cs="Arial"/>
          <w:color w:val="000000"/>
          <w:sz w:val="24"/>
          <w:szCs w:val="24"/>
          <w:lang w:val="en-US"/>
        </w:rPr>
        <w:lastRenderedPageBreak/>
        <w:t>meadows</w:t>
      </w:r>
      <w:r w:rsidR="00B66DD0">
        <w:rPr>
          <w:rFonts w:ascii="Arial" w:eastAsia="Times New Roman" w:hAnsi="Arial" w:cs="Arial"/>
          <w:color w:val="000000"/>
          <w:sz w:val="24"/>
          <w:szCs w:val="24"/>
          <w:lang w:val="en-US"/>
        </w:rPr>
        <w:t xml:space="preserve"> (Figure 3</w:t>
      </w:r>
      <w:r w:rsidR="006926B5">
        <w:rPr>
          <w:rFonts w:ascii="Arial" w:eastAsia="Times New Roman" w:hAnsi="Arial" w:cs="Arial"/>
          <w:color w:val="000000"/>
          <w:sz w:val="24"/>
          <w:szCs w:val="24"/>
          <w:lang w:val="en-US"/>
        </w:rPr>
        <w:t>E-F</w:t>
      </w:r>
      <w:r w:rsidR="00B66DD0">
        <w:rPr>
          <w:rFonts w:ascii="Arial" w:eastAsia="Times New Roman" w:hAnsi="Arial" w:cs="Arial"/>
          <w:color w:val="000000"/>
          <w:sz w:val="24"/>
          <w:szCs w:val="24"/>
          <w:lang w:val="en-US"/>
        </w:rPr>
        <w:t>)</w:t>
      </w:r>
      <w:r w:rsidR="000676A8">
        <w:rPr>
          <w:rFonts w:ascii="Arial" w:eastAsia="Times New Roman" w:hAnsi="Arial" w:cs="Arial"/>
          <w:color w:val="000000"/>
          <w:sz w:val="24"/>
          <w:szCs w:val="24"/>
          <w:lang w:val="en-US"/>
        </w:rPr>
        <w:t>. Comparison with the null model showed that both inter- and intra- meadow beta diversity (</w:t>
      </w:r>
      <w:r w:rsidR="000676A8" w:rsidRPr="00321A4E">
        <w:rPr>
          <w:rFonts w:ascii="Arial" w:hAnsi="Arial" w:cs="Arial"/>
          <w:color w:val="000000"/>
          <w:sz w:val="24"/>
          <w:szCs w:val="24"/>
        </w:rPr>
        <w:sym w:font="Symbol" w:char="F062"/>
      </w:r>
      <w:r w:rsidR="000676A8" w:rsidRPr="00321A4E">
        <w:rPr>
          <w:rFonts w:ascii="Arial" w:hAnsi="Arial" w:cs="Arial"/>
          <w:color w:val="000000"/>
          <w:sz w:val="24"/>
          <w:szCs w:val="24"/>
          <w:vertAlign w:val="subscript"/>
        </w:rPr>
        <w:t>RC</w:t>
      </w:r>
      <w:r w:rsidR="000676A8">
        <w:rPr>
          <w:rFonts w:ascii="Arial" w:hAnsi="Arial" w:cs="Arial"/>
          <w:color w:val="000000"/>
          <w:sz w:val="24"/>
          <w:szCs w:val="24"/>
        </w:rPr>
        <w:t>)</w:t>
      </w:r>
      <w:r w:rsidR="000676A8">
        <w:rPr>
          <w:rFonts w:ascii="Arial" w:eastAsia="Times New Roman" w:hAnsi="Arial" w:cs="Arial"/>
          <w:color w:val="000000"/>
          <w:sz w:val="24"/>
          <w:szCs w:val="24"/>
          <w:lang w:val="en-US"/>
        </w:rPr>
        <w:t xml:space="preserve"> was always </w:t>
      </w:r>
      <w:r w:rsidR="008D701F">
        <w:rPr>
          <w:rFonts w:ascii="Arial" w:eastAsia="Times New Roman" w:hAnsi="Arial" w:cs="Arial"/>
          <w:color w:val="000000"/>
          <w:sz w:val="24"/>
          <w:szCs w:val="24"/>
          <w:lang w:val="en-US"/>
        </w:rPr>
        <w:t xml:space="preserve">less </w:t>
      </w:r>
      <w:r w:rsidR="000676A8">
        <w:rPr>
          <w:rFonts w:ascii="Arial" w:eastAsia="Times New Roman" w:hAnsi="Arial" w:cs="Arial"/>
          <w:color w:val="000000"/>
          <w:sz w:val="24"/>
          <w:szCs w:val="24"/>
          <w:lang w:val="en-US"/>
        </w:rPr>
        <w:t>than expected by chanc</w:t>
      </w:r>
      <w:r w:rsidR="00DF32EA">
        <w:rPr>
          <w:rFonts w:ascii="Arial" w:eastAsia="Times New Roman" w:hAnsi="Arial" w:cs="Arial"/>
          <w:color w:val="000000"/>
          <w:sz w:val="24"/>
          <w:szCs w:val="24"/>
          <w:lang w:val="en-US"/>
        </w:rPr>
        <w:t>e</w:t>
      </w:r>
      <w:r w:rsidR="00E2139C">
        <w:rPr>
          <w:rFonts w:ascii="Arial" w:eastAsia="Times New Roman" w:hAnsi="Arial" w:cs="Arial"/>
          <w:color w:val="000000"/>
          <w:sz w:val="24"/>
          <w:szCs w:val="24"/>
          <w:lang w:val="en-US"/>
        </w:rPr>
        <w:t xml:space="preserve"> indicating that meadow fauna were more similar than would be expected if species were distributed among meadows randomly</w:t>
      </w:r>
      <w:r w:rsidR="00DF32EA">
        <w:rPr>
          <w:rFonts w:ascii="Arial" w:eastAsia="Times New Roman" w:hAnsi="Arial" w:cs="Arial"/>
          <w:color w:val="000000"/>
          <w:sz w:val="24"/>
          <w:szCs w:val="24"/>
          <w:lang w:val="en-US"/>
        </w:rPr>
        <w:t xml:space="preserve"> (Figure </w:t>
      </w:r>
      <w:r w:rsidR="006D6BC8">
        <w:rPr>
          <w:rFonts w:ascii="Arial" w:eastAsia="Times New Roman" w:hAnsi="Arial" w:cs="Arial"/>
          <w:color w:val="000000"/>
          <w:sz w:val="24"/>
          <w:szCs w:val="24"/>
          <w:lang w:val="en-US"/>
        </w:rPr>
        <w:t>4</w:t>
      </w:r>
      <w:r w:rsidR="006926B5">
        <w:rPr>
          <w:rFonts w:ascii="Arial" w:eastAsia="Times New Roman" w:hAnsi="Arial" w:cs="Arial"/>
          <w:color w:val="000000"/>
          <w:sz w:val="24"/>
          <w:szCs w:val="24"/>
          <w:lang w:val="en-US"/>
        </w:rPr>
        <w:t>A</w:t>
      </w:r>
      <w:r w:rsidR="00DF32EA">
        <w:rPr>
          <w:rFonts w:ascii="Arial" w:eastAsia="Times New Roman" w:hAnsi="Arial" w:cs="Arial"/>
          <w:color w:val="000000"/>
          <w:sz w:val="24"/>
          <w:szCs w:val="24"/>
          <w:lang w:val="en-US"/>
        </w:rPr>
        <w:t>, Figure S1). A</w:t>
      </w:r>
      <w:r w:rsidR="00DF32EA" w:rsidRPr="00321A4E">
        <w:rPr>
          <w:rFonts w:ascii="Arial" w:eastAsia="Times New Roman" w:hAnsi="Arial" w:cs="Arial"/>
          <w:color w:val="000000"/>
          <w:sz w:val="24"/>
          <w:szCs w:val="24"/>
          <w:lang w:val="en-US"/>
        </w:rPr>
        <w:t xml:space="preserve"> permutation test of multivariate homogeneity of group dispersions showed that </w:t>
      </w:r>
      <w:r w:rsidR="00DF32EA">
        <w:rPr>
          <w:rFonts w:ascii="Arial" w:eastAsia="Times New Roman" w:hAnsi="Arial" w:cs="Arial"/>
          <w:color w:val="000000"/>
          <w:sz w:val="24"/>
          <w:szCs w:val="24"/>
          <w:lang w:val="en-US"/>
        </w:rPr>
        <w:t>within-meadow</w:t>
      </w:r>
      <w:r w:rsidR="00DF32EA" w:rsidRPr="00321A4E">
        <w:rPr>
          <w:rFonts w:ascii="Arial" w:eastAsia="Times New Roman" w:hAnsi="Arial" w:cs="Arial"/>
          <w:color w:val="000000"/>
          <w:sz w:val="24"/>
          <w:szCs w:val="24"/>
          <w:lang w:val="en-US"/>
        </w:rPr>
        <w:t xml:space="preserve"> </w:t>
      </w:r>
      <w:r w:rsidR="00124FC5">
        <w:rPr>
          <w:rFonts w:ascii="Arial" w:eastAsia="Times New Roman" w:hAnsi="Arial" w:cs="Arial"/>
          <w:color w:val="000000"/>
          <w:sz w:val="24"/>
          <w:szCs w:val="24"/>
          <w:lang w:val="en-US"/>
        </w:rPr>
        <w:t xml:space="preserve">beta diversity </w:t>
      </w:r>
      <w:r w:rsidR="00DF32EA">
        <w:rPr>
          <w:rFonts w:ascii="Arial" w:eastAsia="Times New Roman" w:hAnsi="Arial" w:cs="Arial"/>
          <w:color w:val="000000"/>
          <w:sz w:val="24"/>
          <w:szCs w:val="24"/>
          <w:lang w:val="en-US"/>
        </w:rPr>
        <w:t>varied among meadows</w:t>
      </w:r>
      <w:r w:rsidR="00DF32EA" w:rsidRPr="00321A4E">
        <w:rPr>
          <w:rFonts w:ascii="Arial" w:eastAsia="Times New Roman" w:hAnsi="Arial" w:cs="Arial"/>
          <w:color w:val="000000"/>
          <w:sz w:val="24"/>
          <w:szCs w:val="24"/>
          <w:lang w:val="en-US"/>
        </w:rPr>
        <w:t xml:space="preserve"> (</w:t>
      </w:r>
      <w:commentRangeStart w:id="22"/>
      <w:r w:rsidR="00DF32EA" w:rsidRPr="00321A4E">
        <w:rPr>
          <w:rFonts w:ascii="Arial" w:eastAsia="Times New Roman" w:hAnsi="Arial" w:cs="Arial"/>
          <w:color w:val="000000"/>
          <w:sz w:val="24"/>
          <w:szCs w:val="24"/>
          <w:lang w:val="en-US"/>
        </w:rPr>
        <w:t>Appendix 6</w:t>
      </w:r>
      <w:commentRangeEnd w:id="22"/>
      <w:r w:rsidR="00124FC5">
        <w:rPr>
          <w:rStyle w:val="CommentReference"/>
        </w:rPr>
        <w:commentReference w:id="22"/>
      </w:r>
      <w:r w:rsidR="00DF32EA" w:rsidRPr="00321A4E">
        <w:rPr>
          <w:rFonts w:ascii="Arial" w:eastAsia="Times New Roman" w:hAnsi="Arial" w:cs="Arial"/>
          <w:color w:val="000000"/>
          <w:sz w:val="24"/>
          <w:szCs w:val="24"/>
          <w:lang w:val="en-US"/>
        </w:rPr>
        <w:t>)</w:t>
      </w:r>
      <w:r w:rsidR="00DF32EA">
        <w:rPr>
          <w:rFonts w:ascii="Arial" w:eastAsia="Times New Roman" w:hAnsi="Arial" w:cs="Arial"/>
          <w:color w:val="000000"/>
          <w:sz w:val="24"/>
          <w:szCs w:val="24"/>
          <w:lang w:val="en-US"/>
        </w:rPr>
        <w:t xml:space="preserve">, but </w:t>
      </w:r>
      <w:r w:rsidR="000676A8" w:rsidRPr="00321A4E">
        <w:rPr>
          <w:rFonts w:ascii="Arial" w:eastAsia="Times New Roman" w:hAnsi="Arial" w:cs="Arial"/>
          <w:color w:val="000000"/>
          <w:sz w:val="24"/>
          <w:szCs w:val="24"/>
          <w:lang w:val="en-US"/>
        </w:rPr>
        <w:t>beta diversity did not vary predictably along the watershed gradient</w:t>
      </w:r>
      <w:r w:rsidR="00842D7A">
        <w:rPr>
          <w:rFonts w:ascii="Arial" w:eastAsia="Times New Roman" w:hAnsi="Arial" w:cs="Arial"/>
          <w:color w:val="000000"/>
          <w:sz w:val="24"/>
          <w:szCs w:val="24"/>
          <w:lang w:val="en-US"/>
        </w:rPr>
        <w:t xml:space="preserve"> or with other abiotic and biotic factors.</w:t>
      </w:r>
      <w:r w:rsidR="000676A8" w:rsidRPr="00321A4E">
        <w:rPr>
          <w:rFonts w:ascii="Arial" w:eastAsia="Times New Roman" w:hAnsi="Arial" w:cs="Arial"/>
          <w:color w:val="000000"/>
          <w:sz w:val="24"/>
          <w:szCs w:val="24"/>
          <w:lang w:val="en-US"/>
        </w:rPr>
        <w:t xml:space="preserve"> </w:t>
      </w:r>
      <w:r w:rsidR="00C80DFD">
        <w:rPr>
          <w:rFonts w:ascii="Arial" w:eastAsia="Times New Roman" w:hAnsi="Arial" w:cs="Arial"/>
          <w:color w:val="000000"/>
          <w:sz w:val="24"/>
          <w:szCs w:val="24"/>
          <w:lang w:val="en-US"/>
        </w:rPr>
        <w:t xml:space="preserve">Finally, analyses of aggregation indicated that individuals within species were spatially aggregated within meadows for most species (&gt;80% in 7 of </w:t>
      </w:r>
      <w:r w:rsidR="00166591">
        <w:rPr>
          <w:rFonts w:ascii="Arial" w:eastAsia="Times New Roman" w:hAnsi="Arial" w:cs="Arial"/>
          <w:color w:val="000000"/>
          <w:sz w:val="24"/>
          <w:szCs w:val="24"/>
          <w:lang w:val="en-US"/>
        </w:rPr>
        <w:t>9</w:t>
      </w:r>
      <w:r w:rsidR="006926B5">
        <w:rPr>
          <w:rFonts w:ascii="Arial" w:eastAsia="Times New Roman" w:hAnsi="Arial" w:cs="Arial"/>
          <w:color w:val="000000"/>
          <w:sz w:val="24"/>
          <w:szCs w:val="24"/>
          <w:lang w:val="en-US"/>
        </w:rPr>
        <w:t xml:space="preserve"> meadows, </w:t>
      </w:r>
      <w:r w:rsidR="00C80DFD">
        <w:rPr>
          <w:rFonts w:ascii="Arial" w:eastAsia="Times New Roman" w:hAnsi="Arial" w:cs="Arial"/>
          <w:color w:val="000000"/>
          <w:sz w:val="24"/>
          <w:szCs w:val="24"/>
          <w:lang w:val="en-US"/>
        </w:rPr>
        <w:t>Table 1).</w:t>
      </w:r>
    </w:p>
    <w:p w14:paraId="7BBA64B0" w14:textId="0A6407D3" w:rsidR="00445D4F" w:rsidRPr="00EB05C4" w:rsidRDefault="00445D4F" w:rsidP="00445D4F">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patial variation in species composition</w:t>
      </w:r>
      <w:r>
        <w:rPr>
          <w:rFonts w:ascii="Arial" w:eastAsia="Times New Roman" w:hAnsi="Arial" w:cs="Arial"/>
          <w:color w:val="000000"/>
          <w:sz w:val="24"/>
          <w:szCs w:val="24"/>
          <w:lang w:val="en-US"/>
        </w:rPr>
        <w:t xml:space="preserve"> was</w:t>
      </w:r>
      <w:r w:rsidRPr="00321A4E">
        <w:rPr>
          <w:rFonts w:ascii="Arial" w:eastAsia="Times New Roman" w:hAnsi="Arial" w:cs="Arial"/>
          <w:color w:val="000000"/>
          <w:sz w:val="24"/>
          <w:szCs w:val="24"/>
          <w:lang w:val="en-US"/>
        </w:rPr>
        <w:t xml:space="preserve"> consistent with metacommunity-scale processes structuring biodiversity</w:t>
      </w:r>
      <w:r w:rsidR="00E2139C">
        <w:rPr>
          <w:rFonts w:ascii="Arial" w:eastAsia="Times New Roman" w:hAnsi="Arial" w:cs="Arial"/>
          <w:color w:val="000000"/>
          <w:sz w:val="24"/>
          <w:szCs w:val="24"/>
          <w:lang w:val="en-US"/>
        </w:rPr>
        <w:t xml:space="preserve"> patterns</w:t>
      </w:r>
      <w:r>
        <w:rPr>
          <w:rFonts w:ascii="Arial" w:eastAsia="Times New Roman" w:hAnsi="Arial" w:cs="Arial"/>
          <w:color w:val="000000"/>
          <w:sz w:val="24"/>
          <w:szCs w:val="24"/>
          <w:lang w:val="en-US"/>
        </w:rPr>
        <w:t xml:space="preserve">. </w:t>
      </w:r>
      <w:r w:rsidRPr="00917A7D">
        <w:rPr>
          <w:rFonts w:ascii="Arial" w:eastAsia="Times New Roman" w:hAnsi="Arial" w:cs="Arial"/>
          <w:sz w:val="24"/>
          <w:szCs w:val="24"/>
          <w:lang w:val="en-US"/>
        </w:rPr>
        <w:t>Across all</w:t>
      </w:r>
      <w:r>
        <w:rPr>
          <w:rFonts w:ascii="Arial" w:eastAsia="Times New Roman" w:hAnsi="Arial" w:cs="Arial"/>
          <w:sz w:val="24"/>
          <w:szCs w:val="24"/>
          <w:lang w:val="en-US"/>
        </w:rPr>
        <w:t xml:space="preserve"> nine</w:t>
      </w:r>
      <w:r w:rsidRPr="00917A7D">
        <w:rPr>
          <w:rFonts w:ascii="Arial" w:eastAsia="Times New Roman" w:hAnsi="Arial" w:cs="Arial"/>
          <w:sz w:val="24"/>
          <w:szCs w:val="24"/>
          <w:lang w:val="en-US"/>
        </w:rPr>
        <w:t xml:space="preserve"> </w:t>
      </w:r>
      <w:r>
        <w:rPr>
          <w:rFonts w:ascii="Arial" w:eastAsia="Times New Roman" w:hAnsi="Arial" w:cs="Arial"/>
          <w:sz w:val="24"/>
          <w:szCs w:val="24"/>
          <w:lang w:val="en-US"/>
        </w:rPr>
        <w:t>meadows</w:t>
      </w:r>
      <w:r w:rsidR="00E2139C" w:rsidRPr="00E2139C">
        <w:rPr>
          <w:rFonts w:ascii="Arial" w:eastAsia="Times New Roman" w:hAnsi="Arial" w:cs="Arial"/>
          <w:color w:val="000000"/>
          <w:sz w:val="24"/>
          <w:szCs w:val="24"/>
          <w:lang w:val="en-US"/>
        </w:rPr>
        <w:t xml:space="preserve"> </w:t>
      </w:r>
      <w:r w:rsidR="00E2139C">
        <w:rPr>
          <w:rFonts w:ascii="Arial" w:eastAsia="Times New Roman" w:hAnsi="Arial" w:cs="Arial"/>
          <w:color w:val="000000"/>
          <w:sz w:val="24"/>
          <w:szCs w:val="24"/>
          <w:lang w:val="en-US"/>
        </w:rPr>
        <w:t>in July</w:t>
      </w:r>
      <w:r w:rsidRPr="00917A7D">
        <w:rPr>
          <w:rFonts w:ascii="Arial" w:eastAsia="Times New Roman" w:hAnsi="Arial" w:cs="Arial"/>
          <w:sz w:val="24"/>
          <w:szCs w:val="24"/>
          <w:lang w:val="en-US"/>
        </w:rPr>
        <w:t>, elements of metacommunity structure (EMS) analysis based on presence</w:t>
      </w:r>
      <w:r>
        <w:rPr>
          <w:rFonts w:ascii="Arial" w:eastAsia="Times New Roman" w:hAnsi="Arial" w:cs="Arial"/>
          <w:sz w:val="24"/>
          <w:szCs w:val="24"/>
          <w:lang w:val="en-US"/>
        </w:rPr>
        <w:t>/</w:t>
      </w:r>
      <w:r w:rsidRPr="00917A7D">
        <w:rPr>
          <w:rFonts w:ascii="Arial" w:eastAsia="Times New Roman" w:hAnsi="Arial" w:cs="Arial"/>
          <w:sz w:val="24"/>
          <w:szCs w:val="24"/>
          <w:lang w:val="en-US"/>
        </w:rPr>
        <w:t>absence data suggested a checkerboard pattern of species distribution among meadows</w:t>
      </w:r>
      <w:r w:rsidR="00E2139C">
        <w:rPr>
          <w:rFonts w:ascii="Arial" w:eastAsia="Times New Roman" w:hAnsi="Arial" w:cs="Arial"/>
          <w:sz w:val="24"/>
          <w:szCs w:val="24"/>
          <w:lang w:val="en-US"/>
        </w:rPr>
        <w:t>, indicating differences among meadows that were non-random</w:t>
      </w:r>
      <w:r w:rsidRPr="00917A7D">
        <w:rPr>
          <w:rFonts w:ascii="Arial" w:eastAsia="Times New Roman" w:hAnsi="Arial" w:cs="Arial"/>
          <w:sz w:val="24"/>
          <w:szCs w:val="24"/>
          <w:lang w:val="en-US"/>
        </w:rPr>
        <w:t xml:space="preserve">. For all epifaunal taxa (30 taxa), EMS suggested negative </w:t>
      </w:r>
      <w:r>
        <w:rPr>
          <w:rFonts w:ascii="Arial" w:eastAsia="Times New Roman" w:hAnsi="Arial" w:cs="Arial"/>
          <w:sz w:val="24"/>
          <w:szCs w:val="24"/>
          <w:lang w:val="en-US"/>
        </w:rPr>
        <w:t xml:space="preserve">spatial </w:t>
      </w:r>
      <w:r w:rsidRPr="00917A7D">
        <w:rPr>
          <w:rFonts w:ascii="Arial" w:eastAsia="Times New Roman" w:hAnsi="Arial" w:cs="Arial"/>
          <w:sz w:val="24"/>
          <w:szCs w:val="24"/>
          <w:lang w:val="en-US"/>
        </w:rPr>
        <w:t xml:space="preserve">coherence (86 embedded absences relative to 56.17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 xml:space="preserve">6.53 expected by the null model, z = - 4.57, P &lt;0.01). For grazers (17 taxa), we observed a similar pattern of negative coherence (29 embedded absences relative to 16.42 </w:t>
      </w:r>
      <w:r w:rsidR="00B467EC">
        <w:rPr>
          <w:rFonts w:ascii="Arial" w:eastAsia="Times New Roman" w:hAnsi="Arial" w:cs="Arial"/>
          <w:sz w:val="24"/>
          <w:szCs w:val="24"/>
          <w:lang w:val="en-US"/>
        </w:rPr>
        <w:t>±</w:t>
      </w:r>
      <w:r w:rsidR="005C0314" w:rsidRPr="00B467EC">
        <w:rPr>
          <w:rFonts w:ascii="Arial" w:eastAsia="Times New Roman" w:hAnsi="Arial" w:cs="Arial"/>
          <w:sz w:val="24"/>
          <w:szCs w:val="24"/>
          <w:lang w:val="en-US"/>
        </w:rPr>
        <w:t xml:space="preserve"> </w:t>
      </w:r>
      <w:r w:rsidRPr="00B467EC">
        <w:rPr>
          <w:rFonts w:ascii="Arial" w:eastAsia="Times New Roman" w:hAnsi="Arial" w:cs="Arial"/>
          <w:sz w:val="24"/>
          <w:szCs w:val="24"/>
          <w:lang w:val="en-US"/>
        </w:rPr>
        <w:t>3</w:t>
      </w:r>
      <w:r w:rsidRPr="00917A7D">
        <w:rPr>
          <w:rFonts w:ascii="Arial" w:eastAsia="Times New Roman" w:hAnsi="Arial" w:cs="Arial"/>
          <w:sz w:val="24"/>
          <w:szCs w:val="24"/>
          <w:lang w:val="en-US"/>
        </w:rPr>
        <w:t>.76 expected by the null model, z = - 3.35, P &lt;0.01).</w:t>
      </w:r>
    </w:p>
    <w:p w14:paraId="02655C91" w14:textId="3C6C0C84" w:rsidR="000676A8" w:rsidRDefault="000676A8" w:rsidP="00766E22">
      <w:pPr>
        <w:spacing w:after="0" w:line="480" w:lineRule="auto"/>
        <w:ind w:firstLine="720"/>
        <w:rPr>
          <w:rFonts w:ascii="Arial" w:eastAsia="Times New Roman" w:hAnsi="Arial" w:cs="Arial"/>
          <w:color w:val="000000"/>
          <w:sz w:val="24"/>
          <w:szCs w:val="24"/>
          <w:lang w:val="en-US"/>
        </w:rPr>
      </w:pPr>
    </w:p>
    <w:p w14:paraId="635759BF" w14:textId="15AA8719"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 xml:space="preserve">Temporal biodiversity patterns </w:t>
      </w:r>
    </w:p>
    <w:p w14:paraId="240F591F" w14:textId="6856513A" w:rsidR="00445D4F" w:rsidRDefault="000676A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Over time, </w:t>
      </w:r>
      <w:r w:rsidR="0080757D">
        <w:rPr>
          <w:rFonts w:ascii="Arial" w:eastAsia="Times New Roman" w:hAnsi="Arial" w:cs="Arial"/>
          <w:color w:val="000000"/>
          <w:sz w:val="24"/>
          <w:szCs w:val="24"/>
          <w:lang w:val="en-US"/>
        </w:rPr>
        <w:t xml:space="preserve">plot-scale </w:t>
      </w:r>
      <w:r w:rsidR="00E2139C">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alpha</w:t>
      </w:r>
      <w:r w:rsidR="00E2139C">
        <w:rPr>
          <w:rFonts w:ascii="Arial" w:eastAsia="Times New Roman" w:hAnsi="Arial" w:cs="Arial"/>
          <w:color w:val="000000"/>
          <w:sz w:val="24"/>
          <w:szCs w:val="24"/>
          <w:lang w:val="en-US"/>
        </w:rPr>
        <w:t>) richness</w:t>
      </w:r>
      <w:r w:rsidR="006634BF">
        <w:rPr>
          <w:rFonts w:ascii="Arial" w:eastAsia="Times New Roman" w:hAnsi="Arial" w:cs="Arial"/>
          <w:color w:val="000000"/>
          <w:sz w:val="24"/>
          <w:szCs w:val="24"/>
          <w:lang w:val="en-US"/>
        </w:rPr>
        <w:t xml:space="preserve"> increased, </w:t>
      </w:r>
      <w:r w:rsidR="00FB1AA8">
        <w:rPr>
          <w:rFonts w:ascii="Arial" w:eastAsia="Times New Roman" w:hAnsi="Arial" w:cs="Arial"/>
          <w:color w:val="000000"/>
          <w:sz w:val="24"/>
          <w:szCs w:val="24"/>
          <w:lang w:val="en-US"/>
        </w:rPr>
        <w:t>primarily</w:t>
      </w:r>
      <w:r w:rsidR="006634BF">
        <w:rPr>
          <w:rFonts w:ascii="Arial" w:eastAsia="Times New Roman" w:hAnsi="Arial" w:cs="Arial"/>
          <w:color w:val="000000"/>
          <w:sz w:val="24"/>
          <w:szCs w:val="24"/>
          <w:lang w:val="en-US"/>
        </w:rPr>
        <w:t xml:space="preserve"> bet</w:t>
      </w:r>
      <w:r w:rsidR="00416702">
        <w:rPr>
          <w:rFonts w:ascii="Arial" w:eastAsia="Times New Roman" w:hAnsi="Arial" w:cs="Arial"/>
          <w:color w:val="000000"/>
          <w:sz w:val="24"/>
          <w:szCs w:val="24"/>
          <w:lang w:val="en-US"/>
        </w:rPr>
        <w:t>ween July and August, except</w:t>
      </w:r>
      <w:r w:rsidR="006634BF">
        <w:rPr>
          <w:rFonts w:ascii="Arial" w:eastAsia="Times New Roman" w:hAnsi="Arial" w:cs="Arial"/>
          <w:color w:val="000000"/>
          <w:sz w:val="24"/>
          <w:szCs w:val="24"/>
          <w:lang w:val="en-US"/>
        </w:rPr>
        <w:t xml:space="preserve"> at RP</w:t>
      </w:r>
      <w:r w:rsidR="006926B5">
        <w:rPr>
          <w:rFonts w:ascii="Arial" w:eastAsia="Times New Roman" w:hAnsi="Arial" w:cs="Arial"/>
          <w:color w:val="000000"/>
          <w:sz w:val="24"/>
          <w:szCs w:val="24"/>
          <w:lang w:val="en-US"/>
        </w:rPr>
        <w:t xml:space="preserve"> where richness spiked mid-summer</w:t>
      </w:r>
      <w:r w:rsidR="006634BF">
        <w:rPr>
          <w:rFonts w:ascii="Arial" w:eastAsia="Times New Roman" w:hAnsi="Arial" w:cs="Arial"/>
          <w:color w:val="000000"/>
          <w:sz w:val="24"/>
          <w:szCs w:val="24"/>
          <w:lang w:val="en-US"/>
        </w:rPr>
        <w:t xml:space="preserve"> </w:t>
      </w:r>
      <w:r w:rsidR="0080757D">
        <w:rPr>
          <w:rFonts w:ascii="Arial" w:eastAsia="Times New Roman" w:hAnsi="Arial" w:cs="Arial"/>
          <w:color w:val="000000"/>
          <w:sz w:val="24"/>
          <w:szCs w:val="24"/>
          <w:lang w:val="en-US"/>
        </w:rPr>
        <w:t>(</w:t>
      </w:r>
      <w:r w:rsidR="0010243E">
        <w:rPr>
          <w:rFonts w:ascii="Arial" w:eastAsia="Times New Roman" w:hAnsi="Arial" w:cs="Arial"/>
          <w:color w:val="000000"/>
          <w:sz w:val="24"/>
          <w:szCs w:val="24"/>
          <w:lang w:val="en-US"/>
        </w:rPr>
        <w:t>Figure 3</w:t>
      </w:r>
      <w:r w:rsidR="006926B5">
        <w:rPr>
          <w:rFonts w:ascii="Arial" w:eastAsia="Times New Roman" w:hAnsi="Arial" w:cs="Arial"/>
          <w:color w:val="000000"/>
          <w:sz w:val="24"/>
          <w:szCs w:val="24"/>
          <w:lang w:val="en-US"/>
        </w:rPr>
        <w:t>A</w:t>
      </w:r>
      <w:r w:rsidR="00416702">
        <w:rPr>
          <w:rFonts w:ascii="Arial" w:eastAsia="Times New Roman" w:hAnsi="Arial" w:cs="Arial"/>
          <w:color w:val="000000"/>
          <w:sz w:val="24"/>
          <w:szCs w:val="24"/>
          <w:lang w:val="en-US"/>
        </w:rPr>
        <w:t>)</w:t>
      </w:r>
      <w:r w:rsidR="0080757D">
        <w:rPr>
          <w:rFonts w:ascii="Arial" w:eastAsia="Times New Roman" w:hAnsi="Arial" w:cs="Arial"/>
          <w:color w:val="000000"/>
          <w:sz w:val="24"/>
          <w:szCs w:val="24"/>
          <w:lang w:val="en-US"/>
        </w:rPr>
        <w:t xml:space="preserve">. </w:t>
      </w:r>
      <w:r w:rsidR="006634BF">
        <w:rPr>
          <w:rFonts w:ascii="Arial" w:eastAsia="Times New Roman" w:hAnsi="Arial" w:cs="Arial"/>
          <w:color w:val="000000"/>
          <w:sz w:val="24"/>
          <w:szCs w:val="24"/>
          <w:lang w:val="en-US"/>
        </w:rPr>
        <w:t xml:space="preserve"> Shannon diversity and Simpson’s evenness did not vary systematical</w:t>
      </w:r>
      <w:r w:rsidR="0010243E">
        <w:rPr>
          <w:rFonts w:ascii="Arial" w:eastAsia="Times New Roman" w:hAnsi="Arial" w:cs="Arial"/>
          <w:color w:val="000000"/>
          <w:sz w:val="24"/>
          <w:szCs w:val="24"/>
          <w:lang w:val="en-US"/>
        </w:rPr>
        <w:t>ly over time (</w:t>
      </w:r>
      <w:r w:rsidR="006926B5">
        <w:rPr>
          <w:rFonts w:ascii="Arial" w:eastAsia="Times New Roman" w:hAnsi="Arial" w:cs="Arial"/>
          <w:color w:val="000000"/>
          <w:sz w:val="24"/>
          <w:szCs w:val="24"/>
          <w:lang w:val="en-US"/>
        </w:rPr>
        <w:t>Figure 3C-D</w:t>
      </w:r>
      <w:r w:rsidR="0010243E">
        <w:rPr>
          <w:rFonts w:ascii="Arial" w:eastAsia="Times New Roman" w:hAnsi="Arial" w:cs="Arial"/>
          <w:color w:val="000000"/>
          <w:sz w:val="24"/>
          <w:szCs w:val="24"/>
          <w:lang w:val="en-US"/>
        </w:rPr>
        <w:t xml:space="preserve">), </w:t>
      </w:r>
      <w:r w:rsidR="0010243E">
        <w:rPr>
          <w:rFonts w:ascii="Arial" w:eastAsia="Times New Roman" w:hAnsi="Arial" w:cs="Arial"/>
          <w:color w:val="000000"/>
          <w:sz w:val="24"/>
          <w:szCs w:val="24"/>
          <w:lang w:val="en-US"/>
        </w:rPr>
        <w:lastRenderedPageBreak/>
        <w:t xml:space="preserve">while </w:t>
      </w:r>
      <w:r w:rsidR="006634BF">
        <w:rPr>
          <w:rFonts w:ascii="Arial" w:eastAsia="Times New Roman" w:hAnsi="Arial" w:cs="Arial"/>
          <w:color w:val="000000"/>
          <w:sz w:val="24"/>
          <w:szCs w:val="24"/>
          <w:lang w:val="en-US"/>
        </w:rPr>
        <w:t>ENS declined slightly overall between May and June</w:t>
      </w:r>
      <w:r w:rsidR="00CB1D2B">
        <w:rPr>
          <w:rFonts w:ascii="Arial" w:eastAsia="Times New Roman" w:hAnsi="Arial" w:cs="Arial"/>
          <w:color w:val="000000"/>
          <w:sz w:val="24"/>
          <w:szCs w:val="24"/>
          <w:lang w:val="en-US"/>
        </w:rPr>
        <w:t xml:space="preserve"> (Figure </w:t>
      </w:r>
      <w:r w:rsidR="0010243E">
        <w:rPr>
          <w:rFonts w:ascii="Arial" w:eastAsia="Times New Roman" w:hAnsi="Arial" w:cs="Arial"/>
          <w:color w:val="000000"/>
          <w:sz w:val="24"/>
          <w:szCs w:val="24"/>
          <w:lang w:val="en-US"/>
        </w:rPr>
        <w:t>3</w:t>
      </w:r>
      <w:r w:rsidR="006926B5">
        <w:rPr>
          <w:rFonts w:ascii="Arial" w:eastAsia="Times New Roman" w:hAnsi="Arial" w:cs="Arial"/>
          <w:color w:val="000000"/>
          <w:sz w:val="24"/>
          <w:szCs w:val="24"/>
          <w:lang w:val="en-US"/>
        </w:rPr>
        <w:t>B</w:t>
      </w:r>
      <w:r w:rsidR="00765D31">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w:t>
      </w:r>
      <w:r w:rsidR="00E2139C">
        <w:rPr>
          <w:rFonts w:ascii="Arial" w:eastAsia="Times New Roman" w:hAnsi="Arial" w:cs="Arial"/>
          <w:color w:val="000000"/>
          <w:sz w:val="24"/>
          <w:szCs w:val="24"/>
          <w:lang w:val="en-US"/>
        </w:rPr>
        <w:t xml:space="preserve"> By August, there wa</w:t>
      </w:r>
      <w:r w:rsidR="00CB1D2B">
        <w:rPr>
          <w:rFonts w:ascii="Arial" w:eastAsia="Times New Roman" w:hAnsi="Arial" w:cs="Arial"/>
          <w:color w:val="000000"/>
          <w:sz w:val="24"/>
          <w:szCs w:val="24"/>
          <w:lang w:val="en-US"/>
        </w:rPr>
        <w:t xml:space="preserve">s a trend toward lower plot-scale </w:t>
      </w:r>
      <w:r w:rsidR="0010243E">
        <w:rPr>
          <w:rFonts w:ascii="Arial" w:eastAsia="Times New Roman" w:hAnsi="Arial" w:cs="Arial"/>
          <w:color w:val="000000"/>
          <w:sz w:val="24"/>
          <w:szCs w:val="24"/>
          <w:lang w:val="en-US"/>
        </w:rPr>
        <w:t>observed richn</w:t>
      </w:r>
      <w:r w:rsidR="00E2139C">
        <w:rPr>
          <w:rFonts w:ascii="Arial" w:eastAsia="Times New Roman" w:hAnsi="Arial" w:cs="Arial"/>
          <w:color w:val="000000"/>
          <w:sz w:val="24"/>
          <w:szCs w:val="24"/>
          <w:lang w:val="en-US"/>
        </w:rPr>
        <w:t>ess and lower ENS</w:t>
      </w:r>
      <w:r w:rsidR="006926B5">
        <w:rPr>
          <w:rFonts w:ascii="Arial" w:eastAsia="Times New Roman" w:hAnsi="Arial" w:cs="Arial"/>
          <w:color w:val="000000"/>
          <w:sz w:val="24"/>
          <w:szCs w:val="24"/>
          <w:lang w:val="en-US"/>
        </w:rPr>
        <w:t>, which</w:t>
      </w:r>
      <w:r w:rsidR="00E2139C">
        <w:rPr>
          <w:rFonts w:ascii="Arial" w:eastAsia="Times New Roman" w:hAnsi="Arial" w:cs="Arial"/>
          <w:color w:val="000000"/>
          <w:sz w:val="24"/>
          <w:szCs w:val="24"/>
          <w:lang w:val="en-US"/>
        </w:rPr>
        <w:t xml:space="preserve"> increased</w:t>
      </w:r>
      <w:r w:rsidR="0010243E">
        <w:rPr>
          <w:rFonts w:ascii="Arial" w:eastAsia="Times New Roman" w:hAnsi="Arial" w:cs="Arial"/>
          <w:color w:val="000000"/>
          <w:sz w:val="24"/>
          <w:szCs w:val="24"/>
          <w:lang w:val="en-US"/>
        </w:rPr>
        <w:t xml:space="preserve"> from </w:t>
      </w:r>
      <w:r w:rsidR="00CB1D2B">
        <w:rPr>
          <w:rFonts w:ascii="Arial" w:eastAsia="Times New Roman" w:hAnsi="Arial" w:cs="Arial"/>
          <w:color w:val="000000"/>
          <w:sz w:val="24"/>
          <w:szCs w:val="24"/>
          <w:lang w:val="en-US"/>
        </w:rPr>
        <w:t xml:space="preserve">marine </w:t>
      </w:r>
      <w:r w:rsidR="0010243E">
        <w:rPr>
          <w:rFonts w:ascii="Arial" w:eastAsia="Times New Roman" w:hAnsi="Arial" w:cs="Arial"/>
          <w:color w:val="000000"/>
          <w:sz w:val="24"/>
          <w:szCs w:val="24"/>
          <w:lang w:val="en-US"/>
        </w:rPr>
        <w:t xml:space="preserve">to fresher </w:t>
      </w:r>
      <w:r w:rsidR="00CB1D2B">
        <w:rPr>
          <w:rFonts w:ascii="Arial" w:eastAsia="Times New Roman" w:hAnsi="Arial" w:cs="Arial"/>
          <w:color w:val="000000"/>
          <w:sz w:val="24"/>
          <w:szCs w:val="24"/>
          <w:lang w:val="en-US"/>
        </w:rPr>
        <w:t>meadows (</w:t>
      </w:r>
      <w:r w:rsidR="0010243E" w:rsidRPr="0010243E">
        <w:rPr>
          <w:rFonts w:ascii="Arial" w:eastAsia="Times New Roman" w:hAnsi="Arial" w:cs="Arial"/>
          <w:color w:val="000000"/>
          <w:sz w:val="24"/>
          <w:szCs w:val="24"/>
          <w:lang w:val="en-US"/>
        </w:rPr>
        <w:t>Figure 3</w:t>
      </w:r>
      <w:r w:rsidR="00C80DFD">
        <w:rPr>
          <w:rFonts w:ascii="Arial" w:eastAsia="Times New Roman" w:hAnsi="Arial" w:cs="Arial"/>
          <w:color w:val="000000"/>
          <w:sz w:val="24"/>
          <w:szCs w:val="24"/>
          <w:lang w:val="en-US"/>
        </w:rPr>
        <w:t>B</w:t>
      </w:r>
      <w:r w:rsidR="00CB1D2B">
        <w:rPr>
          <w:rFonts w:ascii="Arial" w:eastAsia="Times New Roman" w:hAnsi="Arial" w:cs="Arial"/>
          <w:color w:val="000000"/>
          <w:sz w:val="24"/>
          <w:szCs w:val="24"/>
          <w:lang w:val="en-US"/>
        </w:rPr>
        <w:t xml:space="preserve">). </w:t>
      </w:r>
    </w:p>
    <w:p w14:paraId="3629515F" w14:textId="25917D0D" w:rsidR="00EB05C4" w:rsidRPr="006A4868" w:rsidRDefault="006A486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eta diversity</w:t>
      </w:r>
      <w:r w:rsidR="00416702">
        <w:rPr>
          <w:rFonts w:ascii="Arial" w:eastAsia="Times New Roman" w:hAnsi="Arial" w:cs="Arial"/>
          <w:color w:val="000000"/>
          <w:sz w:val="24"/>
          <w:szCs w:val="24"/>
          <w:lang w:val="en-US"/>
        </w:rPr>
        <w:t xml:space="preserve"> </w:t>
      </w:r>
      <w:r w:rsidR="002D3D2D">
        <w:rPr>
          <w:rFonts w:ascii="Arial" w:eastAsia="Times New Roman" w:hAnsi="Arial" w:cs="Arial"/>
          <w:color w:val="000000"/>
          <w:sz w:val="24"/>
          <w:szCs w:val="24"/>
          <w:lang w:val="en-US"/>
        </w:rPr>
        <w:t>as gamma/alpha and mean Bray-Curtis dissimilarity generally decreased over the summer</w:t>
      </w:r>
      <w:r>
        <w:rPr>
          <w:rFonts w:ascii="Arial" w:eastAsia="Times New Roman" w:hAnsi="Arial" w:cs="Arial"/>
          <w:color w:val="000000"/>
          <w:sz w:val="24"/>
          <w:szCs w:val="24"/>
          <w:lang w:val="en-US"/>
        </w:rPr>
        <w:t xml:space="preserve">, meaning </w:t>
      </w:r>
      <w:r w:rsidR="00416702">
        <w:rPr>
          <w:rFonts w:ascii="Arial" w:eastAsia="Times New Roman" w:hAnsi="Arial" w:cs="Arial"/>
          <w:color w:val="000000"/>
          <w:sz w:val="24"/>
          <w:szCs w:val="24"/>
          <w:lang w:val="en-US"/>
        </w:rPr>
        <w:t>plots within the sa</w:t>
      </w:r>
      <w:r>
        <w:rPr>
          <w:rFonts w:ascii="Arial" w:eastAsia="Times New Roman" w:hAnsi="Arial" w:cs="Arial"/>
          <w:color w:val="000000"/>
          <w:sz w:val="24"/>
          <w:szCs w:val="24"/>
          <w:lang w:val="en-US"/>
        </w:rPr>
        <w:t xml:space="preserve">me meadow became more </w:t>
      </w:r>
      <w:r w:rsidR="002D3D2D">
        <w:rPr>
          <w:rFonts w:ascii="Arial" w:eastAsia="Times New Roman" w:hAnsi="Arial" w:cs="Arial"/>
          <w:color w:val="000000"/>
          <w:sz w:val="24"/>
          <w:szCs w:val="24"/>
          <w:lang w:val="en-US"/>
        </w:rPr>
        <w:t xml:space="preserve">similar. However, Bray-Curtis beta spiked at RP and CB in midsummer, </w:t>
      </w:r>
      <w:r w:rsidR="00166591">
        <w:rPr>
          <w:rFonts w:ascii="Arial" w:eastAsia="Times New Roman" w:hAnsi="Arial" w:cs="Arial"/>
          <w:color w:val="000000"/>
          <w:sz w:val="24"/>
          <w:szCs w:val="24"/>
          <w:lang w:val="en-US"/>
        </w:rPr>
        <w:t xml:space="preserve">likely </w:t>
      </w:r>
      <w:r w:rsidR="002D3D2D">
        <w:rPr>
          <w:rFonts w:ascii="Arial" w:eastAsia="Times New Roman" w:hAnsi="Arial" w:cs="Arial"/>
          <w:color w:val="000000"/>
          <w:sz w:val="24"/>
          <w:szCs w:val="24"/>
          <w:lang w:val="en-US"/>
        </w:rPr>
        <w:t xml:space="preserve">due to a numerical increase in </w:t>
      </w:r>
      <w:r w:rsidR="00166591">
        <w:rPr>
          <w:rFonts w:ascii="Arial" w:eastAsia="Times New Roman" w:hAnsi="Arial" w:cs="Arial"/>
          <w:i/>
          <w:color w:val="000000"/>
          <w:sz w:val="24"/>
          <w:szCs w:val="24"/>
          <w:lang w:val="en-US"/>
        </w:rPr>
        <w:t xml:space="preserve">Caprella </w:t>
      </w:r>
      <w:r w:rsidR="00166591">
        <w:rPr>
          <w:rFonts w:ascii="Arial" w:eastAsia="Times New Roman" w:hAnsi="Arial" w:cs="Arial"/>
          <w:color w:val="000000"/>
          <w:sz w:val="24"/>
          <w:szCs w:val="24"/>
          <w:lang w:val="en-US"/>
        </w:rPr>
        <w:t xml:space="preserve">spp. and </w:t>
      </w:r>
      <w:r w:rsidR="00166591">
        <w:rPr>
          <w:rFonts w:ascii="Arial" w:eastAsia="Times New Roman" w:hAnsi="Arial" w:cs="Arial"/>
          <w:i/>
          <w:color w:val="000000"/>
          <w:sz w:val="24"/>
          <w:szCs w:val="24"/>
          <w:lang w:val="en-US"/>
        </w:rPr>
        <w:t>P. taylori</w:t>
      </w:r>
      <w:r w:rsidR="00166591">
        <w:rPr>
          <w:rFonts w:ascii="Arial" w:eastAsia="Times New Roman" w:hAnsi="Arial" w:cs="Arial"/>
          <w:color w:val="000000"/>
          <w:sz w:val="24"/>
          <w:szCs w:val="24"/>
          <w:lang w:val="en-US"/>
        </w:rPr>
        <w:t xml:space="preserve"> at RP, and </w:t>
      </w:r>
      <w:r w:rsidR="00166591">
        <w:rPr>
          <w:rFonts w:ascii="Arial" w:eastAsia="Times New Roman" w:hAnsi="Arial" w:cs="Arial"/>
          <w:i/>
          <w:color w:val="000000"/>
          <w:sz w:val="24"/>
          <w:szCs w:val="24"/>
          <w:lang w:val="en-US"/>
        </w:rPr>
        <w:t xml:space="preserve">M. trossulus </w:t>
      </w:r>
      <w:r w:rsidR="00166591">
        <w:rPr>
          <w:rFonts w:ascii="Arial" w:eastAsia="Times New Roman" w:hAnsi="Arial" w:cs="Arial"/>
          <w:color w:val="000000"/>
          <w:sz w:val="24"/>
          <w:szCs w:val="24"/>
          <w:lang w:val="en-US"/>
        </w:rPr>
        <w:t>at CB</w:t>
      </w:r>
      <w:r w:rsidR="000676A8">
        <w:rPr>
          <w:rFonts w:ascii="Arial" w:eastAsia="Times New Roman" w:hAnsi="Arial" w:cs="Arial"/>
          <w:color w:val="000000"/>
          <w:sz w:val="24"/>
          <w:szCs w:val="24"/>
          <w:lang w:val="en-US"/>
        </w:rPr>
        <w:t xml:space="preserve">. </w:t>
      </w:r>
      <w:r w:rsidR="000C58EA">
        <w:rPr>
          <w:rFonts w:ascii="Arial" w:eastAsia="Times New Roman" w:hAnsi="Arial" w:cs="Arial"/>
          <w:color w:val="000000"/>
          <w:sz w:val="24"/>
          <w:szCs w:val="24"/>
          <w:lang w:val="en-US"/>
        </w:rPr>
        <w:t>These decreases in beta diversity over the course of the summer are reflected in comparisons to null predictions (Figure 4), which found that across- and within-meadow beta diversity exhibited less dissimilarity than predicted values, a trend that strengthened on both scales over the course of the summer. This indicates that meadows were becoming more similar across small (&lt;1 m) and large (</w:t>
      </w:r>
      <w:r w:rsidR="00B562D3">
        <w:rPr>
          <w:rFonts w:ascii="Arial" w:eastAsia="Times New Roman" w:hAnsi="Arial" w:cs="Arial"/>
          <w:color w:val="000000"/>
          <w:sz w:val="24"/>
          <w:szCs w:val="24"/>
          <w:lang w:val="en-US"/>
        </w:rPr>
        <w:t xml:space="preserve">&gt;10 km) scales simultaneously. This trend can be attributed to the observed recruitment events by increasingly common mesograzers that occurred as the summer progressed. </w:t>
      </w:r>
    </w:p>
    <w:p w14:paraId="269769C6" w14:textId="77777777" w:rsidR="00445D4F" w:rsidRDefault="00445D4F">
      <w:pPr>
        <w:spacing w:after="0" w:line="480" w:lineRule="auto"/>
        <w:ind w:firstLine="720"/>
        <w:rPr>
          <w:rFonts w:ascii="Arial" w:eastAsia="Times New Roman" w:hAnsi="Arial" w:cs="Arial"/>
          <w:color w:val="000000"/>
          <w:sz w:val="24"/>
          <w:szCs w:val="24"/>
          <w:lang w:val="en-US"/>
        </w:rPr>
      </w:pPr>
    </w:p>
    <w:p w14:paraId="6CE75897" w14:textId="0D27A38E"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Patterns in composition and dominance</w:t>
      </w:r>
    </w:p>
    <w:p w14:paraId="5BCBEB0B" w14:textId="6F296BC3" w:rsidR="00DE1215" w:rsidRDefault="00877689">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Increasing similarity within and among meadows over time co-occurred with increases in abundance in common taxa,</w:t>
      </w:r>
      <w:r w:rsidR="00EB05C4">
        <w:rPr>
          <w:rFonts w:ascii="Arial" w:eastAsia="Times New Roman" w:hAnsi="Arial" w:cs="Arial"/>
          <w:color w:val="000000"/>
          <w:sz w:val="24"/>
          <w:szCs w:val="24"/>
          <w:lang w:val="en-US"/>
        </w:rPr>
        <w:t xml:space="preserve"> rather than by changes in their presence in meadows</w:t>
      </w:r>
      <w:r w:rsidR="00DE1215">
        <w:rPr>
          <w:rFonts w:ascii="Arial" w:eastAsia="Times New Roman" w:hAnsi="Arial" w:cs="Arial"/>
          <w:color w:val="000000"/>
          <w:sz w:val="24"/>
          <w:szCs w:val="24"/>
          <w:lang w:val="en-US"/>
        </w:rPr>
        <w:t xml:space="preserve"> (Table 2</w:t>
      </w:r>
      <w:r w:rsidR="006926B5">
        <w:rPr>
          <w:rFonts w:ascii="Arial" w:eastAsia="Times New Roman" w:hAnsi="Arial" w:cs="Arial"/>
          <w:color w:val="000000"/>
          <w:sz w:val="24"/>
          <w:szCs w:val="24"/>
          <w:lang w:val="en-US"/>
        </w:rPr>
        <w:t>, Figure 3</w:t>
      </w:r>
      <w:r w:rsidR="00DE1215">
        <w:rPr>
          <w:rFonts w:ascii="Arial" w:eastAsia="Times New Roman" w:hAnsi="Arial" w:cs="Arial"/>
          <w:color w:val="000000"/>
          <w:sz w:val="24"/>
          <w:szCs w:val="24"/>
          <w:lang w:val="en-US"/>
        </w:rPr>
        <w:t>)</w:t>
      </w:r>
      <w:r w:rsidR="00DE1215" w:rsidRPr="00321A4E">
        <w:rPr>
          <w:rFonts w:ascii="Arial" w:eastAsia="Times New Roman" w:hAnsi="Arial" w:cs="Arial"/>
          <w:color w:val="000000"/>
          <w:sz w:val="24"/>
          <w:szCs w:val="24"/>
          <w:lang w:val="en-US"/>
        </w:rPr>
        <w:t xml:space="preserve">.  </w:t>
      </w:r>
      <w:r w:rsidR="00DE1215">
        <w:rPr>
          <w:rFonts w:ascii="Arial" w:eastAsia="Times New Roman" w:hAnsi="Arial" w:cs="Arial"/>
          <w:color w:val="000000"/>
          <w:sz w:val="24"/>
          <w:szCs w:val="24"/>
          <w:lang w:val="en-US"/>
        </w:rPr>
        <w:t>F</w:t>
      </w:r>
      <w:r w:rsidR="00DE1215" w:rsidRPr="00321A4E">
        <w:rPr>
          <w:rFonts w:ascii="Arial" w:eastAsia="Times New Roman" w:hAnsi="Arial" w:cs="Arial"/>
          <w:color w:val="000000"/>
          <w:sz w:val="24"/>
          <w:szCs w:val="24"/>
          <w:lang w:val="en-US"/>
        </w:rPr>
        <w:t xml:space="preserve">or example, </w:t>
      </w:r>
      <w:r w:rsidR="00DE1215" w:rsidRPr="00321A4E">
        <w:rPr>
          <w:rFonts w:ascii="Arial" w:eastAsia="Times New Roman" w:hAnsi="Arial" w:cs="Arial"/>
          <w:i/>
          <w:color w:val="000000"/>
          <w:sz w:val="24"/>
          <w:szCs w:val="24"/>
          <w:lang w:val="en-US"/>
        </w:rPr>
        <w:t xml:space="preserve">Caprella </w:t>
      </w:r>
      <w:r w:rsidR="00DE1215" w:rsidRPr="00B467EC">
        <w:rPr>
          <w:rFonts w:ascii="Arial" w:eastAsia="Times New Roman" w:hAnsi="Arial" w:cs="Arial"/>
          <w:color w:val="000000"/>
          <w:sz w:val="24"/>
          <w:szCs w:val="24"/>
          <w:lang w:val="en-US"/>
        </w:rPr>
        <w:t>spp</w:t>
      </w:r>
      <w:r w:rsidR="00DE1215" w:rsidRPr="00321A4E">
        <w:rPr>
          <w:rFonts w:ascii="Arial" w:eastAsia="Times New Roman" w:hAnsi="Arial" w:cs="Arial"/>
          <w:color w:val="000000"/>
          <w:sz w:val="24"/>
          <w:szCs w:val="24"/>
          <w:lang w:val="en-US"/>
        </w:rPr>
        <w:t xml:space="preserve">. abundance increased more than ten-fold (from an average of 16 individuals/plot to 237 individuals/plot) from early to mid-summer, but by late summer a recruitment event of </w:t>
      </w:r>
      <w:r w:rsidR="00DE1215" w:rsidRPr="00321A4E">
        <w:rPr>
          <w:rFonts w:ascii="Arial" w:eastAsia="Times New Roman" w:hAnsi="Arial" w:cs="Arial"/>
          <w:i/>
          <w:color w:val="000000"/>
          <w:sz w:val="24"/>
          <w:szCs w:val="24"/>
          <w:lang w:val="en-US"/>
        </w:rPr>
        <w:t>P</w:t>
      </w:r>
      <w:r w:rsidR="00390E91">
        <w:rPr>
          <w:rFonts w:ascii="Arial" w:eastAsia="Times New Roman" w:hAnsi="Arial" w:cs="Arial"/>
          <w:i/>
          <w:color w:val="000000"/>
          <w:sz w:val="24"/>
          <w:szCs w:val="24"/>
          <w:lang w:val="en-US"/>
        </w:rPr>
        <w:t>hyllaplysia</w:t>
      </w:r>
      <w:r w:rsidR="00DE1215" w:rsidRPr="00321A4E">
        <w:rPr>
          <w:rFonts w:ascii="Arial" w:eastAsia="Times New Roman" w:hAnsi="Arial" w:cs="Arial"/>
          <w:i/>
          <w:color w:val="000000"/>
          <w:sz w:val="24"/>
          <w:szCs w:val="24"/>
          <w:lang w:val="en-US"/>
        </w:rPr>
        <w:t xml:space="preserve"> taylori</w:t>
      </w:r>
      <w:r w:rsidR="00DE1215" w:rsidRPr="00321A4E">
        <w:rPr>
          <w:rFonts w:ascii="Arial" w:eastAsia="Times New Roman" w:hAnsi="Arial" w:cs="Arial"/>
          <w:color w:val="000000"/>
          <w:sz w:val="24"/>
          <w:szCs w:val="24"/>
          <w:lang w:val="en-US"/>
        </w:rPr>
        <w:t xml:space="preserve"> le</w:t>
      </w:r>
      <w:r w:rsidR="00DE1215">
        <w:rPr>
          <w:rFonts w:ascii="Arial" w:eastAsia="Times New Roman" w:hAnsi="Arial" w:cs="Arial"/>
          <w:color w:val="000000"/>
          <w:sz w:val="24"/>
          <w:szCs w:val="24"/>
          <w:lang w:val="en-US"/>
        </w:rPr>
        <w:t xml:space="preserve">d </w:t>
      </w:r>
      <w:r w:rsidR="00DE1215" w:rsidRPr="00321A4E">
        <w:rPr>
          <w:rFonts w:ascii="Arial" w:eastAsia="Times New Roman" w:hAnsi="Arial" w:cs="Arial"/>
          <w:color w:val="000000"/>
          <w:sz w:val="24"/>
          <w:szCs w:val="24"/>
          <w:lang w:val="en-US"/>
        </w:rPr>
        <w:t xml:space="preserve">this species to outnumber </w:t>
      </w:r>
      <w:r w:rsidR="00DE1215" w:rsidRPr="00321A4E">
        <w:rPr>
          <w:rFonts w:ascii="Arial" w:eastAsia="Times New Roman" w:hAnsi="Arial" w:cs="Arial"/>
          <w:i/>
          <w:color w:val="000000"/>
          <w:sz w:val="24"/>
          <w:szCs w:val="24"/>
          <w:lang w:val="en-US"/>
        </w:rPr>
        <w:t xml:space="preserve">Caprella </w:t>
      </w:r>
      <w:r w:rsidR="00DE1215" w:rsidRPr="00B467EC">
        <w:rPr>
          <w:rFonts w:ascii="Arial" w:eastAsia="Times New Roman" w:hAnsi="Arial" w:cs="Arial"/>
          <w:color w:val="000000"/>
          <w:sz w:val="24"/>
          <w:szCs w:val="24"/>
          <w:lang w:val="en-US"/>
        </w:rPr>
        <w:t>spp</w:t>
      </w:r>
      <w:r w:rsidR="00DE1215" w:rsidRPr="00321A4E">
        <w:rPr>
          <w:rFonts w:ascii="Arial" w:eastAsia="Times New Roman" w:hAnsi="Arial" w:cs="Arial"/>
          <w:color w:val="000000"/>
          <w:sz w:val="24"/>
          <w:szCs w:val="24"/>
          <w:lang w:val="en-US"/>
        </w:rPr>
        <w:t xml:space="preserve">. at </w:t>
      </w:r>
      <w:r w:rsidR="007111ED">
        <w:rPr>
          <w:rFonts w:ascii="Arial" w:eastAsia="Times New Roman" w:hAnsi="Arial" w:cs="Arial"/>
          <w:color w:val="000000"/>
          <w:sz w:val="24"/>
          <w:szCs w:val="24"/>
          <w:lang w:val="en-US"/>
        </w:rPr>
        <w:t>RP</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DC</w:t>
      </w:r>
      <w:r w:rsidR="00DE1215" w:rsidRPr="00321A4E">
        <w:rPr>
          <w:rFonts w:ascii="Arial" w:eastAsia="Times New Roman" w:hAnsi="Arial" w:cs="Arial"/>
          <w:color w:val="000000"/>
          <w:sz w:val="24"/>
          <w:szCs w:val="24"/>
          <w:lang w:val="en-US"/>
        </w:rPr>
        <w:t xml:space="preserve">.  However, changes in abundance were not consistently observed across sites. For example, the </w:t>
      </w:r>
      <w:r w:rsidR="00DE1215" w:rsidRPr="00321A4E">
        <w:rPr>
          <w:rFonts w:ascii="Arial" w:eastAsia="Times New Roman" w:hAnsi="Arial" w:cs="Arial"/>
          <w:i/>
          <w:color w:val="000000"/>
          <w:sz w:val="24"/>
          <w:szCs w:val="24"/>
          <w:lang w:val="en-US"/>
        </w:rPr>
        <w:t>P. taylori</w:t>
      </w:r>
      <w:r w:rsidR="00DE1215" w:rsidRPr="00321A4E">
        <w:rPr>
          <w:rFonts w:ascii="Arial" w:eastAsia="Times New Roman" w:hAnsi="Arial" w:cs="Arial"/>
          <w:color w:val="000000"/>
          <w:sz w:val="24"/>
          <w:szCs w:val="24"/>
          <w:lang w:val="en-US"/>
        </w:rPr>
        <w:t xml:space="preserve"> recruitment </w:t>
      </w:r>
      <w:r w:rsidR="00DE1215" w:rsidRPr="00321A4E">
        <w:rPr>
          <w:rFonts w:ascii="Arial" w:eastAsia="Times New Roman" w:hAnsi="Arial" w:cs="Arial"/>
          <w:color w:val="000000"/>
          <w:sz w:val="24"/>
          <w:szCs w:val="24"/>
          <w:lang w:val="en-US"/>
        </w:rPr>
        <w:lastRenderedPageBreak/>
        <w:t xml:space="preserve">event occurred at two sites, while a major mussel recruitment event occurred at other sites including </w:t>
      </w:r>
      <w:r w:rsidR="007111ED">
        <w:rPr>
          <w:rFonts w:ascii="Arial" w:eastAsia="Times New Roman" w:hAnsi="Arial" w:cs="Arial"/>
          <w:color w:val="000000"/>
          <w:sz w:val="24"/>
          <w:szCs w:val="24"/>
          <w:lang w:val="en-US"/>
        </w:rPr>
        <w:t>NB</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CB</w:t>
      </w:r>
      <w:r w:rsidR="00DE1215" w:rsidRPr="00321A4E">
        <w:rPr>
          <w:rFonts w:ascii="Arial" w:eastAsia="Times New Roman" w:hAnsi="Arial" w:cs="Arial"/>
          <w:color w:val="000000"/>
          <w:sz w:val="24"/>
          <w:szCs w:val="24"/>
          <w:lang w:val="en-US"/>
        </w:rPr>
        <w:t xml:space="preserve"> later during the same period</w:t>
      </w:r>
      <w:r w:rsidR="00661512">
        <w:rPr>
          <w:rFonts w:ascii="Arial" w:eastAsia="Times New Roman" w:hAnsi="Arial" w:cs="Arial"/>
          <w:color w:val="000000"/>
          <w:sz w:val="24"/>
          <w:szCs w:val="24"/>
          <w:lang w:val="en-US"/>
        </w:rPr>
        <w:t xml:space="preserve">, causing </w:t>
      </w:r>
      <w:r w:rsidR="00390E91">
        <w:rPr>
          <w:rFonts w:ascii="Arial" w:eastAsia="Times New Roman" w:hAnsi="Arial" w:cs="Arial"/>
          <w:color w:val="000000"/>
          <w:sz w:val="24"/>
          <w:szCs w:val="24"/>
          <w:lang w:val="en-US"/>
        </w:rPr>
        <w:t xml:space="preserve">the species composition of </w:t>
      </w:r>
      <w:r w:rsidR="00661512">
        <w:rPr>
          <w:rFonts w:ascii="Arial" w:eastAsia="Times New Roman" w:hAnsi="Arial" w:cs="Arial"/>
          <w:color w:val="000000"/>
          <w:sz w:val="24"/>
          <w:szCs w:val="24"/>
          <w:lang w:val="en-US"/>
        </w:rPr>
        <w:t xml:space="preserve">these two sites to </w:t>
      </w:r>
      <w:r w:rsidR="00390E91">
        <w:rPr>
          <w:rFonts w:ascii="Arial" w:eastAsia="Times New Roman" w:hAnsi="Arial" w:cs="Arial"/>
          <w:color w:val="000000"/>
          <w:sz w:val="24"/>
          <w:szCs w:val="24"/>
          <w:lang w:val="en-US"/>
        </w:rPr>
        <w:t>diverge</w:t>
      </w:r>
      <w:r w:rsidR="00F153D1">
        <w:rPr>
          <w:rFonts w:ascii="Arial" w:eastAsia="Times New Roman" w:hAnsi="Arial" w:cs="Arial"/>
          <w:color w:val="000000"/>
          <w:sz w:val="24"/>
          <w:szCs w:val="24"/>
          <w:lang w:val="en-US"/>
        </w:rPr>
        <w:t xml:space="preserve"> from the others</w:t>
      </w:r>
      <w:r w:rsidR="00661512">
        <w:rPr>
          <w:rFonts w:ascii="Arial" w:eastAsia="Times New Roman" w:hAnsi="Arial" w:cs="Arial"/>
          <w:color w:val="000000"/>
          <w:sz w:val="24"/>
          <w:szCs w:val="24"/>
          <w:lang w:val="en-US"/>
        </w:rPr>
        <w:t>.</w:t>
      </w:r>
    </w:p>
    <w:p w14:paraId="73F6969C" w14:textId="46417FE4"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 Many species were rare but present at most sites and times, yet no species was common everywhere at all times</w:t>
      </w:r>
      <w:r w:rsidR="007D4923">
        <w:rPr>
          <w:rFonts w:ascii="Arial" w:eastAsia="Times New Roman" w:hAnsi="Arial" w:cs="Arial"/>
          <w:color w:val="000000"/>
          <w:sz w:val="24"/>
          <w:szCs w:val="24"/>
          <w:lang w:val="en-US"/>
        </w:rPr>
        <w:t xml:space="preserve"> (Table 2)</w:t>
      </w:r>
      <w:r w:rsidRPr="00917A7D">
        <w:rPr>
          <w:rFonts w:ascii="Arial" w:eastAsia="Times New Roman" w:hAnsi="Arial" w:cs="Arial"/>
          <w:color w:val="000000"/>
          <w:sz w:val="24"/>
          <w:szCs w:val="24"/>
          <w:lang w:val="en-US"/>
        </w:rPr>
        <w:t xml:space="preserve">. </w:t>
      </w:r>
      <w:r w:rsidR="003B524B">
        <w:rPr>
          <w:rFonts w:ascii="Arial" w:eastAsia="Times New Roman" w:hAnsi="Arial" w:cs="Arial"/>
          <w:color w:val="000000"/>
          <w:sz w:val="24"/>
          <w:szCs w:val="24"/>
          <w:lang w:val="en-US"/>
        </w:rPr>
        <w:t>Nearly half of epifaunal taxa analyzed (12)</w:t>
      </w:r>
      <w:r w:rsidRPr="00917A7D">
        <w:rPr>
          <w:rFonts w:ascii="Arial" w:eastAsia="Times New Roman" w:hAnsi="Arial" w:cs="Arial"/>
          <w:color w:val="000000"/>
          <w:sz w:val="24"/>
          <w:szCs w:val="24"/>
          <w:lang w:val="en-US"/>
        </w:rPr>
        <w:t xml:space="preserve"> were </w:t>
      </w:r>
      <w:r w:rsidR="003B524B">
        <w:rPr>
          <w:rFonts w:ascii="Arial" w:eastAsia="Times New Roman" w:hAnsi="Arial" w:cs="Arial"/>
          <w:color w:val="000000"/>
          <w:sz w:val="24"/>
          <w:szCs w:val="24"/>
          <w:lang w:val="en-US"/>
        </w:rPr>
        <w:t xml:space="preserve">common – five taxa were </w:t>
      </w:r>
      <w:r w:rsidRPr="00917A7D">
        <w:rPr>
          <w:rFonts w:ascii="Arial" w:eastAsia="Times New Roman" w:hAnsi="Arial" w:cs="Arial"/>
          <w:color w:val="000000"/>
          <w:sz w:val="24"/>
          <w:szCs w:val="24"/>
          <w:lang w:val="en-US"/>
        </w:rPr>
        <w:t>detected at every site and sampling time</w:t>
      </w:r>
      <w:r w:rsidR="003B524B">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the grazers </w:t>
      </w:r>
      <w:r w:rsidRPr="0062380F">
        <w:rPr>
          <w:rFonts w:ascii="Arial" w:eastAsia="Times New Roman" w:hAnsi="Arial" w:cs="Arial"/>
          <w:i/>
          <w:color w:val="000000"/>
          <w:sz w:val="24"/>
          <w:szCs w:val="24"/>
          <w:lang w:val="en-US"/>
        </w:rPr>
        <w:t>Pentidotea resecata</w:t>
      </w:r>
      <w:r w:rsidRPr="00917A7D">
        <w:rPr>
          <w:rFonts w:ascii="Arial" w:eastAsia="Times New Roman" w:hAnsi="Arial" w:cs="Arial"/>
          <w:color w:val="000000"/>
          <w:sz w:val="24"/>
          <w:szCs w:val="24"/>
          <w:lang w:val="en-US"/>
        </w:rPr>
        <w:t xml:space="preserve">, </w:t>
      </w:r>
      <w:r w:rsidRPr="0062380F">
        <w:rPr>
          <w:rFonts w:ascii="Arial" w:eastAsia="Times New Roman" w:hAnsi="Arial" w:cs="Arial"/>
          <w:i/>
          <w:color w:val="000000"/>
          <w:sz w:val="24"/>
          <w:szCs w:val="24"/>
          <w:lang w:val="en-US"/>
        </w:rPr>
        <w:t>Caprella</w:t>
      </w:r>
      <w:r w:rsidRPr="00321A4E">
        <w:rPr>
          <w:rFonts w:ascii="Arial" w:eastAsia="Times New Roman" w:hAnsi="Arial" w:cs="Arial"/>
          <w:i/>
          <w:color w:val="000000"/>
          <w:sz w:val="24"/>
          <w:szCs w:val="24"/>
          <w:lang w:val="en-US"/>
        </w:rPr>
        <w:t xml:space="preserve"> </w:t>
      </w:r>
      <w:r w:rsidRPr="00B467EC">
        <w:rPr>
          <w:rFonts w:ascii="Arial" w:eastAsia="Times New Roman" w:hAnsi="Arial" w:cs="Arial"/>
          <w:color w:val="000000"/>
          <w:sz w:val="24"/>
          <w:szCs w:val="24"/>
          <w:lang w:val="en-US"/>
        </w:rPr>
        <w:t>spp</w:t>
      </w:r>
      <w:r w:rsidRPr="00917A7D">
        <w:rPr>
          <w:rFonts w:ascii="Arial" w:eastAsia="Times New Roman" w:hAnsi="Arial" w:cs="Arial"/>
          <w:color w:val="000000"/>
          <w:sz w:val="24"/>
          <w:szCs w:val="24"/>
          <w:lang w:val="en-US"/>
        </w:rPr>
        <w:t xml:space="preserve">., and </w:t>
      </w:r>
      <w:r w:rsidRPr="0062380F">
        <w:rPr>
          <w:rFonts w:ascii="Arial" w:eastAsia="Times New Roman" w:hAnsi="Arial" w:cs="Arial"/>
          <w:i/>
          <w:color w:val="000000"/>
          <w:sz w:val="24"/>
          <w:szCs w:val="24"/>
          <w:lang w:val="en-US"/>
        </w:rPr>
        <w:t>Aoroides</w:t>
      </w:r>
      <w:r w:rsidRPr="00321A4E">
        <w:rPr>
          <w:rFonts w:ascii="Arial" w:eastAsia="Times New Roman" w:hAnsi="Arial" w:cs="Arial"/>
          <w:i/>
          <w:color w:val="000000"/>
          <w:sz w:val="24"/>
          <w:szCs w:val="24"/>
          <w:lang w:val="en-US"/>
        </w:rPr>
        <w:t xml:space="preserve"> </w:t>
      </w:r>
      <w:r w:rsidRPr="0062380F">
        <w:rPr>
          <w:rFonts w:ascii="Arial" w:eastAsia="Times New Roman" w:hAnsi="Arial" w:cs="Arial"/>
          <w:i/>
          <w:color w:val="000000"/>
          <w:sz w:val="24"/>
          <w:szCs w:val="24"/>
          <w:lang w:val="en-US"/>
        </w:rPr>
        <w:t>columbiae</w:t>
      </w:r>
      <w:r w:rsidRPr="00917A7D">
        <w:rPr>
          <w:rFonts w:ascii="Arial" w:eastAsia="Times New Roman" w:hAnsi="Arial" w:cs="Arial"/>
          <w:color w:val="000000"/>
          <w:sz w:val="24"/>
          <w:szCs w:val="24"/>
          <w:lang w:val="en-US"/>
        </w:rPr>
        <w:t xml:space="preserve">; the predator </w:t>
      </w:r>
      <w:r w:rsidRPr="0062380F">
        <w:rPr>
          <w:rFonts w:ascii="Arial" w:eastAsia="Times New Roman" w:hAnsi="Arial" w:cs="Arial"/>
          <w:i/>
          <w:color w:val="000000"/>
          <w:sz w:val="24"/>
          <w:szCs w:val="24"/>
          <w:lang w:val="en-US"/>
        </w:rPr>
        <w:t>Eogammarus confervicolus</w:t>
      </w:r>
      <w:r w:rsidRPr="00917A7D">
        <w:rPr>
          <w:rFonts w:ascii="Arial" w:eastAsia="Times New Roman" w:hAnsi="Arial" w:cs="Arial"/>
          <w:color w:val="000000"/>
          <w:sz w:val="24"/>
          <w:szCs w:val="24"/>
          <w:lang w:val="en-US"/>
        </w:rPr>
        <w:t xml:space="preserve">; and the filter-feeding </w:t>
      </w:r>
      <w:r w:rsidRPr="0062380F">
        <w:rPr>
          <w:rFonts w:ascii="Arial" w:eastAsia="Times New Roman" w:hAnsi="Arial" w:cs="Arial"/>
          <w:i/>
          <w:color w:val="000000"/>
          <w:sz w:val="24"/>
          <w:szCs w:val="24"/>
          <w:lang w:val="en-US"/>
        </w:rPr>
        <w:t>Mytilus trossulus</w:t>
      </w:r>
      <w:r w:rsidR="003B524B">
        <w:rPr>
          <w:rFonts w:ascii="Arial" w:eastAsia="Times New Roman" w:hAnsi="Arial" w:cs="Arial"/>
          <w:color w:val="000000"/>
          <w:sz w:val="24"/>
          <w:szCs w:val="24"/>
          <w:lang w:val="en-US"/>
        </w:rPr>
        <w:t>), and e</w:t>
      </w:r>
      <w:r w:rsidRPr="00917A7D">
        <w:rPr>
          <w:rFonts w:ascii="Arial" w:eastAsia="Times New Roman" w:hAnsi="Arial" w:cs="Arial"/>
          <w:color w:val="000000"/>
          <w:sz w:val="24"/>
          <w:szCs w:val="24"/>
          <w:lang w:val="en-US"/>
        </w:rPr>
        <w:t xml:space="preserve">ight additional taxa were detected at all sites but one (Table 2). </w:t>
      </w:r>
      <w:r w:rsidR="00877689">
        <w:rPr>
          <w:rFonts w:ascii="Arial" w:eastAsia="Times New Roman" w:hAnsi="Arial" w:cs="Arial"/>
          <w:color w:val="000000"/>
          <w:sz w:val="24"/>
          <w:szCs w:val="24"/>
          <w:lang w:val="en-US"/>
        </w:rPr>
        <w:t>Species presence at each</w:t>
      </w:r>
      <w:r w:rsidRPr="00917A7D">
        <w:rPr>
          <w:rFonts w:ascii="Arial" w:eastAsia="Times New Roman" w:hAnsi="Arial" w:cs="Arial"/>
          <w:color w:val="000000"/>
          <w:sz w:val="24"/>
          <w:szCs w:val="24"/>
          <w:lang w:val="en-US"/>
        </w:rPr>
        <w:t xml:space="preserve"> site was fairly consistent through time (Table 2).</w:t>
      </w:r>
    </w:p>
    <w:p w14:paraId="44D3904C" w14:textId="0B503D30" w:rsidR="00A820EA" w:rsidRPr="00DE1215" w:rsidRDefault="00C4247B" w:rsidP="00313697">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Across all meadows, five taxa accounted for &gt; 80% of invertebrates collected: the caprellid amphipods </w:t>
      </w:r>
      <w:r w:rsidRPr="00321A4E">
        <w:rPr>
          <w:rFonts w:ascii="Arial" w:eastAsia="Times New Roman" w:hAnsi="Arial" w:cs="Arial"/>
          <w:i/>
          <w:color w:val="000000"/>
          <w:sz w:val="24"/>
          <w:szCs w:val="24"/>
          <w:lang w:val="en-US"/>
        </w:rPr>
        <w:t xml:space="preserve">Caprella </w:t>
      </w:r>
      <w:r w:rsidRPr="00B467EC">
        <w:rPr>
          <w:rFonts w:ascii="Arial" w:eastAsia="Times New Roman" w:hAnsi="Arial" w:cs="Arial"/>
          <w:color w:val="000000"/>
          <w:sz w:val="24"/>
          <w:szCs w:val="24"/>
          <w:lang w:val="en-US"/>
        </w:rPr>
        <w:t>spp</w:t>
      </w:r>
      <w:r w:rsidRPr="00321A4E">
        <w:rPr>
          <w:rFonts w:ascii="Arial" w:eastAsia="Times New Roman" w:hAnsi="Arial" w:cs="Arial"/>
          <w:color w:val="000000"/>
          <w:sz w:val="24"/>
          <w:szCs w:val="24"/>
          <w:lang w:val="en-US"/>
        </w:rPr>
        <w:t>. (</w:t>
      </w:r>
      <w:r w:rsidRPr="00321A4E">
        <w:rPr>
          <w:rFonts w:ascii="Arial" w:eastAsia="Times New Roman" w:hAnsi="Arial" w:cs="Arial"/>
          <w:i/>
          <w:color w:val="000000"/>
          <w:sz w:val="24"/>
          <w:szCs w:val="24"/>
          <w:lang w:val="en-US"/>
        </w:rPr>
        <w:t>C. laeviuscula</w:t>
      </w:r>
      <w:r w:rsidRPr="00321A4E">
        <w:rPr>
          <w:rFonts w:ascii="Arial" w:eastAsia="Times New Roman" w:hAnsi="Arial" w:cs="Arial"/>
          <w:color w:val="000000"/>
          <w:sz w:val="24"/>
          <w:szCs w:val="24"/>
          <w:lang w:val="en-US"/>
        </w:rPr>
        <w:t xml:space="preserve"> and </w:t>
      </w:r>
      <w:r w:rsidRPr="00321A4E">
        <w:rPr>
          <w:rFonts w:ascii="Arial" w:eastAsia="Times New Roman" w:hAnsi="Arial" w:cs="Arial"/>
          <w:i/>
          <w:color w:val="000000"/>
          <w:sz w:val="24"/>
          <w:szCs w:val="24"/>
          <w:lang w:val="en-US"/>
        </w:rPr>
        <w:t>C. californica</w:t>
      </w:r>
      <w:r w:rsidRPr="00321A4E">
        <w:rPr>
          <w:rFonts w:ascii="Arial" w:eastAsia="Times New Roman" w:hAnsi="Arial" w:cs="Arial"/>
          <w:color w:val="000000"/>
          <w:sz w:val="24"/>
          <w:szCs w:val="24"/>
          <w:lang w:val="en-US"/>
        </w:rPr>
        <w:t xml:space="preserve">), the sea hare </w:t>
      </w:r>
      <w:r w:rsidRPr="00321A4E">
        <w:rPr>
          <w:rFonts w:ascii="Arial" w:eastAsia="Times New Roman" w:hAnsi="Arial" w:cs="Arial"/>
          <w:i/>
          <w:color w:val="000000"/>
          <w:sz w:val="24"/>
          <w:szCs w:val="24"/>
          <w:lang w:val="en-US"/>
        </w:rPr>
        <w:t>Phyllaplysia taylori</w:t>
      </w:r>
      <w:r w:rsidRPr="00321A4E">
        <w:rPr>
          <w:rFonts w:ascii="Arial" w:eastAsia="Times New Roman" w:hAnsi="Arial" w:cs="Arial"/>
          <w:color w:val="000000"/>
          <w:sz w:val="24"/>
          <w:szCs w:val="24"/>
          <w:lang w:val="en-US"/>
        </w:rPr>
        <w:t xml:space="preserve"> (primarily juveniles), the mussel </w:t>
      </w:r>
      <w:r w:rsidRPr="00321A4E">
        <w:rPr>
          <w:rFonts w:ascii="Arial" w:eastAsia="Times New Roman" w:hAnsi="Arial" w:cs="Arial"/>
          <w:i/>
          <w:color w:val="000000"/>
          <w:sz w:val="24"/>
          <w:szCs w:val="24"/>
          <w:lang w:val="en-US"/>
        </w:rPr>
        <w:t>Mytilus trossulus</w:t>
      </w:r>
      <w:r w:rsidRPr="00321A4E">
        <w:rPr>
          <w:rFonts w:ascii="Arial" w:eastAsia="Times New Roman" w:hAnsi="Arial" w:cs="Arial"/>
          <w:color w:val="000000"/>
          <w:sz w:val="24"/>
          <w:szCs w:val="24"/>
          <w:lang w:val="en-US"/>
        </w:rPr>
        <w:t xml:space="preserve"> (primarily juveniles), the polychaete worm </w:t>
      </w:r>
      <w:r w:rsidR="00390E91">
        <w:rPr>
          <w:rFonts w:ascii="Arial" w:eastAsia="Times New Roman" w:hAnsi="Arial" w:cs="Arial"/>
          <w:i/>
          <w:color w:val="000000"/>
          <w:sz w:val="24"/>
          <w:szCs w:val="24"/>
          <w:lang w:val="en-US"/>
        </w:rPr>
        <w:t>Platynereis</w:t>
      </w:r>
      <w:r w:rsidRPr="00321A4E">
        <w:rPr>
          <w:rFonts w:ascii="Arial" w:eastAsia="Times New Roman" w:hAnsi="Arial" w:cs="Arial"/>
          <w:i/>
          <w:color w:val="000000"/>
          <w:sz w:val="24"/>
          <w:szCs w:val="24"/>
          <w:lang w:val="en-US"/>
        </w:rPr>
        <w:t xml:space="preserve"> bicanaliculata</w:t>
      </w:r>
      <w:r w:rsidRPr="00321A4E">
        <w:rPr>
          <w:rFonts w:ascii="Arial" w:eastAsia="Times New Roman" w:hAnsi="Arial" w:cs="Arial"/>
          <w:color w:val="000000"/>
          <w:sz w:val="24"/>
          <w:szCs w:val="24"/>
          <w:lang w:val="en-US"/>
        </w:rPr>
        <w:t xml:space="preserve">, and the sea spider </w:t>
      </w:r>
      <w:r w:rsidRPr="00321A4E">
        <w:rPr>
          <w:rFonts w:ascii="Arial" w:eastAsia="Times New Roman" w:hAnsi="Arial" w:cs="Arial"/>
          <w:i/>
          <w:color w:val="000000"/>
          <w:sz w:val="24"/>
          <w:szCs w:val="24"/>
          <w:lang w:val="en-US"/>
        </w:rPr>
        <w:t xml:space="preserve">Pycnogonum </w:t>
      </w:r>
      <w:r w:rsidRPr="00B467EC">
        <w:rPr>
          <w:rFonts w:ascii="Arial" w:eastAsia="Times New Roman" w:hAnsi="Arial" w:cs="Arial"/>
          <w:color w:val="000000"/>
          <w:sz w:val="24"/>
          <w:szCs w:val="24"/>
          <w:lang w:val="en-US"/>
        </w:rPr>
        <w:t>sp</w:t>
      </w:r>
      <w:r w:rsidR="00E10C34" w:rsidRPr="00917A7D">
        <w:rPr>
          <w:rFonts w:ascii="Arial" w:eastAsia="Times New Roman" w:hAnsi="Arial" w:cs="Arial"/>
          <w:color w:val="000000"/>
          <w:sz w:val="24"/>
          <w:szCs w:val="24"/>
          <w:lang w:val="en-US"/>
        </w:rPr>
        <w:t>.  However, abundances of these species were not consistently high across all meadows and all sampling periods.  </w:t>
      </w:r>
      <w:r w:rsidR="00E2139C">
        <w:rPr>
          <w:rFonts w:ascii="Arial" w:eastAsia="Times New Roman" w:hAnsi="Arial" w:cs="Arial"/>
          <w:color w:val="000000"/>
          <w:sz w:val="24"/>
          <w:szCs w:val="24"/>
          <w:lang w:val="en-US"/>
        </w:rPr>
        <w:t xml:space="preserve">For example, in the midsummer </w:t>
      </w:r>
      <w:r w:rsidRPr="00321A4E">
        <w:rPr>
          <w:rFonts w:ascii="Arial" w:eastAsia="Times New Roman" w:hAnsi="Arial" w:cs="Arial"/>
          <w:color w:val="000000"/>
          <w:sz w:val="24"/>
          <w:szCs w:val="24"/>
          <w:lang w:val="en-US"/>
        </w:rPr>
        <w:t xml:space="preserve">sampling period the number of caprellids ranged from 488 individuals/plot in </w:t>
      </w:r>
      <w:r w:rsidR="007111ED">
        <w:rPr>
          <w:rFonts w:ascii="Arial" w:eastAsia="Times New Roman" w:hAnsi="Arial" w:cs="Arial"/>
          <w:color w:val="000000"/>
          <w:sz w:val="24"/>
          <w:szCs w:val="24"/>
          <w:lang w:val="en-US"/>
        </w:rPr>
        <w:t>NB</w:t>
      </w:r>
      <w:r w:rsidRPr="00321A4E">
        <w:rPr>
          <w:rFonts w:ascii="Arial" w:eastAsia="Times New Roman" w:hAnsi="Arial" w:cs="Arial"/>
          <w:color w:val="000000"/>
          <w:sz w:val="24"/>
          <w:szCs w:val="24"/>
          <w:lang w:val="en-US"/>
        </w:rPr>
        <w:t xml:space="preserve"> to less than 0.1 individual/plot at </w:t>
      </w:r>
      <w:r w:rsidR="007111ED">
        <w:rPr>
          <w:rFonts w:ascii="Arial" w:eastAsia="Times New Roman" w:hAnsi="Arial" w:cs="Arial"/>
          <w:color w:val="000000"/>
          <w:sz w:val="24"/>
          <w:szCs w:val="24"/>
          <w:lang w:val="en-US"/>
        </w:rPr>
        <w:t>EI</w:t>
      </w:r>
      <w:r w:rsidRPr="00321A4E">
        <w:rPr>
          <w:rFonts w:ascii="Arial" w:eastAsia="Times New Roman" w:hAnsi="Arial" w:cs="Arial"/>
          <w:color w:val="000000"/>
          <w:sz w:val="24"/>
          <w:szCs w:val="24"/>
          <w:lang w:val="en-US"/>
        </w:rPr>
        <w:t xml:space="preserve">.   </w:t>
      </w:r>
    </w:p>
    <w:p w14:paraId="0353923F" w14:textId="77777777" w:rsidR="00A820EA" w:rsidRPr="00321A4E" w:rsidRDefault="00A820EA">
      <w:pPr>
        <w:spacing w:after="0" w:line="480" w:lineRule="auto"/>
        <w:rPr>
          <w:rFonts w:ascii="Arial" w:eastAsia="Times New Roman" w:hAnsi="Arial" w:cs="Arial"/>
          <w:sz w:val="24"/>
          <w:szCs w:val="24"/>
          <w:lang w:val="en-US"/>
        </w:rPr>
      </w:pPr>
    </w:p>
    <w:p w14:paraId="381E3E2C"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DISCUSSION</w:t>
      </w:r>
    </w:p>
    <w:p w14:paraId="14121949" w14:textId="48DEB8E9" w:rsidR="0024204D" w:rsidRDefault="00BF7249">
      <w:pPr>
        <w:spacing w:after="0" w:line="48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ab/>
        <w:t>Seagrass</w:t>
      </w:r>
      <w:r w:rsidR="00CE2467">
        <w:rPr>
          <w:rFonts w:ascii="Arial" w:eastAsia="Times New Roman" w:hAnsi="Arial" w:cs="Arial"/>
          <w:color w:val="000000"/>
          <w:sz w:val="24"/>
          <w:szCs w:val="24"/>
          <w:lang w:val="en-US"/>
        </w:rPr>
        <w:t xml:space="preserve"> meadows host vast biodiversity, </w:t>
      </w:r>
      <w:r>
        <w:rPr>
          <w:rFonts w:ascii="Arial" w:eastAsia="Times New Roman" w:hAnsi="Arial" w:cs="Arial"/>
          <w:color w:val="000000"/>
          <w:sz w:val="24"/>
          <w:szCs w:val="24"/>
          <w:lang w:val="en-US"/>
        </w:rPr>
        <w:t xml:space="preserve">and this biodiversity is part of the immense ecological and economic value associated with seagrass ecosystems </w:t>
      </w:r>
      <w:r w:rsidR="00530D26">
        <w:rPr>
          <w:rFonts w:ascii="Arial" w:eastAsia="Times New Roman" w:hAnsi="Arial" w:cs="Arial"/>
          <w:color w:val="000000"/>
          <w:sz w:val="24"/>
          <w:szCs w:val="24"/>
          <w:lang w:val="en-US"/>
        </w:rPr>
        <w:fldChar w:fldCharType="begin" w:fldLock="1"/>
      </w:r>
      <w:r w:rsidR="007C6BF0">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"(Hemminga and Duarte 2000, Duffy et al. 2015)", "plainTextFormattedCitation" : "(Hemminga and Duarte 2000, Duffy et al. 2015)", "previouslyFormattedCitation" : "(Hemminga and Duarte 2000, Duffy et al. 2015)"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530D26" w:rsidRPr="00530D26">
        <w:rPr>
          <w:rFonts w:ascii="Arial" w:eastAsia="Times New Roman" w:hAnsi="Arial" w:cs="Arial"/>
          <w:noProof/>
          <w:color w:val="000000"/>
          <w:sz w:val="24"/>
          <w:szCs w:val="24"/>
          <w:lang w:val="en-US"/>
        </w:rPr>
        <w:t>(Hemminga and Duarte 2000, Duffy et al. 2015)</w:t>
      </w:r>
      <w:r w:rsidR="00530D26">
        <w:rPr>
          <w:rFonts w:ascii="Arial" w:eastAsia="Times New Roman" w:hAnsi="Arial" w:cs="Arial"/>
          <w:color w:val="000000"/>
          <w:sz w:val="24"/>
          <w:szCs w:val="24"/>
          <w:lang w:val="en-US"/>
        </w:rPr>
        <w:fldChar w:fldCharType="end"/>
      </w:r>
      <w:r w:rsidR="00530D26">
        <w:rPr>
          <w:rFonts w:ascii="Arial" w:eastAsia="Times New Roman" w:hAnsi="Arial" w:cs="Arial"/>
          <w:color w:val="000000"/>
          <w:sz w:val="24"/>
          <w:szCs w:val="24"/>
          <w:lang w:val="en-US"/>
        </w:rPr>
        <w:t>. T</w:t>
      </w:r>
      <w:r w:rsidR="00C84752">
        <w:rPr>
          <w:rFonts w:ascii="Arial" w:eastAsia="Times New Roman" w:hAnsi="Arial" w:cs="Arial"/>
          <w:color w:val="000000"/>
          <w:sz w:val="24"/>
          <w:szCs w:val="24"/>
          <w:lang w:val="en-US"/>
        </w:rPr>
        <w:t xml:space="preserve">hough spatial patterns in diversity </w:t>
      </w:r>
      <w:r w:rsidR="00C84752">
        <w:rPr>
          <w:rFonts w:ascii="Arial" w:eastAsia="Times New Roman" w:hAnsi="Arial" w:cs="Arial"/>
          <w:color w:val="000000"/>
          <w:sz w:val="24"/>
          <w:szCs w:val="24"/>
          <w:lang w:val="en-US"/>
        </w:rPr>
        <w:lastRenderedPageBreak/>
        <w:t>have been documented</w:t>
      </w:r>
      <w:r w:rsidR="00CE2467">
        <w:rPr>
          <w:rFonts w:ascii="Arial" w:eastAsia="Times New Roman" w:hAnsi="Arial" w:cs="Arial"/>
          <w:color w:val="000000"/>
          <w:sz w:val="24"/>
          <w:szCs w:val="24"/>
          <w:lang w:val="en-US"/>
        </w:rPr>
        <w:t xml:space="preserve"> in eelgrass systems</w:t>
      </w:r>
      <w:r w:rsidR="00C84752">
        <w:rPr>
          <w:rFonts w:ascii="Arial" w:eastAsia="Times New Roman" w:hAnsi="Arial" w:cs="Arial"/>
          <w:color w:val="000000"/>
          <w:sz w:val="24"/>
          <w:szCs w:val="24"/>
          <w:lang w:val="en-US"/>
        </w:rPr>
        <w:t>, their possible causes are not well understood</w:t>
      </w:r>
      <w:r>
        <w:rPr>
          <w:rFonts w:ascii="Arial" w:eastAsia="Times New Roman" w:hAnsi="Arial" w:cs="Arial"/>
          <w:color w:val="000000"/>
          <w:sz w:val="24"/>
          <w:szCs w:val="24"/>
          <w:lang w:val="en-US"/>
        </w:rPr>
        <w:t xml:space="preserve"> </w:t>
      </w:r>
      <w:r w:rsidR="00530D26">
        <w:rPr>
          <w:rFonts w:ascii="Arial" w:eastAsia="Times New Roman" w:hAnsi="Arial" w:cs="Arial"/>
          <w:color w:val="000000"/>
          <w:sz w:val="24"/>
          <w:szCs w:val="24"/>
          <w:lang w:val="en-US"/>
        </w:rPr>
        <w:fldChar w:fldCharType="begin" w:fldLock="1"/>
      </w:r>
      <w:r w:rsidR="007C507C">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"(Bostr\u00f6m et al. 2006)", "plainTextFormattedCitation" : "(Bostr\u00f6m et al. 2006)", "previouslyFormattedCitation" : "(Bostr\u00f6m et al. 2006)"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530D26" w:rsidRPr="00530D26">
        <w:rPr>
          <w:rFonts w:ascii="Arial" w:eastAsia="Times New Roman" w:hAnsi="Arial" w:cs="Arial"/>
          <w:noProof/>
          <w:color w:val="000000"/>
          <w:sz w:val="24"/>
          <w:szCs w:val="24"/>
          <w:lang w:val="en-US"/>
        </w:rPr>
        <w:t>(Boström et al. 2006)</w:t>
      </w:r>
      <w:r w:rsidR="00530D26">
        <w:rPr>
          <w:rFonts w:ascii="Arial" w:eastAsia="Times New Roman" w:hAnsi="Arial" w:cs="Arial"/>
          <w:color w:val="000000"/>
          <w:sz w:val="24"/>
          <w:szCs w:val="24"/>
          <w:lang w:val="en-US"/>
        </w:rPr>
        <w:fldChar w:fldCharType="end"/>
      </w:r>
      <w:r w:rsidR="00C84752">
        <w:rPr>
          <w:rFonts w:ascii="Arial" w:eastAsia="Times New Roman" w:hAnsi="Arial" w:cs="Arial"/>
          <w:color w:val="000000"/>
          <w:sz w:val="24"/>
          <w:szCs w:val="24"/>
          <w:lang w:val="en-US"/>
        </w:rPr>
        <w:t xml:space="preserve">. </w:t>
      </w:r>
      <w:r w:rsidR="0024204D">
        <w:rPr>
          <w:rFonts w:ascii="Arial" w:eastAsia="Times New Roman" w:hAnsi="Arial" w:cs="Arial"/>
          <w:color w:val="000000"/>
          <w:sz w:val="24"/>
          <w:szCs w:val="24"/>
          <w:lang w:val="en-US"/>
        </w:rPr>
        <w:t xml:space="preserve">In an unprecedented spatially explicit description of the </w:t>
      </w:r>
      <w:r w:rsidR="006F0B2A">
        <w:rPr>
          <w:rFonts w:ascii="Arial" w:eastAsia="Times New Roman" w:hAnsi="Arial" w:cs="Arial"/>
          <w:color w:val="000000"/>
          <w:sz w:val="24"/>
          <w:szCs w:val="24"/>
          <w:lang w:val="en-US"/>
        </w:rPr>
        <w:t xml:space="preserve">epifaunal </w:t>
      </w:r>
      <w:r w:rsidR="0024204D">
        <w:rPr>
          <w:rFonts w:ascii="Arial" w:eastAsia="Times New Roman" w:hAnsi="Arial" w:cs="Arial"/>
          <w:color w:val="000000"/>
          <w:sz w:val="24"/>
          <w:szCs w:val="24"/>
          <w:lang w:val="en-US"/>
        </w:rPr>
        <w:t xml:space="preserve">biodiversity of British Columbia seagrass meadows over a summer season, we found that </w:t>
      </w:r>
      <w:r w:rsidR="00895B04">
        <w:rPr>
          <w:rFonts w:ascii="Arial" w:eastAsia="Times New Roman" w:hAnsi="Arial" w:cs="Arial"/>
          <w:color w:val="000000"/>
          <w:sz w:val="24"/>
          <w:szCs w:val="24"/>
          <w:lang w:val="en-US"/>
        </w:rPr>
        <w:t xml:space="preserve">non-random spatial patterns in species composition and turnover distinguished meadows within the Barkley Sound seascape. In contrast, </w:t>
      </w:r>
      <w:r w:rsidR="00865426">
        <w:rPr>
          <w:rFonts w:ascii="Arial" w:eastAsia="Times New Roman" w:hAnsi="Arial" w:cs="Arial"/>
          <w:color w:val="000000"/>
          <w:sz w:val="24"/>
          <w:szCs w:val="24"/>
          <w:lang w:val="en-US"/>
        </w:rPr>
        <w:t>alpha diversity (ENS) was stable over space and tim</w:t>
      </w:r>
      <w:r w:rsidR="00895B04">
        <w:rPr>
          <w:rFonts w:ascii="Arial" w:eastAsia="Times New Roman" w:hAnsi="Arial" w:cs="Arial"/>
          <w:color w:val="000000"/>
          <w:sz w:val="24"/>
          <w:szCs w:val="24"/>
          <w:lang w:val="en-US"/>
        </w:rPr>
        <w:t xml:space="preserve">e </w:t>
      </w:r>
      <w:commentRangeStart w:id="23"/>
      <w:r w:rsidR="00895B04">
        <w:rPr>
          <w:rFonts w:ascii="Arial" w:eastAsia="Times New Roman" w:hAnsi="Arial" w:cs="Arial"/>
          <w:color w:val="000000"/>
          <w:sz w:val="24"/>
          <w:szCs w:val="24"/>
          <w:lang w:val="en-US"/>
        </w:rPr>
        <w:t>at both spatial scales</w:t>
      </w:r>
      <w:commentRangeEnd w:id="23"/>
      <w:r w:rsidR="00895B04">
        <w:rPr>
          <w:rStyle w:val="CommentReference"/>
        </w:rPr>
        <w:commentReference w:id="23"/>
      </w:r>
      <w:r w:rsidR="00895B04">
        <w:rPr>
          <w:rFonts w:ascii="Arial" w:eastAsia="Times New Roman" w:hAnsi="Arial" w:cs="Arial"/>
          <w:color w:val="000000"/>
          <w:sz w:val="24"/>
          <w:szCs w:val="24"/>
          <w:lang w:val="en-US"/>
        </w:rPr>
        <w:t>. Differences in meadow area, fetch and position in the watershed did not explain variation in diversity. These patterns suggest that species interactions and population dynamics are playing out across meadows in this region, and seagrass meadow communities may for</w:t>
      </w:r>
      <w:r w:rsidR="000A0174">
        <w:rPr>
          <w:rFonts w:ascii="Arial" w:eastAsia="Times New Roman" w:hAnsi="Arial" w:cs="Arial"/>
          <w:color w:val="000000"/>
          <w:sz w:val="24"/>
          <w:szCs w:val="24"/>
          <w:lang w:val="en-US"/>
        </w:rPr>
        <w:t>m</w:t>
      </w:r>
      <w:r w:rsidR="00895B04">
        <w:rPr>
          <w:rFonts w:ascii="Arial" w:eastAsia="Times New Roman" w:hAnsi="Arial" w:cs="Arial"/>
          <w:color w:val="000000"/>
          <w:sz w:val="24"/>
          <w:szCs w:val="24"/>
          <w:lang w:val="en-US"/>
        </w:rPr>
        <w:t xml:space="preserve"> larger metacommunities linked by dispersal.</w:t>
      </w:r>
    </w:p>
    <w:p w14:paraId="1D937D9E" w14:textId="4D7329BB" w:rsidR="00D5437B" w:rsidRDefault="0024204D" w:rsidP="00321A4E">
      <w:pPr>
        <w:spacing w:after="0" w:line="480" w:lineRule="auto"/>
        <w:rPr>
          <w:rFonts w:ascii="Arial" w:eastAsia="Times New Roman" w:hAnsi="Arial" w:cs="Arial"/>
          <w:sz w:val="24"/>
          <w:szCs w:val="24"/>
        </w:rPr>
      </w:pPr>
      <w:r>
        <w:rPr>
          <w:rFonts w:ascii="Arial" w:eastAsia="Times New Roman" w:hAnsi="Arial" w:cs="Arial"/>
          <w:color w:val="000000"/>
          <w:sz w:val="24"/>
          <w:szCs w:val="24"/>
          <w:lang w:val="en-US"/>
        </w:rPr>
        <w:tab/>
      </w:r>
      <w:r w:rsidR="00895B04">
        <w:rPr>
          <w:rFonts w:ascii="Arial" w:eastAsia="Times New Roman" w:hAnsi="Arial" w:cs="Arial"/>
          <w:sz w:val="24"/>
          <w:szCs w:val="24"/>
        </w:rPr>
        <w:t>M</w:t>
      </w:r>
      <w:r>
        <w:rPr>
          <w:rFonts w:ascii="Arial" w:eastAsia="Times New Roman" w:hAnsi="Arial" w:cs="Arial"/>
          <w:sz w:val="24"/>
          <w:szCs w:val="24"/>
        </w:rPr>
        <w:t xml:space="preserve">eadow-scale </w:t>
      </w:r>
      <w:r w:rsidR="00895B04">
        <w:rPr>
          <w:rFonts w:ascii="Arial" w:eastAsia="Times New Roman" w:hAnsi="Arial" w:cs="Arial"/>
          <w:sz w:val="24"/>
          <w:szCs w:val="24"/>
        </w:rPr>
        <w:t>patterns in species number and compositional turnover</w:t>
      </w:r>
      <w:r>
        <w:rPr>
          <w:rFonts w:ascii="Arial" w:eastAsia="Times New Roman" w:hAnsi="Arial" w:cs="Arial"/>
          <w:sz w:val="24"/>
          <w:szCs w:val="24"/>
        </w:rPr>
        <w:t xml:space="preserve"> </w:t>
      </w:r>
      <w:r w:rsidR="00895B04">
        <w:rPr>
          <w:rFonts w:ascii="Arial" w:eastAsia="Times New Roman" w:hAnsi="Arial" w:cs="Arial"/>
          <w:sz w:val="24"/>
          <w:szCs w:val="24"/>
        </w:rPr>
        <w:t>were</w:t>
      </w:r>
      <w:r>
        <w:rPr>
          <w:rFonts w:ascii="Arial" w:eastAsia="Times New Roman" w:hAnsi="Arial" w:cs="Arial"/>
          <w:sz w:val="24"/>
          <w:szCs w:val="24"/>
        </w:rPr>
        <w:t xml:space="preserve"> more similar </w:t>
      </w:r>
      <w:r w:rsidR="00D5437B">
        <w:rPr>
          <w:rFonts w:ascii="Arial" w:eastAsia="Times New Roman" w:hAnsi="Arial" w:cs="Arial"/>
          <w:sz w:val="24"/>
          <w:szCs w:val="24"/>
        </w:rPr>
        <w:t>among meadows</w:t>
      </w:r>
      <w:r>
        <w:rPr>
          <w:rFonts w:ascii="Arial" w:eastAsia="Times New Roman" w:hAnsi="Arial" w:cs="Arial"/>
          <w:sz w:val="24"/>
          <w:szCs w:val="24"/>
        </w:rPr>
        <w:t xml:space="preserve"> than expected</w:t>
      </w:r>
      <w:r w:rsidR="00765D31">
        <w:rPr>
          <w:rFonts w:ascii="Arial" w:eastAsia="Times New Roman" w:hAnsi="Arial" w:cs="Arial"/>
          <w:color w:val="000000"/>
          <w:sz w:val="24"/>
          <w:szCs w:val="24"/>
          <w:lang w:val="en-US"/>
        </w:rPr>
        <w:t xml:space="preserve"> by chance</w:t>
      </w:r>
      <w:r w:rsidR="00895B04">
        <w:rPr>
          <w:rFonts w:ascii="Arial" w:eastAsia="Times New Roman" w:hAnsi="Arial" w:cs="Arial"/>
          <w:color w:val="000000"/>
          <w:sz w:val="24"/>
          <w:szCs w:val="24"/>
          <w:lang w:val="en-US"/>
        </w:rPr>
        <w:t xml:space="preserve">, even though </w:t>
      </w:r>
      <w:r w:rsidR="00895B04">
        <w:rPr>
          <w:rFonts w:ascii="Arial" w:eastAsia="Times New Roman" w:hAnsi="Arial" w:cs="Arial"/>
          <w:sz w:val="24"/>
          <w:szCs w:val="24"/>
        </w:rPr>
        <w:t xml:space="preserve">we observed different numbers and combinations of species in each meadow. </w:t>
      </w:r>
      <w:r w:rsidR="00D5437B">
        <w:rPr>
          <w:rFonts w:ascii="Arial" w:eastAsia="Times New Roman" w:hAnsi="Arial" w:cs="Arial"/>
          <w:sz w:val="24"/>
          <w:szCs w:val="24"/>
        </w:rPr>
        <w:t xml:space="preserve">For example, </w:t>
      </w:r>
      <w:r w:rsidR="00D5437B">
        <w:rPr>
          <w:rFonts w:ascii="Arial" w:eastAsia="Times New Roman" w:hAnsi="Arial" w:cs="Arial"/>
          <w:color w:val="000000"/>
          <w:sz w:val="24"/>
          <w:szCs w:val="24"/>
          <w:lang w:val="en-US"/>
        </w:rPr>
        <w:t>s</w:t>
      </w:r>
      <w:r w:rsidR="00D5437B" w:rsidRPr="00917A7D">
        <w:rPr>
          <w:rFonts w:ascii="Arial" w:eastAsia="Times New Roman" w:hAnsi="Arial" w:cs="Arial"/>
          <w:color w:val="000000"/>
          <w:sz w:val="24"/>
          <w:szCs w:val="24"/>
          <w:lang w:val="en-US"/>
        </w:rPr>
        <w:t xml:space="preserve">amples collected within meadows </w:t>
      </w:r>
      <w:r w:rsidR="00D5437B">
        <w:rPr>
          <w:rFonts w:ascii="Arial" w:eastAsia="Times New Roman" w:hAnsi="Arial" w:cs="Arial"/>
          <w:color w:val="000000"/>
          <w:sz w:val="24"/>
          <w:szCs w:val="24"/>
          <w:lang w:val="en-US"/>
        </w:rPr>
        <w:t xml:space="preserve">mid-summer </w:t>
      </w:r>
      <w:r w:rsidR="00D5437B" w:rsidRPr="00917A7D">
        <w:rPr>
          <w:rFonts w:ascii="Arial" w:eastAsia="Times New Roman" w:hAnsi="Arial" w:cs="Arial"/>
          <w:color w:val="000000"/>
          <w:sz w:val="24"/>
          <w:szCs w:val="24"/>
          <w:lang w:val="en-US"/>
        </w:rPr>
        <w:t>were typically more similar to samples from the same meadow than to samples from other meadows</w:t>
      </w:r>
      <w:r w:rsidR="00D5437B">
        <w:rPr>
          <w:rFonts w:ascii="Arial" w:eastAsia="Times New Roman" w:hAnsi="Arial" w:cs="Arial"/>
          <w:color w:val="000000"/>
          <w:sz w:val="24"/>
          <w:szCs w:val="24"/>
          <w:lang w:val="en-US"/>
        </w:rPr>
        <w:t xml:space="preserve">. These distinctive meadow species compositions reflected differences in </w:t>
      </w:r>
      <w:r w:rsidR="0014027D">
        <w:rPr>
          <w:rFonts w:ascii="Arial" w:eastAsia="Times New Roman" w:hAnsi="Arial" w:cs="Arial"/>
          <w:color w:val="000000"/>
          <w:sz w:val="24"/>
          <w:szCs w:val="24"/>
          <w:lang w:val="en-US"/>
        </w:rPr>
        <w:t xml:space="preserve">numerically dominant </w:t>
      </w:r>
      <w:r w:rsidR="00D5437B">
        <w:rPr>
          <w:rFonts w:ascii="Arial" w:eastAsia="Times New Roman" w:hAnsi="Arial" w:cs="Arial"/>
          <w:color w:val="000000"/>
          <w:sz w:val="24"/>
          <w:szCs w:val="24"/>
          <w:lang w:val="en-US"/>
        </w:rPr>
        <w:t>species, rather than less striking differences in species presence or absence</w:t>
      </w:r>
      <w:r w:rsidR="00D5437B" w:rsidRPr="00917A7D">
        <w:rPr>
          <w:rFonts w:ascii="Arial" w:eastAsia="Times New Roman" w:hAnsi="Arial" w:cs="Arial"/>
          <w:color w:val="000000"/>
          <w:sz w:val="24"/>
          <w:szCs w:val="24"/>
          <w:lang w:val="en-US"/>
        </w:rPr>
        <w:t xml:space="preserve">. </w:t>
      </w:r>
      <w:r w:rsidR="00D5437B">
        <w:rPr>
          <w:rFonts w:ascii="Arial" w:eastAsia="Times New Roman" w:hAnsi="Arial" w:cs="Arial"/>
          <w:color w:val="000000"/>
          <w:sz w:val="24"/>
          <w:szCs w:val="24"/>
          <w:lang w:val="en-US"/>
        </w:rPr>
        <w:t>However, while dissimilarity was greater among sites than within sites at the beginning of the summer compared to null expectations, the reverse was true by</w:t>
      </w:r>
      <w:r w:rsidR="008A32E5">
        <w:rPr>
          <w:rFonts w:ascii="Arial" w:eastAsia="Times New Roman" w:hAnsi="Arial" w:cs="Arial"/>
          <w:color w:val="000000"/>
          <w:sz w:val="24"/>
          <w:szCs w:val="24"/>
          <w:lang w:val="en-US"/>
        </w:rPr>
        <w:t xml:space="preserve"> the end of the summer (Figure 4</w:t>
      </w:r>
      <w:r w:rsidR="00D5437B">
        <w:rPr>
          <w:rFonts w:ascii="Arial" w:eastAsia="Times New Roman" w:hAnsi="Arial" w:cs="Arial"/>
          <w:color w:val="000000"/>
          <w:sz w:val="24"/>
          <w:szCs w:val="24"/>
          <w:lang w:val="en-US"/>
        </w:rPr>
        <w:t xml:space="preserve">A). </w:t>
      </w:r>
      <w:r w:rsidR="00D5437B" w:rsidRPr="00917A7D">
        <w:rPr>
          <w:rFonts w:ascii="Arial" w:eastAsia="Times New Roman" w:hAnsi="Arial" w:cs="Arial"/>
          <w:color w:val="000000"/>
          <w:sz w:val="24"/>
          <w:szCs w:val="24"/>
          <w:lang w:val="en-US"/>
        </w:rPr>
        <w:t xml:space="preserve"> </w:t>
      </w:r>
    </w:p>
    <w:p w14:paraId="740BA8F3" w14:textId="5BD2FFEE" w:rsidR="00E10C34" w:rsidRPr="00321A4E" w:rsidRDefault="00D5437B" w:rsidP="002E3DCC">
      <w:pPr>
        <w:spacing w:after="0" w:line="48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color w:val="000000"/>
          <w:sz w:val="24"/>
          <w:szCs w:val="24"/>
          <w:lang w:val="en-US"/>
        </w:rPr>
        <w:t>Across</w:t>
      </w:r>
      <w:r w:rsidR="00765D31">
        <w:rPr>
          <w:rFonts w:ascii="Arial" w:eastAsia="Times New Roman" w:hAnsi="Arial" w:cs="Arial"/>
          <w:color w:val="000000"/>
          <w:sz w:val="24"/>
          <w:szCs w:val="24"/>
          <w:lang w:val="en-US"/>
        </w:rPr>
        <w:t xml:space="preserve"> meadows, species exhibited patterns consistent with a checkerboard distribution. </w:t>
      </w:r>
      <w:r w:rsidR="0024204D">
        <w:rPr>
          <w:rFonts w:ascii="Arial" w:eastAsia="Times New Roman" w:hAnsi="Arial" w:cs="Arial"/>
          <w:sz w:val="24"/>
          <w:szCs w:val="24"/>
        </w:rPr>
        <w:t>Checkerboard patterns have been interpreted to reflect negative species interactions such that pairs of species do not occur together</w:t>
      </w:r>
      <w:r w:rsidR="00390E91">
        <w:rPr>
          <w:rFonts w:ascii="Arial" w:eastAsia="Times New Roman" w:hAnsi="Arial" w:cs="Arial"/>
          <w:sz w:val="24"/>
          <w:szCs w:val="24"/>
        </w:rPr>
        <w:t>. Although</w:t>
      </w:r>
      <w:r w:rsidR="0024204D">
        <w:rPr>
          <w:rFonts w:ascii="Arial" w:eastAsia="Times New Roman" w:hAnsi="Arial" w:cs="Arial"/>
          <w:sz w:val="24"/>
          <w:szCs w:val="24"/>
        </w:rPr>
        <w:t xml:space="preserve"> this pattern could also reflect shared environmental affinities among groups of species </w:t>
      </w:r>
      <w:r w:rsidR="00104976">
        <w:rPr>
          <w:rFonts w:ascii="Arial" w:eastAsia="Times New Roman" w:hAnsi="Arial" w:cs="Arial"/>
          <w:sz w:val="24"/>
          <w:szCs w:val="24"/>
        </w:rPr>
        <w:fldChar w:fldCharType="begin" w:fldLock="1"/>
      </w:r>
      <w:r w:rsidR="00104976">
        <w:rPr>
          <w:rFonts w:ascii="Arial" w:eastAsia="Times New Roman" w:hAnsi="Arial" w:cs="Arial"/>
          <w:sz w:val="24"/>
          <w:szCs w:val="24"/>
        </w:rPr>
        <w:instrText>ADDIN CSL_CITATION { "citationItems" : [ { "id" : "ITEM-1",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"ITEM-1", "issue" : "3", "issued" : { "date-parts" : [ [ "2013" ] ] }, "page" : "627-639", "title" : "A community of metacommunities: exploring patterns in species distributions across large geographical areas", "type" : "article-journal", "volume" : "94" }, "uris" : [ "http://www.mendeley.com/documents/?uuid=6e1210de-06b6-4bee-b401-d10386db15dd"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"ITEM-3",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104976">
        <w:rPr>
          <w:rFonts w:ascii="Arial" w:eastAsia="Times New Roman" w:hAnsi="Arial" w:cs="Arial"/>
          <w:sz w:val="24"/>
          <w:szCs w:val="24"/>
        </w:rPr>
        <w:fldChar w:fldCharType="separate"/>
      </w:r>
      <w:r w:rsidR="00104976" w:rsidRPr="00104976">
        <w:rPr>
          <w:rFonts w:ascii="Arial" w:eastAsia="Times New Roman" w:hAnsi="Arial" w:cs="Arial"/>
          <w:noProof/>
          <w:sz w:val="24"/>
          <w:szCs w:val="24"/>
        </w:rPr>
        <w:t xml:space="preserve">(Leibold and </w:t>
      </w:r>
      <w:r w:rsidR="00104976" w:rsidRPr="00104976">
        <w:rPr>
          <w:rFonts w:ascii="Arial" w:eastAsia="Times New Roman" w:hAnsi="Arial" w:cs="Arial"/>
          <w:noProof/>
          <w:sz w:val="24"/>
          <w:szCs w:val="24"/>
        </w:rPr>
        <w:lastRenderedPageBreak/>
        <w:t>Mikkelson 2002, Presley et al. 2010, Henriques-Silva et al. 2013)</w:t>
      </w:r>
      <w:r w:rsidR="00104976">
        <w:rPr>
          <w:rFonts w:ascii="Arial" w:eastAsia="Times New Roman" w:hAnsi="Arial" w:cs="Arial"/>
          <w:sz w:val="24"/>
          <w:szCs w:val="24"/>
        </w:rPr>
        <w:fldChar w:fldCharType="end"/>
      </w:r>
      <w:r w:rsidR="00104976">
        <w:rPr>
          <w:rFonts w:ascii="Arial" w:eastAsia="Times New Roman" w:hAnsi="Arial" w:cs="Arial"/>
          <w:sz w:val="24"/>
          <w:szCs w:val="24"/>
        </w:rPr>
        <w:t xml:space="preserve">, </w:t>
      </w:r>
      <w:r w:rsidR="00390E91">
        <w:rPr>
          <w:rFonts w:ascii="Arial" w:eastAsia="Times New Roman" w:hAnsi="Arial" w:cs="Arial"/>
          <w:sz w:val="24"/>
          <w:szCs w:val="24"/>
        </w:rPr>
        <w:t>t</w:t>
      </w:r>
      <w:r w:rsidR="0024204D">
        <w:rPr>
          <w:rFonts w:ascii="Arial" w:eastAsia="Times New Roman" w:hAnsi="Arial" w:cs="Arial"/>
          <w:sz w:val="24"/>
          <w:szCs w:val="24"/>
        </w:rPr>
        <w:t>he metacommunity analysis found no evidence for spatially neste</w:t>
      </w:r>
      <w:r>
        <w:rPr>
          <w:rFonts w:ascii="Arial" w:eastAsia="Times New Roman" w:hAnsi="Arial" w:cs="Arial"/>
          <w:sz w:val="24"/>
          <w:szCs w:val="24"/>
        </w:rPr>
        <w:t xml:space="preserve">d or clumped community patterns that would </w:t>
      </w:r>
      <w:r w:rsidR="00D80767">
        <w:rPr>
          <w:rFonts w:ascii="Arial" w:eastAsia="Times New Roman" w:hAnsi="Arial" w:cs="Arial"/>
          <w:sz w:val="24"/>
          <w:szCs w:val="24"/>
        </w:rPr>
        <w:t xml:space="preserve">have </w:t>
      </w:r>
      <w:r>
        <w:rPr>
          <w:rFonts w:ascii="Arial" w:eastAsia="Times New Roman" w:hAnsi="Arial" w:cs="Arial"/>
          <w:sz w:val="24"/>
          <w:szCs w:val="24"/>
        </w:rPr>
        <w:t>been more consistent with groups of species sharing environmental affiliations.</w:t>
      </w:r>
    </w:p>
    <w:p w14:paraId="6B8129BA" w14:textId="5B0B0B25" w:rsidR="00A820EA" w:rsidRPr="00321A4E" w:rsidRDefault="006C7D0C">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Contrary to some studies in other regions </w:t>
      </w:r>
      <w:r w:rsidR="007C507C">
        <w:rPr>
          <w:rFonts w:ascii="Arial" w:eastAsia="Times New Roman" w:hAnsi="Arial" w:cs="Arial"/>
          <w:color w:val="000000"/>
          <w:sz w:val="24"/>
          <w:szCs w:val="24"/>
          <w:lang w:val="en-US"/>
        </w:rPr>
        <w:fldChar w:fldCharType="begin" w:fldLock="1"/>
      </w:r>
      <w:r w:rsidR="006E5DD5">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"(Yamada et al. 2007, Barnes and Ellwood 2012)", "plainTextFormattedCitation" : "(Yamada et al. 2007, Barnes and Ellwood 2012)", "previouslyFormattedCitation" : "(Yamada et al. 2007, Barnes and Ellwood 2012)" }, "properties" : { "noteIndex" : 0 }, "schema" : "https://github.com/citation-style-language/schema/raw/master/csl-citation.json" }</w:instrText>
      </w:r>
      <w:r w:rsidR="007C507C">
        <w:rPr>
          <w:rFonts w:ascii="Arial" w:eastAsia="Times New Roman" w:hAnsi="Arial" w:cs="Arial"/>
          <w:color w:val="000000"/>
          <w:sz w:val="24"/>
          <w:szCs w:val="24"/>
          <w:lang w:val="en-US"/>
        </w:rPr>
        <w:fldChar w:fldCharType="separate"/>
      </w:r>
      <w:r w:rsidR="007C507C" w:rsidRPr="007C507C">
        <w:rPr>
          <w:rFonts w:ascii="Arial" w:eastAsia="Times New Roman" w:hAnsi="Arial" w:cs="Arial"/>
          <w:noProof/>
          <w:color w:val="000000"/>
          <w:sz w:val="24"/>
          <w:szCs w:val="24"/>
          <w:lang w:val="en-US"/>
        </w:rPr>
        <w:t>(Yamada et al. 2007, Barnes and Ellwood 2012)</w:t>
      </w:r>
      <w:r w:rsidR="007C507C">
        <w:rPr>
          <w:rFonts w:ascii="Arial" w:eastAsia="Times New Roman" w:hAnsi="Arial" w:cs="Arial"/>
          <w:color w:val="000000"/>
          <w:sz w:val="24"/>
          <w:szCs w:val="24"/>
          <w:lang w:val="en-US"/>
        </w:rPr>
        <w:fldChar w:fldCharType="end"/>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e did not observe a clear signal of continuous variation in biodiversity along the biotic and abiotic gradients associated with the watershed</w:t>
      </w:r>
      <w:r w:rsidR="008916CB">
        <w:rPr>
          <w:rFonts w:ascii="Arial" w:eastAsia="Times New Roman" w:hAnsi="Arial" w:cs="Arial"/>
          <w:color w:val="000000"/>
          <w:sz w:val="24"/>
          <w:szCs w:val="24"/>
          <w:lang w:val="en-US"/>
        </w:rPr>
        <w:t xml:space="preserve"> </w:t>
      </w:r>
      <w:r w:rsidR="008916CB">
        <w:rPr>
          <w:rFonts w:ascii="Arial" w:eastAsia="Times New Roman" w:hAnsi="Arial" w:cs="Arial"/>
          <w:sz w:val="24"/>
          <w:szCs w:val="24"/>
        </w:rPr>
        <w:t>(</w:t>
      </w:r>
      <w:r w:rsidR="008A32E5">
        <w:rPr>
          <w:rFonts w:ascii="Arial" w:eastAsia="Times New Roman" w:hAnsi="Arial" w:cs="Arial"/>
          <w:sz w:val="24"/>
          <w:szCs w:val="24"/>
        </w:rPr>
        <w:t>Figure 2, Figure 3A-C</w:t>
      </w:r>
      <w:r w:rsidR="008916CB">
        <w:rPr>
          <w:rFonts w:ascii="Arial" w:eastAsia="Times New Roman" w:hAnsi="Arial" w:cs="Arial"/>
          <w:sz w:val="24"/>
          <w:szCs w:val="24"/>
        </w:rPr>
        <w:t>)</w:t>
      </w:r>
      <w:r>
        <w:rPr>
          <w:rFonts w:ascii="Arial" w:eastAsia="Times New Roman" w:hAnsi="Arial" w:cs="Arial"/>
          <w:color w:val="000000"/>
          <w:sz w:val="24"/>
          <w:szCs w:val="24"/>
          <w:lang w:val="en-US"/>
        </w:rPr>
        <w:t xml:space="preserve">, until, </w:t>
      </w:r>
      <w:r w:rsidR="008A32E5">
        <w:rPr>
          <w:rFonts w:ascii="Arial" w:eastAsia="Times New Roman" w:hAnsi="Arial" w:cs="Arial"/>
          <w:color w:val="000000"/>
          <w:sz w:val="24"/>
          <w:szCs w:val="24"/>
          <w:lang w:val="en-US"/>
        </w:rPr>
        <w:t>possibly, late summer (Figure 3D</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found that invertebrate assemblages in an extensive seagrass meadow in Knysna Bay (South Africa) respond strongly to estuarine gradients, with significant reductions in species diversity and richness at the fresh end of the estuary.  Yamada et al</w:t>
      </w:r>
      <w:r w:rsidR="00F70BE6">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also found a positive relationship between salinity and invertebrate diversity. In contrast, we observed only weak, trends in invertebrate abundance and diversity with estuarine position (correlated with salinity and eelgrass structure).  However, the sites sampled by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and Yamada et al.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spanned a greater range in salinity (&lt; 5 - 35 ppt and 6.2 – 32.2 ppt, respectively) than did ours (~14 - 28 ppt), and may have captured physiologically stressful, low-salinity conditions with a stronger influence on invertebrate assemblages.</w:t>
      </w:r>
    </w:p>
    <w:p w14:paraId="552ABB41" w14:textId="4D13F800"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ab/>
      </w:r>
      <w:r w:rsidR="00C84B31">
        <w:rPr>
          <w:rFonts w:ascii="Arial" w:eastAsia="Times New Roman" w:hAnsi="Arial" w:cs="Arial"/>
          <w:color w:val="000000"/>
          <w:sz w:val="24"/>
          <w:szCs w:val="24"/>
          <w:lang w:val="en-US"/>
        </w:rPr>
        <w:t>Although classic biodiversity theory suggests that v</w:t>
      </w:r>
      <w:r w:rsidRPr="00321A4E">
        <w:rPr>
          <w:rFonts w:ascii="Arial" w:eastAsia="Times New Roman" w:hAnsi="Arial" w:cs="Arial"/>
          <w:color w:val="000000"/>
          <w:sz w:val="24"/>
          <w:szCs w:val="24"/>
          <w:lang w:val="en-US"/>
        </w:rPr>
        <w:t xml:space="preserve">ariation in species diversity at the plot- or meadow-scale </w:t>
      </w:r>
      <w:r w:rsidR="00C84B31">
        <w:rPr>
          <w:rFonts w:ascii="Arial" w:eastAsia="Times New Roman" w:hAnsi="Arial" w:cs="Arial"/>
          <w:color w:val="000000"/>
          <w:sz w:val="24"/>
          <w:szCs w:val="24"/>
          <w:lang w:val="en-US"/>
        </w:rPr>
        <w:t>can</w:t>
      </w:r>
      <w:r w:rsidRPr="00321A4E">
        <w:rPr>
          <w:rFonts w:ascii="Arial" w:eastAsia="Times New Roman" w:hAnsi="Arial" w:cs="Arial"/>
          <w:color w:val="000000"/>
          <w:sz w:val="24"/>
          <w:szCs w:val="24"/>
          <w:lang w:val="en-US"/>
        </w:rPr>
        <w:t xml:space="preserve"> be explained by meadow area</w:t>
      </w:r>
      <w:r w:rsidR="00C84B31">
        <w:rPr>
          <w:rFonts w:ascii="Arial" w:eastAsia="Times New Roman" w:hAnsi="Arial" w:cs="Arial"/>
          <w:color w:val="000000"/>
          <w:sz w:val="24"/>
          <w:szCs w:val="24"/>
          <w:lang w:val="en-US"/>
        </w:rPr>
        <w:t xml:space="preserve">, we did not observe more species per plot in larger meadows than smaller ones. </w:t>
      </w:r>
      <w:r w:rsidR="006407E8">
        <w:rPr>
          <w:rFonts w:ascii="Arial" w:eastAsia="Times New Roman" w:hAnsi="Arial" w:cs="Arial"/>
          <w:color w:val="000000"/>
          <w:sz w:val="24"/>
          <w:szCs w:val="24"/>
          <w:lang w:val="en-US"/>
        </w:rPr>
        <w:t xml:space="preserve">Absence of a signal of meadow area on diversity could indicate high connectivity (low isolation) among meadows. </w:t>
      </w:r>
      <w:r w:rsidR="00C84B31">
        <w:rPr>
          <w:rFonts w:ascii="Arial" w:eastAsia="Times New Roman" w:hAnsi="Arial" w:cs="Arial"/>
          <w:color w:val="000000"/>
          <w:sz w:val="24"/>
          <w:szCs w:val="24"/>
          <w:lang w:val="en-US"/>
        </w:rPr>
        <w:t>However, we only surveyed a small proportion of the larger meadows, so it is possible that higher diversity may be found in the larger meadows</w:t>
      </w:r>
      <w:r w:rsidR="006407E8">
        <w:rPr>
          <w:rFonts w:ascii="Arial" w:eastAsia="Times New Roman" w:hAnsi="Arial" w:cs="Arial"/>
          <w:color w:val="000000"/>
          <w:sz w:val="24"/>
          <w:szCs w:val="24"/>
          <w:lang w:val="en-US"/>
        </w:rPr>
        <w:t xml:space="preserve"> if sampled more extensively</w:t>
      </w:r>
      <w:r w:rsidR="00C84B31">
        <w:rPr>
          <w:rFonts w:ascii="Arial" w:eastAsia="Times New Roman" w:hAnsi="Arial" w:cs="Arial"/>
          <w:color w:val="000000"/>
          <w:sz w:val="24"/>
          <w:szCs w:val="24"/>
          <w:lang w:val="en-US"/>
        </w:rPr>
        <w:t xml:space="preserve">. </w:t>
      </w:r>
      <w:r w:rsidR="006407E8">
        <w:rPr>
          <w:rFonts w:ascii="Arial" w:eastAsia="Times New Roman" w:hAnsi="Arial" w:cs="Arial"/>
          <w:color w:val="000000"/>
          <w:sz w:val="24"/>
          <w:szCs w:val="24"/>
          <w:lang w:val="en-US"/>
        </w:rPr>
        <w:lastRenderedPageBreak/>
        <w:t>Still, with</w:t>
      </w:r>
      <w:r w:rsidR="00C84B31" w:rsidRPr="007D102B">
        <w:rPr>
          <w:rFonts w:ascii="Arial" w:eastAsia="Times New Roman" w:hAnsi="Arial" w:cs="Arial"/>
          <w:color w:val="000000"/>
          <w:sz w:val="24"/>
          <w:szCs w:val="24"/>
          <w:lang w:val="en-US"/>
        </w:rPr>
        <w:t xml:space="preserve"> standardized samp</w:t>
      </w:r>
      <w:r w:rsidR="000004B0" w:rsidRPr="007D102B">
        <w:rPr>
          <w:rFonts w:ascii="Arial" w:eastAsia="Times New Roman" w:hAnsi="Arial" w:cs="Arial"/>
          <w:color w:val="000000"/>
          <w:sz w:val="24"/>
          <w:szCs w:val="24"/>
          <w:lang w:val="en-US"/>
        </w:rPr>
        <w:t>l</w:t>
      </w:r>
      <w:r w:rsidR="00C84B31" w:rsidRPr="004D7B49">
        <w:rPr>
          <w:rFonts w:ascii="Arial" w:eastAsia="Times New Roman" w:hAnsi="Arial" w:cs="Arial"/>
          <w:color w:val="000000"/>
          <w:sz w:val="24"/>
          <w:szCs w:val="24"/>
          <w:lang w:val="en-US"/>
        </w:rPr>
        <w:t>ing effort and following rarefaction</w:t>
      </w:r>
      <w:r w:rsidR="000004B0" w:rsidRPr="004D7B49">
        <w:rPr>
          <w:rFonts w:ascii="Arial" w:eastAsia="Times New Roman" w:hAnsi="Arial" w:cs="Arial"/>
          <w:color w:val="000000"/>
          <w:sz w:val="24"/>
          <w:szCs w:val="24"/>
          <w:lang w:val="en-US"/>
        </w:rPr>
        <w:t xml:space="preserve"> to normalize</w:t>
      </w:r>
      <w:r w:rsidR="00C84B31" w:rsidRPr="004D7B49">
        <w:rPr>
          <w:rFonts w:ascii="Arial" w:eastAsia="Times New Roman" w:hAnsi="Arial" w:cs="Arial"/>
          <w:color w:val="000000"/>
          <w:sz w:val="24"/>
          <w:szCs w:val="24"/>
          <w:lang w:val="en-US"/>
        </w:rPr>
        <w:t xml:space="preserve"> the number of species to the number of individuals</w:t>
      </w:r>
      <w:r w:rsidR="000004B0" w:rsidRPr="00EC652E">
        <w:rPr>
          <w:rFonts w:ascii="Arial" w:eastAsia="Times New Roman" w:hAnsi="Arial" w:cs="Arial"/>
          <w:color w:val="000000"/>
          <w:sz w:val="24"/>
          <w:szCs w:val="24"/>
          <w:lang w:val="en-US"/>
        </w:rPr>
        <w:t xml:space="preserve"> observed,</w:t>
      </w:r>
      <w:r w:rsidR="000004B0">
        <w:rPr>
          <w:rFonts w:ascii="Arial" w:eastAsia="Times New Roman" w:hAnsi="Arial" w:cs="Arial"/>
          <w:color w:val="000000"/>
          <w:sz w:val="24"/>
          <w:szCs w:val="24"/>
          <w:lang w:val="en-US"/>
        </w:rPr>
        <w:t xml:space="preserve"> we saw no effect of meadow area on diversity. A</w:t>
      </w:r>
      <w:r w:rsidRPr="00321A4E">
        <w:rPr>
          <w:rFonts w:ascii="Arial" w:eastAsia="Times New Roman" w:hAnsi="Arial" w:cs="Arial"/>
          <w:color w:val="000000"/>
          <w:sz w:val="24"/>
          <w:szCs w:val="24"/>
          <w:lang w:val="en-US"/>
        </w:rPr>
        <w:t xml:space="preserve">verage plot scale diversity (7-20 species, Figure 3) and meadow-scale </w:t>
      </w:r>
      <w:r w:rsidR="006407E8">
        <w:rPr>
          <w:rFonts w:ascii="Arial" w:eastAsia="Times New Roman" w:hAnsi="Arial" w:cs="Arial"/>
          <w:color w:val="000000"/>
          <w:sz w:val="24"/>
          <w:szCs w:val="24"/>
          <w:lang w:val="en-US"/>
        </w:rPr>
        <w:t>gamm</w:t>
      </w:r>
      <w:r w:rsidR="0049462D">
        <w:rPr>
          <w:rFonts w:ascii="Arial" w:eastAsia="Times New Roman" w:hAnsi="Arial" w:cs="Arial"/>
          <w:color w:val="000000"/>
          <w:sz w:val="24"/>
          <w:szCs w:val="24"/>
          <w:lang w:val="en-US"/>
        </w:rPr>
        <w:t>a</w:t>
      </w:r>
      <w:r w:rsidRPr="00321A4E">
        <w:rPr>
          <w:rFonts w:ascii="Arial" w:eastAsia="Times New Roman" w:hAnsi="Arial" w:cs="Arial"/>
          <w:color w:val="000000"/>
          <w:sz w:val="24"/>
          <w:szCs w:val="24"/>
          <w:lang w:val="en-US"/>
        </w:rPr>
        <w:t xml:space="preserve"> diversity (Chao2 index estimate: </w:t>
      </w:r>
      <w:r w:rsidR="0049462D">
        <w:rPr>
          <w:rFonts w:ascii="Arial" w:eastAsia="Times New Roman" w:hAnsi="Arial" w:cs="Arial"/>
          <w:color w:val="000000"/>
          <w:sz w:val="24"/>
          <w:szCs w:val="24"/>
          <w:lang w:val="en-US"/>
        </w:rPr>
        <w:t>16</w:t>
      </w:r>
      <w:r w:rsidRPr="00321A4E">
        <w:rPr>
          <w:rFonts w:ascii="Arial" w:eastAsia="Times New Roman" w:hAnsi="Arial" w:cs="Arial"/>
          <w:color w:val="000000"/>
          <w:sz w:val="24"/>
          <w:szCs w:val="24"/>
          <w:lang w:val="en-US"/>
        </w:rPr>
        <w:t xml:space="preserve"> species per meadow</w:t>
      </w:r>
      <w:r w:rsidR="0049462D">
        <w:rPr>
          <w:rFonts w:ascii="Arial" w:eastAsia="Times New Roman" w:hAnsi="Arial" w:cs="Arial"/>
          <w:color w:val="000000"/>
          <w:sz w:val="24"/>
          <w:szCs w:val="24"/>
          <w:lang w:val="en-US"/>
        </w:rPr>
        <w:t xml:space="preserve"> </w:t>
      </w:r>
      <w:r w:rsidR="0049462D">
        <w:rPr>
          <w:rFonts w:ascii="Arial" w:eastAsia="Times New Roman" w:hAnsi="Arial" w:cs="Arial"/>
          <w:color w:val="000000"/>
          <w:sz w:val="24"/>
          <w:szCs w:val="24"/>
          <w:lang w:val="en-US"/>
        </w:rPr>
        <w:softHyphen/>
        <w:t>+</w:t>
      </w:r>
      <w:r w:rsidR="0049462D">
        <w:rPr>
          <w:rFonts w:ascii="Arial" w:eastAsia="Times New Roman" w:hAnsi="Arial" w:cs="Arial"/>
          <w:i/>
          <w:color w:val="000000"/>
          <w:sz w:val="24"/>
          <w:szCs w:val="24"/>
          <w:lang w:val="en-US"/>
        </w:rPr>
        <w:t xml:space="preserve"> </w:t>
      </w:r>
      <w:r w:rsidR="0049462D">
        <w:rPr>
          <w:rFonts w:ascii="Arial" w:eastAsia="Times New Roman" w:hAnsi="Arial" w:cs="Arial"/>
          <w:color w:val="000000"/>
          <w:sz w:val="24"/>
          <w:szCs w:val="24"/>
          <w:lang w:val="en-US"/>
        </w:rPr>
        <w:t>sd 3.39</w:t>
      </w:r>
      <w:r w:rsidRPr="00321A4E">
        <w:rPr>
          <w:rFonts w:ascii="Arial" w:eastAsia="Times New Roman" w:hAnsi="Arial" w:cs="Arial"/>
          <w:color w:val="000000"/>
          <w:sz w:val="24"/>
          <w:szCs w:val="24"/>
          <w:lang w:val="en-US"/>
        </w:rPr>
        <w:t>) was in all cases much lower than regional species diversity (</w:t>
      </w:r>
      <w:r w:rsidR="000004B0">
        <w:rPr>
          <w:rFonts w:ascii="Arial" w:eastAsia="Times New Roman" w:hAnsi="Arial" w:cs="Arial"/>
          <w:color w:val="000000"/>
          <w:sz w:val="24"/>
          <w:szCs w:val="24"/>
          <w:lang w:val="en-US"/>
        </w:rPr>
        <w:t>47 observed taxa). Together, these patterns suggest</w:t>
      </w:r>
      <w:r w:rsidRPr="00321A4E">
        <w:rPr>
          <w:rFonts w:ascii="Arial" w:eastAsia="Times New Roman" w:hAnsi="Arial" w:cs="Arial"/>
          <w:color w:val="000000"/>
          <w:sz w:val="24"/>
          <w:szCs w:val="24"/>
          <w:lang w:val="en-US"/>
        </w:rPr>
        <w:t xml:space="preserve"> that some pro</w:t>
      </w:r>
      <w:r w:rsidR="000004B0">
        <w:rPr>
          <w:rFonts w:ascii="Arial" w:eastAsia="Times New Roman" w:hAnsi="Arial" w:cs="Arial"/>
          <w:color w:val="000000"/>
          <w:sz w:val="24"/>
          <w:szCs w:val="24"/>
          <w:lang w:val="en-US"/>
        </w:rPr>
        <w:t>cesses limit the presence of</w:t>
      </w:r>
      <w:r w:rsidRPr="00321A4E">
        <w:rPr>
          <w:rFonts w:ascii="Arial" w:eastAsia="Times New Roman" w:hAnsi="Arial" w:cs="Arial"/>
          <w:color w:val="000000"/>
          <w:sz w:val="24"/>
          <w:szCs w:val="24"/>
          <w:lang w:val="en-US"/>
        </w:rPr>
        <w:t xml:space="preserve"> regionally-present taxa in all meadows</w:t>
      </w:r>
      <w:r w:rsidR="000004B0">
        <w:rPr>
          <w:rFonts w:ascii="Arial" w:eastAsia="Times New Roman" w:hAnsi="Arial" w:cs="Arial"/>
          <w:color w:val="000000"/>
          <w:sz w:val="24"/>
          <w:szCs w:val="24"/>
          <w:lang w:val="en-US"/>
        </w:rPr>
        <w:t>, and that within-meadow communities may be maintained by a balance between habitat filtering and connectivity that maintains population connections among nearby meadows. Such connectivity could maintain higher diversity in smaller meadows than expected based only on their size.</w:t>
      </w:r>
    </w:p>
    <w:p w14:paraId="407AB239" w14:textId="45D63C71" w:rsidR="00A820EA" w:rsidRPr="00321A4E" w:rsidRDefault="000004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Our findings are consistent with other studies that suggest that species compositional turnover in space (beta dive</w:t>
      </w:r>
      <w:r w:rsidR="005443E1">
        <w:rPr>
          <w:rFonts w:ascii="Arial" w:eastAsia="Times New Roman" w:hAnsi="Arial" w:cs="Arial"/>
          <w:color w:val="000000"/>
          <w:sz w:val="24"/>
          <w:szCs w:val="24"/>
          <w:lang w:val="en-US"/>
        </w:rPr>
        <w:t xml:space="preserve">rsity) is the main component of biodiversity in these systems. </w:t>
      </w:r>
      <w:r w:rsidR="0049462D">
        <w:rPr>
          <w:rFonts w:ascii="Arial" w:eastAsia="Times New Roman" w:hAnsi="Arial" w:cs="Arial"/>
          <w:color w:val="000000"/>
          <w:sz w:val="24"/>
          <w:szCs w:val="24"/>
          <w:lang w:val="en-US"/>
        </w:rPr>
        <w:t>Plot-scale</w:t>
      </w:r>
      <w:r w:rsidR="005443E1">
        <w:rPr>
          <w:rFonts w:ascii="Arial" w:eastAsia="Times New Roman" w:hAnsi="Arial" w:cs="Arial"/>
          <w:color w:val="000000"/>
          <w:sz w:val="24"/>
          <w:szCs w:val="24"/>
          <w:lang w:val="en-US"/>
        </w:rPr>
        <w:t xml:space="preserve"> diversity seems to be quite constrained to a small number of species, regardless of meadow biotic or abiotic attributes. </w:t>
      </w:r>
      <w:r w:rsidR="00141401">
        <w:rPr>
          <w:rFonts w:ascii="Arial" w:eastAsia="Times New Roman" w:hAnsi="Arial" w:cs="Arial"/>
          <w:color w:val="000000"/>
          <w:sz w:val="24"/>
          <w:szCs w:val="24"/>
          <w:lang w:val="en-US"/>
        </w:rPr>
        <w:t>Thus,</w:t>
      </w:r>
      <w:r w:rsidR="005443E1">
        <w:rPr>
          <w:rFonts w:ascii="Arial" w:eastAsia="Times New Roman" w:hAnsi="Arial" w:cs="Arial"/>
          <w:color w:val="000000"/>
          <w:sz w:val="24"/>
          <w:szCs w:val="24"/>
          <w:lang w:val="en-US"/>
        </w:rPr>
        <w:t xml:space="preserve"> the processes that underlie spatial turnover are the ones that facilitate the high diversity of this system. Our study reveals s</w:t>
      </w:r>
      <w:r w:rsidR="00C4247B" w:rsidRPr="00321A4E">
        <w:rPr>
          <w:rFonts w:ascii="Arial" w:eastAsia="Times New Roman" w:hAnsi="Arial" w:cs="Arial"/>
          <w:color w:val="000000"/>
          <w:sz w:val="24"/>
          <w:szCs w:val="24"/>
          <w:lang w:val="en-US"/>
        </w:rPr>
        <w:t xml:space="preserve">patial aggregation </w:t>
      </w:r>
      <w:r w:rsidR="005443E1">
        <w:rPr>
          <w:rFonts w:ascii="Arial" w:eastAsia="Times New Roman" w:hAnsi="Arial" w:cs="Arial"/>
          <w:color w:val="000000"/>
          <w:sz w:val="24"/>
          <w:szCs w:val="24"/>
          <w:lang w:val="en-US"/>
        </w:rPr>
        <w:t xml:space="preserve">of most species </w:t>
      </w:r>
      <w:r w:rsidR="00C4247B" w:rsidRPr="00321A4E">
        <w:rPr>
          <w:rFonts w:ascii="Arial" w:eastAsia="Times New Roman" w:hAnsi="Arial" w:cs="Arial"/>
          <w:color w:val="000000"/>
          <w:sz w:val="24"/>
          <w:szCs w:val="24"/>
          <w:lang w:val="en-US"/>
        </w:rPr>
        <w:t>within meadows</w:t>
      </w:r>
      <w:r w:rsidR="005443E1">
        <w:rPr>
          <w:rFonts w:ascii="Arial" w:eastAsia="Times New Roman" w:hAnsi="Arial" w:cs="Arial"/>
          <w:color w:val="000000"/>
          <w:sz w:val="24"/>
          <w:szCs w:val="24"/>
          <w:lang w:val="en-US"/>
        </w:rPr>
        <w:t>. Aggregation</w:t>
      </w:r>
      <w:r w:rsidR="00C4247B" w:rsidRPr="00321A4E">
        <w:rPr>
          <w:rFonts w:ascii="Arial" w:eastAsia="Times New Roman" w:hAnsi="Arial" w:cs="Arial"/>
          <w:color w:val="000000"/>
          <w:sz w:val="24"/>
          <w:szCs w:val="24"/>
          <w:lang w:val="en-US"/>
        </w:rPr>
        <w:t xml:space="preserve"> can indicate micro-habitat variation, species interactions such as competition, predation or facilitation, or historical effects such as recovery from disturbance</w:t>
      </w:r>
      <w:r w:rsidR="005443E1">
        <w:rPr>
          <w:rFonts w:ascii="Arial" w:eastAsia="Times New Roman" w:hAnsi="Arial" w:cs="Arial"/>
          <w:color w:val="000000"/>
          <w:sz w:val="24"/>
          <w:szCs w:val="24"/>
          <w:lang w:val="en-US"/>
        </w:rPr>
        <w:t xml:space="preserve"> or stochastic events.</w:t>
      </w:r>
      <w:r w:rsidR="00C4247B" w:rsidRPr="00321A4E">
        <w:rPr>
          <w:rFonts w:ascii="Arial" w:eastAsia="Times New Roman" w:hAnsi="Arial" w:cs="Arial"/>
          <w:color w:val="000000"/>
          <w:sz w:val="24"/>
          <w:szCs w:val="24"/>
          <w:lang w:val="en-US"/>
        </w:rPr>
        <w:t xml:space="preserve"> </w:t>
      </w:r>
      <w:r w:rsidR="005443E1">
        <w:rPr>
          <w:rFonts w:ascii="Arial" w:eastAsia="Times New Roman" w:hAnsi="Arial" w:cs="Arial"/>
          <w:color w:val="000000"/>
          <w:sz w:val="24"/>
          <w:szCs w:val="24"/>
          <w:lang w:val="en-US"/>
        </w:rPr>
        <w:t xml:space="preserve">We also observed </w:t>
      </w:r>
      <w:r w:rsidR="00C4247B" w:rsidRPr="00321A4E">
        <w:rPr>
          <w:rFonts w:ascii="Arial" w:eastAsia="Times New Roman" w:hAnsi="Arial" w:cs="Arial"/>
          <w:color w:val="000000"/>
          <w:sz w:val="24"/>
          <w:szCs w:val="24"/>
          <w:lang w:val="en-US"/>
        </w:rPr>
        <w:t>turnover in composition among meadows</w:t>
      </w:r>
      <w:r w:rsidR="005443E1">
        <w:rPr>
          <w:rFonts w:ascii="Arial" w:eastAsia="Times New Roman" w:hAnsi="Arial" w:cs="Arial"/>
          <w:color w:val="000000"/>
          <w:sz w:val="24"/>
          <w:szCs w:val="24"/>
          <w:lang w:val="en-US"/>
        </w:rPr>
        <w:t xml:space="preserve"> that suggests a role for landscape-scale dispersal</w:t>
      </w:r>
      <w:r w:rsidR="00C4247B" w:rsidRPr="00321A4E">
        <w:rPr>
          <w:rFonts w:ascii="Arial" w:eastAsia="Times New Roman" w:hAnsi="Arial" w:cs="Arial"/>
          <w:color w:val="000000"/>
          <w:sz w:val="24"/>
          <w:szCs w:val="24"/>
          <w:lang w:val="en-US"/>
        </w:rPr>
        <w:t>, asynchronous community trajectories, or historical events such as disturbance and associated recovery.</w:t>
      </w:r>
    </w:p>
    <w:p w14:paraId="384E5731" w14:textId="574E39BF" w:rsidR="00A820EA" w:rsidRPr="00321A4E" w:rsidRDefault="004B2909" w:rsidP="00B40347">
      <w:pPr>
        <w:spacing w:after="0" w:line="480" w:lineRule="auto"/>
        <w:ind w:firstLine="720"/>
        <w:rPr>
          <w:rFonts w:ascii="Arial" w:eastAsia="Times New Roman" w:hAnsi="Arial" w:cs="Arial"/>
          <w:sz w:val="24"/>
          <w:szCs w:val="24"/>
          <w:lang w:val="en-US"/>
        </w:rPr>
      </w:pPr>
      <w:r>
        <w:rPr>
          <w:rFonts w:ascii="Arial" w:eastAsia="Times New Roman" w:hAnsi="Arial" w:cs="Arial"/>
          <w:color w:val="000000"/>
          <w:sz w:val="24"/>
          <w:szCs w:val="24"/>
          <w:lang w:val="en-US"/>
        </w:rPr>
        <w:t xml:space="preserve">Our study contributes to </w:t>
      </w:r>
      <w:r w:rsidR="0014027D">
        <w:rPr>
          <w:rFonts w:ascii="Arial" w:eastAsia="Times New Roman" w:hAnsi="Arial" w:cs="Arial"/>
          <w:color w:val="000000"/>
          <w:sz w:val="24"/>
          <w:szCs w:val="24"/>
          <w:lang w:val="en-US"/>
        </w:rPr>
        <w:t>a limited number of existing</w:t>
      </w:r>
      <w:r w:rsidR="00C4247B" w:rsidRPr="00321A4E">
        <w:rPr>
          <w:rFonts w:ascii="Arial" w:eastAsia="Times New Roman" w:hAnsi="Arial" w:cs="Arial"/>
          <w:color w:val="000000"/>
          <w:sz w:val="24"/>
          <w:szCs w:val="24"/>
          <w:lang w:val="en-US"/>
        </w:rPr>
        <w:t xml:space="preserve"> beta diversity estimates for seagrass-associated epifauna. These studies have typically focused on directional beta </w:t>
      </w:r>
      <w:r w:rsidR="00C4247B" w:rsidRPr="00321A4E">
        <w:rPr>
          <w:rFonts w:ascii="Arial" w:eastAsia="Times New Roman" w:hAnsi="Arial" w:cs="Arial"/>
          <w:color w:val="000000"/>
          <w:sz w:val="24"/>
          <w:szCs w:val="24"/>
          <w:lang w:val="en-US"/>
        </w:rPr>
        <w:lastRenderedPageBreak/>
        <w:t>diversity, i.e., beta diversity along some gradient</w:t>
      </w:r>
      <w:r>
        <w:rPr>
          <w:rFonts w:ascii="Arial" w:eastAsia="Times New Roman" w:hAnsi="Arial" w:cs="Arial"/>
          <w:color w:val="000000"/>
          <w:sz w:val="24"/>
          <w:szCs w:val="24"/>
          <w:lang w:val="en-US"/>
        </w:rPr>
        <w:t>, finding</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that beta diversity in seagrass beds can be driven by variation in salinity, seagrass species, tidal height, and sub-habitat type (e.g., seagrass shoots or sediment; </w:t>
      </w:r>
      <w:r w:rsidR="00954505">
        <w:rPr>
          <w:rFonts w:ascii="Arial" w:eastAsia="Times New Roman" w:hAnsi="Arial" w:cs="Arial"/>
          <w:color w:val="000000"/>
          <w:sz w:val="24"/>
          <w:szCs w:val="24"/>
          <w:lang w:val="en-US"/>
        </w:rPr>
        <w:fldChar w:fldCharType="begin" w:fldLock="1"/>
      </w:r>
      <w:r w:rsidR="00104976">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"10.1007/s00227-002-0958-7", "ISSN" : "0025-3162", "abstract" : "Several harpacticoid copepod species are adapted to an epiphytic lifestyle. Previous studies on tropical seagrass meiofauna mainly focussed on the epiphytic communities and neglected the benthic component. The present study aims to document the benthic harpacticoid copepod communities sampled from different sediment depth horizons adjacent to five seagrass species in the intertidal and subtidal zone of a tropical seagrass bed (Gazi Bay, Kenya). Two benthic copepod communities could be identified mainly based on the tidal position of the samples: a first community was collected near the intertidal seagrasses Halophila ovalis and Halodule wrightii; a second community occurred near the subtidal seagrasses Thalassia hemprichii, Syringodium isoetifolium and Halophila stipulacea. The first community was mainly determined by sediment characteristics (e.g. skewness), while the second community was split off based on organic matter content (% TOM), nutrient and pigment values. A subtle combination of horizontal and vertical niche segregation was reported for the dominant copepod families. Species of the families Thalestridae, Laophontidae and Diosaccidae were structured by tidal position and showed a strong preference for the subtidal zone. The opposite strategy, i.e. a clear preference for the intertidal zone, was found for copepods belonging to the families Paramesochridae and Canuellidae. In addition, Apodopsyllus africanus (Paramesochridae) was well-adapted to stress and was concentrated in the deeper sediment layers near the subtidal seagrasses. On the other hand, Canuellidae, as filter feeders, were concentrated in the upper centimetres of the sediment. The families Ectinosomatidae and Cletodidae did not show any vertical or horizontal segregation. On the species level, however, clear horizontal niche segregation was detected for the family Cletodidae. In addition to the reported ecological results, the study material was used to evaluate different niche definitions. We found tidal position to be the most important factor forcing harpacticoids to specialise. Sediment depth horizon was less powerful in dividing the families into different guilds (from specialists to generalists) based on standardised niche breadth. The present study documents the subtle habitat partitioning of co-existing species in a limited area and its role in sustaining high biodiversity in the community.",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Biology", "id" : "ITEM-3", "issue" : "2", "issued" : { "date-parts" : [ [ "2003" ] ] }, "language" : "English", "note" : "ISI Document Delivery No.: 655CY\nTimes Cited: 18\nCited Reference Count: 54\nDe Troch, M Fiers, F Vincx, M\n19\n2\n15\nSpringer-verlag\nNew york", "page" : "345-355", "publisher-place" : "State Univ Ghent, Dept Biol, Marine Biol Sect, B-9000 Ghent, Belgium. Inst Royal Sci Nat Belgique, Dept Invertebrates, B-1000 Brussels, Belgium. De Troch, M (reprint author), State Univ Ghent, Dept Biol, Marine Biol Sect, Krijgslaan 281-S8, B-9000 Ghent,", "title" : "Niche segregation and habitat specialisation of harpacticoid copepods in a tropical seagrass bed", "type" : "article-journal", "volume" : "142" }, "uris" : [ "http://www.mendeley.com/documents/?uuid=867c3693-dc27-403b-8d1c-fea14781e00e" ] }, { "id" : "ITEM-4", "itemData" : { "DOI" : "10.1080/17451000.2014.985230", "ISSN" : "1745-1000", "abstract" : "The introduction of non-native species can alter the structure of local communities and ecosystems. Although there is concern over the negative effects imposed by introduced species, positive effects are also possible. Introduced species may facilitate local resident species by providing or modifying habitat; these positive effects are sometimes overlooked, but are important for decisions about the local management of non-native species. The introduction of Zostera japonica to the Northeast Pacific coast is a case of a non-native foundation species that appears to expand total eelgrass habitat area, potentially facilitating local eelgrass-inhabiting species. In this study, we asked whether the non-native Z. japonica provides habitat for eelgrass-dwelling invertebrates that is similar to its native congener, Z. marina. We systematically quantified invertebrate assemblages in the two eelgrass species and quantified eelgrass characteristics that are relevant to epifaunal habitat quality (e.g. shoot density and surface area). We found that Z. japonica supports a greater total abundance of the same invertebrate species found in Z. marina meadows; however, the relative abundance of invertebrate species differed between Z. japonica and Z. marina. This result is consistent with differences in the two congeners' morphological characteristics, density of vegetative and reproductive shoots, and total blade surface area per square metre. We conclude that the expansion of total eelgrass habitat due to the introduction of Z. japonica appears to increase the available habitat for local epifaunal invertebrate communities.", "author" : [ { "dropping-particle" : "", "family" : "Knight", "given" : "N S", "non-dropping-particle" : "", "parse-names" : false, "suffix" : "" }, { "dropping-particle" : "", "family" : "Prentice", "given" : "C", "non-dropping-particle" : "", "parse-names" : false, "suffix" : "" }, { "dropping-particle" : "", "family" : "Tseng", "given" : "M", "non-dropping-particle" : "", "parse-names" : false, "suffix" : "" }, { "dropping-particle" : "", "family" : "O'Connor", "given" : "M I", "non-dropping-particle" : "", "parse-names" : false, "suffix" : "" } ], "container-title" : "Marine Biology Research", "id" : "ITEM-4", "issue" : "6", "issued" : { "date-parts" : [ [ "2015" ] ] }, "language" : "English", "note" : "ISI Document Delivery No.: CH3RI\nTimes Cited: 0\nCited Reference Count: 41\nKnight, Nicole S. Prentice, Carolyn Tseng, Michelle O'Connor, Mary I.\nO'Connor, Mary/F-2275-2010\nNatural Sciences and Engineering Research Council of Canada (NSERC)\nThis study was funded by a Natural Sciences and Engineering Research Council of Canada (NSERC) discovery grant to M.I.O.\n0\n1\n22\nTaylor &amp;amp; francis as\nOslo\n1745-1019", "page" : "564-571", "publisher-place" : "[Knight, Nicole S. Prentice, Carolyn Tseng, Michelle O'Connor, Mary I.] Univ British Columbia, Dept Zool, Biodivers Res Ctr, Vancouver, BC V6T 1Z4, Canada. Knight, NS (reprint author), Univ British Columbia, Dept Zool, Biodivers Res Ctr, 6270 Univ Blvd, V", "title" : "A comparison of epifaunal invertebrate communities in native eelgrass Zostera marina and non-native Zostera japonica at Tsawwassen, BC", "type" : "article-journal", "volume" : "11" }, "uris" : [ "http://www.mendeley.com/documents/?uuid=f9f8c55e-ab50-4d53-81bd-a73e5322d394" ] } ], "mendeley" : { "formattedCitation" : "(DeTroch et al. 2001, 2003, Barnes and Ellwood 2012, Knight et al. 2015)", "manualFormatting" : "De Troch et al. 2001, 2003, Barnes and Ellwood 2012, Knight et al. 2015)", "plainTextFormattedCitation" : "(DeTroch et al. 2001, 2003, Barnes and Ellwood 2012, Knight et al. 2015)", "previouslyFormattedCitation" : "(DeTroch et al. 2001, 2003, Barnes and Ellwood 2012, Knight et al. 2015)"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De Troch et al. 2001, 2003, Barnes and Ellwood 2012, Knight et al. 2015)</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However, we know very little about non-directional beta diversity within seagrass meadows, and (to our knowledge) no study has attempted to distinguish observed patterns in beta diversity from null expectations </w:t>
      </w:r>
      <w:r w:rsidR="0095450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"10.1126/science.1208584", "ISSN" : "0036-8075", "abstract" : "Understanding spatial variation in biodiversity along environmental gradients is a central theme in ecology. Differences in species compositional turnover among sites (beta diversity) occurring along gradients are often used to infer variation in the processes structuring communities. Here, we show that sampling alone predicts changes in beta diversity caused simply by changes in the sizes of species pools. For example, forest inventories sampled along latitudinal and elevational gradients show the well-documented pattern that beta diversity is higher in the tropics and at low elevations. However, after correcting for variation in pooled species richness (gamma diversity), these differences in beta diversity disappear. Therefore, there is no need to invoke differences in the mechanisms of community assembly in temperate versus tropical systems to explain these global-scale patterns of beta diversity.", "author" : [ { "dropping-particle" : "", "family" : "Kraft", "given" : "N J B", "non-dropping-particle" : "", "parse-names" : false, "suffix" : "" }, { "dropping-particle" : "", "family" : "Comita", "given" : "L S", "non-dropping-particle" : "", "parse-names" : false, "suffix" : "" }, { "dropping-particle" : "", "family" : "Chase", "given" : "J M", "non-dropping-particle" : "", "parse-names" : false, "suffix" : "" }, { "dropping-particle" : "", "family" : "Sanders", "given" : "N J", "non-dropping-particle" : "", "parse-names" : false, "suffix" : "" }, { "dropping-particle" : "", "family" : "Swenson", "given" : "N G", "non-dropping-particle" : "", "parse-names" : false, "suffix" : "" }, { "dropping-particle" : "", "family" : "Crist", "given" : "T O", "non-dropping-particle" : "", "parse-names" : false, "suffix" : "" }, { "dropping-particle" : "", "family" : "Stegen", "given" : "J C", "non-dropping-particle" : "", "parse-names" : false, "suffix" : "" }, { "dropping-particle" : "", "family" : "Vellend", "given" : "M", "non-dropping-particle" : "", "parse-names" : false, "suffix" : "" }, { "dropping-particle" : "", "family" : "Boyle", "given" : "B", "non-dropping-particle" : "", "parse-names" : false, "suffix" : "" }, { "dropping-particle" : "", "family" : "Anderson", "given" : "M J", "non-dropping-particle" : "", "parse-names" : false, "suffix" : "" }, { "dropping-particle" : "V", "family" : "Cornell", "given" : "H", "non-dropping-particle" : "", "parse-names" : false, "suffix" : "" }, { "dropping-particle" : "", "family" : "Davies", "given" : "K F", "non-dropping-particle" : "", "parse-names" : false, "suffix" : "" }, { "dropping-particle" : "", "family" : "Freestone", "given" : "A L", "non-dropping-particle" : "", "parse-names" : false, "suffix" : "" }, { "dropping-particle" : "", "family" : "Inouye", "given" : "B D", "non-dropping-particle" : "", "parse-names" : false, "suffix" : "" }, { "dropping-particle" : "", "family" : "Harrison", "given" : "S P", "non-dropping-particle" : "", "parse-names" : false, "suffix" : "" }, { "dropping-particle" : "", "family" : "Myers", "given" : "J A", "non-dropping-particle" : "", "parse-names" : false, "suffix" : "" } ], "container-title" : "Science", "id" : "ITEM-1", "issue" : "6050", "issued" : { "date-parts" : [ [ "2011" ] ] }, "language" : "English", "note" : "ISI Document Delivery No.: 823KQ\nTimes Cited: 171\nCited Reference Count: 34\nKraft, Nathan J. B. Comita, Liza S. Chase, Jonathan M. Sanders, Nathan J. Swenson, Nathan G. Crist, Thomas O. Stegen, James C. Vellend, Mark Boyle, Brad Anderson, Marti J. Cornell, Howard V. Davies, Kendi F. Freestone, Amy L. Inouye, Brian D. Harrison, Susan P. Myers, Jonathan A.\nSwenson, Nathan/A-3514-2012; Kraft, Nathan/A-2817-2012; Sanders, Nathan/A-6945-2009; Stegen, James/Q-3078-2016; publist, CMEC/C-3010-2012\nSwenson, Nathan/0000-0003-3819-9767; Kraft, Nathan/0000-0001-8867-7806; Sanders, Nathan/0000-0001-6220-6731; Stegen, James/0000-0001-9135-7424;\nNational Center for Ecological Analysis and Synthesis (NCEAS); NSF [EF-0553768, DBI-0906005]; University of California, Santa Barbara; state of California; National Science and Engineering Research Council of Canada; U.S. Department of Energy [DE-FG02-08ER64510]\nWe are grateful to A. H. Gentry, the Missouri Botanical Garden, and numerous additional collectors who contributed to the latitudinal data set. The data sets are available in the original publications or electronically from SALVIAS (www.salvias.net). This work was conducted as part of the Gradients of beta-diversity Working Group supported by the National Center for Ecological Analysis and Synthesis (NCEAS), a center funded by NSF (grant EF-0553768); the University of California, Santa Barbara; and the state of California. N.J.B.K. was supported by the National Science and Engineering Research Council of Canada CREATE Training Program in Biodiversity Research. L. S. C. was supported by an NCEAS postdoctoral fellowship. N.J.S. was supported by U.S. Department of Energy Program for Ecosystem Research DE-FG02-08ER64510. J.C.S. was supported by an NSF Postdoctoral Fellowship in Bioinformatics (DBI-0906005).\n181\n32\n322\nAmer assoc advancement science\nWashington", "page" : "1755-1758", "publisher-place" : "[Kraft, Nathan J. B. Vellend, Mark] Univ British Columbia, Biodivers Res Ctr, Vancouver, BC V6T 1Z4, Canada. [Kraft, Nathan J. B.] Univ Maryland, Dept Biol, College Pk, MD 20742 USA. [Comita, Liza S.] Natl Ctr Ecol Anal &amp; Synth, Santa Barbara, CA 93101 US", "title" : "Disentangling the Drivers of beta Diversity Along Latitudinal and Elevational Gradients", "type" : "article-journal", "volume" : "333" }, "uris" : [ "http://www.mendeley.com/documents/?uuid=e01739a9-2b58-4c32-aa0b-c63574ff1d1c" ] } ], "mendeley" : { "formattedCitation" : "(Kraft et al. 2011)", "plainTextFormattedCitation" : "(Kraft et al. 2011)", "previouslyFormattedCitation" : "(Kraft et al.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(Kraft et al.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The comparison of null expectati</w:t>
      </w:r>
      <w:r w:rsidR="005443E1">
        <w:rPr>
          <w:rFonts w:ascii="Arial" w:eastAsia="Times New Roman" w:hAnsi="Arial" w:cs="Arial"/>
          <w:color w:val="000000"/>
          <w:sz w:val="24"/>
          <w:szCs w:val="24"/>
          <w:lang w:val="en-US"/>
        </w:rPr>
        <w:t>ons to empirical datasets allowed</w:t>
      </w:r>
      <w:r w:rsidR="00C4247B" w:rsidRPr="00321A4E">
        <w:rPr>
          <w:rFonts w:ascii="Arial" w:eastAsia="Times New Roman" w:hAnsi="Arial" w:cs="Arial"/>
          <w:color w:val="000000"/>
          <w:sz w:val="24"/>
          <w:szCs w:val="24"/>
          <w:lang w:val="en-US"/>
        </w:rPr>
        <w:t xml:space="preserve"> us to infer whether random processes such as chance colonization and extinction, or deterministic processes like environmental filtering or competition are </w:t>
      </w:r>
      <w:r w:rsidR="005443E1">
        <w:rPr>
          <w:rFonts w:ascii="Arial" w:eastAsia="Times New Roman" w:hAnsi="Arial" w:cs="Arial"/>
          <w:color w:val="000000"/>
          <w:sz w:val="24"/>
          <w:szCs w:val="24"/>
          <w:lang w:val="en-US"/>
        </w:rPr>
        <w:t>likely causes of</w:t>
      </w:r>
      <w:r w:rsidR="00C4247B" w:rsidRPr="00321A4E">
        <w:rPr>
          <w:rFonts w:ascii="Arial" w:eastAsia="Times New Roman" w:hAnsi="Arial" w:cs="Arial"/>
          <w:color w:val="000000"/>
          <w:sz w:val="24"/>
          <w:szCs w:val="24"/>
          <w:lang w:val="en-US"/>
        </w:rPr>
        <w:t xml:space="preserve"> observed patterns in community composition </w:t>
      </w:r>
      <w:r w:rsidR="00954505">
        <w:rPr>
          <w:rFonts w:ascii="Arial" w:eastAsia="Times New Roman" w:hAnsi="Arial" w:cs="Arial"/>
          <w:color w:val="000000"/>
          <w:sz w:val="24"/>
          <w:szCs w:val="24"/>
          <w:lang w:val="en-US"/>
        </w:rPr>
        <w:fldChar w:fldCharType="begin" w:fldLock="1"/>
      </w:r>
      <w:r w:rsidR="00954505">
        <w:rPr>
          <w:rFonts w:ascii="Arial" w:eastAsia="Times New Roman" w:hAnsi="Arial" w:cs="Arial"/>
          <w:color w:val="000000"/>
          <w:sz w:val="24"/>
          <w:szCs w:val="24"/>
          <w:lang w:val="en-US"/>
        </w:rPr>
        <w:instrText>ADDIN CSL_CITATION { "citationItems" : [ { "id" : "ITEM-1", "itemData" : { "DOI" : "10.1098/rstb.2011.0063", "ISSN" : "0962-8436", "abstract" : "Deterministic theories in community ecology suggest that local, niche-based processes, such as environmental filtering, biotic interactions and interspecific trade-offs largely determine patterns of species diversity and composition. In contrast, more stochastic theories emphasize the importance of chance colonization, random extinction and ecological drift. The schisms between deterministic and stochastic perspectives, which date back to the earliest days of ecology, continue to fuel contemporary debates (e. g. niches versus neutrality). As illustrated by the pioneering studies of Robert H. MacArthur and co-workers, resolution to these debates requires consideration of how the importance of local processes changes across scales. Here, we develop a framework for disentangling the relative importance of deterministic and stochastic processes in generating site-to-site variation in species composition (beta-diversity) along ecological gradients (disturbance, productivity and biotic interactions) and among biogeographic regions that differ in the size of the regional species pool. We illustrate how to discern the importance of deterministic processes using null-model approaches that explicitly account for local and regional factors that inherently create stochastic turnover. By embracing processes across scales, we can build a more synthetic framework for understanding how niches structure patterns of biodiversity in the face of stochastic processes that emerge from local and biogeographic factors.", "author" : [ { "dropping-particle" : "", "family" : "Chase", "given" : "J M", "non-dropping-particle" : "", "parse-names" : false, "suffix" : "" }, { "dropping-particle" : "", "family" : "Myers", "given" : "J A", "non-dropping-particle" : "", "parse-names" : false, "suffix" : "" } ], "container-title" : "Philosophical Transactions of the Royal Society B-Biological Sciences", "id" : "ITEM-1", "issue" : "1576", "issued" : { "date-parts" : [ [ "2011" ] ] }, "language" : "English", "note" : "ISI Document Delivery No.: 793KB\nTimes Cited: 193\nCited Reference Count: 144\nChase, Jonathan M. Myers, Jonathan A.\nNational Science Foundation [EF-0553768, DEB 0816113]; University of California, Santa Barbara; State of California; Washington University's Tyson Research Center\nWe thank D. Jenkins and R. Ricklefs for the invitation to present this paper at the 2011 International Biogeography Society meeting in Crete, Greece, and the National Science Foundation (DEB 105921 to D. Jenkins and B. Ricklefs) for providing travel assistance. In addition, we thank D. Jenkins, B. Ricklefs, J. Wiens and other authors of this volume for important discussion and comments on an earlier version. Finally, many of the ideas presented here were influenced by our participation in the 'Gradients of beta-diversity' Working Group supported by the National Center for Ecological Analysis and Synthesis, a Center funded by the National Science Foundation (grant no. EF-0553768), the University of California, Santa Barbara and the State of California. Our research was also supported by Washington University's Tyson Research Center and the National Science Foundation (DEB 0816113).\n197\n38\n295\nRoyal soc\nLondon", "page" : "2351-2363", "publisher-place" : "[Chase, Jonathan M.] Washington Univ, Dept Biol, St Louis, MO 63130 USA. Washington Univ, Tyson Res Ctr, St Louis, MO 63130 USA. Chase, JM (reprint author), Washington Univ, Dept Biol, Campus Box 1137, St Louis, MO 63130 USA. jchase@wustl.edu", "title" : "Disentangling the importance of ecological niches from stochastic processes across scales", "type" : "article-journal", "volume" : "366" }, "uris" : [ "http://www.mendeley.com/documents/?uuid=5ba540df-f185-40a9-9334-9c960664c896" ] } ], "mendeley" : { "formattedCitation" : "(Chase and Myers 2011)", "plainTextFormattedCitation" : "(Chase and Myers 2011)", "previouslyFormattedCitation" : "(Chase and Myers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(Chase and Myers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w:t>
      </w:r>
    </w:p>
    <w:p w14:paraId="09A8AB77" w14:textId="5B23785A" w:rsidR="005443E1"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r>
      <w:r w:rsidR="005443E1">
        <w:rPr>
          <w:rFonts w:ascii="Arial" w:eastAsia="Times New Roman" w:hAnsi="Arial" w:cs="Arial"/>
          <w:sz w:val="24"/>
          <w:szCs w:val="24"/>
          <w:lang w:val="en-US"/>
        </w:rPr>
        <w:t xml:space="preserve">Over the summer season, species turnover within and among meadows declined, reflecting demographic changes that increased the abundance and prevalence of several numerically dominant species. These demographic changes were driven by very different specific processes: annual recruitment pulses by the </w:t>
      </w:r>
      <w:r w:rsidR="006C1CA7">
        <w:rPr>
          <w:rFonts w:ascii="Arial" w:eastAsia="Times New Roman" w:hAnsi="Arial" w:cs="Arial"/>
          <w:sz w:val="24"/>
          <w:szCs w:val="24"/>
          <w:lang w:val="en-US"/>
        </w:rPr>
        <w:t>weakly</w:t>
      </w:r>
      <w:r w:rsidR="005443E1">
        <w:rPr>
          <w:rFonts w:ascii="Arial" w:eastAsia="Times New Roman" w:hAnsi="Arial" w:cs="Arial"/>
          <w:sz w:val="24"/>
          <w:szCs w:val="24"/>
          <w:lang w:val="en-US"/>
        </w:rPr>
        <w:t xml:space="preserve">-dispersing seagrass specialist </w:t>
      </w:r>
      <w:r w:rsidR="006533CE">
        <w:rPr>
          <w:rFonts w:ascii="Arial" w:eastAsia="Times New Roman" w:hAnsi="Arial" w:cs="Arial"/>
          <w:i/>
          <w:sz w:val="24"/>
          <w:szCs w:val="24"/>
          <w:lang w:val="en-US"/>
        </w:rPr>
        <w:t>Phyllaply</w:t>
      </w:r>
      <w:r w:rsidR="005443E1" w:rsidRPr="005443E1">
        <w:rPr>
          <w:rFonts w:ascii="Arial" w:eastAsia="Times New Roman" w:hAnsi="Arial" w:cs="Arial"/>
          <w:i/>
          <w:sz w:val="24"/>
          <w:szCs w:val="24"/>
          <w:lang w:val="en-US"/>
        </w:rPr>
        <w:t>sia taylori</w:t>
      </w:r>
      <w:r w:rsidR="006533CE">
        <w:rPr>
          <w:rFonts w:ascii="Arial" w:eastAsia="Times New Roman" w:hAnsi="Arial" w:cs="Arial"/>
          <w:sz w:val="24"/>
          <w:szCs w:val="24"/>
          <w:lang w:val="en-US"/>
        </w:rPr>
        <w:t xml:space="preserve"> in RP and DC in August</w:t>
      </w:r>
      <w:r w:rsidR="005443E1">
        <w:rPr>
          <w:rFonts w:ascii="Arial" w:eastAsia="Times New Roman" w:hAnsi="Arial" w:cs="Arial"/>
          <w:sz w:val="24"/>
          <w:szCs w:val="24"/>
          <w:lang w:val="en-US"/>
        </w:rPr>
        <w:t xml:space="preserve">, recruitment by the pelagic dispersing and cosmopolitan mussel </w:t>
      </w:r>
      <w:r w:rsidR="00141401" w:rsidRPr="005443E1">
        <w:rPr>
          <w:rFonts w:ascii="Arial" w:eastAsia="Times New Roman" w:hAnsi="Arial" w:cs="Arial"/>
          <w:i/>
          <w:sz w:val="24"/>
          <w:szCs w:val="24"/>
          <w:lang w:val="en-US"/>
        </w:rPr>
        <w:t>Mytilus</w:t>
      </w:r>
      <w:r w:rsidR="005443E1" w:rsidRPr="005443E1">
        <w:rPr>
          <w:rFonts w:ascii="Arial" w:eastAsia="Times New Roman" w:hAnsi="Arial" w:cs="Arial"/>
          <w:i/>
          <w:sz w:val="24"/>
          <w:szCs w:val="24"/>
          <w:lang w:val="en-US"/>
        </w:rPr>
        <w:t xml:space="preserve"> trossulus</w:t>
      </w:r>
      <w:r w:rsidR="005443E1">
        <w:rPr>
          <w:rFonts w:ascii="Arial" w:eastAsia="Times New Roman" w:hAnsi="Arial" w:cs="Arial"/>
          <w:sz w:val="24"/>
          <w:szCs w:val="24"/>
          <w:lang w:val="en-US"/>
        </w:rPr>
        <w:t xml:space="preserve"> </w:t>
      </w:r>
      <w:r w:rsidR="006533CE">
        <w:rPr>
          <w:rFonts w:ascii="Arial" w:eastAsia="Times New Roman" w:hAnsi="Arial" w:cs="Arial"/>
          <w:sz w:val="24"/>
          <w:szCs w:val="24"/>
          <w:lang w:val="en-US"/>
        </w:rPr>
        <w:t xml:space="preserve">at other sites, </w:t>
      </w:r>
      <w:r w:rsidR="005443E1">
        <w:rPr>
          <w:rFonts w:ascii="Arial" w:eastAsia="Times New Roman" w:hAnsi="Arial" w:cs="Arial"/>
          <w:sz w:val="24"/>
          <w:szCs w:val="24"/>
          <w:lang w:val="en-US"/>
        </w:rPr>
        <w:t>and population</w:t>
      </w:r>
      <w:r w:rsidR="006533CE">
        <w:rPr>
          <w:rFonts w:ascii="Arial" w:eastAsia="Times New Roman" w:hAnsi="Arial" w:cs="Arial"/>
          <w:sz w:val="24"/>
          <w:szCs w:val="24"/>
          <w:lang w:val="en-US"/>
        </w:rPr>
        <w:t xml:space="preserve"> increases by benthic eelgrass-dwelling caprellid amphipods. These increases </w:t>
      </w:r>
      <w:r w:rsidR="0014027D">
        <w:rPr>
          <w:rFonts w:ascii="Arial" w:eastAsia="Times New Roman" w:hAnsi="Arial" w:cs="Arial"/>
          <w:sz w:val="24"/>
          <w:szCs w:val="24"/>
          <w:lang w:val="en-US"/>
        </w:rPr>
        <w:t>were similar</w:t>
      </w:r>
      <w:r w:rsidR="006533CE">
        <w:rPr>
          <w:rFonts w:ascii="Arial" w:eastAsia="Times New Roman" w:hAnsi="Arial" w:cs="Arial"/>
          <w:sz w:val="24"/>
          <w:szCs w:val="24"/>
          <w:lang w:val="en-US"/>
        </w:rPr>
        <w:t xml:space="preserve"> among plots, but each reflects a temporary increase that is expected to change over time with juvenile mortality and population dynamics. </w:t>
      </w:r>
      <w:r w:rsidR="006533CE" w:rsidRPr="00321A4E">
        <w:rPr>
          <w:rFonts w:ascii="Arial" w:eastAsia="Times New Roman" w:hAnsi="Arial" w:cs="Arial"/>
          <w:sz w:val="24"/>
          <w:szCs w:val="24"/>
          <w:lang w:val="en-US"/>
        </w:rPr>
        <w:t xml:space="preserve">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w:t>
      </w:r>
      <w:r w:rsidR="006533CE" w:rsidRPr="00321A4E">
        <w:rPr>
          <w:rFonts w:ascii="Arial" w:eastAsia="Times New Roman" w:hAnsi="Arial" w:cs="Arial"/>
          <w:sz w:val="24"/>
          <w:szCs w:val="24"/>
          <w:lang w:val="en-US"/>
        </w:rPr>
        <w:lastRenderedPageBreak/>
        <w:t>CB and NB by August. Despite this variation in univariate metrics and the identities of dominant species, multivariate metrics suggested composition overall was relatively stable through time, suggesting that the differences in abundance and richness are reflecting changes in dominance</w:t>
      </w:r>
      <w:r w:rsidR="006533CE">
        <w:rPr>
          <w:rFonts w:ascii="Arial" w:eastAsia="Times New Roman" w:hAnsi="Arial" w:cs="Arial"/>
          <w:sz w:val="24"/>
          <w:szCs w:val="24"/>
          <w:lang w:val="en-US"/>
        </w:rPr>
        <w:t>, consistent with observations in other systems</w:t>
      </w:r>
      <w:r w:rsidR="006533CE" w:rsidRPr="006533CE">
        <w:rPr>
          <w:rFonts w:ascii="Arial" w:eastAsia="Times New Roman" w:hAnsi="Arial" w:cs="Arial"/>
          <w:sz w:val="24"/>
          <w:szCs w:val="24"/>
          <w:lang w:val="en-US"/>
        </w:rPr>
        <w:t xml:space="preserve"> </w:t>
      </w:r>
      <w:r w:rsidR="006533CE">
        <w:rPr>
          <w:rFonts w:ascii="Arial" w:eastAsia="Times New Roman" w:hAnsi="Arial" w:cs="Arial"/>
          <w:sz w:val="24"/>
          <w:szCs w:val="24"/>
          <w:lang w:val="en-US"/>
        </w:rPr>
        <w:fldChar w:fldCharType="begin" w:fldLock="1"/>
      </w:r>
      <w:r w:rsidR="00530D26">
        <w:rPr>
          <w:rFonts w:ascii="Arial" w:eastAsia="Times New Roman" w:hAnsi="Arial" w:cs="Arial"/>
          <w:sz w:val="24"/>
          <w:szCs w:val="24"/>
          <w:lang w:val="en-US"/>
        </w:rPr>
        <w:instrText>ADDIN CSL_CITATION { "citationItems" : [ { "id" : "ITEM-1", "itemData" : { "DOI" : "10.4319/lo.2010.55.4.1499", "ISSN" : "0024-3590", "abstract" : "We characterized the seasonal and interannual variation in macrophytes, epiphytes, invertebrate herbivores, small demersal predators, and physicochemical characteristics of an eelgrass (Zostera marina) bed in Chesapeake Bay, Virginia, over 10 yr, to explore the relative importance of abiotic and biotic forcing on community composition and abundance. Our hypotheses were (1) physicochemical drivers affect community structure directly, (2) bottom-up trophic control is evidenced by positive covariance among trophic levels, (3) top-down control generates inverse patterns of abundance at adjacent trophic levels, and (4) species diversity among herbivores contributes to temporal stability. Composition and abundance of eelgrass-associated species varied strongly among seasons and years. Much of this variation correlated with temperature and salinity anomalies, and multivariate analysis grouped communities roughly by season, supporting our first hypothesis. Severe seagrass loss during the hot summer of 2005 shifted the community toward a novel composition, but community structure rebounded within a year. Evidence for trophic control was mixed: selected taxa showed patterns consistent with top-down or bottom-up control, but these patterns generally disappeared at the level of whole years and entire trophic levels. Our ability to detect trophic effects may have been limited, however, by consumer movement or changing behavioral responses to resource availability and predation. There was also little evidence that diversity stabilized total herbivore abundance. Although consumer effects on lower levels were inconsistent, the strong physicochemical forcing of community structure supports suggestions that eelgrass communities are highly vulnerable to natural and anthropogenic changes in climate and hydrography.", "author" : [ { "dropping-particle" : "", "family" : "Douglass", "given" : "J G", "non-dropping-particle" : "", "parse-names" : false, "suffix" : "" }, { "dropping-particle" : "", "family" : "France", "given" : "K E", "non-dropping-particle" : "", "parse-names" : false, "suffix" : "" }, { "dropping-particle" : "", "family" : "Richardson", "given" : "J P", "non-dropping-particle" : "", "parse-names" : false, "suffix" : "" }, { "dropping-particle" : "", "family" : "Duffy", "given" : "J E", "non-dropping-particle" : "", "parse-names" : false, "suffix" : "" } ], "container-title" : "Limnology and Oceanography", "id" : "ITEM-1", "issue" : "4", "issued" : { "date-parts" : [ [ "2010" ] ] }, "language" : "English", "note" : "ISI Document Delivery No.: 673KA\nTimes Cited: 27\nCited Reference Count: 73\nDouglass, James G. France, Kristin E. Richardson, J. Paul Duffy, J. Emmett\nOffice of the Chief Economist [95-21184, OCE-0099226, OCE 03-52343, OCE-0623874]\nWe thank John Parker, Jennifer Rhode, Kenneth Macdonald, Melanie Harris, Ruben Rios, Jessie Philpot, Mark Fitchett, Lana Lau, Molly Roggero, Amanda Spivak, Aaron Spivak, Susie Herbert, Kiara Smith, Laura Ladwig, Akwasi Cato, Breanna Korsman, Sara Grill, Timothy Montgomery, Lindsey Moore, Noah Yavit, William Tarantino, Martin Marquez, Phillip Mattich, Gabriella Blohm, Lindsey Albertson, Thomas Hill, Rachael Blake, Diana Chin, Matthew Whalen, and others for field and laboratory assistance. We also thank Kenneth Moore, Robert Orth, and the staff of the Chesapeake Bay National Estuarine Research Reserve Program for invaluable help and data sharing during the preparation of this manuscript. Finally, we thank Per-Olav Moksnes and an anonymous reviewer for help with the production of the final manuscript. This work was supported in part by grant numbers Office of the Chief Economist 95-21184, OCE-0099226, OCE 03-52343, and OCE-0623874 to J.E.D. This is Virginia Institute of Marine Science contribution 3070.\n27\n2\n44\nAmer soc limnology oceanography\nWaco", "page" : "1499-1520", "publisher-place" : "[Douglass, James G. France, Kristin E. Richardson, J. Paul Duffy, J. Emmett] Virginia Inst Marine Sci, Gloucester Point, VA 23062 USA. [Douglass, James G.] Smithsonian Marine Stn, Ft Pierce, FL USA. [France, Kristin E.] Nature Conservancy, Cent &amp; Western ", "title" : "Seasonal and interannual change in a Chesapeake Bay eelgrass community: Insights into biotic and abiotic control of community structure", "type" : "article-journal", "volume" : "55" }, "uris" : [ "http://www.mendeley.com/documents/?uuid=71e911e0-c1ce-40f5-b21e-5b3427ea3224" ] } ], "mendeley" : { "formattedCitation" : "(Douglass et al. 2010)", "manualFormatting" : "(Douglass et al. 2010, Thom et al. 1995, Best and Stachowicz 2014)", "plainTextFormattedCitation" : "(Douglass et al. 2010)", "previouslyFormattedCitation" : "(Douglass et al. 2010)" }, "properties" : { "noteIndex" : 0 }, "schema" : "https://github.com/citation-style-language/schema/raw/master/csl-citation.json" }</w:instrText>
      </w:r>
      <w:r w:rsidR="006533CE">
        <w:rPr>
          <w:rFonts w:ascii="Arial" w:eastAsia="Times New Roman" w:hAnsi="Arial" w:cs="Arial"/>
          <w:sz w:val="24"/>
          <w:szCs w:val="24"/>
          <w:lang w:val="en-US"/>
        </w:rPr>
        <w:fldChar w:fldCharType="separate"/>
      </w:r>
      <w:r w:rsidR="006533CE" w:rsidRPr="00954505">
        <w:rPr>
          <w:rFonts w:ascii="Arial" w:eastAsia="Times New Roman" w:hAnsi="Arial" w:cs="Arial"/>
          <w:noProof/>
          <w:sz w:val="24"/>
          <w:szCs w:val="24"/>
          <w:lang w:val="en-US"/>
        </w:rPr>
        <w:t>(Douglass et al. 2010</w:t>
      </w:r>
      <w:r w:rsidR="006533CE">
        <w:rPr>
          <w:rFonts w:ascii="Arial" w:eastAsia="Times New Roman" w:hAnsi="Arial" w:cs="Arial"/>
          <w:noProof/>
          <w:sz w:val="24"/>
          <w:szCs w:val="24"/>
          <w:lang w:val="en-US"/>
        </w:rPr>
        <w:t>,</w:t>
      </w:r>
      <w:r w:rsidR="006533CE" w:rsidRPr="006533CE">
        <w:rPr>
          <w:rFonts w:ascii="Arial" w:eastAsia="Times New Roman" w:hAnsi="Arial" w:cs="Arial"/>
          <w:noProof/>
          <w:sz w:val="24"/>
          <w:szCs w:val="24"/>
          <w:lang w:val="en-US"/>
        </w:rPr>
        <w:t xml:space="preserve"> </w:t>
      </w:r>
      <w:r w:rsidR="006533CE" w:rsidRPr="00CF3099">
        <w:rPr>
          <w:rFonts w:ascii="Arial" w:eastAsia="Times New Roman" w:hAnsi="Arial" w:cs="Arial"/>
          <w:noProof/>
          <w:sz w:val="24"/>
          <w:szCs w:val="24"/>
          <w:lang w:val="en-US"/>
        </w:rPr>
        <w:t>Thom et al. 1995</w:t>
      </w:r>
      <w:r w:rsidR="006533CE">
        <w:rPr>
          <w:rFonts w:ascii="Arial" w:eastAsia="Times New Roman" w:hAnsi="Arial" w:cs="Arial"/>
          <w:noProof/>
          <w:sz w:val="24"/>
          <w:szCs w:val="24"/>
          <w:lang w:val="en-US"/>
        </w:rPr>
        <w:t>, Best and Stachowicz 2014</w:t>
      </w:r>
      <w:r w:rsidR="006533CE" w:rsidRPr="00954505">
        <w:rPr>
          <w:rFonts w:ascii="Arial" w:eastAsia="Times New Roman" w:hAnsi="Arial" w:cs="Arial"/>
          <w:noProof/>
          <w:sz w:val="24"/>
          <w:szCs w:val="24"/>
          <w:lang w:val="en-US"/>
        </w:rPr>
        <w:t>)</w:t>
      </w:r>
      <w:r w:rsidR="006533CE">
        <w:rPr>
          <w:rFonts w:ascii="Arial" w:eastAsia="Times New Roman" w:hAnsi="Arial" w:cs="Arial"/>
          <w:sz w:val="24"/>
          <w:szCs w:val="24"/>
          <w:lang w:val="en-US"/>
        </w:rPr>
        <w:fldChar w:fldCharType="end"/>
      </w:r>
      <w:r w:rsidR="006533CE" w:rsidRPr="00321A4E">
        <w:rPr>
          <w:rFonts w:ascii="Arial" w:eastAsia="Times New Roman" w:hAnsi="Arial" w:cs="Arial"/>
          <w:sz w:val="24"/>
          <w:szCs w:val="24"/>
          <w:lang w:val="en-US"/>
        </w:rPr>
        <w:t>.</w:t>
      </w:r>
      <w:r w:rsidR="006533CE">
        <w:rPr>
          <w:rFonts w:ascii="Arial" w:eastAsia="Times New Roman" w:hAnsi="Arial" w:cs="Arial"/>
          <w:sz w:val="24"/>
          <w:szCs w:val="24"/>
          <w:lang w:val="en-US"/>
        </w:rPr>
        <w:t xml:space="preserve"> Still, the potential role of species interactions such as competition or predation in the temporal dynamics of these communities is not well understood.</w:t>
      </w:r>
    </w:p>
    <w:p w14:paraId="7DCD88FA" w14:textId="77777777" w:rsidR="00A820EA" w:rsidRPr="00321A4E" w:rsidRDefault="00A820EA">
      <w:pPr>
        <w:spacing w:after="0" w:line="480" w:lineRule="auto"/>
        <w:rPr>
          <w:rFonts w:ascii="Arial" w:eastAsia="Times New Roman" w:hAnsi="Arial" w:cs="Arial"/>
          <w:sz w:val="24"/>
          <w:szCs w:val="24"/>
          <w:lang w:val="en-US"/>
        </w:rPr>
      </w:pPr>
    </w:p>
    <w:p w14:paraId="510CCA44" w14:textId="77777777" w:rsidR="00A820EA" w:rsidRPr="00321A4E" w:rsidRDefault="00C4247B" w:rsidP="008F5158">
      <w:pPr>
        <w:spacing w:after="0" w:line="480" w:lineRule="auto"/>
        <w:outlineLvl w:val="0"/>
        <w:rPr>
          <w:rFonts w:ascii="Arial" w:eastAsia="Times New Roman" w:hAnsi="Arial" w:cs="Arial"/>
          <w:i/>
          <w:sz w:val="24"/>
          <w:szCs w:val="24"/>
          <w:lang w:val="en-US"/>
        </w:rPr>
      </w:pPr>
      <w:r w:rsidRPr="00321A4E">
        <w:rPr>
          <w:rFonts w:ascii="Arial" w:eastAsia="Times New Roman" w:hAnsi="Arial" w:cs="Arial"/>
          <w:i/>
          <w:sz w:val="24"/>
          <w:szCs w:val="24"/>
          <w:lang w:val="en-US"/>
        </w:rPr>
        <w:t>Conclusions</w:t>
      </w:r>
    </w:p>
    <w:p w14:paraId="32F9E693" w14:textId="6660AB5F" w:rsidR="00F163B0" w:rsidRDefault="00026F7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Seagrass communities are known for their high faunal diversity and productivity, and </w:t>
      </w:r>
      <w:r w:rsidR="0049462D">
        <w:rPr>
          <w:rFonts w:ascii="Arial" w:eastAsia="Times New Roman" w:hAnsi="Arial" w:cs="Arial"/>
          <w:color w:val="000000"/>
          <w:sz w:val="24"/>
          <w:szCs w:val="24"/>
          <w:lang w:val="en-US"/>
        </w:rPr>
        <w:t>fine-</w:t>
      </w:r>
      <w:r>
        <w:rPr>
          <w:rFonts w:ascii="Arial" w:eastAsia="Times New Roman" w:hAnsi="Arial" w:cs="Arial"/>
          <w:color w:val="000000"/>
          <w:sz w:val="24"/>
          <w:szCs w:val="24"/>
          <w:lang w:val="en-US"/>
        </w:rPr>
        <w:t xml:space="preserve">scale variation in </w:t>
      </w:r>
      <w:r w:rsidR="0049462D">
        <w:rPr>
          <w:rFonts w:ascii="Arial" w:eastAsia="Times New Roman" w:hAnsi="Arial" w:cs="Arial"/>
          <w:color w:val="000000"/>
          <w:sz w:val="24"/>
          <w:szCs w:val="24"/>
          <w:lang w:val="en-US"/>
        </w:rPr>
        <w:t xml:space="preserve">species </w:t>
      </w:r>
      <w:r>
        <w:rPr>
          <w:rFonts w:ascii="Arial" w:eastAsia="Times New Roman" w:hAnsi="Arial" w:cs="Arial"/>
          <w:color w:val="000000"/>
          <w:sz w:val="24"/>
          <w:szCs w:val="24"/>
          <w:lang w:val="en-US"/>
        </w:rPr>
        <w:t xml:space="preserve">composition appears to be a critical component of this diversity. </w:t>
      </w:r>
      <w:r w:rsidR="00C4247B" w:rsidRPr="00321A4E">
        <w:rPr>
          <w:rFonts w:ascii="Arial" w:eastAsia="Times New Roman" w:hAnsi="Arial" w:cs="Arial"/>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As anthropogenic pressure on valuable coastal ecosystems continues to accelerate</w:t>
      </w:r>
      <w:r w:rsidR="004B2909">
        <w:rPr>
          <w:rFonts w:ascii="Arial" w:eastAsia="Times New Roman" w:hAnsi="Arial" w:cs="Arial"/>
          <w:color w:val="000000"/>
          <w:sz w:val="24"/>
          <w:szCs w:val="24"/>
          <w:lang w:val="en-US"/>
        </w:rPr>
        <w:t xml:space="preserve"> at local and regional scales</w:t>
      </w:r>
      <w:r w:rsidR="00C4247B" w:rsidRPr="00321A4E">
        <w:rPr>
          <w:rFonts w:ascii="Arial" w:eastAsia="Times New Roman" w:hAnsi="Arial" w:cs="Arial"/>
          <w:color w:val="000000"/>
          <w:sz w:val="24"/>
          <w:szCs w:val="24"/>
          <w:lang w:val="en-US"/>
        </w:rPr>
        <w:t xml:space="preserve">, it is more important than ever that we develop a baseline understanding of how biodiversity in seagrass meadows is maintained across ecologically relevant scales.  </w:t>
      </w:r>
    </w:p>
    <w:p w14:paraId="2AE6429D" w14:textId="68E6B7C1" w:rsidR="00A820EA" w:rsidRPr="00321A4E" w:rsidRDefault="00F163B0" w:rsidP="00F163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In </w:t>
      </w:r>
      <w:r w:rsidR="00C4247B" w:rsidRPr="00321A4E">
        <w:rPr>
          <w:rFonts w:ascii="Arial" w:eastAsia="Times New Roman" w:hAnsi="Arial" w:cs="Arial"/>
          <w:color w:val="000000"/>
          <w:sz w:val="24"/>
          <w:szCs w:val="24"/>
          <w:lang w:val="en-US"/>
        </w:rPr>
        <w:t xml:space="preserve">one of the first comprehensive assessments of eelgrass-associated biodiversity in </w:t>
      </w:r>
      <w:r w:rsidR="004B2909">
        <w:rPr>
          <w:rFonts w:ascii="Arial" w:eastAsia="Times New Roman" w:hAnsi="Arial" w:cs="Arial"/>
          <w:color w:val="000000"/>
          <w:sz w:val="24"/>
          <w:szCs w:val="24"/>
          <w:lang w:val="en-US"/>
        </w:rPr>
        <w:t>western Canada</w:t>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have shown here that species diversity and abundance vary among seagrass meadows within a region, and that the variation is not clearly predictable </w:t>
      </w:r>
      <w:r w:rsidR="00200F65">
        <w:rPr>
          <w:rFonts w:ascii="Arial" w:eastAsia="Times New Roman" w:hAnsi="Arial" w:cs="Arial"/>
          <w:color w:val="000000"/>
          <w:sz w:val="24"/>
          <w:szCs w:val="24"/>
          <w:lang w:val="en-US"/>
        </w:rPr>
        <w:t>from an</w:t>
      </w:r>
      <w:r w:rsidR="00C4247B" w:rsidRPr="00321A4E">
        <w:rPr>
          <w:rFonts w:ascii="Arial" w:eastAsia="Times New Roman" w:hAnsi="Arial" w:cs="Arial"/>
          <w:color w:val="000000"/>
          <w:sz w:val="24"/>
          <w:szCs w:val="24"/>
          <w:lang w:val="en-US"/>
        </w:rPr>
        <w:t xml:space="preserve"> estuarine gradient and related </w:t>
      </w:r>
      <w:r w:rsidR="00200F65">
        <w:rPr>
          <w:rFonts w:ascii="Arial" w:eastAsia="Times New Roman" w:hAnsi="Arial" w:cs="Arial"/>
          <w:color w:val="000000"/>
          <w:sz w:val="24"/>
          <w:szCs w:val="24"/>
          <w:lang w:val="en-US"/>
        </w:rPr>
        <w:t xml:space="preserve">biotic and abiotic </w:t>
      </w:r>
      <w:r w:rsidR="00C4247B" w:rsidRPr="00321A4E">
        <w:rPr>
          <w:rFonts w:ascii="Arial" w:eastAsia="Times New Roman" w:hAnsi="Arial" w:cs="Arial"/>
          <w:color w:val="000000"/>
          <w:sz w:val="24"/>
          <w:szCs w:val="24"/>
          <w:lang w:val="en-US"/>
        </w:rPr>
        <w:t xml:space="preserve">predictors. Although </w:t>
      </w:r>
      <w:r w:rsidR="00C4247B" w:rsidRPr="00286ECF">
        <w:rPr>
          <w:rFonts w:ascii="Arial" w:hAnsi="Arial"/>
          <w:i/>
          <w:color w:val="000000"/>
          <w:sz w:val="24"/>
          <w:lang w:val="en-US"/>
        </w:rPr>
        <w:t>Z. marina</w:t>
      </w:r>
      <w:r w:rsidR="00C4247B" w:rsidRPr="00321A4E">
        <w:rPr>
          <w:rFonts w:ascii="Arial" w:eastAsia="Times New Roman" w:hAnsi="Arial" w:cs="Arial"/>
          <w:color w:val="000000"/>
          <w:sz w:val="24"/>
          <w:szCs w:val="24"/>
          <w:lang w:val="en-US"/>
        </w:rPr>
        <w:t xml:space="preserve"> provides relatively homogenous habitat, each </w:t>
      </w:r>
      <w:r w:rsidRPr="00B40347">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meadow</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lastRenderedPageBreak/>
        <w:t xml:space="preserve">appears to host a subset of epifaunal species observed in the larger region. These patterns are indicative of a metacommunity system, and suggest that processes that maintain diversity in eelgrass communities may reflect a seascape of many meadows connected through dispersal. If true, </w:t>
      </w:r>
      <w:r w:rsidR="0014027D">
        <w:rPr>
          <w:rFonts w:ascii="Arial" w:eastAsia="Times New Roman" w:hAnsi="Arial" w:cs="Arial"/>
          <w:color w:val="000000"/>
          <w:sz w:val="24"/>
          <w:szCs w:val="24"/>
          <w:lang w:val="en-US"/>
        </w:rPr>
        <w:t xml:space="preserve">the </w:t>
      </w:r>
      <w:r w:rsidR="00C4247B" w:rsidRPr="00321A4E">
        <w:rPr>
          <w:rFonts w:ascii="Arial" w:eastAsia="Times New Roman" w:hAnsi="Arial" w:cs="Arial"/>
          <w:color w:val="000000"/>
          <w:sz w:val="24"/>
          <w:szCs w:val="24"/>
          <w:lang w:val="en-US"/>
        </w:rPr>
        <w:t xml:space="preserve">conservation of eelgrass systems will require a network approach that preserves numerous meadows within the region. Examining biodiversity patterns across a seascape has expanded our view of seagrass biodiversity, and additional research is required to </w:t>
      </w:r>
      <w:r w:rsidR="0014027D">
        <w:rPr>
          <w:rFonts w:ascii="Arial" w:eastAsia="Times New Roman" w:hAnsi="Arial" w:cs="Arial"/>
          <w:color w:val="000000"/>
          <w:sz w:val="24"/>
          <w:szCs w:val="24"/>
          <w:lang w:val="en-US"/>
        </w:rPr>
        <w:t>address</w:t>
      </w:r>
      <w:r w:rsidR="0014027D"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the challenges of understanding how spatial turnover in diversity is related to the function and resilience of these ecosystems.</w:t>
      </w:r>
    </w:p>
    <w:p w14:paraId="6FA3D6D2" w14:textId="77777777" w:rsidR="00A820EA" w:rsidRPr="00321A4E" w:rsidRDefault="00A820EA" w:rsidP="00321A4E">
      <w:pPr>
        <w:spacing w:after="0" w:line="480" w:lineRule="auto"/>
        <w:textAlignment w:val="baseline"/>
        <w:rPr>
          <w:rFonts w:ascii="Arial" w:eastAsia="Times New Roman" w:hAnsi="Arial" w:cs="Arial"/>
          <w:color w:val="000000"/>
          <w:sz w:val="24"/>
          <w:szCs w:val="24"/>
          <w:lang w:val="en-US"/>
        </w:rPr>
      </w:pPr>
    </w:p>
    <w:p w14:paraId="7B751A64" w14:textId="00A16C64" w:rsidR="00A820EA" w:rsidRDefault="00D70D82" w:rsidP="008F5158">
      <w:pPr>
        <w:spacing w:after="0" w:line="480" w:lineRule="auto"/>
        <w:textAlignment w:val="baseline"/>
        <w:outlineLvl w:val="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ACKNOWLEGEMENTS </w:t>
      </w:r>
    </w:p>
    <w:p w14:paraId="01FA7685" w14:textId="77777777" w:rsidR="00D70D82" w:rsidRPr="00321A4E" w:rsidRDefault="00D70D82" w:rsidP="00D70D82">
      <w:pPr>
        <w:spacing w:after="0" w:line="480" w:lineRule="auto"/>
        <w:textAlignment w:val="baseline"/>
        <w:rPr>
          <w:rFonts w:ascii="Arial" w:eastAsia="Times New Roman" w:hAnsi="Arial" w:cs="Arial"/>
          <w:color w:val="000000"/>
          <w:sz w:val="24"/>
          <w:szCs w:val="24"/>
          <w:lang w:val="en-US"/>
        </w:rPr>
      </w:pPr>
    </w:p>
    <w:p w14:paraId="568261F1" w14:textId="4CA0B96A"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sz w:val="24"/>
          <w:szCs w:val="24"/>
          <w:lang w:val="en-US"/>
        </w:rPr>
        <w:tab/>
        <w:t>We are very grateful to C. Harley, G. Crutsinger, N. Sanders, J. Bernhardt, N. Caulk and A. Gonzalez for their feedback on the manuscript.  We also sincerely thank A. MacDonald, B. Harrower, K. Demes and M. Barbour for their help with statistical analyses, and S. Gray, W. Cheung, R. DeGraff, S. James, F. Ratcliffe, K. Anderson, D. de Jonge, S. Anthony</w:t>
      </w:r>
      <w:r w:rsidR="005A06C4">
        <w:rPr>
          <w:rFonts w:ascii="Arial" w:eastAsia="Times New Roman" w:hAnsi="Arial" w:cs="Arial"/>
          <w:sz w:val="24"/>
          <w:szCs w:val="24"/>
          <w:lang w:val="en-US"/>
        </w:rPr>
        <w:t xml:space="preserve">, and the Robles lab </w:t>
      </w:r>
      <w:r w:rsidRPr="00321A4E">
        <w:rPr>
          <w:rFonts w:ascii="Arial" w:eastAsia="Times New Roman" w:hAnsi="Arial" w:cs="Arial"/>
          <w:sz w:val="24"/>
          <w:szCs w:val="24"/>
          <w:lang w:val="en-US"/>
        </w:rPr>
        <w:t>for their assistance in the field and laboratory.</w:t>
      </w:r>
      <w:r w:rsidRPr="00321A4E">
        <w:rPr>
          <w:rFonts w:ascii="Arial" w:eastAsia="Times New Roman" w:hAnsi="Arial" w:cs="Arial"/>
          <w:color w:val="000000"/>
          <w:sz w:val="24"/>
          <w:szCs w:val="24"/>
          <w:lang w:val="en-US"/>
        </w:rPr>
        <w:t xml:space="preserve">  We thank Alice Liou and the</w:t>
      </w:r>
      <w:r w:rsidR="00C60129">
        <w:rPr>
          <w:rFonts w:ascii="Arial" w:eastAsia="Times New Roman" w:hAnsi="Arial" w:cs="Arial"/>
          <w:color w:val="000000"/>
          <w:sz w:val="24"/>
          <w:szCs w:val="24"/>
          <w:lang w:val="en-US"/>
        </w:rPr>
        <w:t xml:space="preserve"> Bamfield Marine Sciences Centre</w:t>
      </w:r>
      <w:r w:rsidRPr="00321A4E">
        <w:rPr>
          <w:rFonts w:ascii="Arial" w:eastAsia="Times New Roman" w:hAnsi="Arial" w:cs="Arial"/>
          <w:color w:val="000000"/>
          <w:sz w:val="24"/>
          <w:szCs w:val="24"/>
          <w:lang w:val="en-US"/>
        </w:rPr>
        <w:t xml:space="preserve"> for their administrative support.  Financial support for this project was provided by Bamfield Marine Sciences Cent</w:t>
      </w:r>
      <w:r w:rsidR="00104976">
        <w:rPr>
          <w:rFonts w:ascii="Arial" w:eastAsia="Times New Roman" w:hAnsi="Arial" w:cs="Arial"/>
          <w:color w:val="000000"/>
          <w:sz w:val="24"/>
          <w:szCs w:val="24"/>
          <w:lang w:val="en-US"/>
        </w:rPr>
        <w:t>re</w:t>
      </w:r>
      <w:r w:rsidRPr="00321A4E">
        <w:rPr>
          <w:rFonts w:ascii="Arial" w:eastAsia="Times New Roman" w:hAnsi="Arial" w:cs="Arial"/>
          <w:color w:val="000000"/>
          <w:sz w:val="24"/>
          <w:szCs w:val="24"/>
          <w:lang w:val="en-US"/>
        </w:rPr>
        <w:t xml:space="preserve"> to R.W. and M.I.O., an undergraduate research award to N.S.K. from the University of British Columbia, and an NSERC Discovery Grant and a Sloan Fellowship to M.I.O.</w:t>
      </w:r>
    </w:p>
    <w:p w14:paraId="62F43EE1" w14:textId="77777777" w:rsidR="00A820EA" w:rsidRPr="00321A4E" w:rsidRDefault="00A820EA" w:rsidP="00321A4E">
      <w:pPr>
        <w:spacing w:after="0" w:line="480" w:lineRule="auto"/>
        <w:rPr>
          <w:rFonts w:ascii="Arial" w:eastAsia="Times New Roman" w:hAnsi="Arial" w:cs="Arial"/>
          <w:sz w:val="24"/>
          <w:szCs w:val="24"/>
          <w:lang w:val="en-US"/>
        </w:rPr>
      </w:pPr>
    </w:p>
    <w:p w14:paraId="4F1D1FE5" w14:textId="77777777" w:rsidR="00A820EA" w:rsidRDefault="00C4247B"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LITERATURE CITED</w:t>
      </w:r>
    </w:p>
    <w:p w14:paraId="2175CA6A" w14:textId="77777777" w:rsidR="00486653" w:rsidRPr="00321A4E" w:rsidRDefault="00486653" w:rsidP="00321A4E">
      <w:pPr>
        <w:spacing w:after="0" w:line="480" w:lineRule="auto"/>
        <w:outlineLvl w:val="0"/>
        <w:rPr>
          <w:rFonts w:ascii="Arial" w:eastAsia="Times New Roman" w:hAnsi="Arial" w:cs="Arial"/>
          <w:color w:val="000000"/>
          <w:sz w:val="24"/>
          <w:szCs w:val="24"/>
          <w:lang w:val="en-US"/>
        </w:rPr>
      </w:pPr>
    </w:p>
    <w:p w14:paraId="1E885505" w14:textId="01907F07" w:rsidR="007168A1" w:rsidRPr="007168A1" w:rsidRDefault="00FF5C15" w:rsidP="007168A1">
      <w:pPr>
        <w:widowControl w:val="0"/>
        <w:autoSpaceDE w:val="0"/>
        <w:autoSpaceDN w:val="0"/>
        <w:adjustRightInd w:val="0"/>
        <w:spacing w:after="0" w:line="480" w:lineRule="auto"/>
        <w:ind w:left="480" w:hanging="480"/>
        <w:rPr>
          <w:rFonts w:ascii="Arial" w:eastAsia="Times New Roman" w:hAnsi="Arial" w:cs="Arial"/>
          <w:noProof/>
          <w:sz w:val="24"/>
        </w:rPr>
      </w:pP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 xml:space="preserve">ADDIN Mendeley Bibliography CSL_BIBLIOGRAPHY </w:instrText>
      </w:r>
      <w:r>
        <w:rPr>
          <w:rFonts w:ascii="Arial" w:eastAsia="Times New Roman" w:hAnsi="Arial" w:cs="Arial"/>
          <w:color w:val="000000"/>
          <w:sz w:val="24"/>
          <w:szCs w:val="24"/>
          <w:lang w:val="en-US"/>
        </w:rPr>
        <w:fldChar w:fldCharType="separate"/>
      </w:r>
      <w:r w:rsidR="007168A1" w:rsidRPr="007168A1">
        <w:rPr>
          <w:rFonts w:ascii="Arial" w:eastAsia="Times New Roman" w:hAnsi="Arial" w:cs="Arial"/>
          <w:noProof/>
          <w:sz w:val="24"/>
        </w:rPr>
        <w:t>Anderson, M. J., T. O. Crist, J. M. Chase, M. Vellend, B. D. Inouye, A. L. Freestone, N. J. Sanders, H. V Cornell, L. S. Comita, K. F. Davies, S. P. Harrison, N. J. B. Kraft, J. C. Stegen, and N. G. Swenson. 2011. Navigating the multiple meanings of beta diversity: a roadmap for the practicing ecologist. Ecology Letters 14:19–28.</w:t>
      </w:r>
    </w:p>
    <w:p w14:paraId="6F3269A5"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Barnes, R. S. K. 2013. Distribution patterns of macrobenthic biodiversity in the intertidal seagrass beds of an estuarine system, and their conservation significance. Biodiversity and Conservation 22:357–372.</w:t>
      </w:r>
    </w:p>
    <w:p w14:paraId="7C0BCE0F"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Barnes, R. S. K., and M. D. F. Ellwood. 2012. Spatial variation in the macrobenthic assemblages of intertidal seagrass along the long axis of an estuary. Estuarine Coastal and Shelf Science 112:173–182.</w:t>
      </w:r>
    </w:p>
    <w:p w14:paraId="6BECFDAC"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Borg, J. A., A. A. Rowden, M. J. Attrill, P. J. Schembri, and M. B. Jones. 2010. Spatial variation in the composition of motile macroinvertebrate assemblages associated with two bed types of the seagrass Posidonia oceanica. Marine Ecology Progress Series 406:91–104.</w:t>
      </w:r>
    </w:p>
    <w:p w14:paraId="7DCCA2CC"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Boström, C., S. Baden, A. C. Bockelmann, K. Dromph, S. Fredriksen, C. Gustafsson, D. Krause-Jensen, T. Moller, S. L. Nielsen, B. Olesen, J. Olsen, L. Pihl, and E. Rinde. 2014. Distribution, structure and function of Nordic eelgrass (Zostera marina) ecosystems: implications for coastal management and conservation. Aquatic Conservation-Marine and Freshwater Ecosystems 24:410–434.</w:t>
      </w:r>
    </w:p>
    <w:p w14:paraId="2E8E5AEE"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 xml:space="preserve">Boström, C., K. O’Brien, C. Roos, and J. Ekebom. 2006. Environmental variables explaining structural and functional diversity of seagrass macrofauna in an </w:t>
      </w:r>
      <w:r w:rsidRPr="007168A1">
        <w:rPr>
          <w:rFonts w:ascii="Arial" w:eastAsia="Times New Roman" w:hAnsi="Arial" w:cs="Arial"/>
          <w:noProof/>
          <w:sz w:val="24"/>
        </w:rPr>
        <w:lastRenderedPageBreak/>
        <w:t>archipelago landscape. Journal of Experimental Marine Biology and Ecology 335:52–73.</w:t>
      </w:r>
    </w:p>
    <w:p w14:paraId="264328D1"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Burnham, K. P., and D. R. Anderson. 2003. Model selection and multimodel inference: a practical information-theoretic approach. Springer Science &amp; Business Media.</w:t>
      </w:r>
    </w:p>
    <w:p w14:paraId="798190EC"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Carr, L. A., K. E. Boyer, and A. J. Brooks. 2011. Spatial patterns of epifaunal communities in San Francisco Bay eelgrass (Zostera marina) beds. Marine Ecology-an Evolutionary Perspective 32:88–103.</w:t>
      </w:r>
    </w:p>
    <w:p w14:paraId="7AA19402"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Chase, J. M., N. J. B. Kraft, K. G. Smith, M. Vellend, and B. D. Inouye. 2011. Using null models to disentangle variation in community dissimilarity from variation in α-diversity. Ecosphere 2:art24.</w:t>
      </w:r>
    </w:p>
    <w:p w14:paraId="23B80EAF"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Chase, J. M., and J. A. Myers. 2011. Disentangling the importance of ecological niches from stochastic processes across scales. Philosophical Transactions of the Royal Society B-Biological Sciences 366:2351–2363.</w:t>
      </w:r>
    </w:p>
    <w:p w14:paraId="67181016"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Crist, T. O., and J. A. Veech. 2006. Additive partitioning of rarefaction curves and species-area relationships: unifying alpha-, beta- and gamma-diversity with sample size and habitat area. Ecology Letters 9:923–932.</w:t>
      </w:r>
    </w:p>
    <w:p w14:paraId="212E04E5"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Dallas, T. 2014. metacom: an R package for the analysis of metacommunity structure. Ecography 37:402–405.</w:t>
      </w:r>
    </w:p>
    <w:p w14:paraId="7D7E840E"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Dauby, G., and O. J. Hardy. 2012. Sampled-based estimation of diversity sensu stricto by transforming Hurlbert diversities into effective number of species. Ecography 35:661–672.</w:t>
      </w:r>
    </w:p>
    <w:p w14:paraId="799CF622"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 xml:space="preserve">DeTroch, M., F. Fiers, and M. Vincx. 2001. Alpha and beta diversity of harpacticoid copepods in a tropical seagrass bed: the relation between diversity and species’ </w:t>
      </w:r>
      <w:r w:rsidRPr="007168A1">
        <w:rPr>
          <w:rFonts w:ascii="Arial" w:eastAsia="Times New Roman" w:hAnsi="Arial" w:cs="Arial"/>
          <w:noProof/>
          <w:sz w:val="24"/>
        </w:rPr>
        <w:lastRenderedPageBreak/>
        <w:t>range size distribution. Marine Ecology Progress Series 215:225–236.</w:t>
      </w:r>
    </w:p>
    <w:p w14:paraId="159B69AB"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DeTroch, M., F. Fiers, and M. Vincx. 2003. Niche segregation and habitat specialisation of harpacticoid copepods in a tropical seagrass bed. Marine Biology 142:345–355.</w:t>
      </w:r>
    </w:p>
    <w:p w14:paraId="06318D95"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Douglass, J. G., K. E. France, J. P. Richardson, and J. E. Duffy. 2010. Seasonal and interannual change in a Chesapeake Bay eelgrass community: Insights into biotic and abiotic control of community structure. Limnology and Oceanography 55:1499–1520.</w:t>
      </w:r>
    </w:p>
    <w:p w14:paraId="3611330B"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Duffy, J. E., P. L. Reynolds, C. Boström, J. A. Coyer, M. Cusson, S. Donadi, J. G. Douglass, J. S. Eklof, A. H. Engelen, B. K. Eriksson, S. Fredriksen, L. Gamfeldt, C. Gustafsson, G. Hoarau, M. Hori, K. Hovel, K. Iken, J. S. Lefcheck, P. O. Moksnes, M. Nakaoka, M. I. O’Connor, J. L. Olsen, J. P. Richardson, J. L. Ruesink, E. E. Sotka, J. Thormar, M. A. Whalen, and J. J. Stachowicz. 2015. Biodiversity mediates top-down control in eelgrass ecosystems: a global comparative-experimental approach. Ecology Letters 18:696–705.</w:t>
      </w:r>
    </w:p>
    <w:p w14:paraId="4CE00363"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Gaston, K. J. 2000. Global patterns in biodiversity. Nature 405:220–227.</w:t>
      </w:r>
    </w:p>
    <w:p w14:paraId="48EED75D"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Gotelli, N. J., and R. K. Colwell. 2011. Estimating species richness. Biological diversity: frontiers in measurement and assessment 12:39–54.</w:t>
      </w:r>
    </w:p>
    <w:p w14:paraId="0DC8E1EE"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Heck Jr., K. L., and J. F. Valentine. 2006. Plant–herbivore interactions in seagrass meadows. Journal of Experimental Marine Biology and Ecology 330:420–436.</w:t>
      </w:r>
    </w:p>
    <w:p w14:paraId="6E902473"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Hemminga, M. A., and C. M. Duarte. 2000. Seagrass ecology. Cambridge University Press.</w:t>
      </w:r>
    </w:p>
    <w:p w14:paraId="2AD34A70"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 xml:space="preserve">Henriques-Silva, R., Z. Lindo, and P. R. Peres-Neto. 2013. A community of metacommunities: exploring patterns in species distributions across large </w:t>
      </w:r>
      <w:r w:rsidRPr="007168A1">
        <w:rPr>
          <w:rFonts w:ascii="Arial" w:eastAsia="Times New Roman" w:hAnsi="Arial" w:cs="Arial"/>
          <w:noProof/>
          <w:sz w:val="24"/>
        </w:rPr>
        <w:lastRenderedPageBreak/>
        <w:t>geographical areas. Ecology 94:627–639.</w:t>
      </w:r>
    </w:p>
    <w:p w14:paraId="06DB6B81"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Jost, L. 2006. Entropy and diversity. Oikos 113:363–375.</w:t>
      </w:r>
    </w:p>
    <w:p w14:paraId="2AB7EBE9"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Knight, N. S., C. Prentice, M. Tseng, and M. I. O’Connor. 2015. A comparison of epifaunal invertebrate communities in native eelgrass Zostera marina and non-native Zostera japonica at Tsawwassen, BC. Marine Biology Research 11:564–571.</w:t>
      </w:r>
    </w:p>
    <w:p w14:paraId="6CE21E63"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Kraft, N. J. B., L. S. Comita, J. M. Chase, N. J. Sanders, N. G. Swenson, T. O. Crist, J. C. Stegen, M. Vellend, B. Boyle, M. J. Anderson, H. V Cornell, K. F. Davies, A. L. Freestone, B. D. Inouye, S. P. Harrison, and J. A. Myers. 2011. Disentangling the Drivers of beta Diversity Along Latitudinal and Elevational Gradients. Science 333:1755–1758.</w:t>
      </w:r>
    </w:p>
    <w:p w14:paraId="39B4A683"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Leibold, M. A., M. Holyoak, N. Mouquet, P. Amarasekare, J. M. Chase, M. F. Hoopes, R. D. Holt, J. B. Shurin, R. Law, D. Tilman, M. Loreau, and A. Gonzalez. 2004. The metacommunity concept: a framework for multi-scale community ecology. Ecology Letters 7:601–613.</w:t>
      </w:r>
    </w:p>
    <w:p w14:paraId="6264D4D1"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Leibold, M. A., and G. M. Mikkelson. 2002. Coherence, species turnover, and boundary clumping: elements of meta-community structure. Oikos 97:237–250.</w:t>
      </w:r>
    </w:p>
    <w:p w14:paraId="51453EF9"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Light, S. F., and J. T. Carlton. 2007. The Light and Smith manual: intertidal invertebrates from central California to Oregon. Univ of California Press.</w:t>
      </w:r>
    </w:p>
    <w:p w14:paraId="688DC99F"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Macdonald, T. A., B. J. Burd, V. I. Macdonald, and A. Van Roodselaar. 2010. Taxonomic and feeding guild classification for the marine benthic macroinvertebrates of the Strait of Georgia, British Columbia. Page Canadian Technical Report of Fisheries and Aquatic Sciences.</w:t>
      </w:r>
    </w:p>
    <w:p w14:paraId="227CB992"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lastRenderedPageBreak/>
        <w:t>Mason, B., R. Knight, and L. Boyer. 2015. Eelgrass Community Mapping Network. http://cmnmaps.ca/EELGRASS/.</w:t>
      </w:r>
    </w:p>
    <w:p w14:paraId="25E7E397"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Oksanen, J., R. Kindt, P. Legendre, B. O’Hara, M. H. H. Stevens, M. J. Oksanen, and M. Suggests. 2007. The vegan package. Community ecology package 10:631–637.</w:t>
      </w:r>
    </w:p>
    <w:p w14:paraId="4C12F19F"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Pillai, P., A. Gonzalez, and M. Loreau. 2011. Metacommunity theory explains the emergence of food web complexity. Proceedings of the National Academy of Sciences of the United States of America 108:19293–19298.</w:t>
      </w:r>
    </w:p>
    <w:p w14:paraId="0DCC2B78"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Presley, S. J., C. L. Higgins, and M. R. Willig. 2010. A comprehensive framework for the evaluation of metacommunity structure. Oikos 119:908–917.</w:t>
      </w:r>
    </w:p>
    <w:p w14:paraId="6CAC51BD"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R Core Team. 2016. R: A language and environment for statistical computing. R Foundation for Statistical Computing, Vienna, Austria.</w:t>
      </w:r>
    </w:p>
    <w:p w14:paraId="29C8B3E0"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Ricklefs, R. E. 2004. A comprehensive framework for global patterns in biodiversity. Ecology Letters 7:1–15.</w:t>
      </w:r>
    </w:p>
    <w:p w14:paraId="13A967BA"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Robinson, C. L. K., J. Yakimishyn, and P. Dearden. 2011. Habitat heterogeneity in eelgrass fish assemblage diversity and turnover. Aquatic Conservation-Marine and Freshwater Ecosystems 21:625–635.</w:t>
      </w:r>
    </w:p>
    <w:p w14:paraId="64FD0BC2"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Sanders, N. J., J. P. Lessard, M. C. Fitzpatrick, and R. R. Dunn. 2007. Temperature, but not productivity or geometry, predicts elevational diversity gradients in ants across spatial grains. Global Ecology and Biogeography 16:640–649.</w:t>
      </w:r>
    </w:p>
    <w:p w14:paraId="5AB8EC5D"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Searle, S. R. 1988. Parallel lines in residual plots. American Statistician 42:211.</w:t>
      </w:r>
    </w:p>
    <w:p w14:paraId="0350924B" w14:textId="77777777" w:rsidR="007168A1" w:rsidRPr="007168A1" w:rsidRDefault="007168A1" w:rsidP="007168A1">
      <w:pPr>
        <w:widowControl w:val="0"/>
        <w:autoSpaceDE w:val="0"/>
        <w:autoSpaceDN w:val="0"/>
        <w:adjustRightInd w:val="0"/>
        <w:spacing w:after="0" w:line="480" w:lineRule="auto"/>
        <w:ind w:left="480" w:hanging="480"/>
        <w:rPr>
          <w:rFonts w:ascii="Arial" w:eastAsia="Times New Roman" w:hAnsi="Arial" w:cs="Arial"/>
          <w:noProof/>
          <w:sz w:val="24"/>
        </w:rPr>
      </w:pPr>
      <w:r w:rsidRPr="007168A1">
        <w:rPr>
          <w:rFonts w:ascii="Arial" w:eastAsia="Times New Roman" w:hAnsi="Arial" w:cs="Arial"/>
          <w:noProof/>
          <w:sz w:val="24"/>
        </w:rPr>
        <w:t>Tuomisto, H. 2010. A diversity of beta diversities: straightening up a concept gone awry. Part 1. Defining beta diversity as a function of alpha and gamma diversity. Ecography 33:2–22.</w:t>
      </w:r>
    </w:p>
    <w:p w14:paraId="4508E6F1" w14:textId="77777777" w:rsidR="007168A1" w:rsidRPr="007168A1" w:rsidRDefault="007168A1" w:rsidP="007168A1">
      <w:pPr>
        <w:widowControl w:val="0"/>
        <w:autoSpaceDE w:val="0"/>
        <w:autoSpaceDN w:val="0"/>
        <w:adjustRightInd w:val="0"/>
        <w:spacing w:after="0" w:line="480" w:lineRule="auto"/>
        <w:ind w:left="480" w:hanging="480"/>
        <w:rPr>
          <w:rFonts w:ascii="Arial" w:hAnsi="Arial" w:cs="Arial"/>
          <w:noProof/>
          <w:sz w:val="24"/>
        </w:rPr>
      </w:pPr>
      <w:r w:rsidRPr="007168A1">
        <w:rPr>
          <w:rFonts w:ascii="Arial" w:eastAsia="Times New Roman" w:hAnsi="Arial" w:cs="Arial"/>
          <w:noProof/>
          <w:sz w:val="24"/>
        </w:rPr>
        <w:lastRenderedPageBreak/>
        <w:t>Yamada, K., M. Hori, Y. Tanaka, N. Hasegawa, and M. Nakaoka. 2007. Temporal and spatial macrofaunal community changes along a salinity gradient in seagrass meadows of Akkeshi-ko estuary and Akkeshi Bay, northern Japan. Hydrobiologia 592:345–358.</w:t>
      </w:r>
    </w:p>
    <w:p w14:paraId="7FB4F968" w14:textId="38749272" w:rsidR="00430058" w:rsidRPr="00321A4E" w:rsidRDefault="00FF5C15" w:rsidP="007168A1">
      <w:pPr>
        <w:widowControl w:val="0"/>
        <w:autoSpaceDE w:val="0"/>
        <w:autoSpaceDN w:val="0"/>
        <w:adjustRightInd w:val="0"/>
        <w:spacing w:after="0" w:line="480" w:lineRule="auto"/>
        <w:ind w:left="480" w:hanging="480"/>
        <w:rPr>
          <w:rFonts w:ascii="Arial" w:eastAsia="Times New Roman" w:hAnsi="Arial" w:cs="Arial"/>
          <w:color w:val="000000"/>
          <w:sz w:val="24"/>
          <w:szCs w:val="24"/>
          <w:lang w:val="en-US"/>
        </w:rPr>
      </w:pPr>
      <w:r>
        <w:rPr>
          <w:rFonts w:ascii="Arial" w:eastAsia="Times New Roman" w:hAnsi="Arial" w:cs="Arial"/>
          <w:color w:val="000000"/>
          <w:sz w:val="24"/>
          <w:szCs w:val="24"/>
          <w:lang w:val="en-US"/>
        </w:rPr>
        <w:fldChar w:fldCharType="end"/>
      </w:r>
    </w:p>
    <w:sectPr w:rsidR="00430058" w:rsidRPr="00321A4E">
      <w:footerReference w:type="even" r:id="rId12"/>
      <w:footerReference w:type="default" r:id="rId13"/>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Ross Whippo" w:date="2017-04-18T10:32:00Z" w:initials="RDBW">
    <w:p w14:paraId="790D8E81" w14:textId="2F5C8F4B" w:rsidR="00BC42CC" w:rsidRDefault="00BC42CC">
      <w:pPr>
        <w:pStyle w:val="CommentText"/>
      </w:pPr>
      <w:r>
        <w:rPr>
          <w:rStyle w:val="CommentReference"/>
        </w:rPr>
        <w:annotationRef/>
      </w:r>
      <w:r>
        <w:t>Who did these distance analyses? Just want them double checked</w:t>
      </w:r>
    </w:p>
    <w:p w14:paraId="216688BB" w14:textId="77777777" w:rsidR="00BC42CC" w:rsidRDefault="00BC42CC">
      <w:pPr>
        <w:pStyle w:val="CommentText"/>
      </w:pPr>
    </w:p>
    <w:p w14:paraId="6CE94080" w14:textId="02158C83" w:rsidR="00BC42CC" w:rsidRDefault="00BC42CC">
      <w:pPr>
        <w:pStyle w:val="CommentText"/>
      </w:pPr>
      <w:r>
        <w:t xml:space="preserve">MO: I did.  I don’t see these reported anywhere. </w:t>
      </w:r>
    </w:p>
  </w:comment>
  <w:comment w:id="16" w:author="Mary O'Connor" w:date="2017-04-18T10:34:00Z" w:initials="MO">
    <w:p w14:paraId="37E31B7C" w14:textId="78727021" w:rsidR="00BC42CC" w:rsidRDefault="00BC42CC">
      <w:pPr>
        <w:pStyle w:val="CommentText"/>
      </w:pPr>
      <w:r>
        <w:rPr>
          <w:rStyle w:val="CommentReference"/>
        </w:rPr>
        <w:annotationRef/>
      </w:r>
      <w:r>
        <w:t>But not deeper than…?</w:t>
      </w:r>
    </w:p>
  </w:comment>
  <w:comment w:id="19" w:author="Ross Whippo" w:date="2017-04-08T11:25:00Z" w:initials="RDBW">
    <w:p w14:paraId="4810702B" w14:textId="059C3EEC" w:rsidR="00BC42CC" w:rsidRDefault="00BC42CC">
      <w:pPr>
        <w:pStyle w:val="CommentText"/>
      </w:pPr>
      <w:r>
        <w:rPr>
          <w:rStyle w:val="CommentReference"/>
        </w:rPr>
        <w:annotationRef/>
      </w:r>
      <w:r>
        <w:t>Can whoever ran table 3 run position in estuary against epiphyte values for this and fill in the results in table S3?</w:t>
      </w:r>
    </w:p>
  </w:comment>
  <w:comment w:id="17" w:author="Ross Whippo" w:date="2017-04-05T17:59:00Z" w:initials="RDBW">
    <w:p w14:paraId="7D333B7C" w14:textId="171F150C" w:rsidR="00BC42CC" w:rsidRDefault="00BC42CC">
      <w:pPr>
        <w:pStyle w:val="CommentText"/>
      </w:pPr>
      <w:r>
        <w:rPr>
          <w:rStyle w:val="CommentReference"/>
        </w:rPr>
        <w:annotationRef/>
      </w:r>
      <w:r>
        <w:t>Mary, I have updated the epiphyte tables, but I don’t have the position in watershed analyses. Can whoever did them originally just plug in the epiphyte values I updated?</w:t>
      </w:r>
    </w:p>
  </w:comment>
  <w:comment w:id="20" w:author="Ross Whippo" w:date="2017-04-08T13:27:00Z" w:initials="RDBW">
    <w:p w14:paraId="4FEA59A3" w14:textId="7236A748" w:rsidR="00BC42CC" w:rsidRDefault="00BC42CC">
      <w:pPr>
        <w:pStyle w:val="CommentText"/>
      </w:pPr>
      <w:r>
        <w:rPr>
          <w:rStyle w:val="CommentReference"/>
        </w:rPr>
        <w:annotationRef/>
      </w:r>
      <w:r>
        <w:t>Is that what table S1 is telling us? I’m not sure what it is actually telling us.</w:t>
      </w:r>
    </w:p>
  </w:comment>
  <w:comment w:id="21" w:author="Ross Whippo" w:date="2017-04-08T13:29:00Z" w:initials="RDBW">
    <w:p w14:paraId="5FCF01E0" w14:textId="35DE4390" w:rsidR="00BC42CC" w:rsidRDefault="00BC42CC">
      <w:pPr>
        <w:pStyle w:val="CommentText"/>
      </w:pPr>
      <w:r>
        <w:rPr>
          <w:rStyle w:val="CommentReference"/>
        </w:rPr>
        <w:annotationRef/>
      </w:r>
      <w:r>
        <w:t>Mary, are these stats supposed to be referencing your Figure 3 results? We don’t have raw a plot-level alpha listed, is that correct?</w:t>
      </w:r>
    </w:p>
  </w:comment>
  <w:comment w:id="22" w:author="Mary O'Connor" w:date="2017-03-01T18:38:00Z" w:initials="MO">
    <w:p w14:paraId="54327C09" w14:textId="141A8494" w:rsidR="00BC42CC" w:rsidRDefault="00BC42CC">
      <w:pPr>
        <w:pStyle w:val="CommentText"/>
      </w:pPr>
      <w:r>
        <w:rPr>
          <w:rStyle w:val="CommentReference"/>
        </w:rPr>
        <w:annotationRef/>
      </w:r>
      <w:r>
        <w:t>We’ve lost this… what kind of evidence could support this?</w:t>
      </w:r>
    </w:p>
  </w:comment>
  <w:comment w:id="23" w:author="Mary O'Connor" w:date="2017-03-31T14:28:00Z" w:initials="MO">
    <w:p w14:paraId="04F67835" w14:textId="561F4AA2" w:rsidR="00BC42CC" w:rsidRDefault="00BC42CC">
      <w:pPr>
        <w:pStyle w:val="CommentText"/>
      </w:pPr>
      <w:r>
        <w:rPr>
          <w:rStyle w:val="CommentReference"/>
        </w:rPr>
        <w:annotationRef/>
      </w:r>
      <w:r>
        <w:t>add in this result – need the gamma results over time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0D8E81" w15:done="0"/>
  <w15:commentEx w15:paraId="745289CC" w15:done="0"/>
  <w15:commentEx w15:paraId="4810702B" w15:done="0"/>
  <w15:commentEx w15:paraId="455CB0E1" w15:done="0"/>
  <w15:commentEx w15:paraId="486F5903" w15:done="0"/>
  <w15:commentEx w15:paraId="2D603D78" w15:paraIdParent="486F5903" w15:done="0"/>
  <w15:commentEx w15:paraId="7D333B7C" w15:done="0"/>
  <w15:commentEx w15:paraId="4FEA59A3" w15:done="0"/>
  <w15:commentEx w15:paraId="5FCF01E0" w15:done="0"/>
  <w15:commentEx w15:paraId="54327C09" w15:done="0"/>
  <w15:commentEx w15:paraId="04F6783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C04F09" w14:textId="77777777" w:rsidR="00BC42CC" w:rsidRDefault="00BC42CC">
      <w:pPr>
        <w:spacing w:after="0" w:line="240" w:lineRule="auto"/>
      </w:pPr>
      <w:r>
        <w:separator/>
      </w:r>
    </w:p>
  </w:endnote>
  <w:endnote w:type="continuationSeparator" w:id="0">
    <w:p w14:paraId="2C566647" w14:textId="77777777" w:rsidR="00BC42CC" w:rsidRDefault="00BC42CC">
      <w:pPr>
        <w:spacing w:after="0" w:line="240" w:lineRule="auto"/>
      </w:pPr>
      <w:r>
        <w:continuationSeparator/>
      </w:r>
    </w:p>
  </w:endnote>
  <w:endnote w:type="continuationNotice" w:id="1">
    <w:p w14:paraId="2226259D" w14:textId="77777777" w:rsidR="00BC42CC" w:rsidRDefault="00BC42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EE611" w14:textId="77777777" w:rsidR="00BC42CC" w:rsidRDefault="00BC42CC"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823F9B" w14:textId="77777777" w:rsidR="00BC42CC" w:rsidRDefault="00BC42CC" w:rsidP="004117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DBF7" w14:textId="7556F709" w:rsidR="00BC42CC" w:rsidRDefault="00BC42CC"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38A">
      <w:rPr>
        <w:rStyle w:val="PageNumber"/>
        <w:noProof/>
      </w:rPr>
      <w:t>13</w:t>
    </w:r>
    <w:r>
      <w:rPr>
        <w:rStyle w:val="PageNumber"/>
      </w:rPr>
      <w:fldChar w:fldCharType="end"/>
    </w:r>
  </w:p>
  <w:p w14:paraId="551EDED1" w14:textId="25ABB309" w:rsidR="00BC42CC" w:rsidRDefault="00BC42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6EF696" w14:textId="77777777" w:rsidR="00BC42CC" w:rsidRDefault="00BC42CC">
      <w:pPr>
        <w:spacing w:after="0" w:line="240" w:lineRule="auto"/>
      </w:pPr>
      <w:r>
        <w:separator/>
      </w:r>
    </w:p>
  </w:footnote>
  <w:footnote w:type="continuationSeparator" w:id="0">
    <w:p w14:paraId="43EBEBB5" w14:textId="77777777" w:rsidR="00BC42CC" w:rsidRDefault="00BC42CC">
      <w:pPr>
        <w:spacing w:after="0" w:line="240" w:lineRule="auto"/>
      </w:pPr>
      <w:r>
        <w:continuationSeparator/>
      </w:r>
    </w:p>
  </w:footnote>
  <w:footnote w:type="continuationNotice" w:id="1">
    <w:p w14:paraId="3F6BE8FE" w14:textId="77777777" w:rsidR="00BC42CC" w:rsidRDefault="00BC42CC">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915ED"/>
    <w:multiLevelType w:val="hybridMultilevel"/>
    <w:tmpl w:val="57827C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yn Prentice">
    <w15:presenceInfo w15:providerId="None" w15:userId="Carolyn Prent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004B0"/>
    <w:rsid w:val="0000100F"/>
    <w:rsid w:val="000145F8"/>
    <w:rsid w:val="000167D3"/>
    <w:rsid w:val="00022B88"/>
    <w:rsid w:val="00026F7E"/>
    <w:rsid w:val="00031661"/>
    <w:rsid w:val="00033626"/>
    <w:rsid w:val="00040F01"/>
    <w:rsid w:val="00046DAD"/>
    <w:rsid w:val="00046FD1"/>
    <w:rsid w:val="00057296"/>
    <w:rsid w:val="000608FF"/>
    <w:rsid w:val="000653D5"/>
    <w:rsid w:val="000676A8"/>
    <w:rsid w:val="00071C45"/>
    <w:rsid w:val="000721D3"/>
    <w:rsid w:val="00077E5F"/>
    <w:rsid w:val="00085894"/>
    <w:rsid w:val="00090EDC"/>
    <w:rsid w:val="00094195"/>
    <w:rsid w:val="000A0174"/>
    <w:rsid w:val="000B171C"/>
    <w:rsid w:val="000B6A2F"/>
    <w:rsid w:val="000C2B9A"/>
    <w:rsid w:val="000C58EA"/>
    <w:rsid w:val="000D5C14"/>
    <w:rsid w:val="0010243E"/>
    <w:rsid w:val="00104976"/>
    <w:rsid w:val="00110CB3"/>
    <w:rsid w:val="00112CE3"/>
    <w:rsid w:val="00113726"/>
    <w:rsid w:val="00114E67"/>
    <w:rsid w:val="001176C7"/>
    <w:rsid w:val="001247A5"/>
    <w:rsid w:val="00124FC5"/>
    <w:rsid w:val="00125142"/>
    <w:rsid w:val="001346E9"/>
    <w:rsid w:val="00137549"/>
    <w:rsid w:val="0014027D"/>
    <w:rsid w:val="00141401"/>
    <w:rsid w:val="001428E9"/>
    <w:rsid w:val="00146283"/>
    <w:rsid w:val="00146616"/>
    <w:rsid w:val="00153FB2"/>
    <w:rsid w:val="0016033D"/>
    <w:rsid w:val="00166591"/>
    <w:rsid w:val="001825CA"/>
    <w:rsid w:val="001859D9"/>
    <w:rsid w:val="001920EC"/>
    <w:rsid w:val="001B103B"/>
    <w:rsid w:val="001B170C"/>
    <w:rsid w:val="001B5989"/>
    <w:rsid w:val="001C03C4"/>
    <w:rsid w:val="001C20A3"/>
    <w:rsid w:val="001F6F11"/>
    <w:rsid w:val="00200F65"/>
    <w:rsid w:val="00204D4A"/>
    <w:rsid w:val="00225AAA"/>
    <w:rsid w:val="00231E84"/>
    <w:rsid w:val="00233107"/>
    <w:rsid w:val="00234F10"/>
    <w:rsid w:val="002372BC"/>
    <w:rsid w:val="0024204D"/>
    <w:rsid w:val="002500CD"/>
    <w:rsid w:val="00250618"/>
    <w:rsid w:val="00256399"/>
    <w:rsid w:val="0026397B"/>
    <w:rsid w:val="0027055C"/>
    <w:rsid w:val="00272CDB"/>
    <w:rsid w:val="00283F5E"/>
    <w:rsid w:val="00286ECF"/>
    <w:rsid w:val="0029065F"/>
    <w:rsid w:val="00290C73"/>
    <w:rsid w:val="00291B0D"/>
    <w:rsid w:val="002953EA"/>
    <w:rsid w:val="002A0B58"/>
    <w:rsid w:val="002B0593"/>
    <w:rsid w:val="002D33AC"/>
    <w:rsid w:val="002D3D2D"/>
    <w:rsid w:val="002E1944"/>
    <w:rsid w:val="002E3DCC"/>
    <w:rsid w:val="002E3E6D"/>
    <w:rsid w:val="002F03EA"/>
    <w:rsid w:val="002F5D6A"/>
    <w:rsid w:val="00303101"/>
    <w:rsid w:val="003032E1"/>
    <w:rsid w:val="00305130"/>
    <w:rsid w:val="00313697"/>
    <w:rsid w:val="00314997"/>
    <w:rsid w:val="00315845"/>
    <w:rsid w:val="00321A4E"/>
    <w:rsid w:val="0032729A"/>
    <w:rsid w:val="003449C1"/>
    <w:rsid w:val="00353DAA"/>
    <w:rsid w:val="00353F0E"/>
    <w:rsid w:val="00356781"/>
    <w:rsid w:val="003814CD"/>
    <w:rsid w:val="00384FB8"/>
    <w:rsid w:val="00386F3A"/>
    <w:rsid w:val="00390E91"/>
    <w:rsid w:val="003944B2"/>
    <w:rsid w:val="003A1BCF"/>
    <w:rsid w:val="003A7206"/>
    <w:rsid w:val="003B2577"/>
    <w:rsid w:val="003B4723"/>
    <w:rsid w:val="003B524B"/>
    <w:rsid w:val="003C01DD"/>
    <w:rsid w:val="003C3296"/>
    <w:rsid w:val="003C5EE6"/>
    <w:rsid w:val="003D1F2C"/>
    <w:rsid w:val="003D46AF"/>
    <w:rsid w:val="003D4982"/>
    <w:rsid w:val="003E05D3"/>
    <w:rsid w:val="003E2021"/>
    <w:rsid w:val="003E6522"/>
    <w:rsid w:val="003F1471"/>
    <w:rsid w:val="003F5711"/>
    <w:rsid w:val="00400786"/>
    <w:rsid w:val="004019F9"/>
    <w:rsid w:val="004072CD"/>
    <w:rsid w:val="004117F0"/>
    <w:rsid w:val="00416702"/>
    <w:rsid w:val="00430058"/>
    <w:rsid w:val="00431B33"/>
    <w:rsid w:val="0043563C"/>
    <w:rsid w:val="00444C3C"/>
    <w:rsid w:val="00445D4F"/>
    <w:rsid w:val="0045254D"/>
    <w:rsid w:val="004601AF"/>
    <w:rsid w:val="0047435E"/>
    <w:rsid w:val="00474AFF"/>
    <w:rsid w:val="00486653"/>
    <w:rsid w:val="00490272"/>
    <w:rsid w:val="0049462D"/>
    <w:rsid w:val="0049697A"/>
    <w:rsid w:val="0049736E"/>
    <w:rsid w:val="004B2909"/>
    <w:rsid w:val="004B6FC2"/>
    <w:rsid w:val="004D4CD8"/>
    <w:rsid w:val="004D7B49"/>
    <w:rsid w:val="004E0E4B"/>
    <w:rsid w:val="004E6488"/>
    <w:rsid w:val="004F29EA"/>
    <w:rsid w:val="004F30DC"/>
    <w:rsid w:val="0051274C"/>
    <w:rsid w:val="00530D26"/>
    <w:rsid w:val="00536879"/>
    <w:rsid w:val="0054170A"/>
    <w:rsid w:val="005443E1"/>
    <w:rsid w:val="0054782B"/>
    <w:rsid w:val="00562C06"/>
    <w:rsid w:val="00563EA7"/>
    <w:rsid w:val="00564AB9"/>
    <w:rsid w:val="00566385"/>
    <w:rsid w:val="00570769"/>
    <w:rsid w:val="00572A15"/>
    <w:rsid w:val="00576800"/>
    <w:rsid w:val="005803D4"/>
    <w:rsid w:val="00586740"/>
    <w:rsid w:val="005961EC"/>
    <w:rsid w:val="00596222"/>
    <w:rsid w:val="005A06C4"/>
    <w:rsid w:val="005A6991"/>
    <w:rsid w:val="005B3242"/>
    <w:rsid w:val="005C0314"/>
    <w:rsid w:val="005C0697"/>
    <w:rsid w:val="005D1AFE"/>
    <w:rsid w:val="005D1D9F"/>
    <w:rsid w:val="005E2AAF"/>
    <w:rsid w:val="005E41B8"/>
    <w:rsid w:val="005F50F2"/>
    <w:rsid w:val="00602CD1"/>
    <w:rsid w:val="0062215D"/>
    <w:rsid w:val="0062380F"/>
    <w:rsid w:val="00633D49"/>
    <w:rsid w:val="006344BB"/>
    <w:rsid w:val="006407E8"/>
    <w:rsid w:val="006432AF"/>
    <w:rsid w:val="00643F88"/>
    <w:rsid w:val="00644E40"/>
    <w:rsid w:val="00645F53"/>
    <w:rsid w:val="00652409"/>
    <w:rsid w:val="006533CE"/>
    <w:rsid w:val="00661512"/>
    <w:rsid w:val="006634BF"/>
    <w:rsid w:val="00664713"/>
    <w:rsid w:val="00671938"/>
    <w:rsid w:val="0067294D"/>
    <w:rsid w:val="006776BA"/>
    <w:rsid w:val="006861FE"/>
    <w:rsid w:val="00691D45"/>
    <w:rsid w:val="006926B5"/>
    <w:rsid w:val="00692741"/>
    <w:rsid w:val="00695F80"/>
    <w:rsid w:val="006A097A"/>
    <w:rsid w:val="006A4868"/>
    <w:rsid w:val="006C1CA7"/>
    <w:rsid w:val="006C3246"/>
    <w:rsid w:val="006C7D0C"/>
    <w:rsid w:val="006D6061"/>
    <w:rsid w:val="006D6BC8"/>
    <w:rsid w:val="006D6DEE"/>
    <w:rsid w:val="006E59FF"/>
    <w:rsid w:val="006E5DD5"/>
    <w:rsid w:val="006F0B2A"/>
    <w:rsid w:val="00700C7A"/>
    <w:rsid w:val="0070611D"/>
    <w:rsid w:val="007111ED"/>
    <w:rsid w:val="007168A1"/>
    <w:rsid w:val="007238F9"/>
    <w:rsid w:val="00730C85"/>
    <w:rsid w:val="00736169"/>
    <w:rsid w:val="007379E3"/>
    <w:rsid w:val="00743A36"/>
    <w:rsid w:val="00765D31"/>
    <w:rsid w:val="00766E22"/>
    <w:rsid w:val="00772D5A"/>
    <w:rsid w:val="00787379"/>
    <w:rsid w:val="007914F7"/>
    <w:rsid w:val="00794084"/>
    <w:rsid w:val="007A06EE"/>
    <w:rsid w:val="007B2008"/>
    <w:rsid w:val="007B2D06"/>
    <w:rsid w:val="007C295F"/>
    <w:rsid w:val="007C45E6"/>
    <w:rsid w:val="007C507C"/>
    <w:rsid w:val="007C6BF0"/>
    <w:rsid w:val="007D102B"/>
    <w:rsid w:val="007D2073"/>
    <w:rsid w:val="007D4923"/>
    <w:rsid w:val="007E1D62"/>
    <w:rsid w:val="007E4540"/>
    <w:rsid w:val="007E71F9"/>
    <w:rsid w:val="007E7A68"/>
    <w:rsid w:val="007F457E"/>
    <w:rsid w:val="008037A7"/>
    <w:rsid w:val="0080757D"/>
    <w:rsid w:val="008138DF"/>
    <w:rsid w:val="00817970"/>
    <w:rsid w:val="00817CCB"/>
    <w:rsid w:val="0083495C"/>
    <w:rsid w:val="00837EFC"/>
    <w:rsid w:val="00842D7A"/>
    <w:rsid w:val="0085173E"/>
    <w:rsid w:val="00854C8D"/>
    <w:rsid w:val="008601E7"/>
    <w:rsid w:val="00865426"/>
    <w:rsid w:val="008660D6"/>
    <w:rsid w:val="0086798B"/>
    <w:rsid w:val="00872501"/>
    <w:rsid w:val="00877448"/>
    <w:rsid w:val="00877689"/>
    <w:rsid w:val="008817F8"/>
    <w:rsid w:val="00885F53"/>
    <w:rsid w:val="00886360"/>
    <w:rsid w:val="008916CB"/>
    <w:rsid w:val="008930A7"/>
    <w:rsid w:val="00895B04"/>
    <w:rsid w:val="008975A3"/>
    <w:rsid w:val="008A32E5"/>
    <w:rsid w:val="008A7C69"/>
    <w:rsid w:val="008B1F27"/>
    <w:rsid w:val="008B6C43"/>
    <w:rsid w:val="008D701F"/>
    <w:rsid w:val="008E438A"/>
    <w:rsid w:val="008E6828"/>
    <w:rsid w:val="008F5158"/>
    <w:rsid w:val="009061D3"/>
    <w:rsid w:val="00917A7D"/>
    <w:rsid w:val="00921E69"/>
    <w:rsid w:val="00924F10"/>
    <w:rsid w:val="00935950"/>
    <w:rsid w:val="00943FCC"/>
    <w:rsid w:val="0094636D"/>
    <w:rsid w:val="00950AB6"/>
    <w:rsid w:val="00951769"/>
    <w:rsid w:val="00953B80"/>
    <w:rsid w:val="00954505"/>
    <w:rsid w:val="00955B3D"/>
    <w:rsid w:val="00964AA9"/>
    <w:rsid w:val="009A0E80"/>
    <w:rsid w:val="009A6511"/>
    <w:rsid w:val="009B043B"/>
    <w:rsid w:val="009B5559"/>
    <w:rsid w:val="009C0826"/>
    <w:rsid w:val="009C083C"/>
    <w:rsid w:val="009C184E"/>
    <w:rsid w:val="009C32B8"/>
    <w:rsid w:val="009C4509"/>
    <w:rsid w:val="009D4F2A"/>
    <w:rsid w:val="009E23C3"/>
    <w:rsid w:val="009F0D54"/>
    <w:rsid w:val="009F3BF4"/>
    <w:rsid w:val="00A045B8"/>
    <w:rsid w:val="00A13D6E"/>
    <w:rsid w:val="00A302AF"/>
    <w:rsid w:val="00A33829"/>
    <w:rsid w:val="00A41A59"/>
    <w:rsid w:val="00A51E9D"/>
    <w:rsid w:val="00A57527"/>
    <w:rsid w:val="00A63F2B"/>
    <w:rsid w:val="00A67A15"/>
    <w:rsid w:val="00A75AF8"/>
    <w:rsid w:val="00A77DBB"/>
    <w:rsid w:val="00A820EA"/>
    <w:rsid w:val="00A8722F"/>
    <w:rsid w:val="00AA35D4"/>
    <w:rsid w:val="00AB541C"/>
    <w:rsid w:val="00AB7EB0"/>
    <w:rsid w:val="00AC16FF"/>
    <w:rsid w:val="00AD0096"/>
    <w:rsid w:val="00AE0CA1"/>
    <w:rsid w:val="00AF0504"/>
    <w:rsid w:val="00AF39B6"/>
    <w:rsid w:val="00B01D7A"/>
    <w:rsid w:val="00B10CC8"/>
    <w:rsid w:val="00B1355B"/>
    <w:rsid w:val="00B320DD"/>
    <w:rsid w:val="00B321D9"/>
    <w:rsid w:val="00B349F5"/>
    <w:rsid w:val="00B353E7"/>
    <w:rsid w:val="00B40347"/>
    <w:rsid w:val="00B45D5B"/>
    <w:rsid w:val="00B467EC"/>
    <w:rsid w:val="00B47D6A"/>
    <w:rsid w:val="00B508CF"/>
    <w:rsid w:val="00B562D3"/>
    <w:rsid w:val="00B6487D"/>
    <w:rsid w:val="00B650D9"/>
    <w:rsid w:val="00B66DD0"/>
    <w:rsid w:val="00B673ED"/>
    <w:rsid w:val="00B706E3"/>
    <w:rsid w:val="00B7274B"/>
    <w:rsid w:val="00B72810"/>
    <w:rsid w:val="00B7318F"/>
    <w:rsid w:val="00B864E3"/>
    <w:rsid w:val="00B877C2"/>
    <w:rsid w:val="00B9021D"/>
    <w:rsid w:val="00B93B37"/>
    <w:rsid w:val="00BA0079"/>
    <w:rsid w:val="00BA06DB"/>
    <w:rsid w:val="00BA1100"/>
    <w:rsid w:val="00BC3E5E"/>
    <w:rsid w:val="00BC42CC"/>
    <w:rsid w:val="00BC6216"/>
    <w:rsid w:val="00BE0ABC"/>
    <w:rsid w:val="00BE260D"/>
    <w:rsid w:val="00BE5FB7"/>
    <w:rsid w:val="00BF0F29"/>
    <w:rsid w:val="00BF319E"/>
    <w:rsid w:val="00BF43EE"/>
    <w:rsid w:val="00BF68F4"/>
    <w:rsid w:val="00BF7249"/>
    <w:rsid w:val="00C04FDF"/>
    <w:rsid w:val="00C165EA"/>
    <w:rsid w:val="00C210AA"/>
    <w:rsid w:val="00C319EA"/>
    <w:rsid w:val="00C4247B"/>
    <w:rsid w:val="00C435BE"/>
    <w:rsid w:val="00C44D29"/>
    <w:rsid w:val="00C51CEE"/>
    <w:rsid w:val="00C60129"/>
    <w:rsid w:val="00C61EAF"/>
    <w:rsid w:val="00C62A55"/>
    <w:rsid w:val="00C7188F"/>
    <w:rsid w:val="00C80655"/>
    <w:rsid w:val="00C80DFD"/>
    <w:rsid w:val="00C84752"/>
    <w:rsid w:val="00C84B31"/>
    <w:rsid w:val="00CA2D2E"/>
    <w:rsid w:val="00CB017B"/>
    <w:rsid w:val="00CB1D2B"/>
    <w:rsid w:val="00CC700D"/>
    <w:rsid w:val="00CD10EA"/>
    <w:rsid w:val="00CD347F"/>
    <w:rsid w:val="00CD3899"/>
    <w:rsid w:val="00CE0545"/>
    <w:rsid w:val="00CE2467"/>
    <w:rsid w:val="00CE68D8"/>
    <w:rsid w:val="00CE6D3D"/>
    <w:rsid w:val="00CE75D2"/>
    <w:rsid w:val="00CF3099"/>
    <w:rsid w:val="00CF6E85"/>
    <w:rsid w:val="00D13610"/>
    <w:rsid w:val="00D15353"/>
    <w:rsid w:val="00D33EB1"/>
    <w:rsid w:val="00D36154"/>
    <w:rsid w:val="00D5437B"/>
    <w:rsid w:val="00D547D8"/>
    <w:rsid w:val="00D60DE6"/>
    <w:rsid w:val="00D630D1"/>
    <w:rsid w:val="00D70D82"/>
    <w:rsid w:val="00D80767"/>
    <w:rsid w:val="00D82720"/>
    <w:rsid w:val="00D8362D"/>
    <w:rsid w:val="00D874F4"/>
    <w:rsid w:val="00D91FEA"/>
    <w:rsid w:val="00D94C67"/>
    <w:rsid w:val="00DA0E5F"/>
    <w:rsid w:val="00DA3278"/>
    <w:rsid w:val="00DA469E"/>
    <w:rsid w:val="00DB22D1"/>
    <w:rsid w:val="00DE1215"/>
    <w:rsid w:val="00DE1518"/>
    <w:rsid w:val="00DE1649"/>
    <w:rsid w:val="00DE39BB"/>
    <w:rsid w:val="00DE3D92"/>
    <w:rsid w:val="00DE5A11"/>
    <w:rsid w:val="00DF0194"/>
    <w:rsid w:val="00DF32EA"/>
    <w:rsid w:val="00DF4BEB"/>
    <w:rsid w:val="00DF7934"/>
    <w:rsid w:val="00E10C34"/>
    <w:rsid w:val="00E17DBD"/>
    <w:rsid w:val="00E2139C"/>
    <w:rsid w:val="00E269DE"/>
    <w:rsid w:val="00E402CC"/>
    <w:rsid w:val="00E446B9"/>
    <w:rsid w:val="00E45CB1"/>
    <w:rsid w:val="00E5069E"/>
    <w:rsid w:val="00E62959"/>
    <w:rsid w:val="00E8410C"/>
    <w:rsid w:val="00EA5DCC"/>
    <w:rsid w:val="00EB05C4"/>
    <w:rsid w:val="00EB4311"/>
    <w:rsid w:val="00EC652E"/>
    <w:rsid w:val="00ED0A59"/>
    <w:rsid w:val="00ED2215"/>
    <w:rsid w:val="00ED789C"/>
    <w:rsid w:val="00EE2640"/>
    <w:rsid w:val="00EE3F8F"/>
    <w:rsid w:val="00EF6717"/>
    <w:rsid w:val="00F01016"/>
    <w:rsid w:val="00F135D7"/>
    <w:rsid w:val="00F153D1"/>
    <w:rsid w:val="00F163B0"/>
    <w:rsid w:val="00F4553B"/>
    <w:rsid w:val="00F478AE"/>
    <w:rsid w:val="00F50A9B"/>
    <w:rsid w:val="00F658D5"/>
    <w:rsid w:val="00F6649E"/>
    <w:rsid w:val="00F70BE6"/>
    <w:rsid w:val="00F85523"/>
    <w:rsid w:val="00F86BD7"/>
    <w:rsid w:val="00F93AEE"/>
    <w:rsid w:val="00F949D9"/>
    <w:rsid w:val="00F94BFD"/>
    <w:rsid w:val="00FA22F3"/>
    <w:rsid w:val="00FA46BE"/>
    <w:rsid w:val="00FA565F"/>
    <w:rsid w:val="00FB1AA8"/>
    <w:rsid w:val="00FC09FA"/>
    <w:rsid w:val="00FD78F2"/>
    <w:rsid w:val="00FF3DEC"/>
    <w:rsid w:val="00FF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18005488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commentsExtended" Target="commentsExtended.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oconnor@zoology.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2.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Props1.xml><?xml version="1.0" encoding="utf-8"?>
<ds:datastoreItem xmlns:ds="http://schemas.openxmlformats.org/officeDocument/2006/customXml" ds:itemID="{7EA1C0BD-F00A-7F4A-BBBD-9E0554DDB7AA}">
  <ds:schemaRefs>
    <ds:schemaRef ds:uri="http://schemas.openxmlformats.org/officeDocument/2006/bibliography"/>
  </ds:schemaRefs>
</ds:datastoreItem>
</file>

<file path=customXml/itemProps2.xml><?xml version="1.0" encoding="utf-8"?>
<ds:datastoreItem xmlns:ds="http://schemas.openxmlformats.org/officeDocument/2006/customXml" ds:itemID="{24AF83C4-3BB6-5944-BE24-4EE797F34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29</Pages>
  <Words>41119</Words>
  <Characters>234381</Characters>
  <Application>Microsoft Macintosh Word</Application>
  <DocSecurity>0</DocSecurity>
  <Lines>1953</Lines>
  <Paragraphs>549</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274951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25</cp:revision>
  <cp:lastPrinted>2015-10-04T18:53:00Z</cp:lastPrinted>
  <dcterms:created xsi:type="dcterms:W3CDTF">2017-04-02T00:05:00Z</dcterms:created>
  <dcterms:modified xsi:type="dcterms:W3CDTF">2017-04-18T18:08:00Z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563e5384-7ff1-33ae-b447-51280d056960</vt:lpwstr>
  </property>
  <property fmtid="{D5CDD505-2E9C-101B-9397-08002B2CF9AE}" pid="4" name="Mendeley Citation Style_1">
    <vt:lpwstr>http://www.zotero.org/styles/ecology</vt:lpwstr>
  </property>
</Properties>
</file>