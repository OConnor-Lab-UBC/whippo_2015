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DF3AF" w14:textId="2FA80B9D" w:rsidR="006034D1" w:rsidRPr="00A74BD5" w:rsidRDefault="00E56694" w:rsidP="00945A34">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Invertebrate beta diversity varies among eelgrass meadows</w:t>
      </w:r>
    </w:p>
    <w:p w14:paraId="3ABA6906" w14:textId="77777777" w:rsidR="006034D1" w:rsidRPr="00A74BD5" w:rsidRDefault="006034D1" w:rsidP="000F7014">
      <w:pPr>
        <w:spacing w:after="0" w:line="480" w:lineRule="auto"/>
        <w:rPr>
          <w:rFonts w:ascii="Times" w:eastAsia="Times New Roman" w:hAnsi="Times" w:cs="Times New Roman"/>
          <w:sz w:val="24"/>
          <w:szCs w:val="24"/>
          <w:lang w:val="en-US"/>
        </w:rPr>
      </w:pPr>
    </w:p>
    <w:p w14:paraId="36D0016D" w14:textId="0C81C517" w:rsidR="009950DF" w:rsidRPr="00A74BD5" w:rsidRDefault="006034D1" w:rsidP="000F7014">
      <w:pPr>
        <w:spacing w:after="0" w:line="480" w:lineRule="auto"/>
        <w:rPr>
          <w:rFonts w:ascii="Times" w:eastAsia="Times New Roman" w:hAnsi="Times" w:cs="Times New Roman"/>
          <w:color w:val="000000"/>
          <w:sz w:val="24"/>
          <w:szCs w:val="24"/>
          <w:vertAlign w:val="superscript"/>
          <w:lang w:val="en-US"/>
        </w:rPr>
      </w:pPr>
      <w:r w:rsidRPr="00A74BD5">
        <w:rPr>
          <w:rFonts w:ascii="Times" w:eastAsia="Times New Roman" w:hAnsi="Times" w:cs="Times New Roman"/>
          <w:color w:val="000000"/>
          <w:sz w:val="24"/>
          <w:szCs w:val="24"/>
          <w:lang w:val="en-US"/>
        </w:rPr>
        <w:t>R. Whippo</w:t>
      </w:r>
      <w:r w:rsidRPr="00A74BD5">
        <w:rPr>
          <w:rFonts w:ascii="Times" w:eastAsia="Times New Roman" w:hAnsi="Times" w:cs="Times New Roman"/>
          <w:color w:val="000000"/>
          <w:sz w:val="24"/>
          <w:szCs w:val="24"/>
          <w:vertAlign w:val="superscript"/>
          <w:lang w:val="en-US"/>
        </w:rPr>
        <w:t>1</w:t>
      </w:r>
      <w:proofErr w:type="gramStart"/>
      <w:r w:rsidRPr="00A74BD5">
        <w:rPr>
          <w:rFonts w:ascii="Times" w:eastAsia="Times New Roman" w:hAnsi="Times" w:cs="Times New Roman"/>
          <w:color w:val="000000"/>
          <w:sz w:val="24"/>
          <w:szCs w:val="24"/>
          <w:vertAlign w:val="superscript"/>
          <w:lang w:val="en-US"/>
        </w:rPr>
        <w:t>,2</w:t>
      </w:r>
      <w:proofErr w:type="gramEnd"/>
      <w:r w:rsidRPr="00A74BD5">
        <w:rPr>
          <w:rFonts w:ascii="Times" w:eastAsia="Times New Roman" w:hAnsi="Times" w:cs="Times New Roman"/>
          <w:color w:val="000000"/>
          <w:sz w:val="24"/>
          <w:szCs w:val="24"/>
          <w:lang w:val="en-US"/>
        </w:rPr>
        <w:t>, N.S. Knight</w:t>
      </w:r>
      <w:r w:rsidRPr="00A74BD5">
        <w:rPr>
          <w:rFonts w:ascii="Times" w:eastAsia="Times New Roman" w:hAnsi="Times" w:cs="Times New Roman"/>
          <w:color w:val="000000"/>
          <w:sz w:val="24"/>
          <w:szCs w:val="24"/>
          <w:vertAlign w:val="superscript"/>
          <w:lang w:val="en-US"/>
        </w:rPr>
        <w:t>1,3</w:t>
      </w:r>
      <w:r w:rsidRPr="00A74BD5">
        <w:rPr>
          <w:rFonts w:ascii="Times" w:eastAsia="Times New Roman" w:hAnsi="Times" w:cs="Times New Roman"/>
          <w:color w:val="000000"/>
          <w:sz w:val="24"/>
          <w:szCs w:val="24"/>
          <w:lang w:val="en-US"/>
        </w:rPr>
        <w:t>, C. Prentice</w:t>
      </w:r>
      <w:r w:rsidRPr="00A74BD5">
        <w:rPr>
          <w:rFonts w:ascii="Times" w:eastAsia="Times New Roman" w:hAnsi="Times" w:cs="Times New Roman"/>
          <w:color w:val="000000"/>
          <w:sz w:val="24"/>
          <w:szCs w:val="24"/>
          <w:vertAlign w:val="superscript"/>
          <w:lang w:val="en-US"/>
        </w:rPr>
        <w:t>1,4</w:t>
      </w:r>
      <w:r w:rsidRPr="00A74BD5">
        <w:rPr>
          <w:rFonts w:ascii="Times" w:eastAsia="Times New Roman" w:hAnsi="Times" w:cs="Times New Roman"/>
          <w:color w:val="000000"/>
          <w:sz w:val="24"/>
          <w:szCs w:val="24"/>
          <w:lang w:val="en-US"/>
        </w:rPr>
        <w:t xml:space="preserve"> , M. Siegle</w:t>
      </w:r>
      <w:r w:rsidRPr="00A74BD5">
        <w:rPr>
          <w:rFonts w:ascii="Times" w:eastAsia="Times New Roman" w:hAnsi="Times" w:cs="Times New Roman"/>
          <w:color w:val="000000"/>
          <w:sz w:val="24"/>
          <w:szCs w:val="24"/>
          <w:vertAlign w:val="superscript"/>
          <w:lang w:val="en-US"/>
        </w:rPr>
        <w:t>1</w:t>
      </w:r>
      <w:r w:rsidRPr="00A74BD5">
        <w:rPr>
          <w:rFonts w:ascii="Times" w:eastAsia="Times New Roman" w:hAnsi="Times" w:cs="Times New Roman"/>
          <w:color w:val="000000"/>
          <w:sz w:val="24"/>
          <w:szCs w:val="24"/>
          <w:lang w:val="en-US"/>
        </w:rPr>
        <w:t>, M. I. O’Connor</w:t>
      </w:r>
      <w:r w:rsidRPr="00A74BD5">
        <w:rPr>
          <w:rFonts w:ascii="Times" w:eastAsia="Times New Roman" w:hAnsi="Times" w:cs="Times New Roman"/>
          <w:color w:val="000000"/>
          <w:sz w:val="24"/>
          <w:szCs w:val="24"/>
          <w:vertAlign w:val="superscript"/>
          <w:lang w:val="en-US"/>
        </w:rPr>
        <w:t>1</w:t>
      </w:r>
      <w:r w:rsidR="00F047CC" w:rsidRPr="00A74BD5">
        <w:rPr>
          <w:rFonts w:ascii="Times" w:eastAsia="Times New Roman" w:hAnsi="Times" w:cs="Times New Roman"/>
          <w:color w:val="000000"/>
          <w:sz w:val="24"/>
          <w:szCs w:val="24"/>
          <w:vertAlign w:val="superscript"/>
          <w:lang w:val="en-US"/>
        </w:rPr>
        <w:t>*</w:t>
      </w:r>
    </w:p>
    <w:p w14:paraId="4A8BE493" w14:textId="77777777" w:rsidR="00997656" w:rsidRPr="00A74BD5" w:rsidRDefault="00997656" w:rsidP="000F7014">
      <w:pPr>
        <w:spacing w:after="0" w:line="480" w:lineRule="auto"/>
        <w:rPr>
          <w:rFonts w:ascii="Times" w:eastAsia="Times New Roman" w:hAnsi="Times" w:cs="Times New Roman"/>
          <w:color w:val="000000"/>
          <w:sz w:val="24"/>
          <w:szCs w:val="24"/>
          <w:lang w:val="en-US"/>
        </w:rPr>
      </w:pPr>
    </w:p>
    <w:p w14:paraId="0D9E74C8" w14:textId="4344E187" w:rsidR="006034D1" w:rsidRPr="00A74BD5" w:rsidRDefault="009950DF" w:rsidP="000F7014">
      <w:pPr>
        <w:spacing w:after="0" w:line="480" w:lineRule="auto"/>
        <w:rPr>
          <w:rFonts w:ascii="Times" w:eastAsia="Times New Roman" w:hAnsi="Times" w:cs="Times New Roman"/>
          <w:color w:val="000000"/>
          <w:sz w:val="24"/>
          <w:szCs w:val="24"/>
          <w:lang w:val="en-US"/>
        </w:rPr>
      </w:pPr>
      <w:r w:rsidRPr="00A74BD5">
        <w:rPr>
          <w:rFonts w:ascii="Times" w:eastAsia="Times New Roman" w:hAnsi="Times" w:cs="Times New Roman"/>
          <w:color w:val="000000"/>
          <w:sz w:val="24"/>
          <w:szCs w:val="24"/>
          <w:lang w:val="en-US"/>
        </w:rPr>
        <w:t xml:space="preserve">*Corresponding author: </w:t>
      </w:r>
      <w:hyperlink r:id="rId9" w:history="1">
        <w:r w:rsidR="00997656" w:rsidRPr="00A74BD5">
          <w:rPr>
            <w:rStyle w:val="Hyperlink"/>
            <w:rFonts w:ascii="Times" w:eastAsia="Times New Roman" w:hAnsi="Times" w:cs="Times New Roman"/>
            <w:sz w:val="24"/>
            <w:szCs w:val="24"/>
            <w:lang w:val="en-US"/>
          </w:rPr>
          <w:t>oconnor@zoology.ubc.ca</w:t>
        </w:r>
      </w:hyperlink>
    </w:p>
    <w:p w14:paraId="529D6AD2" w14:textId="77777777" w:rsidR="00997656" w:rsidRPr="00A74BD5" w:rsidRDefault="00997656" w:rsidP="000F7014">
      <w:pPr>
        <w:spacing w:after="0" w:line="480" w:lineRule="auto"/>
        <w:rPr>
          <w:rFonts w:ascii="Times" w:eastAsia="Times New Roman" w:hAnsi="Times" w:cs="Times New Roman"/>
          <w:color w:val="000000"/>
          <w:sz w:val="24"/>
          <w:szCs w:val="24"/>
          <w:lang w:val="en-US"/>
        </w:rPr>
      </w:pPr>
    </w:p>
    <w:p w14:paraId="0B9CD232" w14:textId="220BF4EA"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1. </w:t>
      </w:r>
      <w:r w:rsidRPr="00A74BD5">
        <w:rPr>
          <w:rFonts w:ascii="Times" w:eastAsia="Times New Roman" w:hAnsi="Times" w:cs="Times New Roman"/>
          <w:iCs/>
          <w:color w:val="000000"/>
          <w:sz w:val="24"/>
          <w:szCs w:val="24"/>
          <w:lang w:val="en-US"/>
        </w:rPr>
        <w:tab/>
        <w:t xml:space="preserve">Department of Zoology and Biodiversity Research Centre, University of British Columbia, </w:t>
      </w:r>
      <w:r w:rsidR="003471CB" w:rsidRPr="00A74BD5">
        <w:rPr>
          <w:rFonts w:ascii="Times" w:eastAsia="Times New Roman" w:hAnsi="Times" w:cs="Times New Roman"/>
          <w:iCs/>
          <w:color w:val="000000"/>
          <w:sz w:val="24"/>
          <w:szCs w:val="24"/>
          <w:lang w:val="en-US"/>
        </w:rPr>
        <w:t xml:space="preserve">2212 Main Mall, V6T 1Z4, </w:t>
      </w:r>
      <w:r w:rsidRPr="00A74BD5">
        <w:rPr>
          <w:rFonts w:ascii="Times" w:eastAsia="Times New Roman" w:hAnsi="Times" w:cs="Times New Roman"/>
          <w:iCs/>
          <w:color w:val="000000"/>
          <w:sz w:val="24"/>
          <w:szCs w:val="24"/>
          <w:lang w:val="en-US"/>
        </w:rPr>
        <w:t xml:space="preserve">Vancouver, </w:t>
      </w:r>
      <w:r w:rsidR="003471CB" w:rsidRPr="00A74BD5">
        <w:rPr>
          <w:rFonts w:ascii="Times" w:eastAsia="Times New Roman" w:hAnsi="Times" w:cs="Times New Roman"/>
          <w:iCs/>
          <w:color w:val="000000"/>
          <w:sz w:val="24"/>
          <w:szCs w:val="24"/>
          <w:lang w:val="en-US"/>
        </w:rPr>
        <w:t>Canada</w:t>
      </w:r>
      <w:r w:rsidRPr="00A74BD5">
        <w:rPr>
          <w:rFonts w:ascii="Times" w:eastAsia="Times New Roman" w:hAnsi="Times" w:cs="Times New Roman"/>
          <w:iCs/>
          <w:color w:val="000000"/>
          <w:sz w:val="24"/>
          <w:szCs w:val="24"/>
          <w:lang w:val="en-US"/>
        </w:rPr>
        <w:t xml:space="preserve"> </w:t>
      </w:r>
    </w:p>
    <w:p w14:paraId="035C5AB8" w14:textId="3981D87D"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2. </w:t>
      </w:r>
      <w:r w:rsidRPr="00A74BD5">
        <w:rPr>
          <w:rFonts w:ascii="Times" w:eastAsia="Times New Roman" w:hAnsi="Times" w:cs="Times New Roman"/>
          <w:iCs/>
          <w:color w:val="000000"/>
          <w:sz w:val="24"/>
          <w:szCs w:val="24"/>
          <w:lang w:val="en-US"/>
        </w:rPr>
        <w:tab/>
        <w:t xml:space="preserve">Smithsonian Institution, </w:t>
      </w:r>
      <w:proofErr w:type="spellStart"/>
      <w:r w:rsidRPr="00A74BD5">
        <w:rPr>
          <w:rFonts w:ascii="Times" w:eastAsia="Times New Roman" w:hAnsi="Times" w:cs="Times New Roman"/>
          <w:iCs/>
          <w:color w:val="000000"/>
          <w:sz w:val="24"/>
          <w:szCs w:val="24"/>
          <w:lang w:val="en-US"/>
        </w:rPr>
        <w:t>Tennenbaum</w:t>
      </w:r>
      <w:proofErr w:type="spellEnd"/>
      <w:r w:rsidRPr="00A74BD5">
        <w:rPr>
          <w:rFonts w:ascii="Times" w:eastAsia="Times New Roman" w:hAnsi="Times" w:cs="Times New Roman"/>
          <w:iCs/>
          <w:color w:val="000000"/>
          <w:sz w:val="24"/>
          <w:szCs w:val="24"/>
          <w:lang w:val="en-US"/>
        </w:rPr>
        <w:t xml:space="preserve"> Marine Observatories Network, PO Box 37012, National Museum of Natural History, MRC 106, </w:t>
      </w:r>
      <w:r w:rsidR="003471CB" w:rsidRPr="00A74BD5">
        <w:rPr>
          <w:rFonts w:ascii="Times" w:eastAsia="Times New Roman" w:hAnsi="Times" w:cs="Times New Roman"/>
          <w:iCs/>
          <w:color w:val="000000"/>
          <w:sz w:val="24"/>
          <w:szCs w:val="24"/>
          <w:lang w:val="en-US"/>
        </w:rPr>
        <w:t>20013-7012, Washington, USA</w:t>
      </w:r>
      <w:r w:rsidRPr="00A74BD5">
        <w:rPr>
          <w:rFonts w:ascii="Times" w:eastAsia="Times New Roman" w:hAnsi="Times" w:cs="Times New Roman"/>
          <w:iCs/>
          <w:color w:val="000000"/>
          <w:sz w:val="24"/>
          <w:szCs w:val="24"/>
          <w:lang w:val="en-US"/>
        </w:rPr>
        <w:t xml:space="preserve"> </w:t>
      </w:r>
    </w:p>
    <w:p w14:paraId="030C7E70" w14:textId="66875343" w:rsidR="003471CB" w:rsidRPr="00A74BD5" w:rsidRDefault="006034D1"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3.</w:t>
      </w:r>
      <w:r w:rsidRPr="00A74BD5">
        <w:rPr>
          <w:rFonts w:ascii="Times" w:eastAsia="Times New Roman" w:hAnsi="Times" w:cs="Times New Roman"/>
          <w:iCs/>
          <w:color w:val="000000"/>
          <w:sz w:val="24"/>
          <w:szCs w:val="24"/>
          <w:lang w:val="en-US"/>
        </w:rPr>
        <w:tab/>
        <w:t xml:space="preserve">Department </w:t>
      </w:r>
      <w:r w:rsidR="003471CB" w:rsidRPr="00A74BD5">
        <w:rPr>
          <w:rFonts w:ascii="Times" w:eastAsia="Times New Roman" w:hAnsi="Times" w:cs="Times New Roman"/>
          <w:iCs/>
          <w:color w:val="000000"/>
          <w:sz w:val="24"/>
          <w:szCs w:val="24"/>
          <w:lang w:val="en-US"/>
        </w:rPr>
        <w:t xml:space="preserve">of Biology, McGill University, </w:t>
      </w:r>
      <w:r w:rsidRPr="00A74BD5">
        <w:rPr>
          <w:rFonts w:ascii="Times" w:eastAsia="Times New Roman" w:hAnsi="Times" w:cs="Times New Roman"/>
          <w:iCs/>
          <w:color w:val="000000"/>
          <w:sz w:val="24"/>
          <w:szCs w:val="24"/>
          <w:lang w:val="en-US"/>
        </w:rPr>
        <w:t xml:space="preserve">1205 Avenue du </w:t>
      </w:r>
      <w:proofErr w:type="spellStart"/>
      <w:r w:rsidRPr="00A74BD5">
        <w:rPr>
          <w:rFonts w:ascii="Times" w:eastAsia="Times New Roman" w:hAnsi="Times" w:cs="Times New Roman"/>
          <w:iCs/>
          <w:color w:val="000000"/>
          <w:sz w:val="24"/>
          <w:szCs w:val="24"/>
          <w:lang w:val="en-US"/>
        </w:rPr>
        <w:t>Docteur</w:t>
      </w:r>
      <w:proofErr w:type="spellEnd"/>
      <w:r w:rsidRPr="00A74BD5">
        <w:rPr>
          <w:rFonts w:ascii="Times" w:eastAsia="Times New Roman" w:hAnsi="Times" w:cs="Times New Roman"/>
          <w:iCs/>
          <w:color w:val="000000"/>
          <w:sz w:val="24"/>
          <w:szCs w:val="24"/>
          <w:lang w:val="en-US"/>
        </w:rPr>
        <w:t xml:space="preserve">-Penfield, </w:t>
      </w:r>
      <w:r w:rsidR="003471CB" w:rsidRPr="00A74BD5">
        <w:rPr>
          <w:rFonts w:ascii="Times" w:eastAsia="Times New Roman" w:hAnsi="Times" w:cs="Times New Roman"/>
          <w:iCs/>
          <w:color w:val="000000"/>
          <w:sz w:val="24"/>
          <w:szCs w:val="24"/>
          <w:lang w:val="en-US"/>
        </w:rPr>
        <w:t xml:space="preserve">H3A </w:t>
      </w:r>
    </w:p>
    <w:p w14:paraId="6D241BAA" w14:textId="05B6B263" w:rsidR="006034D1" w:rsidRPr="00A74BD5" w:rsidRDefault="003471CB" w:rsidP="000F7014">
      <w:pPr>
        <w:spacing w:after="0" w:line="480" w:lineRule="auto"/>
        <w:ind w:firstLine="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1B1</w:t>
      </w:r>
      <w:r w:rsidRPr="00A74BD5">
        <w:rPr>
          <w:rFonts w:ascii="Times" w:eastAsia="Times New Roman" w:hAnsi="Times" w:cs="Times New Roman"/>
          <w:sz w:val="24"/>
          <w:szCs w:val="24"/>
          <w:lang w:val="en-US"/>
        </w:rPr>
        <w:t xml:space="preserve">, </w:t>
      </w:r>
      <w:r w:rsidR="006034D1" w:rsidRPr="00A74BD5">
        <w:rPr>
          <w:rFonts w:ascii="Times" w:eastAsia="Times New Roman" w:hAnsi="Times" w:cs="Times New Roman"/>
          <w:iCs/>
          <w:color w:val="000000"/>
          <w:sz w:val="24"/>
          <w:szCs w:val="24"/>
          <w:lang w:val="en-US"/>
        </w:rPr>
        <w:t>Mon</w:t>
      </w:r>
      <w:r w:rsidRPr="00A74BD5">
        <w:rPr>
          <w:rFonts w:ascii="Times" w:eastAsia="Times New Roman" w:hAnsi="Times" w:cs="Times New Roman"/>
          <w:iCs/>
          <w:color w:val="000000"/>
          <w:sz w:val="24"/>
          <w:szCs w:val="24"/>
          <w:lang w:val="en-US"/>
        </w:rPr>
        <w:t>treal, Canada</w:t>
      </w:r>
    </w:p>
    <w:p w14:paraId="27F1CA96" w14:textId="24D99E4D"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4. </w:t>
      </w:r>
      <w:r w:rsidRPr="00A74BD5">
        <w:rPr>
          <w:rFonts w:ascii="Times" w:eastAsia="Times New Roman" w:hAnsi="Times" w:cs="Times New Roman"/>
          <w:iCs/>
          <w:color w:val="000000"/>
          <w:sz w:val="24"/>
          <w:szCs w:val="24"/>
          <w:lang w:val="en-US"/>
        </w:rPr>
        <w:tab/>
        <w:t>School of Resource and Environmental Management, Simon Fraser University, 8888 University Drive,</w:t>
      </w:r>
      <w:r w:rsidR="003471CB" w:rsidRPr="00A74BD5">
        <w:rPr>
          <w:rFonts w:ascii="Times" w:eastAsia="Times New Roman" w:hAnsi="Times" w:cs="Times New Roman"/>
          <w:iCs/>
          <w:color w:val="000000"/>
          <w:sz w:val="24"/>
          <w:szCs w:val="24"/>
          <w:lang w:val="en-US"/>
        </w:rPr>
        <w:t xml:space="preserve"> V5A 1S6, </w:t>
      </w:r>
      <w:r w:rsidRPr="00A74BD5">
        <w:rPr>
          <w:rFonts w:ascii="Times" w:eastAsia="Times New Roman" w:hAnsi="Times" w:cs="Times New Roman"/>
          <w:iCs/>
          <w:color w:val="000000"/>
          <w:sz w:val="24"/>
          <w:szCs w:val="24"/>
          <w:lang w:val="en-US"/>
        </w:rPr>
        <w:t xml:space="preserve">Burnaby, </w:t>
      </w:r>
      <w:r w:rsidR="003471CB" w:rsidRPr="00A74BD5">
        <w:rPr>
          <w:rFonts w:ascii="Times" w:eastAsia="Times New Roman" w:hAnsi="Times" w:cs="Times New Roman"/>
          <w:iCs/>
          <w:color w:val="000000"/>
          <w:sz w:val="24"/>
          <w:szCs w:val="24"/>
          <w:lang w:val="en-US"/>
        </w:rPr>
        <w:t>Canada</w:t>
      </w:r>
      <w:r w:rsidRPr="00A74BD5">
        <w:rPr>
          <w:rFonts w:ascii="Times" w:eastAsia="Times New Roman" w:hAnsi="Times" w:cs="Times New Roman"/>
          <w:iCs/>
          <w:color w:val="000000"/>
          <w:sz w:val="24"/>
          <w:szCs w:val="24"/>
          <w:lang w:val="en-US"/>
        </w:rPr>
        <w:t xml:space="preserve"> </w:t>
      </w:r>
    </w:p>
    <w:p w14:paraId="10AC092A" w14:textId="77777777" w:rsidR="00EC5CE3" w:rsidRPr="00A74BD5" w:rsidRDefault="00EC5CE3" w:rsidP="000F7014">
      <w:pPr>
        <w:spacing w:after="0" w:line="480" w:lineRule="auto"/>
        <w:rPr>
          <w:rFonts w:ascii="Times" w:eastAsia="Times New Roman" w:hAnsi="Times" w:cs="Times New Roman"/>
          <w:color w:val="000000"/>
          <w:sz w:val="24"/>
          <w:szCs w:val="24"/>
          <w:lang w:val="en-US"/>
        </w:rPr>
      </w:pPr>
    </w:p>
    <w:p w14:paraId="3FBE8A84" w14:textId="59B0D420" w:rsidR="00EC5CE3" w:rsidRPr="00A74BD5" w:rsidRDefault="00EC5CE3"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b/>
          <w:color w:val="000000"/>
          <w:sz w:val="24"/>
          <w:szCs w:val="24"/>
          <w:lang w:val="en-US"/>
        </w:rPr>
        <w:t>Running head:</w:t>
      </w:r>
      <w:r w:rsidRPr="00A74BD5">
        <w:rPr>
          <w:rFonts w:ascii="Times" w:eastAsia="Times New Roman" w:hAnsi="Times" w:cs="Times New Roman"/>
          <w:color w:val="000000"/>
          <w:sz w:val="24"/>
          <w:szCs w:val="24"/>
          <w:lang w:val="en-US"/>
        </w:rPr>
        <w:t xml:space="preserve">  Variation in </w:t>
      </w:r>
      <w:proofErr w:type="spellStart"/>
      <w:r w:rsidRPr="00A74BD5">
        <w:rPr>
          <w:rFonts w:ascii="Times" w:eastAsia="Times New Roman" w:hAnsi="Times" w:cs="Times New Roman"/>
          <w:color w:val="000000"/>
          <w:sz w:val="24"/>
          <w:szCs w:val="24"/>
          <w:lang w:val="en-US"/>
        </w:rPr>
        <w:t>epifaunal</w:t>
      </w:r>
      <w:proofErr w:type="spellEnd"/>
      <w:r w:rsidRPr="00A74BD5">
        <w:rPr>
          <w:rFonts w:ascii="Times" w:eastAsia="Times New Roman" w:hAnsi="Times" w:cs="Times New Roman"/>
          <w:color w:val="000000"/>
          <w:sz w:val="24"/>
          <w:szCs w:val="24"/>
          <w:lang w:val="en-US"/>
        </w:rPr>
        <w:t xml:space="preserve"> eelgrass diversity</w:t>
      </w:r>
    </w:p>
    <w:p w14:paraId="19DB125C" w14:textId="77777777" w:rsidR="006034D1" w:rsidRPr="00A74BD5" w:rsidRDefault="006034D1" w:rsidP="000F7014">
      <w:pPr>
        <w:spacing w:after="0" w:line="480" w:lineRule="auto"/>
        <w:rPr>
          <w:rFonts w:ascii="Times" w:eastAsia="Times New Roman" w:hAnsi="Times" w:cs="Times New Roman"/>
          <w:sz w:val="24"/>
          <w:szCs w:val="24"/>
          <w:lang w:val="en-US"/>
        </w:rPr>
      </w:pPr>
    </w:p>
    <w:p w14:paraId="045C0601" w14:textId="6012A846" w:rsidR="006034D1" w:rsidRPr="00A74BD5" w:rsidRDefault="003471CB"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color w:val="000000"/>
          <w:sz w:val="24"/>
          <w:szCs w:val="24"/>
          <w:lang w:val="en-US"/>
        </w:rPr>
        <w:t xml:space="preserve">Key words: </w:t>
      </w:r>
      <w:proofErr w:type="spellStart"/>
      <w:r w:rsidRPr="00A74BD5">
        <w:rPr>
          <w:rFonts w:ascii="Times" w:eastAsia="Times New Roman" w:hAnsi="Times" w:cs="Times New Roman"/>
          <w:color w:val="000000"/>
          <w:sz w:val="24"/>
          <w:szCs w:val="24"/>
          <w:lang w:val="en-US"/>
        </w:rPr>
        <w:t>sea</w:t>
      </w:r>
      <w:r w:rsidR="006034D1" w:rsidRPr="00A74BD5">
        <w:rPr>
          <w:rFonts w:ascii="Times" w:eastAsia="Times New Roman" w:hAnsi="Times" w:cs="Times New Roman"/>
          <w:color w:val="000000"/>
          <w:sz w:val="24"/>
          <w:szCs w:val="24"/>
          <w:lang w:val="en-US"/>
        </w:rPr>
        <w:t>grass</w:t>
      </w:r>
      <w:proofErr w:type="spellEnd"/>
      <w:r w:rsidR="006034D1" w:rsidRPr="00A74BD5">
        <w:rPr>
          <w:rFonts w:ascii="Times" w:eastAsia="Times New Roman" w:hAnsi="Times" w:cs="Times New Roman"/>
          <w:color w:val="000000"/>
          <w:sz w:val="24"/>
          <w:szCs w:val="24"/>
          <w:lang w:val="en-US"/>
        </w:rPr>
        <w:t xml:space="preserve">, </w:t>
      </w:r>
      <w:proofErr w:type="spellStart"/>
      <w:r w:rsidRPr="00A74BD5">
        <w:rPr>
          <w:rFonts w:ascii="Times" w:eastAsia="Times New Roman" w:hAnsi="Times" w:cs="Times New Roman"/>
          <w:i/>
          <w:color w:val="000000"/>
          <w:sz w:val="24"/>
          <w:szCs w:val="24"/>
          <w:lang w:val="en-US"/>
        </w:rPr>
        <w:t>Zostera</w:t>
      </w:r>
      <w:proofErr w:type="spellEnd"/>
      <w:r w:rsidRPr="00A74BD5">
        <w:rPr>
          <w:rFonts w:ascii="Times" w:eastAsia="Times New Roman" w:hAnsi="Times" w:cs="Times New Roman"/>
          <w:i/>
          <w:color w:val="000000"/>
          <w:sz w:val="24"/>
          <w:szCs w:val="24"/>
          <w:lang w:val="en-US"/>
        </w:rPr>
        <w:t xml:space="preserve"> marina</w:t>
      </w:r>
      <w:r w:rsidRPr="00A74BD5">
        <w:rPr>
          <w:rFonts w:ascii="Times" w:eastAsia="Times New Roman" w:hAnsi="Times" w:cs="Times New Roman"/>
          <w:color w:val="000000"/>
          <w:sz w:val="24"/>
          <w:szCs w:val="24"/>
          <w:lang w:val="en-US"/>
        </w:rPr>
        <w:t xml:space="preserve">, foundation species, </w:t>
      </w:r>
      <w:r w:rsidR="006034D1" w:rsidRPr="00A74BD5">
        <w:rPr>
          <w:rFonts w:ascii="Times" w:eastAsia="Times New Roman" w:hAnsi="Times" w:cs="Times New Roman"/>
          <w:color w:val="000000"/>
          <w:sz w:val="24"/>
          <w:szCs w:val="24"/>
          <w:lang w:val="en-US"/>
        </w:rPr>
        <w:t>biodiversity, grazer, estuary, in</w:t>
      </w:r>
      <w:r w:rsidRPr="00A74BD5">
        <w:rPr>
          <w:rFonts w:ascii="Times" w:eastAsia="Times New Roman" w:hAnsi="Times" w:cs="Times New Roman"/>
          <w:color w:val="000000"/>
          <w:sz w:val="24"/>
          <w:szCs w:val="24"/>
          <w:lang w:val="en-US"/>
        </w:rPr>
        <w:t>vertebrate, landscape ecology</w:t>
      </w:r>
    </w:p>
    <w:p w14:paraId="595EF8C7" w14:textId="77777777" w:rsidR="006034D1" w:rsidRPr="00A74BD5" w:rsidRDefault="006034D1"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color w:val="000000"/>
          <w:sz w:val="24"/>
          <w:szCs w:val="24"/>
          <w:lang w:val="en-US"/>
        </w:rPr>
        <w:t>  </w:t>
      </w:r>
    </w:p>
    <w:p w14:paraId="2B7ACEC6" w14:textId="77777777" w:rsidR="006034D1" w:rsidRPr="00A74BD5" w:rsidRDefault="006034D1" w:rsidP="000F7014">
      <w:pPr>
        <w:spacing w:after="0" w:line="480" w:lineRule="auto"/>
        <w:rPr>
          <w:rFonts w:ascii="Times" w:eastAsia="Times New Roman" w:hAnsi="Times" w:cs="Times New Roman"/>
          <w:sz w:val="24"/>
          <w:szCs w:val="24"/>
          <w:lang w:val="en-US"/>
        </w:rPr>
      </w:pPr>
    </w:p>
    <w:p w14:paraId="5196F5F7" w14:textId="77777777" w:rsidR="00307082" w:rsidRPr="00A74BD5" w:rsidRDefault="00307082" w:rsidP="000F7014">
      <w:pPr>
        <w:spacing w:line="480" w:lineRule="auto"/>
        <w:rPr>
          <w:rFonts w:ascii="Times" w:eastAsia="Times New Roman" w:hAnsi="Times" w:cs="Times New Roman"/>
          <w:bCs/>
          <w:color w:val="000000"/>
          <w:sz w:val="24"/>
          <w:szCs w:val="24"/>
          <w:lang w:val="en-US"/>
        </w:rPr>
      </w:pPr>
      <w:r w:rsidRPr="00A74BD5">
        <w:rPr>
          <w:rFonts w:ascii="Times" w:eastAsia="Times New Roman" w:hAnsi="Times" w:cs="Times New Roman"/>
          <w:bCs/>
          <w:color w:val="000000"/>
          <w:sz w:val="24"/>
          <w:szCs w:val="24"/>
          <w:lang w:val="en-US"/>
        </w:rPr>
        <w:br w:type="page"/>
      </w:r>
    </w:p>
    <w:p w14:paraId="7D1F1E19" w14:textId="7A5227B3" w:rsidR="004D41B8" w:rsidRDefault="009950DF" w:rsidP="004D41B8">
      <w:pPr>
        <w:rPr>
          <w:rFonts w:ascii="Times" w:hAnsi="Times"/>
        </w:rPr>
      </w:pPr>
      <w:commentRangeStart w:id="0"/>
      <w:r w:rsidRPr="00A74BD5">
        <w:rPr>
          <w:rFonts w:ascii="Times" w:eastAsia="Times New Roman" w:hAnsi="Times" w:cs="Times New Roman"/>
          <w:bCs/>
          <w:color w:val="000000"/>
          <w:sz w:val="24"/>
          <w:szCs w:val="24"/>
          <w:lang w:val="en-US"/>
        </w:rPr>
        <w:lastRenderedPageBreak/>
        <w:t>ABSTRACT:</w:t>
      </w:r>
      <w:commentRangeEnd w:id="0"/>
      <w:r w:rsidR="00C53943">
        <w:rPr>
          <w:rStyle w:val="CommentReference"/>
        </w:rPr>
        <w:commentReference w:id="0"/>
      </w:r>
      <w:r w:rsidRPr="00C53943">
        <w:rPr>
          <w:rFonts w:ascii="Times" w:eastAsia="Times New Roman" w:hAnsi="Times" w:cs="Times New Roman"/>
          <w:bCs/>
          <w:color w:val="000000"/>
          <w:sz w:val="24"/>
          <w:szCs w:val="24"/>
          <w:lang w:val="en-US"/>
        </w:rPr>
        <w:t xml:space="preserve"> </w:t>
      </w:r>
      <w:proofErr w:type="spellStart"/>
      <w:r w:rsidR="004D41B8" w:rsidRPr="00EA4545">
        <w:rPr>
          <w:rFonts w:ascii="Times" w:hAnsi="Times"/>
        </w:rPr>
        <w:t>Seagrass</w:t>
      </w:r>
      <w:proofErr w:type="spellEnd"/>
      <w:r w:rsidR="004D41B8" w:rsidRPr="00EA4545">
        <w:rPr>
          <w:rFonts w:ascii="Times" w:hAnsi="Times"/>
        </w:rPr>
        <w:t xml:space="preserve"> habitats form spatially heterogeneous landscapes that support high secondary productivity and biodiversity. The spatial structure</w:t>
      </w:r>
      <w:r w:rsidR="00B07195">
        <w:rPr>
          <w:rFonts w:ascii="Times" w:hAnsi="Times"/>
        </w:rPr>
        <w:t xml:space="preserve"> of </w:t>
      </w:r>
      <w:proofErr w:type="spellStart"/>
      <w:r w:rsidR="00B07195">
        <w:rPr>
          <w:rFonts w:ascii="Times" w:hAnsi="Times"/>
        </w:rPr>
        <w:t>seagrass</w:t>
      </w:r>
      <w:proofErr w:type="spellEnd"/>
      <w:r w:rsidR="00B07195">
        <w:rPr>
          <w:rFonts w:ascii="Times" w:hAnsi="Times"/>
        </w:rPr>
        <w:t xml:space="preserve"> landscapes could contribute</w:t>
      </w:r>
      <w:r w:rsidR="004D41B8" w:rsidRPr="00EA4545">
        <w:rPr>
          <w:rFonts w:ascii="Times" w:hAnsi="Times"/>
        </w:rPr>
        <w:t xml:space="preserve"> to high diversity through </w:t>
      </w:r>
      <w:proofErr w:type="spellStart"/>
      <w:r w:rsidR="00B07195">
        <w:rPr>
          <w:rFonts w:ascii="Times" w:hAnsi="Times"/>
        </w:rPr>
        <w:t>metacommunity</w:t>
      </w:r>
      <w:proofErr w:type="spellEnd"/>
      <w:r w:rsidR="00B07195">
        <w:rPr>
          <w:rFonts w:ascii="Times" w:hAnsi="Times"/>
        </w:rPr>
        <w:t xml:space="preserve"> dynamics of </w:t>
      </w:r>
      <w:proofErr w:type="spellStart"/>
      <w:r w:rsidR="00B07195">
        <w:rPr>
          <w:rFonts w:ascii="Times" w:hAnsi="Times"/>
        </w:rPr>
        <w:t>seagrass</w:t>
      </w:r>
      <w:proofErr w:type="spellEnd"/>
      <w:r w:rsidR="00B07195">
        <w:rPr>
          <w:rFonts w:ascii="Times" w:hAnsi="Times"/>
        </w:rPr>
        <w:t xml:space="preserve">-associated animals. </w:t>
      </w:r>
      <w:r w:rsidR="004D41B8" w:rsidRPr="00EA4545">
        <w:rPr>
          <w:rFonts w:ascii="Times" w:hAnsi="Times"/>
        </w:rPr>
        <w:t xml:space="preserve">Here, we tested whether patterns of eelgrass-associated invertebrate biodiversity are consistent with </w:t>
      </w:r>
      <w:proofErr w:type="spellStart"/>
      <w:r w:rsidR="004D41B8" w:rsidRPr="00EA4545">
        <w:rPr>
          <w:rFonts w:ascii="Times" w:hAnsi="Times"/>
        </w:rPr>
        <w:t>metacommunity</w:t>
      </w:r>
      <w:proofErr w:type="spellEnd"/>
      <w:r w:rsidR="004D41B8" w:rsidRPr="00EA4545">
        <w:rPr>
          <w:rFonts w:ascii="Times" w:hAnsi="Times"/>
        </w:rPr>
        <w:t xml:space="preserve"> processes across meadows. </w:t>
      </w:r>
      <w:r w:rsidR="004D41B8">
        <w:rPr>
          <w:rFonts w:ascii="Times" w:hAnsi="Times"/>
        </w:rPr>
        <w:t xml:space="preserve">For 9 meadows in </w:t>
      </w:r>
      <w:r w:rsidR="004D41B8" w:rsidRPr="00EA4545">
        <w:rPr>
          <w:rFonts w:ascii="Times" w:hAnsi="Times"/>
        </w:rPr>
        <w:t xml:space="preserve">Barkley Sound, British Columbia, </w:t>
      </w:r>
      <w:r w:rsidR="004D41B8">
        <w:rPr>
          <w:rFonts w:ascii="Times" w:hAnsi="Times"/>
        </w:rPr>
        <w:t xml:space="preserve">we quantified </w:t>
      </w:r>
      <w:proofErr w:type="spellStart"/>
      <w:r w:rsidR="004D41B8">
        <w:rPr>
          <w:rFonts w:ascii="Times" w:hAnsi="Times"/>
        </w:rPr>
        <w:t>epifaunal</w:t>
      </w:r>
      <w:proofErr w:type="spellEnd"/>
      <w:r w:rsidR="004D41B8">
        <w:rPr>
          <w:rFonts w:ascii="Times" w:hAnsi="Times"/>
        </w:rPr>
        <w:t xml:space="preserve"> biodiversity on eelgrass </w:t>
      </w:r>
      <w:proofErr w:type="spellStart"/>
      <w:r w:rsidR="004D41B8" w:rsidRPr="00B07195">
        <w:rPr>
          <w:rFonts w:ascii="Times" w:hAnsi="Times"/>
          <w:i/>
        </w:rPr>
        <w:t>Zostera</w:t>
      </w:r>
      <w:proofErr w:type="spellEnd"/>
      <w:r w:rsidR="004D41B8" w:rsidRPr="00B07195">
        <w:rPr>
          <w:rFonts w:ascii="Times" w:hAnsi="Times"/>
          <w:i/>
        </w:rPr>
        <w:t xml:space="preserve"> </w:t>
      </w:r>
      <w:r w:rsidR="00B07195">
        <w:rPr>
          <w:rFonts w:ascii="Times" w:hAnsi="Times"/>
          <w:i/>
        </w:rPr>
        <w:t>marina</w:t>
      </w:r>
      <w:r w:rsidR="004D41B8">
        <w:rPr>
          <w:rFonts w:ascii="Times" w:hAnsi="Times"/>
        </w:rPr>
        <w:t xml:space="preserve">, and tested the following hypotheses: after controlling for depth and edge effects, </w:t>
      </w:r>
      <w:proofErr w:type="spellStart"/>
      <w:r w:rsidR="004D41B8">
        <w:rPr>
          <w:rFonts w:ascii="Times" w:hAnsi="Times"/>
        </w:rPr>
        <w:t>epifaunal</w:t>
      </w:r>
      <w:proofErr w:type="spellEnd"/>
      <w:r w:rsidR="004D41B8">
        <w:rPr>
          <w:rFonts w:ascii="Times" w:hAnsi="Times"/>
        </w:rPr>
        <w:t xml:space="preserve"> diversity and composition </w:t>
      </w:r>
      <w:proofErr w:type="spellStart"/>
      <w:r w:rsidR="004D41B8">
        <w:rPr>
          <w:rFonts w:ascii="Times" w:hAnsi="Times"/>
        </w:rPr>
        <w:t>i</w:t>
      </w:r>
      <w:proofErr w:type="spellEnd"/>
      <w:r w:rsidR="004D41B8">
        <w:rPr>
          <w:rFonts w:ascii="Times" w:hAnsi="Times"/>
        </w:rPr>
        <w:t xml:space="preserve">) vary randomly within meadows but ii) vary systematically among meadows reflecting </w:t>
      </w:r>
      <w:r w:rsidR="00B07195">
        <w:rPr>
          <w:rFonts w:ascii="Times" w:hAnsi="Times"/>
        </w:rPr>
        <w:t xml:space="preserve">abiotic </w:t>
      </w:r>
      <w:r w:rsidR="004D41B8">
        <w:rPr>
          <w:rFonts w:ascii="Times" w:hAnsi="Times"/>
        </w:rPr>
        <w:t xml:space="preserve">factors </w:t>
      </w:r>
      <w:r w:rsidR="00B07195">
        <w:rPr>
          <w:rFonts w:ascii="Times" w:hAnsi="Times"/>
        </w:rPr>
        <w:t>and</w:t>
      </w:r>
      <w:r w:rsidR="004D41B8">
        <w:rPr>
          <w:rFonts w:ascii="Times" w:hAnsi="Times"/>
        </w:rPr>
        <w:t xml:space="preserve"> </w:t>
      </w:r>
      <w:proofErr w:type="spellStart"/>
      <w:r w:rsidR="00B07195">
        <w:rPr>
          <w:rFonts w:ascii="Times" w:hAnsi="Times"/>
        </w:rPr>
        <w:t>metacommunity</w:t>
      </w:r>
      <w:proofErr w:type="spellEnd"/>
      <w:r w:rsidR="00B07195">
        <w:rPr>
          <w:rFonts w:ascii="Times" w:hAnsi="Times"/>
        </w:rPr>
        <w:t xml:space="preserve"> dynamics</w:t>
      </w:r>
      <w:bookmarkStart w:id="1" w:name="_GoBack"/>
      <w:bookmarkEnd w:id="1"/>
      <w:r w:rsidR="004D41B8">
        <w:rPr>
          <w:rFonts w:ascii="Times" w:hAnsi="Times"/>
        </w:rPr>
        <w:t xml:space="preserve">. Finally, we hypothesized that iii) variation among meadows </w:t>
      </w:r>
      <w:r w:rsidR="00B07195">
        <w:rPr>
          <w:rFonts w:ascii="Times" w:hAnsi="Times"/>
        </w:rPr>
        <w:t>is</w:t>
      </w:r>
      <w:r w:rsidR="004D41B8">
        <w:rPr>
          <w:rFonts w:ascii="Times" w:hAnsi="Times"/>
        </w:rPr>
        <w:t xml:space="preserve"> consistent through time over a single summer season. W</w:t>
      </w:r>
      <w:r w:rsidR="004D41B8" w:rsidRPr="00EA4545">
        <w:rPr>
          <w:rFonts w:ascii="Times" w:hAnsi="Times"/>
        </w:rPr>
        <w:t xml:space="preserve">e </w:t>
      </w:r>
      <w:r w:rsidR="004D41B8">
        <w:rPr>
          <w:rFonts w:ascii="Times" w:hAnsi="Times"/>
        </w:rPr>
        <w:t xml:space="preserve">found that within meadows, invertebrates were non-randomly distributed, showing signals of greater intra-specific aggregation than expected by chance. Non-random distributions of </w:t>
      </w:r>
      <w:proofErr w:type="spellStart"/>
      <w:r w:rsidR="004D41B8">
        <w:rPr>
          <w:rFonts w:ascii="Times" w:hAnsi="Times"/>
        </w:rPr>
        <w:t>epifauna</w:t>
      </w:r>
      <w:proofErr w:type="spellEnd"/>
      <w:r w:rsidR="004D41B8">
        <w:rPr>
          <w:rFonts w:ascii="Times" w:hAnsi="Times"/>
        </w:rPr>
        <w:t xml:space="preserve"> are consistent with checkerboard patterns, but we did not detect a clear signal of other predictors (</w:t>
      </w:r>
      <w:r w:rsidR="004D41B8" w:rsidRPr="00AB377D">
        <w:rPr>
          <w:rFonts w:ascii="Times" w:hAnsi="Times"/>
          <w:i/>
        </w:rPr>
        <w:t>but maybe of fetch…</w:t>
      </w:r>
      <w:r w:rsidR="004D41B8">
        <w:rPr>
          <w:rFonts w:ascii="Times" w:hAnsi="Times"/>
          <w:i/>
        </w:rPr>
        <w:t>grazer abundance increased with exposure</w:t>
      </w:r>
      <w:r w:rsidR="004D41B8" w:rsidRPr="00AB377D">
        <w:rPr>
          <w:rFonts w:ascii="Times" w:hAnsi="Times"/>
          <w:i/>
        </w:rPr>
        <w:t>).</w:t>
      </w:r>
      <w:r w:rsidR="004D41B8">
        <w:rPr>
          <w:rFonts w:ascii="Times" w:hAnsi="Times"/>
        </w:rPr>
        <w:t xml:space="preserve"> </w:t>
      </w:r>
      <w:r w:rsidR="004D41B8" w:rsidRPr="004A0E8C">
        <w:rPr>
          <w:rFonts w:ascii="Times" w:hAnsi="Times"/>
          <w:i/>
        </w:rPr>
        <w:t>Grazer / fetch pattern was stable over time, though signals of recruitment events by mussels are strong.</w:t>
      </w:r>
      <w:r w:rsidR="004D41B8">
        <w:rPr>
          <w:rFonts w:ascii="Times" w:hAnsi="Times"/>
        </w:rPr>
        <w:t xml:space="preserve"> </w:t>
      </w:r>
    </w:p>
    <w:p w14:paraId="2DD29A6C" w14:textId="77777777" w:rsidR="004D41B8" w:rsidRPr="00EA4545" w:rsidRDefault="004D41B8" w:rsidP="004D41B8">
      <w:pPr>
        <w:rPr>
          <w:rFonts w:ascii="Times" w:hAnsi="Times"/>
        </w:rPr>
      </w:pPr>
      <w:commentRangeStart w:id="2"/>
      <w:r>
        <w:rPr>
          <w:rFonts w:ascii="Times" w:hAnsi="Times"/>
        </w:rPr>
        <w:t>N</w:t>
      </w:r>
      <w:r w:rsidRPr="00EA4545">
        <w:rPr>
          <w:rFonts w:ascii="Times" w:hAnsi="Times"/>
        </w:rPr>
        <w:t xml:space="preserve">o </w:t>
      </w:r>
      <w:proofErr w:type="spellStart"/>
      <w:r w:rsidRPr="00EA4545">
        <w:rPr>
          <w:rFonts w:ascii="Times" w:hAnsi="Times"/>
        </w:rPr>
        <w:t>metacommunity</w:t>
      </w:r>
      <w:proofErr w:type="spellEnd"/>
      <w:r w:rsidRPr="00EA4545">
        <w:rPr>
          <w:rFonts w:ascii="Times" w:hAnsi="Times"/>
        </w:rPr>
        <w:t xml:space="preserve"> structure emerged when we examined only </w:t>
      </w:r>
      <w:proofErr w:type="spellStart"/>
      <w:r w:rsidRPr="00EA4545">
        <w:rPr>
          <w:rFonts w:ascii="Times" w:hAnsi="Times"/>
        </w:rPr>
        <w:t>epifaunal</w:t>
      </w:r>
      <w:proofErr w:type="spellEnd"/>
      <w:r w:rsidRPr="00EA4545">
        <w:rPr>
          <w:rFonts w:ascii="Times" w:hAnsi="Times"/>
        </w:rPr>
        <w:t xml:space="preserve"> grazers, crustaceans or gastropods. </w:t>
      </w:r>
      <w:r>
        <w:rPr>
          <w:rFonts w:ascii="Times" w:hAnsi="Times"/>
        </w:rPr>
        <w:t xml:space="preserve">Although there was not clear </w:t>
      </w:r>
      <w:proofErr w:type="spellStart"/>
      <w:r>
        <w:rPr>
          <w:rFonts w:ascii="Times" w:hAnsi="Times"/>
        </w:rPr>
        <w:t>varation</w:t>
      </w:r>
      <w:proofErr w:type="spellEnd"/>
      <w:r>
        <w:rPr>
          <w:rFonts w:ascii="Times" w:hAnsi="Times"/>
        </w:rPr>
        <w:t xml:space="preserve"> among meadows, two clusters of meadow composition types emerged</w:t>
      </w:r>
      <w:proofErr w:type="gramStart"/>
      <w:r>
        <w:rPr>
          <w:rFonts w:ascii="Times" w:hAnsi="Times"/>
        </w:rPr>
        <w:t>:</w:t>
      </w:r>
      <w:r w:rsidRPr="00EA4545">
        <w:rPr>
          <w:rFonts w:ascii="Times" w:hAnsi="Times"/>
        </w:rPr>
        <w:t>:</w:t>
      </w:r>
      <w:proofErr w:type="gramEnd"/>
      <w:r w:rsidRPr="00EA4545">
        <w:rPr>
          <w:rFonts w:ascii="Times" w:hAnsi="Times"/>
        </w:rPr>
        <w:t xml:space="preserve"> ‘Marine’ meadows that were dominated numerically by grazers, and ‘fresher’ meadows with equal dominance of grazers and </w:t>
      </w:r>
      <w:proofErr w:type="spellStart"/>
      <w:r w:rsidRPr="00EA4545">
        <w:rPr>
          <w:rFonts w:ascii="Times" w:hAnsi="Times"/>
        </w:rPr>
        <w:t>detritovores</w:t>
      </w:r>
      <w:proofErr w:type="spellEnd"/>
      <w:r w:rsidRPr="00EA4545">
        <w:rPr>
          <w:rFonts w:ascii="Times" w:hAnsi="Times"/>
        </w:rPr>
        <w:t>. [</w:t>
      </w:r>
      <w:proofErr w:type="gramStart"/>
      <w:r w:rsidRPr="00EA4545">
        <w:rPr>
          <w:rFonts w:ascii="Times" w:hAnsi="Times"/>
        </w:rPr>
        <w:t>fetch</w:t>
      </w:r>
      <w:proofErr w:type="gramEnd"/>
      <w:r w:rsidRPr="00EA4545">
        <w:rPr>
          <w:rFonts w:ascii="Times" w:hAnsi="Times"/>
        </w:rPr>
        <w:t xml:space="preserve">?] Overall, these results suggest that physical (wave energy) or energy input (productivity), not salinity, meadow size, or proximity to each other, are dominating the drivers of eelgrass </w:t>
      </w:r>
      <w:proofErr w:type="spellStart"/>
      <w:r w:rsidRPr="00EA4545">
        <w:rPr>
          <w:rFonts w:ascii="Times" w:hAnsi="Times"/>
        </w:rPr>
        <w:t>epifaunal</w:t>
      </w:r>
      <w:proofErr w:type="spellEnd"/>
      <w:r w:rsidRPr="00EA4545">
        <w:rPr>
          <w:rFonts w:ascii="Times" w:hAnsi="Times"/>
        </w:rPr>
        <w:t xml:space="preserve"> biodiversity through changes in relative abundance more than changes in species presence or absence. Faunal assemblages are temporally dynamic and vary substantially within meadows, and we have shown here that meadows can be similar to each other in patterns that suggest that wave energy and dispersal may be important controls on biodiversity.</w:t>
      </w:r>
      <w:commentRangeEnd w:id="2"/>
      <w:r>
        <w:rPr>
          <w:rStyle w:val="CommentReference"/>
        </w:rPr>
        <w:commentReference w:id="2"/>
      </w:r>
    </w:p>
    <w:p w14:paraId="76EF92DA" w14:textId="19E7A309" w:rsidR="006034D1" w:rsidRPr="00210C6F" w:rsidRDefault="006034D1" w:rsidP="004D41B8">
      <w:pPr>
        <w:pStyle w:val="CommentText"/>
        <w:spacing w:line="480" w:lineRule="auto"/>
        <w:rPr>
          <w:rFonts w:ascii="Times" w:eastAsia="Times New Roman" w:hAnsi="Times" w:cs="Times New Roman"/>
          <w:sz w:val="24"/>
          <w:szCs w:val="24"/>
          <w:lang w:val="en-US"/>
        </w:rPr>
      </w:pPr>
    </w:p>
    <w:p w14:paraId="64017957" w14:textId="77777777" w:rsidR="00307082" w:rsidRPr="00210C6F" w:rsidRDefault="00307082" w:rsidP="000F7014">
      <w:pPr>
        <w:spacing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br w:type="page"/>
      </w:r>
    </w:p>
    <w:p w14:paraId="53AEFC39" w14:textId="0C7CDD25" w:rsidR="00CB4B33" w:rsidRPr="00CB4B33" w:rsidRDefault="009950DF" w:rsidP="00CB4B33">
      <w:pPr>
        <w:spacing w:after="0" w:line="480" w:lineRule="auto"/>
        <w:rPr>
          <w:rFonts w:ascii="Times" w:eastAsia="Times New Roman" w:hAnsi="Times" w:cs="Times New Roman"/>
          <w:b/>
          <w:bCs/>
          <w:color w:val="000000"/>
          <w:sz w:val="24"/>
          <w:szCs w:val="24"/>
          <w:lang w:val="en-US"/>
        </w:rPr>
      </w:pPr>
      <w:commentRangeStart w:id="3"/>
      <w:r w:rsidRPr="00210C6F">
        <w:rPr>
          <w:rFonts w:ascii="Times" w:eastAsia="Times New Roman" w:hAnsi="Times" w:cs="Times New Roman"/>
          <w:b/>
          <w:bCs/>
          <w:color w:val="000000"/>
          <w:sz w:val="24"/>
          <w:szCs w:val="24"/>
          <w:lang w:val="en-US"/>
        </w:rPr>
        <w:lastRenderedPageBreak/>
        <w:t>INTRODUCTION</w:t>
      </w:r>
      <w:commentRangeEnd w:id="3"/>
      <w:r w:rsidR="00BA1AB8">
        <w:rPr>
          <w:rStyle w:val="CommentReference"/>
        </w:rPr>
        <w:commentReference w:id="3"/>
      </w:r>
    </w:p>
    <w:p w14:paraId="2BF51C46" w14:textId="01A48B58" w:rsidR="00D957C3" w:rsidRDefault="00CB4B33" w:rsidP="000F7014">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Spatial approaches to marine biodiversity conservation are gaining use and application. Effective </w:t>
      </w:r>
      <w:r w:rsidR="00DC2D74">
        <w:rPr>
          <w:rFonts w:ascii="Times" w:eastAsia="Times New Roman" w:hAnsi="Times" w:cs="Times New Roman"/>
          <w:color w:val="000000"/>
          <w:sz w:val="24"/>
          <w:szCs w:val="24"/>
          <w:lang w:val="en-US"/>
        </w:rPr>
        <w:t xml:space="preserve">biodiversity </w:t>
      </w:r>
      <w:r>
        <w:rPr>
          <w:rFonts w:ascii="Times" w:eastAsia="Times New Roman" w:hAnsi="Times" w:cs="Times New Roman"/>
          <w:color w:val="000000"/>
          <w:sz w:val="24"/>
          <w:szCs w:val="24"/>
          <w:lang w:val="en-US"/>
        </w:rPr>
        <w:t>conservation require</w:t>
      </w:r>
      <w:r w:rsidR="00DC2D74">
        <w:rPr>
          <w:rFonts w:ascii="Times" w:eastAsia="Times New Roman" w:hAnsi="Times" w:cs="Times New Roman"/>
          <w:color w:val="000000"/>
          <w:sz w:val="24"/>
          <w:szCs w:val="24"/>
          <w:lang w:val="en-US"/>
        </w:rPr>
        <w:t>s</w:t>
      </w:r>
      <w:r>
        <w:rPr>
          <w:rFonts w:ascii="Times" w:eastAsia="Times New Roman" w:hAnsi="Times" w:cs="Times New Roman"/>
          <w:color w:val="000000"/>
          <w:sz w:val="24"/>
          <w:szCs w:val="24"/>
          <w:lang w:val="en-US"/>
        </w:rPr>
        <w:t xml:space="preserve"> explicit understanding of the spatial scales over which the processes that maintain biodiversity occur. Yet, in many coastal systems, the spatial scale of biodiversity variation is not well understood. </w:t>
      </w:r>
      <w:r w:rsidR="00DC2D74">
        <w:rPr>
          <w:rFonts w:ascii="Times" w:eastAsia="Times New Roman" w:hAnsi="Times" w:cs="Times New Roman"/>
          <w:color w:val="000000"/>
          <w:sz w:val="24"/>
          <w:szCs w:val="24"/>
          <w:lang w:val="en-US"/>
        </w:rPr>
        <w:t xml:space="preserve">While a spatially discrete habitat patch, such as a </w:t>
      </w:r>
      <w:proofErr w:type="spellStart"/>
      <w:r w:rsidR="00DC2D74">
        <w:rPr>
          <w:rFonts w:ascii="Times" w:eastAsia="Times New Roman" w:hAnsi="Times" w:cs="Times New Roman"/>
          <w:color w:val="000000"/>
          <w:sz w:val="24"/>
          <w:szCs w:val="24"/>
          <w:lang w:val="en-US"/>
        </w:rPr>
        <w:t>seagrass</w:t>
      </w:r>
      <w:proofErr w:type="spellEnd"/>
      <w:r w:rsidR="00DC2D74">
        <w:rPr>
          <w:rFonts w:ascii="Times" w:eastAsia="Times New Roman" w:hAnsi="Times" w:cs="Times New Roman"/>
          <w:color w:val="000000"/>
          <w:sz w:val="24"/>
          <w:szCs w:val="24"/>
          <w:lang w:val="en-US"/>
        </w:rPr>
        <w:t xml:space="preserve"> meadow or a kelp bed, may appear to represent local community, population dynamics and species interactions structure species assemblages at finer (within meadow) and broader (landscape) spatial scales. Biodiversity in a place integrates the effects of these processes across scales. </w:t>
      </w:r>
      <w:r>
        <w:rPr>
          <w:rFonts w:ascii="Times" w:eastAsia="Times New Roman" w:hAnsi="Times" w:cs="Times New Roman"/>
          <w:color w:val="000000"/>
          <w:sz w:val="24"/>
          <w:szCs w:val="24"/>
          <w:lang w:val="en-US"/>
        </w:rPr>
        <w:t xml:space="preserve">The purpose of this study is to quantify faunal biodiversity across scales in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seascape to determine whether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represent a meaningful spatial </w:t>
      </w:r>
      <w:r w:rsidR="00DC2D74">
        <w:rPr>
          <w:rFonts w:ascii="Times" w:eastAsia="Times New Roman" w:hAnsi="Times" w:cs="Times New Roman"/>
          <w:color w:val="000000"/>
          <w:sz w:val="24"/>
          <w:szCs w:val="24"/>
          <w:lang w:val="en-US"/>
        </w:rPr>
        <w:t>unit</w:t>
      </w:r>
      <w:r>
        <w:rPr>
          <w:rFonts w:ascii="Times" w:eastAsia="Times New Roman" w:hAnsi="Times" w:cs="Times New Roman"/>
          <w:color w:val="000000"/>
          <w:sz w:val="24"/>
          <w:szCs w:val="24"/>
          <w:lang w:val="en-US"/>
        </w:rPr>
        <w:t xml:space="preserve"> for associated faunal biodiversity.</w:t>
      </w:r>
    </w:p>
    <w:p w14:paraId="6AE72A47" w14:textId="19189D7D" w:rsidR="00C5399B" w:rsidRDefault="00824271" w:rsidP="000F7014">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w:t>
      </w:r>
      <w:r w:rsidR="006861AF">
        <w:rPr>
          <w:rFonts w:ascii="Times" w:eastAsia="Times New Roman" w:hAnsi="Times" w:cs="Times New Roman"/>
          <w:color w:val="000000"/>
          <w:sz w:val="24"/>
          <w:szCs w:val="24"/>
          <w:lang w:val="en-US"/>
        </w:rPr>
        <w:t xml:space="preserve"> variation in biodiversity is related to the spatial scales of ecological processes that influence the relative abundance and presence or absence of species (refs). </w:t>
      </w:r>
      <w:r>
        <w:rPr>
          <w:rFonts w:ascii="Times" w:eastAsia="Times New Roman" w:hAnsi="Times" w:cs="Times New Roman"/>
          <w:color w:val="000000"/>
          <w:sz w:val="24"/>
          <w:szCs w:val="24"/>
          <w:lang w:val="en-US"/>
        </w:rPr>
        <w:t>O</w:t>
      </w:r>
      <w:r w:rsidR="006F08C9">
        <w:rPr>
          <w:rFonts w:ascii="Times" w:eastAsia="Times New Roman" w:hAnsi="Times" w:cs="Times New Roman"/>
          <w:color w:val="000000"/>
          <w:sz w:val="24"/>
          <w:szCs w:val="24"/>
          <w:lang w:val="en-US"/>
        </w:rPr>
        <w:t xml:space="preserve">ver broad spatial scales, </w:t>
      </w:r>
      <w:r w:rsidR="00175EDA">
        <w:rPr>
          <w:rFonts w:ascii="Times" w:eastAsia="Times New Roman" w:hAnsi="Times" w:cs="Times New Roman"/>
          <w:color w:val="000000"/>
          <w:sz w:val="24"/>
          <w:szCs w:val="24"/>
          <w:lang w:val="en-US"/>
        </w:rPr>
        <w:t xml:space="preserve">evolutionary </w:t>
      </w:r>
      <w:r w:rsidR="008873CD">
        <w:rPr>
          <w:rFonts w:ascii="Times" w:eastAsia="Times New Roman" w:hAnsi="Times" w:cs="Times New Roman"/>
          <w:color w:val="000000"/>
          <w:sz w:val="24"/>
          <w:szCs w:val="24"/>
          <w:lang w:val="en-US"/>
        </w:rPr>
        <w:t xml:space="preserve">and dispersal processes (immigration) influence </w:t>
      </w:r>
      <w:r w:rsidR="008A2005">
        <w:rPr>
          <w:rFonts w:ascii="Times" w:eastAsia="Times New Roman" w:hAnsi="Times" w:cs="Times New Roman"/>
          <w:color w:val="000000"/>
          <w:sz w:val="24"/>
          <w:szCs w:val="24"/>
          <w:lang w:val="en-US"/>
        </w:rPr>
        <w:t>the regional species pool</w:t>
      </w:r>
      <w:r w:rsidR="008873CD">
        <w:rPr>
          <w:rFonts w:ascii="Times" w:eastAsia="Times New Roman" w:hAnsi="Times" w:cs="Times New Roman"/>
          <w:color w:val="000000"/>
          <w:sz w:val="24"/>
          <w:szCs w:val="24"/>
          <w:lang w:val="en-US"/>
        </w:rPr>
        <w:t xml:space="preserve">, </w:t>
      </w:r>
      <w:r w:rsidR="00175EDA">
        <w:rPr>
          <w:rFonts w:ascii="Times" w:eastAsia="Times New Roman" w:hAnsi="Times" w:cs="Times New Roman"/>
          <w:color w:val="000000"/>
          <w:sz w:val="24"/>
          <w:szCs w:val="24"/>
          <w:lang w:val="en-US"/>
        </w:rPr>
        <w:t xml:space="preserve">over final scales </w:t>
      </w:r>
      <w:r w:rsidR="008873CD">
        <w:rPr>
          <w:rFonts w:ascii="Times" w:eastAsia="Times New Roman" w:hAnsi="Times" w:cs="Times New Roman"/>
          <w:color w:val="000000"/>
          <w:sz w:val="24"/>
          <w:szCs w:val="24"/>
          <w:lang w:val="en-US"/>
        </w:rPr>
        <w:t>local species</w:t>
      </w:r>
      <w:r w:rsidR="000E31A9">
        <w:rPr>
          <w:rFonts w:ascii="Times" w:eastAsia="Times New Roman" w:hAnsi="Times" w:cs="Times New Roman"/>
          <w:color w:val="000000"/>
          <w:sz w:val="24"/>
          <w:szCs w:val="24"/>
          <w:lang w:val="en-US"/>
        </w:rPr>
        <w:t xml:space="preserve"> diversity reflect</w:t>
      </w:r>
      <w:r w:rsidR="008A2005">
        <w:rPr>
          <w:rFonts w:ascii="Times" w:eastAsia="Times New Roman" w:hAnsi="Times" w:cs="Times New Roman"/>
          <w:color w:val="000000"/>
          <w:sz w:val="24"/>
          <w:szCs w:val="24"/>
          <w:lang w:val="en-US"/>
        </w:rPr>
        <w:t>s</w:t>
      </w:r>
      <w:r w:rsidR="008873CD">
        <w:rPr>
          <w:rFonts w:ascii="Times" w:eastAsia="Times New Roman" w:hAnsi="Times" w:cs="Times New Roman"/>
          <w:color w:val="000000"/>
          <w:sz w:val="24"/>
          <w:szCs w:val="24"/>
          <w:lang w:val="en-US"/>
        </w:rPr>
        <w:t xml:space="preserve"> predation, competition, disturbance, facilitation, as well as stochastic variation.</w:t>
      </w:r>
      <w:r w:rsidR="00F105EF">
        <w:rPr>
          <w:rFonts w:ascii="Times" w:eastAsia="Times New Roman" w:hAnsi="Times" w:cs="Times New Roman"/>
          <w:color w:val="000000"/>
          <w:sz w:val="24"/>
          <w:szCs w:val="24"/>
          <w:lang w:val="en-US"/>
        </w:rPr>
        <w:t xml:space="preserve"> </w:t>
      </w:r>
      <w:r w:rsidR="008A2005">
        <w:rPr>
          <w:rFonts w:ascii="Times" w:eastAsia="Times New Roman" w:hAnsi="Times" w:cs="Times New Roman"/>
          <w:color w:val="000000"/>
          <w:sz w:val="24"/>
          <w:szCs w:val="24"/>
          <w:lang w:val="en-US"/>
        </w:rPr>
        <w:t xml:space="preserve">Between local and regional scales, dispersal and colonization dynamics connect species populations among habitat patches, leading to </w:t>
      </w:r>
      <w:proofErr w:type="spellStart"/>
      <w:r w:rsidR="008A2005">
        <w:rPr>
          <w:rFonts w:ascii="Times" w:eastAsia="Times New Roman" w:hAnsi="Times" w:cs="Times New Roman"/>
          <w:color w:val="000000"/>
          <w:sz w:val="24"/>
          <w:szCs w:val="24"/>
          <w:lang w:val="en-US"/>
        </w:rPr>
        <w:t>mesoscale</w:t>
      </w:r>
      <w:proofErr w:type="spellEnd"/>
      <w:r w:rsidR="008A2005">
        <w:rPr>
          <w:rFonts w:ascii="Times" w:eastAsia="Times New Roman" w:hAnsi="Times" w:cs="Times New Roman"/>
          <w:color w:val="000000"/>
          <w:sz w:val="24"/>
          <w:szCs w:val="24"/>
          <w:lang w:val="en-US"/>
        </w:rPr>
        <w:t xml:space="preserve"> diversity patterns </w:t>
      </w:r>
      <w:r w:rsidR="009050C0">
        <w:rPr>
          <w:rFonts w:ascii="Times" w:eastAsia="Times New Roman" w:hAnsi="Times" w:cs="Times New Roman"/>
          <w:color w:val="000000"/>
          <w:sz w:val="24"/>
          <w:szCs w:val="24"/>
          <w:lang w:val="en-US"/>
        </w:rPr>
        <w:t>that reflect</w:t>
      </w:r>
      <w:r w:rsidR="008A2005">
        <w:rPr>
          <w:rFonts w:ascii="Times" w:eastAsia="Times New Roman" w:hAnsi="Times" w:cs="Times New Roman"/>
          <w:color w:val="000000"/>
          <w:sz w:val="24"/>
          <w:szCs w:val="24"/>
          <w:lang w:val="en-US"/>
        </w:rPr>
        <w:t xml:space="preserve"> local processes and dispersal. These </w:t>
      </w:r>
      <w:proofErr w:type="spellStart"/>
      <w:r w:rsidR="008A2005">
        <w:rPr>
          <w:rFonts w:ascii="Times" w:eastAsia="Times New Roman" w:hAnsi="Times" w:cs="Times New Roman"/>
          <w:color w:val="000000"/>
          <w:sz w:val="24"/>
          <w:szCs w:val="24"/>
          <w:lang w:val="en-US"/>
        </w:rPr>
        <w:t>mesoscale</w:t>
      </w:r>
      <w:proofErr w:type="spellEnd"/>
      <w:r w:rsidR="008A2005">
        <w:rPr>
          <w:rFonts w:ascii="Times" w:eastAsia="Times New Roman" w:hAnsi="Times" w:cs="Times New Roman"/>
          <w:color w:val="000000"/>
          <w:sz w:val="24"/>
          <w:szCs w:val="24"/>
          <w:lang w:val="en-US"/>
        </w:rPr>
        <w:t xml:space="preserve"> patterns have been described by </w:t>
      </w:r>
      <w:proofErr w:type="spellStart"/>
      <w:r w:rsidR="008A2005">
        <w:rPr>
          <w:rFonts w:ascii="Times" w:eastAsia="Times New Roman" w:hAnsi="Times" w:cs="Times New Roman"/>
          <w:color w:val="000000"/>
          <w:sz w:val="24"/>
          <w:szCs w:val="24"/>
          <w:lang w:val="en-US"/>
        </w:rPr>
        <w:t>metacommunity</w:t>
      </w:r>
      <w:proofErr w:type="spellEnd"/>
      <w:r w:rsidR="008A2005">
        <w:rPr>
          <w:rFonts w:ascii="Times" w:eastAsia="Times New Roman" w:hAnsi="Times" w:cs="Times New Roman"/>
          <w:color w:val="000000"/>
          <w:sz w:val="24"/>
          <w:szCs w:val="24"/>
          <w:lang w:val="en-US"/>
        </w:rPr>
        <w:t xml:space="preserve"> dynamics</w:t>
      </w:r>
      <w:r w:rsidR="009050C0">
        <w:rPr>
          <w:rFonts w:ascii="Times" w:eastAsia="Times New Roman" w:hAnsi="Times" w:cs="Times New Roman"/>
          <w:color w:val="000000"/>
          <w:sz w:val="24"/>
          <w:szCs w:val="24"/>
          <w:lang w:val="en-US"/>
        </w:rPr>
        <w:t xml:space="preserve"> (</w:t>
      </w:r>
      <w:proofErr w:type="spellStart"/>
      <w:r w:rsidR="009050C0">
        <w:rPr>
          <w:rFonts w:ascii="Times" w:eastAsia="Times New Roman" w:hAnsi="Times" w:cs="Times New Roman"/>
          <w:color w:val="000000"/>
          <w:sz w:val="24"/>
          <w:szCs w:val="24"/>
          <w:lang w:val="en-US"/>
        </w:rPr>
        <w:t>Leibold</w:t>
      </w:r>
      <w:proofErr w:type="spellEnd"/>
      <w:r w:rsidR="009050C0">
        <w:rPr>
          <w:rFonts w:ascii="Times" w:eastAsia="Times New Roman" w:hAnsi="Times" w:cs="Times New Roman"/>
          <w:color w:val="000000"/>
          <w:sz w:val="24"/>
          <w:szCs w:val="24"/>
          <w:lang w:val="en-US"/>
        </w:rPr>
        <w:t xml:space="preserve"> and </w:t>
      </w:r>
      <w:proofErr w:type="spellStart"/>
      <w:r w:rsidR="009050C0">
        <w:rPr>
          <w:rFonts w:ascii="Times" w:eastAsia="Times New Roman" w:hAnsi="Times" w:cs="Times New Roman"/>
          <w:color w:val="000000"/>
          <w:sz w:val="24"/>
          <w:szCs w:val="24"/>
          <w:lang w:val="en-US"/>
        </w:rPr>
        <w:t>Mikkelson</w:t>
      </w:r>
      <w:proofErr w:type="spellEnd"/>
      <w:r w:rsidR="009050C0">
        <w:rPr>
          <w:rFonts w:ascii="Times" w:eastAsia="Times New Roman" w:hAnsi="Times" w:cs="Times New Roman"/>
          <w:color w:val="000000"/>
          <w:sz w:val="24"/>
          <w:szCs w:val="24"/>
          <w:lang w:val="en-US"/>
        </w:rPr>
        <w:t xml:space="preserve">, </w:t>
      </w:r>
      <w:proofErr w:type="spellStart"/>
      <w:r w:rsidR="009050C0">
        <w:rPr>
          <w:rFonts w:ascii="Times" w:eastAsia="Times New Roman" w:hAnsi="Times" w:cs="Times New Roman"/>
          <w:color w:val="000000"/>
          <w:sz w:val="24"/>
          <w:szCs w:val="24"/>
          <w:lang w:val="en-US"/>
        </w:rPr>
        <w:t>Liebold</w:t>
      </w:r>
      <w:proofErr w:type="spellEnd"/>
      <w:r w:rsidR="009050C0">
        <w:rPr>
          <w:rFonts w:ascii="Times" w:eastAsia="Times New Roman" w:hAnsi="Times" w:cs="Times New Roman"/>
          <w:color w:val="000000"/>
          <w:sz w:val="24"/>
          <w:szCs w:val="24"/>
          <w:lang w:val="en-US"/>
        </w:rPr>
        <w:t xml:space="preserve"> et al)</w:t>
      </w:r>
      <w:r w:rsidR="008A2005">
        <w:rPr>
          <w:rFonts w:ascii="Times" w:eastAsia="Times New Roman" w:hAnsi="Times" w:cs="Times New Roman"/>
          <w:color w:val="000000"/>
          <w:sz w:val="24"/>
          <w:szCs w:val="24"/>
          <w:lang w:val="en-US"/>
        </w:rPr>
        <w:t xml:space="preserve">. </w:t>
      </w:r>
    </w:p>
    <w:p w14:paraId="2C44C7D9" w14:textId="1DED803F" w:rsidR="00C5399B" w:rsidRPr="00C5399B" w:rsidRDefault="000946B7" w:rsidP="000F7014">
      <w:pPr>
        <w:spacing w:after="0" w:line="480" w:lineRule="auto"/>
        <w:ind w:firstLine="720"/>
        <w:rPr>
          <w:rFonts w:ascii="Times" w:eastAsia="Times New Roman" w:hAnsi="Times" w:cs="Times New Roman"/>
          <w:i/>
          <w:iCs/>
          <w:color w:val="000000"/>
          <w:sz w:val="24"/>
          <w:szCs w:val="24"/>
          <w:u w:val="single"/>
          <w:lang w:val="en-US"/>
        </w:rPr>
      </w:pPr>
      <w:r>
        <w:rPr>
          <w:rFonts w:ascii="Times" w:eastAsia="Times New Roman" w:hAnsi="Times" w:cs="Times New Roman"/>
          <w:color w:val="000000"/>
          <w:sz w:val="24"/>
          <w:szCs w:val="24"/>
          <w:lang w:val="en-US"/>
        </w:rPr>
        <w:t>D</w:t>
      </w:r>
      <w:r w:rsidR="008516BF">
        <w:rPr>
          <w:rFonts w:ascii="Times" w:eastAsia="Times New Roman" w:hAnsi="Times" w:cs="Times New Roman"/>
          <w:color w:val="000000"/>
          <w:sz w:val="24"/>
          <w:szCs w:val="24"/>
          <w:lang w:val="en-US"/>
        </w:rPr>
        <w:t>ivers</w:t>
      </w:r>
      <w:r w:rsidR="00B3735D">
        <w:rPr>
          <w:rFonts w:ascii="Times" w:eastAsia="Times New Roman" w:hAnsi="Times" w:cs="Times New Roman"/>
          <w:color w:val="000000"/>
          <w:sz w:val="24"/>
          <w:szCs w:val="24"/>
          <w:lang w:val="en-US"/>
        </w:rPr>
        <w:t xml:space="preserve">ity </w:t>
      </w:r>
      <w:r>
        <w:rPr>
          <w:rFonts w:ascii="Times" w:eastAsia="Times New Roman" w:hAnsi="Times" w:cs="Times New Roman"/>
          <w:color w:val="000000"/>
          <w:sz w:val="24"/>
          <w:szCs w:val="24"/>
          <w:lang w:val="en-US"/>
        </w:rPr>
        <w:t xml:space="preserve">at fine scales (‘alpha’ diversity) </w:t>
      </w:r>
      <w:r w:rsidR="008A6EBC">
        <w:rPr>
          <w:rFonts w:ascii="Times" w:eastAsia="Times New Roman" w:hAnsi="Times" w:cs="Times New Roman"/>
          <w:color w:val="000000"/>
          <w:sz w:val="24"/>
          <w:szCs w:val="24"/>
          <w:lang w:val="en-US"/>
        </w:rPr>
        <w:t>does not adequately describe diversity patterns in a system, yet this is the most frequently reported diversity metric ()</w:t>
      </w:r>
      <w:r w:rsidR="00B3735D">
        <w:rPr>
          <w:rFonts w:ascii="Times" w:eastAsia="Times New Roman" w:hAnsi="Times" w:cs="Times New Roman"/>
          <w:color w:val="000000"/>
          <w:sz w:val="24"/>
          <w:szCs w:val="24"/>
          <w:lang w:val="en-US"/>
        </w:rPr>
        <w:t xml:space="preserve">. </w:t>
      </w:r>
      <w:r w:rsidR="00F105EF">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 xml:space="preserve">Missing from alpha diversity estimates is diversity present in the region, but not captured in a particular patch or sample, known as ‘beta’ diversity. </w:t>
      </w:r>
      <w:r w:rsidR="00C5399B">
        <w:rPr>
          <w:rFonts w:ascii="Times" w:eastAsia="Times New Roman" w:hAnsi="Times" w:cs="Times New Roman"/>
          <w:iCs/>
          <w:color w:val="000000"/>
          <w:sz w:val="24"/>
          <w:szCs w:val="24"/>
          <w:lang w:val="en-US"/>
        </w:rPr>
        <w:t>For example, d</w:t>
      </w:r>
      <w:r w:rsidR="00C5399B" w:rsidRPr="00210C6F">
        <w:rPr>
          <w:rFonts w:ascii="Times" w:eastAsia="Times New Roman" w:hAnsi="Times" w:cs="Times New Roman"/>
          <w:iCs/>
          <w:color w:val="000000"/>
          <w:sz w:val="24"/>
          <w:szCs w:val="24"/>
          <w:lang w:val="en-US"/>
        </w:rPr>
        <w:t xml:space="preserve">ispersal and connectivity among patches </w:t>
      </w:r>
      <w:r w:rsidR="00C5399B" w:rsidRPr="00210C6F">
        <w:rPr>
          <w:rFonts w:ascii="Times" w:eastAsia="Times New Roman" w:hAnsi="Times" w:cs="Times New Roman"/>
          <w:iCs/>
          <w:color w:val="000000"/>
          <w:sz w:val="24"/>
          <w:szCs w:val="24"/>
          <w:lang w:val="en-US"/>
        </w:rPr>
        <w:lastRenderedPageBreak/>
        <w:t xml:space="preserve">promote biodiversity at the landscape scale if patches host different species assemblages </w:t>
      </w:r>
      <w:r w:rsidR="00C5399B">
        <w:rPr>
          <w:rFonts w:ascii="Times" w:eastAsia="Times New Roman" w:hAnsi="Times" w:cs="Times New Roman"/>
          <w:iCs/>
          <w:color w:val="000000"/>
          <w:sz w:val="24"/>
          <w:szCs w:val="24"/>
          <w:lang w:val="en-US"/>
        </w:rPr>
        <w:t>so that</w:t>
      </w:r>
      <w:r w:rsidR="00C5399B" w:rsidRPr="00210C6F">
        <w:rPr>
          <w:rFonts w:ascii="Times" w:eastAsia="Times New Roman" w:hAnsi="Times" w:cs="Times New Roman"/>
          <w:iCs/>
          <w:color w:val="000000"/>
          <w:sz w:val="24"/>
          <w:szCs w:val="24"/>
          <w:lang w:val="en-US"/>
        </w:rPr>
        <w:t xml:space="preserve"> in total lead to a greater regional species pool (gamma diversity) than observed in any habitat patch (Crist &amp; </w:t>
      </w:r>
      <w:proofErr w:type="spellStart"/>
      <w:r w:rsidR="00C5399B" w:rsidRPr="00210C6F">
        <w:rPr>
          <w:rFonts w:ascii="Times" w:eastAsia="Times New Roman" w:hAnsi="Times" w:cs="Times New Roman"/>
          <w:iCs/>
          <w:color w:val="000000"/>
          <w:sz w:val="24"/>
          <w:szCs w:val="24"/>
          <w:lang w:val="en-US"/>
        </w:rPr>
        <w:t>Veech</w:t>
      </w:r>
      <w:proofErr w:type="spellEnd"/>
      <w:r w:rsidR="00C5399B" w:rsidRPr="00210C6F">
        <w:rPr>
          <w:rFonts w:ascii="Times" w:eastAsia="Times New Roman" w:hAnsi="Times" w:cs="Times New Roman"/>
          <w:iCs/>
          <w:color w:val="000000"/>
          <w:sz w:val="24"/>
          <w:szCs w:val="24"/>
          <w:lang w:val="en-US"/>
        </w:rPr>
        <w:t xml:space="preserve"> 2006).</w:t>
      </w:r>
      <w:r w:rsidR="00C5399B">
        <w:rPr>
          <w:rFonts w:ascii="Times" w:eastAsia="Times New Roman" w:hAnsi="Times" w:cs="Times New Roman"/>
          <w:i/>
          <w:iCs/>
          <w:color w:val="000000"/>
          <w:sz w:val="24"/>
          <w:szCs w:val="24"/>
          <w:highlight w:val="yellow"/>
          <w:lang w:val="en-US"/>
        </w:rPr>
        <w:t xml:space="preserve"> </w:t>
      </w:r>
    </w:p>
    <w:p w14:paraId="68690C99" w14:textId="10FB16A5" w:rsidR="00EA3057" w:rsidRDefault="00E410E8" w:rsidP="000F7014">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color w:val="000000"/>
          <w:sz w:val="24"/>
          <w:szCs w:val="24"/>
          <w:lang w:val="en-US"/>
        </w:rPr>
        <w:t xml:space="preserve">In coastal marine systems, faunal biodiversity is distributed among patchy seascapes comprised of foundation species such as </w:t>
      </w:r>
      <w:proofErr w:type="spellStart"/>
      <w:r>
        <w:rPr>
          <w:rFonts w:ascii="Times" w:eastAsia="Times New Roman" w:hAnsi="Times" w:cs="Times New Roman"/>
          <w:color w:val="000000"/>
          <w:sz w:val="24"/>
          <w:szCs w:val="24"/>
          <w:lang w:val="en-US"/>
        </w:rPr>
        <w:t>seagrass</w:t>
      </w:r>
      <w:proofErr w:type="spellEnd"/>
      <w:r w:rsidR="006861AF">
        <w:rPr>
          <w:rFonts w:ascii="Times" w:eastAsia="Times New Roman" w:hAnsi="Times" w:cs="Times New Roman"/>
          <w:color w:val="000000"/>
          <w:sz w:val="24"/>
          <w:szCs w:val="24"/>
          <w:lang w:val="en-US"/>
        </w:rPr>
        <w:t xml:space="preserve"> or kelp, though exactly how foundation species support biodiversity is not always clear</w:t>
      </w:r>
      <w:r>
        <w:rPr>
          <w:rFonts w:ascii="Times" w:eastAsia="Times New Roman" w:hAnsi="Times" w:cs="Times New Roman"/>
          <w:color w:val="000000"/>
          <w:sz w:val="24"/>
          <w:szCs w:val="24"/>
          <w:lang w:val="en-US"/>
        </w:rPr>
        <w:t>.</w:t>
      </w:r>
      <w:r w:rsidR="00F51599">
        <w:rPr>
          <w:rFonts w:ascii="Times" w:eastAsia="Times New Roman" w:hAnsi="Times" w:cs="Times New Roman"/>
          <w:color w:val="000000"/>
          <w:sz w:val="24"/>
          <w:szCs w:val="24"/>
          <w:lang w:val="en-US"/>
        </w:rPr>
        <w:t xml:space="preserve"> </w:t>
      </w:r>
      <w:r w:rsidR="006861AF">
        <w:rPr>
          <w:rFonts w:ascii="Times" w:eastAsia="Times New Roman" w:hAnsi="Times" w:cs="Times New Roman"/>
          <w:iCs/>
          <w:color w:val="000000"/>
          <w:sz w:val="24"/>
          <w:szCs w:val="24"/>
          <w:lang w:val="en-US"/>
        </w:rPr>
        <w:t xml:space="preserve">For invertebrates and small vertebrates, </w:t>
      </w:r>
      <w:proofErr w:type="spellStart"/>
      <w:r w:rsidR="006861AF">
        <w:rPr>
          <w:rFonts w:ascii="Times" w:eastAsia="Times New Roman" w:hAnsi="Times" w:cs="Times New Roman"/>
          <w:iCs/>
          <w:color w:val="000000"/>
          <w:sz w:val="24"/>
          <w:szCs w:val="24"/>
          <w:lang w:val="en-US"/>
        </w:rPr>
        <w:t>s</w:t>
      </w:r>
      <w:r w:rsidR="00F51599">
        <w:rPr>
          <w:rFonts w:ascii="Times" w:eastAsia="Times New Roman" w:hAnsi="Times" w:cs="Times New Roman"/>
          <w:iCs/>
          <w:color w:val="000000"/>
          <w:sz w:val="24"/>
          <w:szCs w:val="24"/>
          <w:lang w:val="en-US"/>
        </w:rPr>
        <w:t>ea</w:t>
      </w:r>
      <w:r w:rsidR="00A3029C">
        <w:rPr>
          <w:rFonts w:ascii="Times" w:eastAsia="Times New Roman" w:hAnsi="Times" w:cs="Times New Roman"/>
          <w:iCs/>
          <w:color w:val="000000"/>
          <w:sz w:val="24"/>
          <w:szCs w:val="24"/>
          <w:lang w:val="en-US"/>
        </w:rPr>
        <w:t>grass</w:t>
      </w:r>
      <w:r w:rsidR="008A2005">
        <w:rPr>
          <w:rFonts w:ascii="Times" w:eastAsia="Times New Roman" w:hAnsi="Times" w:cs="Times New Roman"/>
          <w:iCs/>
          <w:color w:val="000000"/>
          <w:sz w:val="24"/>
          <w:szCs w:val="24"/>
          <w:lang w:val="en-US"/>
        </w:rPr>
        <w:t>es</w:t>
      </w:r>
      <w:proofErr w:type="spellEnd"/>
      <w:r w:rsidR="002968E6">
        <w:rPr>
          <w:rFonts w:ascii="Times" w:eastAsia="Times New Roman" w:hAnsi="Times" w:cs="Times New Roman"/>
          <w:iCs/>
          <w:color w:val="000000"/>
          <w:sz w:val="24"/>
          <w:szCs w:val="24"/>
          <w:lang w:val="en-US"/>
        </w:rPr>
        <w:t xml:space="preserve"> </w:t>
      </w:r>
      <w:r w:rsidR="006861AF">
        <w:rPr>
          <w:rFonts w:ascii="Times" w:eastAsia="Times New Roman" w:hAnsi="Times" w:cs="Times New Roman"/>
          <w:iCs/>
          <w:color w:val="000000"/>
          <w:sz w:val="24"/>
          <w:szCs w:val="24"/>
          <w:lang w:val="en-US"/>
        </w:rPr>
        <w:t>provide</w:t>
      </w:r>
      <w:r w:rsidR="002968E6">
        <w:rPr>
          <w:rFonts w:ascii="Times" w:eastAsia="Times New Roman" w:hAnsi="Times" w:cs="Times New Roman"/>
          <w:iCs/>
          <w:color w:val="000000"/>
          <w:sz w:val="24"/>
          <w:szCs w:val="24"/>
          <w:lang w:val="en-US"/>
        </w:rPr>
        <w:t xml:space="preserve"> a physically complex and resource rich habitat, often in the form of </w:t>
      </w:r>
      <w:proofErr w:type="spellStart"/>
      <w:r w:rsidR="002968E6">
        <w:rPr>
          <w:rFonts w:ascii="Times" w:eastAsia="Times New Roman" w:hAnsi="Times" w:cs="Times New Roman"/>
          <w:iCs/>
          <w:color w:val="000000"/>
          <w:sz w:val="24"/>
          <w:szCs w:val="24"/>
          <w:lang w:val="en-US"/>
        </w:rPr>
        <w:t>disjunct</w:t>
      </w:r>
      <w:proofErr w:type="spellEnd"/>
      <w:r w:rsidR="002968E6">
        <w:rPr>
          <w:rFonts w:ascii="Times" w:eastAsia="Times New Roman" w:hAnsi="Times" w:cs="Times New Roman"/>
          <w:iCs/>
          <w:color w:val="000000"/>
          <w:sz w:val="24"/>
          <w:szCs w:val="24"/>
          <w:lang w:val="en-US"/>
        </w:rPr>
        <w:t xml:space="preserve"> meadows creating a </w:t>
      </w:r>
      <w:proofErr w:type="spellStart"/>
      <w:r w:rsidR="002968E6">
        <w:rPr>
          <w:rFonts w:ascii="Times" w:eastAsia="Times New Roman" w:hAnsi="Times" w:cs="Times New Roman"/>
          <w:iCs/>
          <w:color w:val="000000"/>
          <w:sz w:val="24"/>
          <w:szCs w:val="24"/>
          <w:lang w:val="en-US"/>
        </w:rPr>
        <w:t>heterogenous</w:t>
      </w:r>
      <w:proofErr w:type="spellEnd"/>
      <w:r w:rsidR="002968E6">
        <w:rPr>
          <w:rFonts w:ascii="Times" w:eastAsia="Times New Roman" w:hAnsi="Times" w:cs="Times New Roman"/>
          <w:iCs/>
          <w:color w:val="000000"/>
          <w:sz w:val="24"/>
          <w:szCs w:val="24"/>
          <w:lang w:val="en-US"/>
        </w:rPr>
        <w:t xml:space="preserve"> landscape of meadow and non-meadow </w:t>
      </w:r>
      <w:r w:rsidR="006861AF">
        <w:rPr>
          <w:rFonts w:ascii="Times" w:eastAsia="Times New Roman" w:hAnsi="Times" w:cs="Times New Roman"/>
          <w:iCs/>
          <w:color w:val="000000"/>
          <w:sz w:val="24"/>
          <w:szCs w:val="24"/>
          <w:lang w:val="en-US"/>
        </w:rPr>
        <w:t>areas</w:t>
      </w:r>
      <w:r w:rsidR="00482514">
        <w:rPr>
          <w:rFonts w:ascii="Times" w:eastAsia="Times New Roman" w:hAnsi="Times" w:cs="Times New Roman"/>
          <w:iCs/>
          <w:color w:val="000000"/>
          <w:sz w:val="24"/>
          <w:szCs w:val="24"/>
          <w:lang w:val="en-US"/>
        </w:rPr>
        <w:t xml:space="preserve"> (</w:t>
      </w:r>
      <w:proofErr w:type="spellStart"/>
      <w:r w:rsidR="00482514">
        <w:rPr>
          <w:rFonts w:ascii="Times" w:eastAsia="Times New Roman" w:hAnsi="Times" w:cs="Times New Roman"/>
          <w:iCs/>
          <w:color w:val="000000"/>
          <w:sz w:val="24"/>
          <w:szCs w:val="24"/>
          <w:lang w:val="en-US"/>
        </w:rPr>
        <w:t>Bostrom</w:t>
      </w:r>
      <w:proofErr w:type="spellEnd"/>
      <w:r w:rsidR="00482514">
        <w:rPr>
          <w:rFonts w:ascii="Times" w:eastAsia="Times New Roman" w:hAnsi="Times" w:cs="Times New Roman"/>
          <w:iCs/>
          <w:color w:val="000000"/>
          <w:sz w:val="24"/>
          <w:szCs w:val="24"/>
          <w:lang w:val="en-US"/>
        </w:rPr>
        <w:t xml:space="preserve"> et al 2006, </w:t>
      </w:r>
      <w:proofErr w:type="spellStart"/>
      <w:r w:rsidR="00482514">
        <w:rPr>
          <w:rFonts w:ascii="Times" w:eastAsia="Times New Roman" w:hAnsi="Times" w:cs="Times New Roman"/>
          <w:iCs/>
          <w:color w:val="000000"/>
          <w:sz w:val="24"/>
          <w:szCs w:val="24"/>
          <w:lang w:val="en-US"/>
        </w:rPr>
        <w:t>etc</w:t>
      </w:r>
      <w:proofErr w:type="spellEnd"/>
      <w:r w:rsidR="00482514">
        <w:rPr>
          <w:rFonts w:ascii="Times" w:eastAsia="Times New Roman" w:hAnsi="Times" w:cs="Times New Roman"/>
          <w:iCs/>
          <w:color w:val="000000"/>
          <w:sz w:val="24"/>
          <w:szCs w:val="24"/>
          <w:lang w:val="en-US"/>
        </w:rPr>
        <w:t>)</w:t>
      </w:r>
      <w:r w:rsidR="00F51599">
        <w:rPr>
          <w:rFonts w:ascii="Times" w:eastAsia="Times New Roman" w:hAnsi="Times" w:cs="Times New Roman"/>
          <w:iCs/>
          <w:color w:val="000000"/>
          <w:sz w:val="24"/>
          <w:szCs w:val="24"/>
          <w:lang w:val="en-US"/>
        </w:rPr>
        <w:t xml:space="preserve">. </w:t>
      </w:r>
      <w:r w:rsidR="006861AF">
        <w:rPr>
          <w:rFonts w:ascii="Times" w:eastAsia="Times New Roman" w:hAnsi="Times" w:cs="Times New Roman"/>
          <w:iCs/>
          <w:color w:val="000000"/>
          <w:sz w:val="24"/>
          <w:szCs w:val="24"/>
          <w:lang w:val="en-US"/>
        </w:rPr>
        <w:t>Within meadows, d</w:t>
      </w:r>
      <w:r w:rsidR="002968E6">
        <w:rPr>
          <w:rFonts w:ascii="Times" w:eastAsia="Times New Roman" w:hAnsi="Times" w:cs="Times New Roman"/>
          <w:iCs/>
          <w:color w:val="000000"/>
          <w:sz w:val="24"/>
          <w:szCs w:val="24"/>
          <w:lang w:val="en-US"/>
        </w:rPr>
        <w:t>iversity at the fine scale – 0.5 – 1 m</w:t>
      </w:r>
      <w:r w:rsidR="002968E6" w:rsidRPr="00824271">
        <w:rPr>
          <w:rFonts w:ascii="Times" w:eastAsia="Times New Roman" w:hAnsi="Times" w:cs="Times New Roman"/>
          <w:iCs/>
          <w:color w:val="000000"/>
          <w:sz w:val="24"/>
          <w:szCs w:val="24"/>
          <w:vertAlign w:val="superscript"/>
          <w:lang w:val="en-US"/>
        </w:rPr>
        <w:t>2</w:t>
      </w:r>
      <w:r w:rsidR="002968E6">
        <w:rPr>
          <w:rFonts w:ascii="Times" w:eastAsia="Times New Roman" w:hAnsi="Times" w:cs="Times New Roman"/>
          <w:iCs/>
          <w:color w:val="000000"/>
          <w:sz w:val="24"/>
          <w:szCs w:val="24"/>
          <w:lang w:val="en-US"/>
        </w:rPr>
        <w:t xml:space="preserve"> – is typically relatively constant and much lower than </w:t>
      </w:r>
      <w:r w:rsidR="00CC1534">
        <w:rPr>
          <w:rFonts w:ascii="Times" w:eastAsia="Times New Roman" w:hAnsi="Times" w:cs="Times New Roman"/>
          <w:iCs/>
          <w:color w:val="000000"/>
          <w:sz w:val="24"/>
          <w:szCs w:val="24"/>
          <w:lang w:val="en-US"/>
        </w:rPr>
        <w:t>meadow-scale</w:t>
      </w:r>
      <w:r w:rsidR="002968E6">
        <w:rPr>
          <w:rFonts w:ascii="Times" w:eastAsia="Times New Roman" w:hAnsi="Times" w:cs="Times New Roman"/>
          <w:iCs/>
          <w:color w:val="000000"/>
          <w:sz w:val="24"/>
          <w:szCs w:val="24"/>
          <w:lang w:val="en-US"/>
        </w:rPr>
        <w:t xml:space="preserve"> species diversity </w:t>
      </w:r>
      <w:r w:rsidR="00CC1534">
        <w:rPr>
          <w:rFonts w:ascii="Times" w:eastAsia="Times New Roman" w:hAnsi="Times" w:cs="Times New Roman"/>
          <w:iCs/>
          <w:color w:val="000000"/>
          <w:sz w:val="24"/>
          <w:szCs w:val="24"/>
          <w:lang w:val="en-US"/>
        </w:rPr>
        <w:t xml:space="preserve">(Barnes 2013, Barnes and Elwood 2012, </w:t>
      </w:r>
      <w:proofErr w:type="spellStart"/>
      <w:r w:rsidR="00CC1534">
        <w:rPr>
          <w:rFonts w:ascii="Times" w:eastAsia="Times New Roman" w:hAnsi="Times" w:cs="Times New Roman"/>
          <w:iCs/>
          <w:color w:val="000000"/>
          <w:sz w:val="24"/>
          <w:szCs w:val="24"/>
          <w:lang w:val="en-US"/>
        </w:rPr>
        <w:t>etc</w:t>
      </w:r>
      <w:proofErr w:type="spellEnd"/>
      <w:r w:rsidR="00CC1534">
        <w:rPr>
          <w:rFonts w:ascii="Times" w:eastAsia="Times New Roman" w:hAnsi="Times" w:cs="Times New Roman"/>
          <w:iCs/>
          <w:color w:val="000000"/>
          <w:sz w:val="24"/>
          <w:szCs w:val="24"/>
          <w:lang w:val="en-US"/>
        </w:rPr>
        <w:t xml:space="preserve">). </w:t>
      </w:r>
      <w:r w:rsidR="002968E6">
        <w:rPr>
          <w:rFonts w:ascii="Times" w:eastAsia="Times New Roman" w:hAnsi="Times" w:cs="Times New Roman"/>
          <w:iCs/>
          <w:color w:val="000000"/>
          <w:sz w:val="24"/>
          <w:szCs w:val="24"/>
          <w:lang w:val="en-US"/>
        </w:rPr>
        <w:t xml:space="preserve"> The processes</w:t>
      </w:r>
      <w:r w:rsidR="006861AF">
        <w:rPr>
          <w:rFonts w:ascii="Times" w:eastAsia="Times New Roman" w:hAnsi="Times" w:cs="Times New Roman"/>
          <w:iCs/>
          <w:color w:val="000000"/>
          <w:sz w:val="24"/>
          <w:szCs w:val="24"/>
          <w:lang w:val="en-US"/>
        </w:rPr>
        <w:t xml:space="preserve"> responsible for</w:t>
      </w:r>
      <w:r w:rsidR="002968E6">
        <w:rPr>
          <w:rFonts w:ascii="Times" w:eastAsia="Times New Roman" w:hAnsi="Times" w:cs="Times New Roman"/>
          <w:iCs/>
          <w:color w:val="000000"/>
          <w:sz w:val="24"/>
          <w:szCs w:val="24"/>
          <w:lang w:val="en-US"/>
        </w:rPr>
        <w:t xml:space="preserve"> </w:t>
      </w:r>
      <w:r w:rsidR="00CC1534">
        <w:rPr>
          <w:rFonts w:ascii="Times" w:eastAsia="Times New Roman" w:hAnsi="Times" w:cs="Times New Roman"/>
          <w:iCs/>
          <w:color w:val="000000"/>
          <w:sz w:val="24"/>
          <w:szCs w:val="24"/>
          <w:lang w:val="en-US"/>
        </w:rPr>
        <w:t>low and consistent sample-scale</w:t>
      </w:r>
      <w:r w:rsidR="002968E6">
        <w:rPr>
          <w:rFonts w:ascii="Times" w:eastAsia="Times New Roman" w:hAnsi="Times" w:cs="Times New Roman"/>
          <w:iCs/>
          <w:color w:val="000000"/>
          <w:sz w:val="24"/>
          <w:szCs w:val="24"/>
          <w:lang w:val="en-US"/>
        </w:rPr>
        <w:t xml:space="preserve"> alpha diversity are not known</w:t>
      </w:r>
      <w:r w:rsidR="00CC1534">
        <w:rPr>
          <w:rFonts w:ascii="Times" w:eastAsia="Times New Roman" w:hAnsi="Times" w:cs="Times New Roman"/>
          <w:iCs/>
          <w:color w:val="000000"/>
          <w:sz w:val="24"/>
          <w:szCs w:val="24"/>
          <w:lang w:val="en-US"/>
        </w:rPr>
        <w:t>, and leading explanations of competition have been not strongly supported</w:t>
      </w:r>
      <w:r w:rsidR="002968E6">
        <w:rPr>
          <w:rFonts w:ascii="Times" w:eastAsia="Times New Roman" w:hAnsi="Times" w:cs="Times New Roman"/>
          <w:iCs/>
          <w:color w:val="000000"/>
          <w:sz w:val="24"/>
          <w:szCs w:val="24"/>
          <w:lang w:val="en-US"/>
        </w:rPr>
        <w:t xml:space="preserve"> </w:t>
      </w:r>
      <w:r w:rsidR="00CC1534">
        <w:rPr>
          <w:rFonts w:ascii="Times" w:eastAsia="Times New Roman" w:hAnsi="Times" w:cs="Times New Roman"/>
          <w:iCs/>
          <w:color w:val="000000"/>
          <w:sz w:val="24"/>
          <w:szCs w:val="24"/>
          <w:lang w:val="en-US"/>
        </w:rPr>
        <w:t>(Nelson, Barnes 2013)</w:t>
      </w:r>
      <w:r w:rsidR="002968E6">
        <w:rPr>
          <w:rFonts w:ascii="Times" w:eastAsia="Times New Roman" w:hAnsi="Times" w:cs="Times New Roman"/>
          <w:iCs/>
          <w:color w:val="000000"/>
          <w:sz w:val="24"/>
          <w:szCs w:val="24"/>
          <w:lang w:val="en-US"/>
        </w:rPr>
        <w:t xml:space="preserve">. This pattern suggests that beta diversity should be high and a relatively important component of </w:t>
      </w:r>
      <w:proofErr w:type="spellStart"/>
      <w:r w:rsidR="002968E6">
        <w:rPr>
          <w:rFonts w:ascii="Times" w:eastAsia="Times New Roman" w:hAnsi="Times" w:cs="Times New Roman"/>
          <w:iCs/>
          <w:color w:val="000000"/>
          <w:sz w:val="24"/>
          <w:szCs w:val="24"/>
          <w:lang w:val="en-US"/>
        </w:rPr>
        <w:t>seagrass</w:t>
      </w:r>
      <w:proofErr w:type="spellEnd"/>
      <w:r w:rsidR="002968E6">
        <w:rPr>
          <w:rFonts w:ascii="Times" w:eastAsia="Times New Roman" w:hAnsi="Times" w:cs="Times New Roman"/>
          <w:iCs/>
          <w:color w:val="000000"/>
          <w:sz w:val="24"/>
          <w:szCs w:val="24"/>
          <w:lang w:val="en-US"/>
        </w:rPr>
        <w:t xml:space="preserve"> associated biodiversity, yet there are few reports of beta diversity from </w:t>
      </w:r>
      <w:proofErr w:type="spellStart"/>
      <w:r w:rsidR="002968E6">
        <w:rPr>
          <w:rFonts w:ascii="Times" w:eastAsia="Times New Roman" w:hAnsi="Times" w:cs="Times New Roman"/>
          <w:iCs/>
          <w:color w:val="000000"/>
          <w:sz w:val="24"/>
          <w:szCs w:val="24"/>
          <w:lang w:val="en-US"/>
        </w:rPr>
        <w:t>seagrass</w:t>
      </w:r>
      <w:proofErr w:type="spellEnd"/>
      <w:r w:rsidR="002968E6">
        <w:rPr>
          <w:rFonts w:ascii="Times" w:eastAsia="Times New Roman" w:hAnsi="Times" w:cs="Times New Roman"/>
          <w:iCs/>
          <w:color w:val="000000"/>
          <w:sz w:val="24"/>
          <w:szCs w:val="24"/>
          <w:lang w:val="en-US"/>
        </w:rPr>
        <w:t xml:space="preserve"> systems. </w:t>
      </w:r>
      <w:r w:rsidR="00EA3057">
        <w:rPr>
          <w:rFonts w:ascii="Times" w:eastAsia="Times New Roman" w:hAnsi="Times" w:cs="Times New Roman"/>
          <w:iCs/>
          <w:color w:val="000000"/>
          <w:sz w:val="24"/>
          <w:szCs w:val="24"/>
          <w:lang w:val="en-US"/>
        </w:rPr>
        <w:t xml:space="preserve">Variation in species composition and diversity among meadows is not readily explained by abiotic attributes (Carr et al, </w:t>
      </w:r>
      <w:proofErr w:type="spellStart"/>
      <w:r w:rsidR="00EA3057">
        <w:rPr>
          <w:rFonts w:ascii="Times" w:eastAsia="Times New Roman" w:hAnsi="Times" w:cs="Times New Roman"/>
          <w:iCs/>
          <w:color w:val="000000"/>
          <w:sz w:val="24"/>
          <w:szCs w:val="24"/>
          <w:lang w:val="en-US"/>
        </w:rPr>
        <w:t>etc</w:t>
      </w:r>
      <w:proofErr w:type="spellEnd"/>
      <w:r w:rsidR="00EA3057">
        <w:rPr>
          <w:rFonts w:ascii="Times" w:eastAsia="Times New Roman" w:hAnsi="Times" w:cs="Times New Roman"/>
          <w:iCs/>
          <w:color w:val="000000"/>
          <w:sz w:val="24"/>
          <w:szCs w:val="24"/>
          <w:lang w:val="en-US"/>
        </w:rPr>
        <w:t xml:space="preserve">), though a few studies report effects of </w:t>
      </w:r>
      <w:r w:rsidR="00EA3057" w:rsidRPr="00EA3057">
        <w:rPr>
          <w:rFonts w:ascii="Times" w:eastAsia="Times New Roman" w:hAnsi="Times" w:cs="Times New Roman"/>
          <w:iCs/>
          <w:color w:val="000000"/>
          <w:sz w:val="24"/>
          <w:szCs w:val="24"/>
          <w:lang w:val="en-US"/>
        </w:rPr>
        <w:t>fetch or some measure of energy (</w:t>
      </w:r>
      <w:proofErr w:type="spellStart"/>
      <w:r w:rsidR="00EA3057" w:rsidRPr="00EA3057">
        <w:rPr>
          <w:rFonts w:ascii="Times" w:eastAsia="Times New Roman" w:hAnsi="Times" w:cs="Times New Roman"/>
          <w:iCs/>
          <w:color w:val="000000"/>
          <w:sz w:val="24"/>
          <w:szCs w:val="24"/>
          <w:lang w:val="en-US"/>
        </w:rPr>
        <w:t>Bostrom</w:t>
      </w:r>
      <w:proofErr w:type="spellEnd"/>
      <w:r w:rsidR="00EA3057" w:rsidRPr="00EA3057">
        <w:rPr>
          <w:rFonts w:ascii="Times" w:eastAsia="Times New Roman" w:hAnsi="Times" w:cs="Times New Roman"/>
          <w:iCs/>
          <w:color w:val="000000"/>
          <w:sz w:val="24"/>
          <w:szCs w:val="24"/>
          <w:lang w:val="en-US"/>
        </w:rPr>
        <w:t xml:space="preserve"> et al JEMBE 2006, Robinson et al 2011 for fish in this region), or salinity (Baden).</w:t>
      </w:r>
    </w:p>
    <w:p w14:paraId="70F07CFF" w14:textId="600E69E0" w:rsidR="000D282D" w:rsidRDefault="00227E50" w:rsidP="000F7014">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Here, we</w:t>
      </w:r>
      <w:r w:rsidR="00B4247B">
        <w:rPr>
          <w:rFonts w:ascii="Times" w:eastAsia="Times New Roman" w:hAnsi="Times" w:cs="Times New Roman"/>
          <w:color w:val="000000"/>
          <w:sz w:val="24"/>
          <w:szCs w:val="24"/>
          <w:lang w:val="en-US"/>
        </w:rPr>
        <w:t xml:space="preserve"> test </w:t>
      </w:r>
      <w:r w:rsidR="00695021">
        <w:rPr>
          <w:rFonts w:ascii="Times" w:eastAsia="Times New Roman" w:hAnsi="Times" w:cs="Times New Roman"/>
          <w:color w:val="000000"/>
          <w:sz w:val="24"/>
          <w:szCs w:val="24"/>
          <w:lang w:val="en-US"/>
        </w:rPr>
        <w:t>the hypothese</w:t>
      </w:r>
      <w:r w:rsidR="003C6694">
        <w:rPr>
          <w:rFonts w:ascii="Times" w:eastAsia="Times New Roman" w:hAnsi="Times" w:cs="Times New Roman"/>
          <w:color w:val="000000"/>
          <w:sz w:val="24"/>
          <w:szCs w:val="24"/>
          <w:lang w:val="en-US"/>
        </w:rPr>
        <w:t>s</w:t>
      </w:r>
      <w:r w:rsidR="00E56694">
        <w:rPr>
          <w:rFonts w:ascii="Times" w:eastAsia="Times New Roman" w:hAnsi="Times" w:cs="Times New Roman"/>
          <w:color w:val="000000"/>
          <w:sz w:val="24"/>
          <w:szCs w:val="24"/>
          <w:lang w:val="en-US"/>
        </w:rPr>
        <w:t xml:space="preserve"> that </w:t>
      </w:r>
      <w:proofErr w:type="spellStart"/>
      <w:r w:rsidR="00695021">
        <w:rPr>
          <w:rFonts w:ascii="Times" w:eastAsia="Times New Roman" w:hAnsi="Times" w:cs="Times New Roman"/>
          <w:color w:val="000000"/>
          <w:sz w:val="24"/>
          <w:szCs w:val="24"/>
          <w:lang w:val="en-US"/>
        </w:rPr>
        <w:t>i</w:t>
      </w:r>
      <w:proofErr w:type="spellEnd"/>
      <w:r w:rsidR="00695021">
        <w:rPr>
          <w:rFonts w:ascii="Times" w:eastAsia="Times New Roman" w:hAnsi="Times" w:cs="Times New Roman"/>
          <w:color w:val="000000"/>
          <w:sz w:val="24"/>
          <w:szCs w:val="24"/>
          <w:lang w:val="en-US"/>
        </w:rPr>
        <w:t xml:space="preserve">) beta diversity, not alpha diversity, varies among eelgrass meadows, and ii) spatial variation in species composition is consistent with </w:t>
      </w:r>
      <w:proofErr w:type="spellStart"/>
      <w:r w:rsidR="00695021">
        <w:rPr>
          <w:rFonts w:ascii="Times" w:eastAsia="Times New Roman" w:hAnsi="Times" w:cs="Times New Roman"/>
          <w:color w:val="000000"/>
          <w:sz w:val="24"/>
          <w:szCs w:val="24"/>
          <w:lang w:val="en-US"/>
        </w:rPr>
        <w:t>metacommunity</w:t>
      </w:r>
      <w:proofErr w:type="spellEnd"/>
      <w:r w:rsidR="00695021">
        <w:rPr>
          <w:rFonts w:ascii="Times" w:eastAsia="Times New Roman" w:hAnsi="Times" w:cs="Times New Roman"/>
          <w:color w:val="000000"/>
          <w:sz w:val="24"/>
          <w:szCs w:val="24"/>
          <w:lang w:val="en-US"/>
        </w:rPr>
        <w:t xml:space="preserve"> structure.  To test the</w:t>
      </w:r>
      <w:r w:rsidR="00B4247B">
        <w:rPr>
          <w:rFonts w:ascii="Times" w:eastAsia="Times New Roman" w:hAnsi="Times" w:cs="Times New Roman"/>
          <w:color w:val="000000"/>
          <w:sz w:val="24"/>
          <w:szCs w:val="24"/>
          <w:lang w:val="en-US"/>
        </w:rPr>
        <w:t>s</w:t>
      </w:r>
      <w:r w:rsidR="00695021">
        <w:rPr>
          <w:rFonts w:ascii="Times" w:eastAsia="Times New Roman" w:hAnsi="Times" w:cs="Times New Roman"/>
          <w:color w:val="000000"/>
          <w:sz w:val="24"/>
          <w:szCs w:val="24"/>
          <w:lang w:val="en-US"/>
        </w:rPr>
        <w:t>e hypothese</w:t>
      </w:r>
      <w:r w:rsidR="00B4247B">
        <w:rPr>
          <w:rFonts w:ascii="Times" w:eastAsia="Times New Roman" w:hAnsi="Times" w:cs="Times New Roman"/>
          <w:color w:val="000000"/>
          <w:sz w:val="24"/>
          <w:szCs w:val="24"/>
          <w:lang w:val="en-US"/>
        </w:rPr>
        <w:t>s, w</w:t>
      </w:r>
      <w:r w:rsidR="003C6694" w:rsidRPr="00210C6F">
        <w:rPr>
          <w:rFonts w:ascii="Times" w:eastAsia="Times New Roman" w:hAnsi="Times" w:cs="Times New Roman"/>
          <w:color w:val="000000"/>
          <w:sz w:val="24"/>
          <w:szCs w:val="24"/>
          <w:lang w:val="en-US"/>
        </w:rPr>
        <w:t xml:space="preserve">e </w:t>
      </w:r>
      <w:r w:rsidR="006034D1" w:rsidRPr="00210C6F">
        <w:rPr>
          <w:rFonts w:ascii="Times" w:eastAsia="Times New Roman" w:hAnsi="Times" w:cs="Times New Roman"/>
          <w:color w:val="000000"/>
          <w:sz w:val="24"/>
          <w:szCs w:val="24"/>
          <w:lang w:val="en-US"/>
        </w:rPr>
        <w:t xml:space="preserve">quantified </w:t>
      </w:r>
      <w:r w:rsidR="008E6CAE">
        <w:rPr>
          <w:rFonts w:ascii="Times" w:eastAsia="Times New Roman" w:hAnsi="Times" w:cs="Times New Roman"/>
          <w:color w:val="000000"/>
          <w:sz w:val="24"/>
          <w:szCs w:val="24"/>
          <w:lang w:val="en-US"/>
        </w:rPr>
        <w:t xml:space="preserve">spatial structure in </w:t>
      </w:r>
      <w:r w:rsidR="006034D1" w:rsidRPr="00210C6F">
        <w:rPr>
          <w:rFonts w:ascii="Times" w:eastAsia="Times New Roman" w:hAnsi="Times" w:cs="Times New Roman"/>
          <w:color w:val="000000"/>
          <w:sz w:val="24"/>
          <w:szCs w:val="24"/>
          <w:lang w:val="en-US"/>
        </w:rPr>
        <w:t xml:space="preserve">eelgrass-associated </w:t>
      </w:r>
      <w:proofErr w:type="spellStart"/>
      <w:r w:rsidR="006034D1" w:rsidRPr="00210C6F">
        <w:rPr>
          <w:rFonts w:ascii="Times" w:eastAsia="Times New Roman" w:hAnsi="Times" w:cs="Times New Roman"/>
          <w:color w:val="000000"/>
          <w:sz w:val="24"/>
          <w:szCs w:val="24"/>
          <w:lang w:val="en-US"/>
        </w:rPr>
        <w:t>epifaunal</w:t>
      </w:r>
      <w:proofErr w:type="spellEnd"/>
      <w:r w:rsidR="006034D1" w:rsidRPr="00210C6F">
        <w:rPr>
          <w:rFonts w:ascii="Times" w:eastAsia="Times New Roman" w:hAnsi="Times" w:cs="Times New Roman"/>
          <w:color w:val="000000"/>
          <w:sz w:val="24"/>
          <w:szCs w:val="24"/>
          <w:lang w:val="en-US"/>
        </w:rPr>
        <w:t xml:space="preserve"> biodiversity</w:t>
      </w:r>
      <w:r w:rsidR="00B4247B">
        <w:rPr>
          <w:rFonts w:ascii="Times" w:eastAsia="Times New Roman" w:hAnsi="Times" w:cs="Times New Roman"/>
          <w:color w:val="000000"/>
          <w:sz w:val="24"/>
          <w:szCs w:val="24"/>
          <w:lang w:val="en-US"/>
        </w:rPr>
        <w:t xml:space="preserve"> across nine meadows</w:t>
      </w:r>
      <w:r w:rsidR="006034D1" w:rsidRPr="00210C6F">
        <w:rPr>
          <w:rFonts w:ascii="Times" w:eastAsia="Times New Roman" w:hAnsi="Times" w:cs="Times New Roman"/>
          <w:color w:val="000000"/>
          <w:sz w:val="24"/>
          <w:szCs w:val="24"/>
          <w:lang w:val="en-US"/>
        </w:rPr>
        <w:t xml:space="preserve"> to answer the followi</w:t>
      </w:r>
      <w:r w:rsidR="00AD2F24" w:rsidRPr="00210C6F">
        <w:rPr>
          <w:rFonts w:ascii="Times" w:eastAsia="Times New Roman" w:hAnsi="Times" w:cs="Times New Roman"/>
          <w:color w:val="000000"/>
          <w:sz w:val="24"/>
          <w:szCs w:val="24"/>
          <w:lang w:val="en-US"/>
        </w:rPr>
        <w:t xml:space="preserve">ng questions for a </w:t>
      </w:r>
      <w:r w:rsidR="00AD2F24" w:rsidRPr="00210C6F">
        <w:rPr>
          <w:rFonts w:ascii="Times" w:eastAsia="Times New Roman" w:hAnsi="Times" w:cs="Times New Roman"/>
          <w:color w:val="000000"/>
          <w:sz w:val="24"/>
          <w:szCs w:val="24"/>
          <w:lang w:val="en-US"/>
        </w:rPr>
        <w:lastRenderedPageBreak/>
        <w:t>system of discontinuous eel</w:t>
      </w:r>
      <w:r w:rsidR="006034D1" w:rsidRPr="00210C6F">
        <w:rPr>
          <w:rFonts w:ascii="Times" w:eastAsia="Times New Roman" w:hAnsi="Times" w:cs="Times New Roman"/>
          <w:color w:val="000000"/>
          <w:sz w:val="24"/>
          <w:szCs w:val="24"/>
          <w:lang w:val="en-US"/>
        </w:rPr>
        <w:t>grass</w:t>
      </w:r>
      <w:r w:rsidR="00AD2F24" w:rsidRPr="00210C6F">
        <w:rPr>
          <w:rFonts w:ascii="Times" w:eastAsia="Times New Roman" w:hAnsi="Times" w:cs="Times New Roman"/>
          <w:color w:val="000000"/>
          <w:sz w:val="24"/>
          <w:szCs w:val="24"/>
          <w:lang w:val="en-US"/>
        </w:rPr>
        <w:t xml:space="preserve"> (</w:t>
      </w:r>
      <w:proofErr w:type="spellStart"/>
      <w:r w:rsidR="00AD2F24" w:rsidRPr="00210C6F">
        <w:rPr>
          <w:rFonts w:ascii="Times" w:eastAsia="Times New Roman" w:hAnsi="Times" w:cs="Times New Roman"/>
          <w:i/>
          <w:color w:val="000000"/>
          <w:sz w:val="24"/>
          <w:szCs w:val="24"/>
          <w:lang w:val="en-US"/>
        </w:rPr>
        <w:t>Zostera</w:t>
      </w:r>
      <w:proofErr w:type="spellEnd"/>
      <w:r w:rsidR="00AD2F24" w:rsidRPr="00210C6F">
        <w:rPr>
          <w:rFonts w:ascii="Times" w:eastAsia="Times New Roman" w:hAnsi="Times" w:cs="Times New Roman"/>
          <w:i/>
          <w:color w:val="000000"/>
          <w:sz w:val="24"/>
          <w:szCs w:val="24"/>
          <w:lang w:val="en-US"/>
        </w:rPr>
        <w:t xml:space="preserve"> marina</w:t>
      </w:r>
      <w:r w:rsidR="00612BD3" w:rsidRPr="00210C6F">
        <w:rPr>
          <w:rFonts w:ascii="Times" w:eastAsia="Times New Roman" w:hAnsi="Times" w:cs="Times New Roman"/>
          <w:color w:val="000000"/>
          <w:sz w:val="24"/>
          <w:szCs w:val="24"/>
          <w:lang w:val="en-US"/>
        </w:rPr>
        <w:t xml:space="preserve">; eelgrasses are </w:t>
      </w:r>
      <w:proofErr w:type="spellStart"/>
      <w:r w:rsidR="00612BD3" w:rsidRPr="00210C6F">
        <w:rPr>
          <w:rFonts w:ascii="Times" w:eastAsia="Times New Roman" w:hAnsi="Times" w:cs="Times New Roman"/>
          <w:color w:val="000000"/>
          <w:sz w:val="24"/>
          <w:szCs w:val="24"/>
          <w:lang w:val="en-US"/>
        </w:rPr>
        <w:t>seagrasses</w:t>
      </w:r>
      <w:proofErr w:type="spellEnd"/>
      <w:r w:rsidR="00612BD3" w:rsidRPr="00210C6F">
        <w:rPr>
          <w:rFonts w:ascii="Times" w:eastAsia="Times New Roman" w:hAnsi="Times" w:cs="Times New Roman"/>
          <w:color w:val="000000"/>
          <w:sz w:val="24"/>
          <w:szCs w:val="24"/>
          <w:lang w:val="en-US"/>
        </w:rPr>
        <w:t xml:space="preserve"> in the genus </w:t>
      </w:r>
      <w:proofErr w:type="spellStart"/>
      <w:r w:rsidR="00612BD3" w:rsidRPr="00210C6F">
        <w:rPr>
          <w:rFonts w:ascii="Times" w:eastAsia="Times New Roman" w:hAnsi="Times" w:cs="Times New Roman"/>
          <w:i/>
          <w:color w:val="000000"/>
          <w:sz w:val="24"/>
          <w:szCs w:val="24"/>
          <w:lang w:val="en-US"/>
        </w:rPr>
        <w:t>Zostera</w:t>
      </w:r>
      <w:proofErr w:type="spellEnd"/>
      <w:r w:rsidR="00AD2F2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meadows in British Columbia, Canada</w:t>
      </w:r>
      <w:r w:rsidR="001B212B">
        <w:rPr>
          <w:rFonts w:ascii="Times" w:eastAsia="Times New Roman" w:hAnsi="Times" w:cs="Times New Roman"/>
          <w:color w:val="000000"/>
          <w:sz w:val="24"/>
          <w:szCs w:val="24"/>
          <w:lang w:val="en-US"/>
        </w:rPr>
        <w:t>.</w:t>
      </w:r>
      <w:r w:rsidR="000D282D">
        <w:rPr>
          <w:rFonts w:ascii="Times" w:eastAsia="Times New Roman" w:hAnsi="Times" w:cs="Times New Roman"/>
          <w:color w:val="000000"/>
          <w:sz w:val="24"/>
          <w:szCs w:val="24"/>
          <w:lang w:val="en-US"/>
        </w:rPr>
        <w:t xml:space="preserve"> </w:t>
      </w:r>
    </w:p>
    <w:p w14:paraId="2BDAC95E" w14:textId="77777777" w:rsidR="000F7014" w:rsidRPr="00210C6F" w:rsidRDefault="000F7014" w:rsidP="000F7014">
      <w:pPr>
        <w:spacing w:after="0" w:line="480" w:lineRule="auto"/>
        <w:jc w:val="center"/>
        <w:rPr>
          <w:rFonts w:ascii="Times" w:eastAsia="Times New Roman" w:hAnsi="Times" w:cs="Times New Roman"/>
          <w:b/>
          <w:bCs/>
          <w:color w:val="000000"/>
          <w:sz w:val="24"/>
          <w:szCs w:val="24"/>
          <w:lang w:val="en-US"/>
        </w:rPr>
      </w:pPr>
    </w:p>
    <w:p w14:paraId="427FC5A2" w14:textId="0727DB82" w:rsidR="009950DF" w:rsidRPr="00210C6F" w:rsidRDefault="009950DF" w:rsidP="000F7014">
      <w:pPr>
        <w:spacing w:after="0"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t>MATERIALS AND METHODS</w:t>
      </w:r>
    </w:p>
    <w:p w14:paraId="44F46D3A" w14:textId="31105C66" w:rsidR="002B009E" w:rsidRPr="00210C6F" w:rsidRDefault="009950DF"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Study system</w:t>
      </w:r>
    </w:p>
    <w:p w14:paraId="6277E5D8" w14:textId="3272F20B" w:rsidR="008E7466" w:rsidRPr="002820E9"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w:t>
      </w:r>
      <w:r w:rsidR="008E6CAE">
        <w:rPr>
          <w:rFonts w:ascii="Times" w:eastAsia="Times New Roman" w:hAnsi="Times" w:cs="Times New Roman"/>
          <w:color w:val="000000"/>
          <w:sz w:val="24"/>
          <w:szCs w:val="24"/>
          <w:lang w:val="en-US"/>
        </w:rPr>
        <w:t>sampled</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in meadows of the eelgrass </w:t>
      </w:r>
      <w:proofErr w:type="spellStart"/>
      <w:r w:rsidRPr="00210C6F">
        <w:rPr>
          <w:rFonts w:ascii="Times" w:eastAsia="Times New Roman" w:hAnsi="Times" w:cs="Times New Roman"/>
          <w:i/>
          <w:iCs/>
          <w:color w:val="000000"/>
          <w:sz w:val="24"/>
          <w:szCs w:val="24"/>
          <w:lang w:val="en-US"/>
        </w:rPr>
        <w:t>Zostera</w:t>
      </w:r>
      <w:proofErr w:type="spellEnd"/>
      <w:r w:rsidRPr="00210C6F">
        <w:rPr>
          <w:rFonts w:ascii="Times" w:eastAsia="Times New Roman" w:hAnsi="Times" w:cs="Times New Roman"/>
          <w:i/>
          <w:iCs/>
          <w:color w:val="000000"/>
          <w:sz w:val="24"/>
          <w:szCs w:val="24"/>
          <w:lang w:val="en-US"/>
        </w:rPr>
        <w:t xml:space="preserve"> marina</w:t>
      </w:r>
      <w:r w:rsidRPr="00210C6F">
        <w:rPr>
          <w:rFonts w:ascii="Times" w:eastAsia="Times New Roman" w:hAnsi="Times" w:cs="Times New Roman"/>
          <w:color w:val="000000"/>
          <w:sz w:val="24"/>
          <w:szCs w:val="24"/>
          <w:lang w:val="en-US"/>
        </w:rPr>
        <w:t xml:space="preserve"> in Trevor Channel, </w:t>
      </w:r>
      <w:r w:rsidR="000164B0" w:rsidRPr="00210C6F">
        <w:rPr>
          <w:rFonts w:ascii="Times" w:eastAsia="Times New Roman" w:hAnsi="Times" w:cs="Times New Roman"/>
          <w:color w:val="000000"/>
          <w:sz w:val="24"/>
          <w:szCs w:val="24"/>
          <w:lang w:val="en-US"/>
        </w:rPr>
        <w:t>Barkley Sound, British Columbia, where</w:t>
      </w:r>
      <w:r w:rsidRPr="00210C6F">
        <w:rPr>
          <w:rFonts w:ascii="Times" w:eastAsia="Times New Roman" w:hAnsi="Times" w:cs="Times New Roman"/>
          <w:color w:val="000000"/>
          <w:sz w:val="24"/>
          <w:szCs w:val="24"/>
          <w:lang w:val="en-US"/>
        </w:rPr>
        <w:t xml:space="preserve"> </w:t>
      </w:r>
      <w:proofErr w:type="spellStart"/>
      <w:r w:rsidR="00527B77" w:rsidRPr="00210C6F">
        <w:rPr>
          <w:rFonts w:ascii="Times" w:eastAsia="Times New Roman" w:hAnsi="Times" w:cs="Times New Roman"/>
          <w:i/>
          <w:iCs/>
          <w:color w:val="000000"/>
          <w:sz w:val="24"/>
          <w:szCs w:val="24"/>
          <w:lang w:val="en-US"/>
        </w:rPr>
        <w:t>Zostera</w:t>
      </w:r>
      <w:proofErr w:type="spellEnd"/>
      <w:r w:rsidRPr="00210C6F">
        <w:rPr>
          <w:rFonts w:ascii="Times" w:eastAsia="Times New Roman" w:hAnsi="Times" w:cs="Times New Roman"/>
          <w:i/>
          <w:iCs/>
          <w:color w:val="000000"/>
          <w:sz w:val="24"/>
          <w:szCs w:val="24"/>
          <w:lang w:val="en-US"/>
        </w:rPr>
        <w:t xml:space="preserve"> marina</w:t>
      </w:r>
      <w:r w:rsidRPr="00210C6F">
        <w:rPr>
          <w:rFonts w:ascii="Times" w:eastAsia="Times New Roman" w:hAnsi="Times" w:cs="Times New Roman"/>
          <w:color w:val="000000"/>
          <w:sz w:val="24"/>
          <w:szCs w:val="24"/>
          <w:lang w:val="en-US"/>
        </w:rPr>
        <w:t xml:space="preserve"> is the only meadow-forming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species (Figure 1).  In this region, </w:t>
      </w:r>
      <w:r w:rsidRPr="00210C6F">
        <w:rPr>
          <w:rFonts w:ascii="Times" w:eastAsia="Times New Roman" w:hAnsi="Times" w:cs="Times New Roman"/>
          <w:i/>
          <w:iCs/>
          <w:color w:val="000000"/>
          <w:sz w:val="24"/>
          <w:szCs w:val="24"/>
          <w:lang w:val="en-US"/>
        </w:rPr>
        <w:t>Z. marina</w:t>
      </w:r>
      <w:r w:rsidRPr="00210C6F">
        <w:rPr>
          <w:rFonts w:ascii="Times" w:eastAsia="Times New Roman" w:hAnsi="Times" w:cs="Times New Roman"/>
          <w:color w:val="000000"/>
          <w:sz w:val="24"/>
          <w:szCs w:val="24"/>
          <w:lang w:val="en-US"/>
        </w:rPr>
        <w:t xml:space="preserve"> forms primarily </w:t>
      </w:r>
      <w:proofErr w:type="spellStart"/>
      <w:r w:rsidRPr="00210C6F">
        <w:rPr>
          <w:rFonts w:ascii="Times" w:eastAsia="Times New Roman" w:hAnsi="Times" w:cs="Times New Roman"/>
          <w:color w:val="000000"/>
          <w:sz w:val="24"/>
          <w:szCs w:val="24"/>
          <w:lang w:val="en-US"/>
        </w:rPr>
        <w:t>subtidal</w:t>
      </w:r>
      <w:proofErr w:type="spellEnd"/>
      <w:r w:rsidRPr="00210C6F">
        <w:rPr>
          <w:rFonts w:ascii="Times" w:eastAsia="Times New Roman" w:hAnsi="Times" w:cs="Times New Roman"/>
          <w:color w:val="000000"/>
          <w:sz w:val="24"/>
          <w:szCs w:val="24"/>
          <w:lang w:val="en-US"/>
        </w:rPr>
        <w:t xml:space="preserve">, perennial meadows </w:t>
      </w:r>
      <w:r w:rsidR="00121FC2" w:rsidRPr="00210C6F">
        <w:rPr>
          <w:rFonts w:ascii="Times" w:eastAsia="Times New Roman" w:hAnsi="Times" w:cs="Times New Roman"/>
          <w:color w:val="000000"/>
          <w:sz w:val="24"/>
          <w:szCs w:val="24"/>
          <w:lang w:val="en-US"/>
        </w:rPr>
        <w:t>that range in size from &lt; 10 m</w:t>
      </w:r>
      <w:r w:rsidR="00121FC2" w:rsidRPr="00210C6F">
        <w:rPr>
          <w:rFonts w:ascii="Times" w:eastAsia="Times New Roman" w:hAnsi="Times" w:cs="Times New Roman"/>
          <w:color w:val="000000"/>
          <w:sz w:val="24"/>
          <w:szCs w:val="24"/>
          <w:vertAlign w:val="superscript"/>
          <w:lang w:val="en-US"/>
        </w:rPr>
        <w:t>2</w:t>
      </w:r>
      <w:r w:rsidR="00121FC2" w:rsidRPr="00210C6F">
        <w:rPr>
          <w:rFonts w:ascii="Times" w:eastAsia="Times New Roman" w:hAnsi="Times" w:cs="Times New Roman"/>
          <w:color w:val="000000"/>
          <w:sz w:val="24"/>
          <w:szCs w:val="24"/>
          <w:lang w:val="en-US"/>
        </w:rPr>
        <w:t xml:space="preserve"> to &gt; 25,000 m</w:t>
      </w:r>
      <w:r w:rsidR="0055123D" w:rsidRPr="00210C6F">
        <w:rPr>
          <w:rFonts w:ascii="Times" w:eastAsia="Times New Roman" w:hAnsi="Times" w:cs="Times New Roman"/>
          <w:color w:val="000000"/>
          <w:sz w:val="24"/>
          <w:szCs w:val="24"/>
          <w:vertAlign w:val="superscript"/>
          <w:lang w:val="en-US"/>
        </w:rPr>
        <w:t>2</w:t>
      </w:r>
      <w:r w:rsidR="002820E9">
        <w:rPr>
          <w:rFonts w:ascii="Times" w:eastAsia="Times New Roman" w:hAnsi="Times" w:cs="Times New Roman"/>
          <w:color w:val="000000"/>
          <w:sz w:val="24"/>
          <w:szCs w:val="24"/>
          <w:lang w:val="en-US"/>
        </w:rPr>
        <w:t xml:space="preserve"> (Mason et al 2015)</w:t>
      </w:r>
      <w:r w:rsidR="0055123D" w:rsidRPr="00210C6F">
        <w:rPr>
          <w:rFonts w:ascii="Times" w:eastAsia="Times New Roman" w:hAnsi="Times" w:cs="Times New Roman"/>
          <w:color w:val="000000"/>
          <w:sz w:val="24"/>
          <w:szCs w:val="24"/>
          <w:lang w:val="en-US"/>
        </w:rPr>
        <w:t xml:space="preserve">. </w:t>
      </w:r>
      <w:r w:rsidR="00F47D85">
        <w:rPr>
          <w:rFonts w:ascii="Times" w:eastAsia="Times New Roman" w:hAnsi="Times" w:cs="Times New Roman"/>
          <w:color w:val="000000"/>
          <w:sz w:val="24"/>
          <w:szCs w:val="24"/>
          <w:lang w:val="en-US"/>
        </w:rPr>
        <w:t xml:space="preserve"> </w:t>
      </w:r>
      <w:proofErr w:type="spellStart"/>
      <w:r w:rsidR="00F47D85">
        <w:rPr>
          <w:rFonts w:ascii="Times" w:eastAsia="Times New Roman" w:hAnsi="Times" w:cs="Times New Roman"/>
          <w:i/>
          <w:color w:val="000000"/>
          <w:sz w:val="24"/>
          <w:szCs w:val="24"/>
          <w:lang w:val="en-US"/>
        </w:rPr>
        <w:t>Zostera</w:t>
      </w:r>
      <w:proofErr w:type="spellEnd"/>
      <w:r w:rsidR="00F47D85">
        <w:rPr>
          <w:rFonts w:ascii="Times" w:eastAsia="Times New Roman" w:hAnsi="Times" w:cs="Times New Roman"/>
          <w:color w:val="000000"/>
          <w:sz w:val="24"/>
          <w:szCs w:val="24"/>
          <w:lang w:val="en-US"/>
        </w:rPr>
        <w:t xml:space="preserve">, like other </w:t>
      </w:r>
      <w:proofErr w:type="spellStart"/>
      <w:r w:rsidR="00F47D85">
        <w:rPr>
          <w:rFonts w:ascii="Times" w:eastAsia="Times New Roman" w:hAnsi="Times" w:cs="Times New Roman"/>
          <w:color w:val="000000"/>
          <w:sz w:val="24"/>
          <w:szCs w:val="24"/>
          <w:lang w:val="en-US"/>
        </w:rPr>
        <w:t>seagrasses</w:t>
      </w:r>
      <w:proofErr w:type="spellEnd"/>
      <w:r w:rsidR="00F47D85">
        <w:rPr>
          <w:rFonts w:ascii="Times" w:eastAsia="Times New Roman" w:hAnsi="Times" w:cs="Times New Roman"/>
          <w:color w:val="000000"/>
          <w:sz w:val="24"/>
          <w:szCs w:val="24"/>
          <w:lang w:val="en-US"/>
        </w:rPr>
        <w:t xml:space="preserve">, hosts a rich faunal assemblage of gastropods, crustaceans and annelids that live on and among the </w:t>
      </w:r>
      <w:proofErr w:type="spellStart"/>
      <w:r w:rsidR="00F47D85">
        <w:rPr>
          <w:rFonts w:ascii="Times" w:eastAsia="Times New Roman" w:hAnsi="Times" w:cs="Times New Roman"/>
          <w:color w:val="000000"/>
          <w:sz w:val="24"/>
          <w:szCs w:val="24"/>
          <w:lang w:val="en-US"/>
        </w:rPr>
        <w:t>seagrass</w:t>
      </w:r>
      <w:proofErr w:type="spellEnd"/>
      <w:r w:rsidR="00F47D85">
        <w:rPr>
          <w:rFonts w:ascii="Times" w:eastAsia="Times New Roman" w:hAnsi="Times" w:cs="Times New Roman"/>
          <w:color w:val="000000"/>
          <w:sz w:val="24"/>
          <w:szCs w:val="24"/>
          <w:lang w:val="en-US"/>
        </w:rPr>
        <w:t xml:space="preserve"> blades. These </w:t>
      </w:r>
      <w:proofErr w:type="spellStart"/>
      <w:r w:rsidR="00F47D85">
        <w:rPr>
          <w:rFonts w:ascii="Times" w:eastAsia="Times New Roman" w:hAnsi="Times" w:cs="Times New Roman"/>
          <w:color w:val="000000"/>
          <w:sz w:val="24"/>
          <w:szCs w:val="24"/>
          <w:lang w:val="en-US"/>
        </w:rPr>
        <w:t>epifauna</w:t>
      </w:r>
      <w:proofErr w:type="spellEnd"/>
      <w:r w:rsidR="00F47D85">
        <w:rPr>
          <w:rFonts w:ascii="Times" w:eastAsia="Times New Roman" w:hAnsi="Times" w:cs="Times New Roman"/>
          <w:color w:val="000000"/>
          <w:sz w:val="24"/>
          <w:szCs w:val="24"/>
          <w:lang w:val="en-US"/>
        </w:rPr>
        <w:t xml:space="preserve"> consume algae growing on </w:t>
      </w:r>
      <w:proofErr w:type="spellStart"/>
      <w:r w:rsidR="00F47D85">
        <w:rPr>
          <w:rFonts w:ascii="Times" w:eastAsia="Times New Roman" w:hAnsi="Times" w:cs="Times New Roman"/>
          <w:color w:val="000000"/>
          <w:sz w:val="24"/>
          <w:szCs w:val="24"/>
          <w:lang w:val="en-US"/>
        </w:rPr>
        <w:t>seagrass</w:t>
      </w:r>
      <w:proofErr w:type="spellEnd"/>
      <w:r w:rsidR="00F47D85">
        <w:rPr>
          <w:rFonts w:ascii="Times" w:eastAsia="Times New Roman" w:hAnsi="Times" w:cs="Times New Roman"/>
          <w:color w:val="000000"/>
          <w:sz w:val="24"/>
          <w:szCs w:val="24"/>
          <w:lang w:val="en-US"/>
        </w:rPr>
        <w:t xml:space="preserve">, detritus and each other, forming the base of a highly productive food web. </w:t>
      </w:r>
    </w:p>
    <w:p w14:paraId="7DD5E909" w14:textId="1538921E" w:rsidR="00EF23B6" w:rsidRPr="00210C6F" w:rsidRDefault="001F6374" w:rsidP="000F7014">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 quantified</w:t>
      </w:r>
      <w:r w:rsidR="006034D1" w:rsidRPr="00210C6F">
        <w:rPr>
          <w:rFonts w:ascii="Times" w:eastAsia="Times New Roman" w:hAnsi="Times" w:cs="Times New Roman"/>
          <w:color w:val="000000"/>
          <w:sz w:val="24"/>
          <w:szCs w:val="24"/>
          <w:lang w:val="en-US"/>
        </w:rPr>
        <w:t xml:space="preserve"> </w:t>
      </w:r>
      <w:r w:rsidR="000F7014" w:rsidRPr="00210C6F">
        <w:rPr>
          <w:rFonts w:ascii="Times" w:eastAsia="Times New Roman" w:hAnsi="Times" w:cs="Times New Roman"/>
          <w:color w:val="000000"/>
          <w:sz w:val="24"/>
          <w:szCs w:val="24"/>
          <w:lang w:val="en-US"/>
        </w:rPr>
        <w:t>biotic attributes of eelgrass meadows</w:t>
      </w:r>
      <w:r>
        <w:rPr>
          <w:rFonts w:ascii="Times" w:eastAsia="Times New Roman" w:hAnsi="Times" w:cs="Times New Roman"/>
          <w:color w:val="000000"/>
          <w:sz w:val="24"/>
          <w:szCs w:val="24"/>
          <w:lang w:val="en-US"/>
        </w:rPr>
        <w:t xml:space="preserve"> that could explain variation in eelgrass associated invertebrate biodiversity. We estimated shoot density, leaf area index (LAI), and meadow area. Shoot density and LAI were estimated from</w:t>
      </w:r>
      <w:r w:rsidR="006034D1" w:rsidRPr="00210C6F">
        <w:rPr>
          <w:rFonts w:ascii="Times" w:eastAsia="Times New Roman" w:hAnsi="Times" w:cs="Times New Roman"/>
          <w:color w:val="000000"/>
          <w:sz w:val="24"/>
          <w:szCs w:val="24"/>
          <w:lang w:val="en-US"/>
        </w:rPr>
        <w:t xml:space="preserve"> four </w:t>
      </w:r>
      <w:r w:rsidR="004548F1" w:rsidRPr="00210C6F">
        <w:rPr>
          <w:rFonts w:ascii="Times" w:eastAsia="Times New Roman" w:hAnsi="Times" w:cs="Times New Roman"/>
          <w:color w:val="000000"/>
          <w:sz w:val="24"/>
          <w:szCs w:val="24"/>
          <w:lang w:val="en-US"/>
        </w:rPr>
        <w:t>0.28 m</w:t>
      </w:r>
      <w:r w:rsidR="004548F1" w:rsidRPr="00210C6F">
        <w:rPr>
          <w:rFonts w:ascii="Times" w:eastAsia="Times New Roman" w:hAnsi="Times" w:cs="Times New Roman"/>
          <w:color w:val="000000"/>
          <w:sz w:val="24"/>
          <w:szCs w:val="24"/>
          <w:vertAlign w:val="superscript"/>
          <w:lang w:val="en-US"/>
        </w:rPr>
        <w:t>2</w:t>
      </w:r>
      <w:r w:rsidR="004548F1" w:rsidRPr="00210C6F">
        <w:rPr>
          <w:rFonts w:ascii="Times" w:eastAsia="Times New Roman" w:hAnsi="Times" w:cs="Times New Roman"/>
          <w:color w:val="000000"/>
          <w:sz w:val="24"/>
          <w:szCs w:val="24"/>
          <w:lang w:val="en-US"/>
        </w:rPr>
        <w:t xml:space="preserve"> </w:t>
      </w:r>
      <w:r w:rsidR="006F161E" w:rsidRPr="00210C6F">
        <w:rPr>
          <w:rFonts w:ascii="Times" w:eastAsia="Times New Roman" w:hAnsi="Times" w:cs="Times New Roman"/>
          <w:color w:val="000000"/>
          <w:sz w:val="24"/>
          <w:szCs w:val="24"/>
          <w:lang w:val="en-US"/>
        </w:rPr>
        <w:t>quadrats</w:t>
      </w:r>
      <w:r w:rsidR="004548F1" w:rsidRPr="00210C6F">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 xml:space="preserve">collected </w:t>
      </w:r>
      <w:r w:rsidR="004548F1" w:rsidRPr="00210C6F">
        <w:rPr>
          <w:rFonts w:ascii="Times" w:eastAsia="Times New Roman" w:hAnsi="Times" w:cs="Times New Roman"/>
          <w:color w:val="000000"/>
          <w:sz w:val="24"/>
          <w:szCs w:val="24"/>
          <w:lang w:val="en-US"/>
        </w:rPr>
        <w:t>o</w:t>
      </w:r>
      <w:r w:rsidR="006034D1" w:rsidRPr="00210C6F">
        <w:rPr>
          <w:rFonts w:ascii="Times" w:eastAsia="Times New Roman" w:hAnsi="Times" w:cs="Times New Roman"/>
          <w:color w:val="000000"/>
          <w:sz w:val="24"/>
          <w:szCs w:val="24"/>
          <w:lang w:val="en-US"/>
        </w:rPr>
        <w:t xml:space="preserve">utside each corner of </w:t>
      </w:r>
      <w:r w:rsidR="00100F9E" w:rsidRPr="00210C6F">
        <w:rPr>
          <w:rFonts w:ascii="Times" w:eastAsia="Times New Roman" w:hAnsi="Times" w:cs="Times New Roman"/>
          <w:color w:val="000000"/>
          <w:sz w:val="24"/>
          <w:szCs w:val="24"/>
          <w:lang w:val="en-US"/>
        </w:rPr>
        <w:t xml:space="preserve">a </w:t>
      </w:r>
      <w:r w:rsidR="006034D1" w:rsidRPr="00210C6F">
        <w:rPr>
          <w:rFonts w:ascii="Times" w:eastAsia="Times New Roman" w:hAnsi="Times" w:cs="Times New Roman"/>
          <w:color w:val="000000"/>
          <w:sz w:val="24"/>
          <w:szCs w:val="24"/>
          <w:lang w:val="en-US"/>
        </w:rPr>
        <w:t>4 x 4 m grid demarcated for community sampling</w:t>
      </w:r>
      <w:r w:rsidR="003E1291" w:rsidRPr="00210C6F">
        <w:rPr>
          <w:rFonts w:ascii="Times" w:eastAsia="Times New Roman" w:hAnsi="Times" w:cs="Times New Roman"/>
          <w:color w:val="000000"/>
          <w:sz w:val="24"/>
          <w:szCs w:val="24"/>
          <w:lang w:val="en-US"/>
        </w:rPr>
        <w:t xml:space="preserve"> (described below) in May and August</w:t>
      </w:r>
      <w:r w:rsidR="00D3019A" w:rsidRPr="00210C6F">
        <w:rPr>
          <w:rFonts w:ascii="Times" w:eastAsia="Times New Roman" w:hAnsi="Times" w:cs="Times New Roman"/>
          <w:color w:val="000000"/>
          <w:sz w:val="24"/>
          <w:szCs w:val="24"/>
          <w:lang w:val="en-US"/>
        </w:rPr>
        <w:t xml:space="preserve"> at each of our main sites (i.e., the</w:t>
      </w:r>
      <w:r w:rsidR="004548F1" w:rsidRPr="00210C6F">
        <w:rPr>
          <w:rFonts w:ascii="Times" w:eastAsia="Times New Roman" w:hAnsi="Times" w:cs="Times New Roman"/>
          <w:color w:val="000000"/>
          <w:sz w:val="24"/>
          <w:szCs w:val="24"/>
          <w:lang w:val="en-US"/>
        </w:rPr>
        <w:t xml:space="preserve"> five</w:t>
      </w:r>
      <w:r w:rsidR="00D3019A" w:rsidRPr="00210C6F">
        <w:rPr>
          <w:rFonts w:ascii="Times" w:eastAsia="Times New Roman" w:hAnsi="Times" w:cs="Times New Roman"/>
          <w:color w:val="000000"/>
          <w:sz w:val="24"/>
          <w:szCs w:val="24"/>
          <w:lang w:val="en-US"/>
        </w:rPr>
        <w:t xml:space="preserve"> sites tha</w:t>
      </w:r>
      <w:r w:rsidR="004548F1" w:rsidRPr="00210C6F">
        <w:rPr>
          <w:rFonts w:ascii="Times" w:eastAsia="Times New Roman" w:hAnsi="Times" w:cs="Times New Roman"/>
          <w:color w:val="000000"/>
          <w:sz w:val="24"/>
          <w:szCs w:val="24"/>
          <w:lang w:val="en-US"/>
        </w:rPr>
        <w:t xml:space="preserve">t we sampled three times; Figure 1, </w:t>
      </w:r>
      <w:r w:rsidR="006F161E" w:rsidRPr="00210C6F">
        <w:rPr>
          <w:rFonts w:ascii="Times" w:eastAsia="Times New Roman" w:hAnsi="Times" w:cs="Times New Roman"/>
          <w:color w:val="000000"/>
          <w:sz w:val="24"/>
          <w:szCs w:val="24"/>
          <w:lang w:val="en-US"/>
        </w:rPr>
        <w:t>Table 1)</w:t>
      </w:r>
      <w:r w:rsidR="006034D1" w:rsidRPr="00210C6F">
        <w:rPr>
          <w:rFonts w:ascii="Times" w:eastAsia="Times New Roman" w:hAnsi="Times" w:cs="Times New Roman"/>
          <w:color w:val="000000"/>
          <w:sz w:val="24"/>
          <w:szCs w:val="24"/>
          <w:lang w:val="en-US"/>
        </w:rPr>
        <w:t xml:space="preserve"> concurrentl</w:t>
      </w:r>
      <w:r w:rsidR="003E1291" w:rsidRPr="00210C6F">
        <w:rPr>
          <w:rFonts w:ascii="Times" w:eastAsia="Times New Roman" w:hAnsi="Times" w:cs="Times New Roman"/>
          <w:color w:val="000000"/>
          <w:sz w:val="24"/>
          <w:szCs w:val="24"/>
          <w:lang w:val="en-US"/>
        </w:rPr>
        <w:t xml:space="preserve">y with </w:t>
      </w:r>
      <w:proofErr w:type="spellStart"/>
      <w:r w:rsidR="003E1291" w:rsidRPr="00210C6F">
        <w:rPr>
          <w:rFonts w:ascii="Times" w:eastAsia="Times New Roman" w:hAnsi="Times" w:cs="Times New Roman"/>
          <w:color w:val="000000"/>
          <w:sz w:val="24"/>
          <w:szCs w:val="24"/>
          <w:lang w:val="en-US"/>
        </w:rPr>
        <w:t>epifaunal</w:t>
      </w:r>
      <w:proofErr w:type="spellEnd"/>
      <w:r w:rsidR="003E1291" w:rsidRPr="00210C6F">
        <w:rPr>
          <w:rFonts w:ascii="Times" w:eastAsia="Times New Roman" w:hAnsi="Times" w:cs="Times New Roman"/>
          <w:color w:val="000000"/>
          <w:sz w:val="24"/>
          <w:szCs w:val="24"/>
          <w:lang w:val="en-US"/>
        </w:rPr>
        <w:t xml:space="preserve"> sampling. </w:t>
      </w:r>
      <w:r w:rsidR="00737467" w:rsidRPr="00210C6F">
        <w:rPr>
          <w:rFonts w:ascii="Times" w:eastAsia="Times New Roman" w:hAnsi="Times" w:cs="Times New Roman"/>
          <w:color w:val="000000"/>
          <w:sz w:val="24"/>
          <w:szCs w:val="24"/>
          <w:lang w:val="en-US"/>
        </w:rPr>
        <w:t xml:space="preserve">We removed, dried and weighed eelgrass and its associated epiphytes, and standardized epiphyte mass to eelgrass mass.  </w:t>
      </w:r>
      <w:r w:rsidR="003E1291" w:rsidRPr="00210C6F">
        <w:rPr>
          <w:rFonts w:ascii="Times" w:eastAsia="Times New Roman" w:hAnsi="Times" w:cs="Times New Roman"/>
          <w:color w:val="000000"/>
          <w:sz w:val="24"/>
          <w:szCs w:val="24"/>
          <w:lang w:val="en-US"/>
        </w:rPr>
        <w:t>To estimate LAI, w</w:t>
      </w:r>
      <w:r w:rsidR="004E178D" w:rsidRPr="00210C6F">
        <w:rPr>
          <w:rFonts w:ascii="Times" w:eastAsia="Times New Roman" w:hAnsi="Times" w:cs="Times New Roman"/>
          <w:color w:val="000000"/>
          <w:sz w:val="24"/>
          <w:szCs w:val="24"/>
          <w:lang w:val="en-US"/>
        </w:rPr>
        <w:t xml:space="preserve">e counted the number of blades </w:t>
      </w:r>
      <w:r w:rsidR="003E1291" w:rsidRPr="00210C6F">
        <w:rPr>
          <w:rFonts w:ascii="Times" w:eastAsia="Times New Roman" w:hAnsi="Times" w:cs="Times New Roman"/>
          <w:color w:val="000000"/>
          <w:sz w:val="24"/>
          <w:szCs w:val="24"/>
          <w:lang w:val="en-US"/>
        </w:rPr>
        <w:t>per</w:t>
      </w:r>
      <w:r w:rsidR="006034D1" w:rsidRPr="00210C6F">
        <w:rPr>
          <w:rFonts w:ascii="Times" w:eastAsia="Times New Roman" w:hAnsi="Times" w:cs="Times New Roman"/>
          <w:color w:val="000000"/>
          <w:sz w:val="24"/>
          <w:szCs w:val="24"/>
          <w:lang w:val="en-US"/>
        </w:rPr>
        <w:t xml:space="preserve"> </w:t>
      </w:r>
      <w:proofErr w:type="spellStart"/>
      <w:r w:rsidR="006034D1" w:rsidRPr="00210C6F">
        <w:rPr>
          <w:rFonts w:ascii="Times" w:eastAsia="Times New Roman" w:hAnsi="Times" w:cs="Times New Roman"/>
          <w:color w:val="000000"/>
          <w:sz w:val="24"/>
          <w:szCs w:val="24"/>
          <w:lang w:val="en-US"/>
        </w:rPr>
        <w:t>seagrass</w:t>
      </w:r>
      <w:proofErr w:type="spellEnd"/>
      <w:r w:rsidR="006034D1" w:rsidRPr="00210C6F">
        <w:rPr>
          <w:rFonts w:ascii="Times" w:eastAsia="Times New Roman" w:hAnsi="Times" w:cs="Times New Roman"/>
          <w:color w:val="000000"/>
          <w:sz w:val="24"/>
          <w:szCs w:val="24"/>
          <w:lang w:val="en-US"/>
        </w:rPr>
        <w:t xml:space="preserve"> shoot and </w:t>
      </w:r>
      <w:r w:rsidR="00EF23B6" w:rsidRPr="00210C6F">
        <w:rPr>
          <w:rFonts w:ascii="Times" w:eastAsia="Times New Roman" w:hAnsi="Times" w:cs="Times New Roman"/>
          <w:color w:val="000000"/>
          <w:sz w:val="24"/>
          <w:szCs w:val="24"/>
          <w:lang w:val="en-US"/>
        </w:rPr>
        <w:t xml:space="preserve">measured </w:t>
      </w:r>
      <w:r w:rsidR="006034D1" w:rsidRPr="00210C6F">
        <w:rPr>
          <w:rFonts w:ascii="Times" w:eastAsia="Times New Roman" w:hAnsi="Times" w:cs="Times New Roman"/>
          <w:color w:val="000000"/>
          <w:sz w:val="24"/>
          <w:szCs w:val="24"/>
          <w:lang w:val="en-US"/>
        </w:rPr>
        <w:t xml:space="preserve">the longest blade for length (from top of sheath to tip of blade) and width (at the midpoint). </w:t>
      </w:r>
      <w:r w:rsidR="003E1291" w:rsidRPr="00210C6F">
        <w:rPr>
          <w:rFonts w:ascii="Times" w:eastAsia="Times New Roman" w:hAnsi="Times" w:cs="Times New Roman"/>
          <w:color w:val="000000"/>
          <w:sz w:val="24"/>
          <w:szCs w:val="24"/>
          <w:lang w:val="en-US"/>
        </w:rPr>
        <w:t xml:space="preserve">We then multiplied </w:t>
      </w:r>
      <w:r w:rsidR="006034D1" w:rsidRPr="00210C6F">
        <w:rPr>
          <w:rFonts w:ascii="Times" w:eastAsia="Times New Roman" w:hAnsi="Times" w:cs="Times New Roman"/>
          <w:color w:val="000000"/>
          <w:sz w:val="24"/>
          <w:szCs w:val="24"/>
          <w:lang w:val="en-US"/>
        </w:rPr>
        <w:t xml:space="preserve">the width and length of the longest blade by the number of blades for each shoot (after Borg et al. 2010). </w:t>
      </w:r>
    </w:p>
    <w:p w14:paraId="3BBDF39B" w14:textId="465115A0" w:rsidR="00A36007" w:rsidRPr="00D34C4E" w:rsidRDefault="00A36007" w:rsidP="00A36007">
      <w:pPr>
        <w:spacing w:after="0" w:line="480" w:lineRule="auto"/>
        <w:ind w:firstLine="720"/>
        <w:rPr>
          <w:rFonts w:ascii="Times" w:eastAsia="Times New Roman" w:hAnsi="Times" w:cs="Times New Roman"/>
          <w:i/>
          <w:color w:val="000000"/>
          <w:sz w:val="24"/>
          <w:szCs w:val="24"/>
          <w:lang w:val="en-US"/>
        </w:rPr>
      </w:pPr>
      <w:r w:rsidRPr="00210C6F">
        <w:rPr>
          <w:rFonts w:ascii="Times" w:eastAsia="Times New Roman" w:hAnsi="Times" w:cs="Times New Roman"/>
          <w:color w:val="000000"/>
          <w:sz w:val="24"/>
          <w:szCs w:val="24"/>
          <w:lang w:val="en-US"/>
        </w:rPr>
        <w:lastRenderedPageBreak/>
        <w:t xml:space="preserve">To quantify </w:t>
      </w:r>
      <w:r w:rsidR="00824271">
        <w:rPr>
          <w:rFonts w:ascii="Times" w:eastAsia="Times New Roman" w:hAnsi="Times" w:cs="Times New Roman"/>
          <w:color w:val="000000"/>
          <w:sz w:val="24"/>
          <w:szCs w:val="24"/>
          <w:lang w:val="en-US"/>
        </w:rPr>
        <w:t>meadow</w:t>
      </w:r>
      <w:r w:rsidRPr="00210C6F">
        <w:rPr>
          <w:rFonts w:ascii="Times" w:eastAsia="Times New Roman" w:hAnsi="Times" w:cs="Times New Roman"/>
          <w:color w:val="000000"/>
          <w:sz w:val="24"/>
          <w:szCs w:val="24"/>
          <w:lang w:val="en-US"/>
        </w:rPr>
        <w:t xml:space="preserve">-scale abiotic conditions, we monitored temperature and salinity using a hand held temperature/salinity </w:t>
      </w:r>
      <w:proofErr w:type="gramStart"/>
      <w:r w:rsidRPr="00210C6F">
        <w:rPr>
          <w:rFonts w:ascii="Times" w:eastAsia="Times New Roman" w:hAnsi="Times" w:cs="Times New Roman"/>
          <w:color w:val="000000"/>
          <w:sz w:val="24"/>
          <w:szCs w:val="24"/>
          <w:lang w:val="en-US"/>
        </w:rPr>
        <w:t>probe</w:t>
      </w:r>
      <w:proofErr w:type="gramEnd"/>
      <w:r w:rsidRPr="00210C6F">
        <w:rPr>
          <w:rFonts w:ascii="Times" w:eastAsia="Times New Roman" w:hAnsi="Times" w:cs="Times New Roman"/>
          <w:color w:val="000000"/>
          <w:sz w:val="24"/>
          <w:szCs w:val="24"/>
          <w:lang w:val="en-US"/>
        </w:rPr>
        <w:t xml:space="preserve"> (YSI Inc., OH USA). Measurements were taken throughout the tidal cycle on biodiversity sampling days, and opportunistically on other days.  Three stations were established at each site representing approximately the center and furthest edges of the largest contiguous meadow. At each station we recorded temperature and salinity at the surface, 2 m below the surface, and directly above the bottom. If the bottom was at 2 m, we only recorded surface and 2 m depth. If the bottom was shallower than 2 m, we recorded the bottom depth and took surface and bottom measurements. No measurements were taken below 5 m or taken in the intertidal zone.</w:t>
      </w:r>
      <w:r w:rsidR="00D34C4E">
        <w:rPr>
          <w:rFonts w:ascii="Times" w:eastAsia="Times New Roman" w:hAnsi="Times" w:cs="Times New Roman"/>
          <w:color w:val="000000"/>
          <w:sz w:val="24"/>
          <w:szCs w:val="24"/>
          <w:lang w:val="en-US"/>
        </w:rPr>
        <w:t xml:space="preserve"> </w:t>
      </w:r>
      <w:r w:rsidR="006216F1">
        <w:rPr>
          <w:rFonts w:ascii="Times" w:eastAsia="Times New Roman" w:hAnsi="Times" w:cs="Times New Roman"/>
          <w:color w:val="000000"/>
          <w:sz w:val="24"/>
          <w:szCs w:val="24"/>
          <w:lang w:val="en-US"/>
        </w:rPr>
        <w:t>We used position in the watershed to represent the estuarine gradient of salinity and temperature. Position was estimated as linear distance in kilometers from the nearest freshwater source (</w:t>
      </w:r>
      <w:proofErr w:type="spellStart"/>
      <w:r w:rsidR="006216F1">
        <w:rPr>
          <w:rFonts w:ascii="Times" w:eastAsia="Times New Roman" w:hAnsi="Times" w:cs="Times New Roman"/>
          <w:color w:val="000000"/>
          <w:sz w:val="24"/>
          <w:szCs w:val="24"/>
          <w:lang w:val="en-US"/>
        </w:rPr>
        <w:t>Sarita</w:t>
      </w:r>
      <w:proofErr w:type="spellEnd"/>
      <w:r w:rsidR="006216F1">
        <w:rPr>
          <w:rFonts w:ascii="Times" w:eastAsia="Times New Roman" w:hAnsi="Times" w:cs="Times New Roman"/>
          <w:color w:val="000000"/>
          <w:sz w:val="24"/>
          <w:szCs w:val="24"/>
          <w:lang w:val="en-US"/>
        </w:rPr>
        <w:t xml:space="preserve"> or Alberni inlet). </w:t>
      </w:r>
      <w:r w:rsidR="00D34C4E">
        <w:rPr>
          <w:rFonts w:ascii="Times" w:eastAsia="Times New Roman" w:hAnsi="Times" w:cs="Times New Roman"/>
          <w:color w:val="000000"/>
          <w:sz w:val="24"/>
          <w:szCs w:val="24"/>
          <w:lang w:val="en-US"/>
        </w:rPr>
        <w:t xml:space="preserve">We estimated fetch using </w:t>
      </w:r>
      <w:proofErr w:type="spellStart"/>
      <w:r w:rsidR="00D34C4E">
        <w:rPr>
          <w:rFonts w:ascii="Times" w:eastAsia="Times New Roman" w:hAnsi="Times" w:cs="Times New Roman"/>
          <w:color w:val="000000"/>
          <w:sz w:val="24"/>
          <w:szCs w:val="24"/>
          <w:lang w:val="en-US"/>
        </w:rPr>
        <w:t>google</w:t>
      </w:r>
      <w:proofErr w:type="spellEnd"/>
      <w:r w:rsidR="00D34C4E">
        <w:rPr>
          <w:rFonts w:ascii="Times" w:eastAsia="Times New Roman" w:hAnsi="Times" w:cs="Times New Roman"/>
          <w:color w:val="000000"/>
          <w:sz w:val="24"/>
          <w:szCs w:val="24"/>
          <w:lang w:val="en-US"/>
        </w:rPr>
        <w:t xml:space="preserve"> earth, and </w:t>
      </w:r>
      <w:r w:rsidR="00D34C4E">
        <w:rPr>
          <w:rFonts w:ascii="Times" w:eastAsia="Times New Roman" w:hAnsi="Times" w:cs="Times New Roman"/>
          <w:i/>
          <w:color w:val="000000"/>
          <w:sz w:val="24"/>
          <w:szCs w:val="24"/>
          <w:lang w:val="en-US"/>
        </w:rPr>
        <w:t xml:space="preserve">following </w:t>
      </w:r>
      <w:proofErr w:type="spellStart"/>
      <w:proofErr w:type="gramStart"/>
      <w:r w:rsidR="00D34C4E">
        <w:rPr>
          <w:rFonts w:ascii="Times" w:eastAsia="Times New Roman" w:hAnsi="Times" w:cs="Times New Roman"/>
          <w:i/>
          <w:color w:val="000000"/>
          <w:sz w:val="24"/>
          <w:szCs w:val="24"/>
          <w:lang w:val="en-US"/>
        </w:rPr>
        <w:t>robinson</w:t>
      </w:r>
      <w:proofErr w:type="spellEnd"/>
      <w:proofErr w:type="gramEnd"/>
      <w:r w:rsidR="00D34C4E">
        <w:rPr>
          <w:rFonts w:ascii="Times" w:eastAsia="Times New Roman" w:hAnsi="Times" w:cs="Times New Roman"/>
          <w:i/>
          <w:color w:val="000000"/>
          <w:sz w:val="24"/>
          <w:szCs w:val="24"/>
          <w:lang w:val="en-US"/>
        </w:rPr>
        <w:t>.</w:t>
      </w:r>
    </w:p>
    <w:p w14:paraId="66AEF6A8" w14:textId="77777777" w:rsidR="000F7014" w:rsidRPr="00210C6F" w:rsidRDefault="000F7014" w:rsidP="000F7014">
      <w:pPr>
        <w:spacing w:after="0" w:line="480" w:lineRule="auto"/>
        <w:ind w:firstLine="720"/>
        <w:rPr>
          <w:rFonts w:ascii="Times" w:hAnsi="Times" w:cs="Times New Roman"/>
          <w:color w:val="000000"/>
          <w:sz w:val="24"/>
          <w:szCs w:val="24"/>
        </w:rPr>
      </w:pPr>
    </w:p>
    <w:p w14:paraId="31A097EF" w14:textId="3551082F" w:rsidR="002B009E" w:rsidRPr="00210C6F" w:rsidRDefault="006034D1" w:rsidP="00AC3452">
      <w:pPr>
        <w:spacing w:after="0" w:line="480" w:lineRule="auto"/>
        <w:rPr>
          <w:rFonts w:ascii="Times" w:hAnsi="Times" w:cs="Times New Roman"/>
          <w:color w:val="000000"/>
          <w:sz w:val="24"/>
          <w:szCs w:val="24"/>
        </w:rPr>
      </w:pPr>
      <w:r w:rsidRPr="00210C6F">
        <w:rPr>
          <w:rFonts w:ascii="Times" w:eastAsia="Times New Roman" w:hAnsi="Times" w:cs="Times New Roman"/>
          <w:b/>
          <w:bCs/>
          <w:iCs/>
          <w:color w:val="000000"/>
          <w:sz w:val="24"/>
          <w:szCs w:val="24"/>
          <w:lang w:val="en-US"/>
        </w:rPr>
        <w:t>Biodiversity sampling</w:t>
      </w:r>
    </w:p>
    <w:p w14:paraId="39BD6184" w14:textId="7743D279" w:rsidR="00F51599" w:rsidRPr="009D6AB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To </w:t>
      </w:r>
      <w:r w:rsidR="000F7014" w:rsidRPr="00210C6F">
        <w:rPr>
          <w:rFonts w:ascii="Times" w:eastAsia="Times New Roman" w:hAnsi="Times" w:cs="Times New Roman"/>
          <w:color w:val="000000"/>
          <w:sz w:val="24"/>
          <w:szCs w:val="24"/>
          <w:lang w:val="en-US"/>
        </w:rPr>
        <w:t xml:space="preserve">estimate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and characterize variation with</w:t>
      </w:r>
      <w:r w:rsidR="004548F1" w:rsidRPr="00210C6F">
        <w:rPr>
          <w:rFonts w:ascii="Times" w:eastAsia="Times New Roman" w:hAnsi="Times" w:cs="Times New Roman"/>
          <w:color w:val="000000"/>
          <w:sz w:val="24"/>
          <w:szCs w:val="24"/>
          <w:lang w:val="en-US"/>
        </w:rPr>
        <w:t xml:space="preserve">in meadows, we used a </w:t>
      </w:r>
      <w:r w:rsidR="00366D34">
        <w:rPr>
          <w:rFonts w:ascii="Times" w:eastAsia="Times New Roman" w:hAnsi="Times" w:cs="Times New Roman"/>
          <w:color w:val="000000"/>
          <w:sz w:val="24"/>
          <w:szCs w:val="24"/>
          <w:lang w:val="en-US"/>
        </w:rPr>
        <w:t xml:space="preserve">4 x 4 m grid of </w:t>
      </w:r>
      <w:r w:rsidR="00EF23B6" w:rsidRPr="00210C6F">
        <w:rPr>
          <w:rFonts w:ascii="Times" w:eastAsia="Times New Roman" w:hAnsi="Times" w:cs="Times New Roman"/>
          <w:color w:val="000000"/>
          <w:sz w:val="24"/>
          <w:szCs w:val="24"/>
          <w:lang w:val="en-US"/>
        </w:rPr>
        <w:t>16 standard plots (0.28 m</w:t>
      </w:r>
      <w:r w:rsidR="00EF23B6" w:rsidRPr="00210C6F">
        <w:rPr>
          <w:rFonts w:ascii="Times" w:eastAsia="Times New Roman" w:hAnsi="Times" w:cs="Times New Roman"/>
          <w:color w:val="000000"/>
          <w:sz w:val="24"/>
          <w:szCs w:val="24"/>
          <w:vertAlign w:val="superscript"/>
          <w:lang w:val="en-US"/>
        </w:rPr>
        <w:t>2</w:t>
      </w:r>
      <w:r w:rsidRPr="00210C6F">
        <w:rPr>
          <w:rFonts w:ascii="Times" w:eastAsia="Times New Roman" w:hAnsi="Times" w:cs="Times New Roman"/>
          <w:color w:val="000000"/>
          <w:sz w:val="24"/>
          <w:szCs w:val="24"/>
          <w:lang w:val="en-US"/>
        </w:rPr>
        <w:t>)</w:t>
      </w:r>
      <w:r w:rsidR="00DD2555">
        <w:rPr>
          <w:rFonts w:ascii="Times" w:eastAsia="Times New Roman" w:hAnsi="Times" w:cs="Times New Roman"/>
          <w:color w:val="000000"/>
          <w:sz w:val="24"/>
          <w:szCs w:val="24"/>
          <w:lang w:val="en-US"/>
        </w:rPr>
        <w:t>, each separated by 1 m,</w:t>
      </w:r>
      <w:r w:rsidRPr="00210C6F">
        <w:rPr>
          <w:rFonts w:ascii="Times" w:eastAsia="Times New Roman" w:hAnsi="Times" w:cs="Times New Roman"/>
          <w:color w:val="000000"/>
          <w:sz w:val="24"/>
          <w:szCs w:val="24"/>
          <w:lang w:val="en-US"/>
        </w:rPr>
        <w:t xml:space="preserve"> in eac</w:t>
      </w:r>
      <w:r w:rsidR="00DD2555">
        <w:rPr>
          <w:rFonts w:ascii="Times" w:eastAsia="Times New Roman" w:hAnsi="Times" w:cs="Times New Roman"/>
          <w:color w:val="000000"/>
          <w:sz w:val="24"/>
          <w:szCs w:val="24"/>
          <w:lang w:val="en-US"/>
        </w:rPr>
        <w:t>h meadow (after Sanders 2007).</w:t>
      </w:r>
      <w:r w:rsidRPr="00210C6F">
        <w:rPr>
          <w:rFonts w:ascii="Times" w:eastAsia="Times New Roman" w:hAnsi="Times" w:cs="Times New Roman"/>
          <w:color w:val="000000"/>
          <w:sz w:val="24"/>
          <w:szCs w:val="24"/>
          <w:lang w:val="en-US"/>
        </w:rPr>
        <w:t xml:space="preserve"> </w:t>
      </w:r>
      <w:r w:rsidR="00DD2555" w:rsidRPr="00210C6F">
        <w:rPr>
          <w:rFonts w:ascii="Times" w:eastAsia="Times New Roman" w:hAnsi="Times" w:cs="Times New Roman"/>
          <w:color w:val="000000"/>
          <w:sz w:val="24"/>
          <w:szCs w:val="24"/>
          <w:lang w:val="en-US"/>
        </w:rPr>
        <w:t xml:space="preserve">This sampling design allowed for comparison of diversity among plots and meadows while standardizing for total area sampled and the spatial arrangement of samples. </w:t>
      </w:r>
      <w:r w:rsidRPr="00210C6F">
        <w:rPr>
          <w:rFonts w:ascii="Times" w:eastAsia="Times New Roman" w:hAnsi="Times" w:cs="Times New Roman"/>
          <w:color w:val="000000"/>
          <w:sz w:val="24"/>
          <w:szCs w:val="24"/>
          <w:lang w:val="en-US"/>
        </w:rPr>
        <w:t xml:space="preserve">We placed sampling grids within contiguous meadows at least 2 m from any meadow edge.  In each plot, we cut away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at the sediment-water interface and placed it into a </w:t>
      </w:r>
      <w:proofErr w:type="gramStart"/>
      <w:r w:rsidRPr="00210C6F">
        <w:rPr>
          <w:rFonts w:ascii="Times" w:eastAsia="Times New Roman" w:hAnsi="Times" w:cs="Times New Roman"/>
          <w:color w:val="000000"/>
          <w:sz w:val="24"/>
          <w:szCs w:val="24"/>
          <w:lang w:val="en-US"/>
        </w:rPr>
        <w:t>250 µ</w:t>
      </w:r>
      <w:proofErr w:type="gramEnd"/>
      <w:r w:rsidRPr="00210C6F">
        <w:rPr>
          <w:rFonts w:ascii="Times" w:eastAsia="Times New Roman" w:hAnsi="Times" w:cs="Times New Roman"/>
          <w:color w:val="000000"/>
          <w:sz w:val="24"/>
          <w:szCs w:val="24"/>
          <w:lang w:val="en-US"/>
        </w:rPr>
        <w:t xml:space="preserve">m mesh bag, collecting all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and </w:t>
      </w:r>
      <w:proofErr w:type="spellStart"/>
      <w:r w:rsidRPr="00210C6F">
        <w:rPr>
          <w:rFonts w:ascii="Times" w:eastAsia="Times New Roman" w:hAnsi="Times" w:cs="Times New Roman"/>
          <w:color w:val="000000"/>
          <w:sz w:val="24"/>
          <w:szCs w:val="24"/>
          <w:lang w:val="en-US"/>
        </w:rPr>
        <w:t>epifauna</w:t>
      </w:r>
      <w:proofErr w:type="spellEnd"/>
      <w:r w:rsidRPr="00210C6F">
        <w:rPr>
          <w:rFonts w:ascii="Times" w:eastAsia="Times New Roman" w:hAnsi="Times" w:cs="Times New Roman"/>
          <w:color w:val="000000"/>
          <w:sz w:val="24"/>
          <w:szCs w:val="24"/>
          <w:lang w:val="en-US"/>
        </w:rPr>
        <w:t xml:space="preserve">. </w:t>
      </w:r>
      <w:r w:rsidR="00DD2555" w:rsidRPr="00210C6F">
        <w:rPr>
          <w:rFonts w:ascii="Times" w:eastAsia="Times New Roman" w:hAnsi="Times" w:cs="Times New Roman"/>
          <w:color w:val="000000"/>
          <w:sz w:val="24"/>
          <w:szCs w:val="24"/>
          <w:lang w:val="en-US"/>
        </w:rPr>
        <w:t xml:space="preserve">All sampled areas were at least 1 m below lower low water large tide (LLWLT), and did not vary in depth by more than a meter at any given site. </w:t>
      </w:r>
      <w:r w:rsidR="00824271">
        <w:rPr>
          <w:rFonts w:ascii="Times" w:eastAsia="Times New Roman" w:hAnsi="Times" w:cs="Times New Roman"/>
          <w:color w:val="000000"/>
          <w:sz w:val="24"/>
          <w:szCs w:val="24"/>
          <w:lang w:val="en-US"/>
        </w:rPr>
        <w:t xml:space="preserve">We </w:t>
      </w:r>
      <w:r w:rsidRPr="00210C6F">
        <w:rPr>
          <w:rFonts w:ascii="Times" w:eastAsia="Times New Roman" w:hAnsi="Times" w:cs="Times New Roman"/>
          <w:color w:val="000000"/>
          <w:sz w:val="24"/>
          <w:szCs w:val="24"/>
          <w:lang w:val="en-US"/>
        </w:rPr>
        <w:lastRenderedPageBreak/>
        <w:t xml:space="preserve">collected </w:t>
      </w:r>
      <w:r w:rsidR="00824271">
        <w:rPr>
          <w:rFonts w:ascii="Times" w:eastAsia="Times New Roman" w:hAnsi="Times" w:cs="Times New Roman"/>
          <w:color w:val="000000"/>
          <w:sz w:val="24"/>
          <w:szCs w:val="24"/>
          <w:lang w:val="en-US"/>
        </w:rPr>
        <w:t>samples</w:t>
      </w:r>
      <w:r w:rsidR="00824271"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using SCUBA</w:t>
      </w:r>
      <w:r w:rsidR="00366D34">
        <w:rPr>
          <w:rFonts w:ascii="Times" w:eastAsia="Times New Roman" w:hAnsi="Times" w:cs="Times New Roman"/>
          <w:color w:val="000000"/>
          <w:sz w:val="24"/>
          <w:szCs w:val="24"/>
          <w:lang w:val="en-US"/>
        </w:rPr>
        <w:t>, then transported</w:t>
      </w:r>
      <w:r w:rsidRPr="00210C6F">
        <w:rPr>
          <w:rFonts w:ascii="Times" w:eastAsia="Times New Roman" w:hAnsi="Times" w:cs="Times New Roman"/>
          <w:color w:val="000000"/>
          <w:sz w:val="24"/>
          <w:szCs w:val="24"/>
          <w:lang w:val="en-US"/>
        </w:rPr>
        <w:t xml:space="preserve"> to the lab in seawater</w:t>
      </w:r>
      <w:r w:rsidR="00824271">
        <w:rPr>
          <w:rFonts w:ascii="Times" w:eastAsia="Times New Roman" w:hAnsi="Times" w:cs="Times New Roman"/>
          <w:color w:val="000000"/>
          <w:sz w:val="24"/>
          <w:szCs w:val="24"/>
          <w:lang w:val="en-US"/>
        </w:rPr>
        <w:t>, where</w:t>
      </w:r>
      <w:r w:rsidR="00D3019A" w:rsidRPr="00210C6F">
        <w:rPr>
          <w:rFonts w:ascii="Times" w:eastAsia="Times New Roman" w:hAnsi="Times" w:cs="Times New Roman"/>
          <w:color w:val="000000"/>
          <w:sz w:val="24"/>
          <w:szCs w:val="24"/>
          <w:lang w:val="en-US"/>
        </w:rPr>
        <w:t xml:space="preserve"> </w:t>
      </w:r>
      <w:r w:rsidR="00E830E2">
        <w:rPr>
          <w:rFonts w:ascii="Times" w:eastAsia="Times New Roman" w:hAnsi="Times" w:cs="Times New Roman"/>
          <w:color w:val="000000"/>
          <w:sz w:val="24"/>
          <w:szCs w:val="24"/>
          <w:lang w:val="en-US"/>
        </w:rPr>
        <w:t>all</w:t>
      </w:r>
      <w:r w:rsidR="00D3019A" w:rsidRPr="00210C6F">
        <w:rPr>
          <w:rFonts w:ascii="Times" w:eastAsia="Times New Roman" w:hAnsi="Times" w:cs="Times New Roman"/>
          <w:color w:val="000000"/>
          <w:sz w:val="24"/>
          <w:szCs w:val="24"/>
          <w:lang w:val="en-US"/>
        </w:rPr>
        <w:t xml:space="preserve"> invertebrates</w:t>
      </w:r>
      <w:r w:rsidR="00E830E2">
        <w:rPr>
          <w:rFonts w:ascii="Times" w:eastAsia="Times New Roman" w:hAnsi="Times" w:cs="Times New Roman"/>
          <w:color w:val="000000"/>
          <w:sz w:val="24"/>
          <w:szCs w:val="24"/>
          <w:lang w:val="en-US"/>
        </w:rPr>
        <w:t xml:space="preserve"> were removed and preserved</w:t>
      </w:r>
      <w:r w:rsidR="00D3019A"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in 70% </w:t>
      </w:r>
      <w:proofErr w:type="spellStart"/>
      <w:r w:rsidRPr="00210C6F">
        <w:rPr>
          <w:rFonts w:ascii="Times" w:eastAsia="Times New Roman" w:hAnsi="Times" w:cs="Times New Roman"/>
          <w:color w:val="000000"/>
          <w:sz w:val="24"/>
          <w:szCs w:val="24"/>
          <w:lang w:val="en-US"/>
        </w:rPr>
        <w:t>EtOH</w:t>
      </w:r>
      <w:proofErr w:type="spellEnd"/>
      <w:r w:rsidRPr="00210C6F">
        <w:rPr>
          <w:rFonts w:ascii="Times" w:eastAsia="Times New Roman" w:hAnsi="Times" w:cs="Times New Roman"/>
          <w:color w:val="000000"/>
          <w:sz w:val="24"/>
          <w:szCs w:val="24"/>
          <w:lang w:val="en-US"/>
        </w:rPr>
        <w:t xml:space="preserve"> </w:t>
      </w:r>
      <w:r w:rsidR="00DD2555">
        <w:rPr>
          <w:rFonts w:ascii="Times" w:eastAsia="Times New Roman" w:hAnsi="Times" w:cs="Times New Roman"/>
          <w:color w:val="000000"/>
          <w:sz w:val="24"/>
          <w:szCs w:val="24"/>
          <w:lang w:val="en-US"/>
        </w:rPr>
        <w:t xml:space="preserve">within 24 hours of collection. </w:t>
      </w:r>
    </w:p>
    <w:p w14:paraId="0C6D9081" w14:textId="7BD51E9C" w:rsidR="00EF23B6"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To </w:t>
      </w:r>
      <w:r w:rsidR="000F7014" w:rsidRPr="00210C6F">
        <w:rPr>
          <w:rFonts w:ascii="Times" w:eastAsia="Times New Roman" w:hAnsi="Times" w:cs="Times New Roman"/>
          <w:color w:val="000000"/>
          <w:sz w:val="24"/>
          <w:szCs w:val="24"/>
          <w:lang w:val="en-US"/>
        </w:rPr>
        <w:t>estimate</w:t>
      </w:r>
      <w:r w:rsidRPr="00210C6F">
        <w:rPr>
          <w:rFonts w:ascii="Times" w:eastAsia="Times New Roman" w:hAnsi="Times" w:cs="Times New Roman"/>
          <w:color w:val="000000"/>
          <w:sz w:val="24"/>
          <w:szCs w:val="24"/>
          <w:lang w:val="en-US"/>
        </w:rPr>
        <w:t xml:space="preserve"> variation in diversity among meadows, we sampled nine meadows spanning </w:t>
      </w:r>
      <w:r w:rsidR="00252EFE">
        <w:rPr>
          <w:rFonts w:ascii="Times" w:eastAsia="Times New Roman" w:hAnsi="Times" w:cs="Times New Roman"/>
          <w:color w:val="000000"/>
          <w:sz w:val="24"/>
          <w:szCs w:val="24"/>
          <w:lang w:val="en-US"/>
        </w:rPr>
        <w:t>a watershed</w:t>
      </w:r>
      <w:r w:rsidRPr="00210C6F">
        <w:rPr>
          <w:rFonts w:ascii="Times" w:eastAsia="Times New Roman" w:hAnsi="Times" w:cs="Times New Roman"/>
          <w:color w:val="000000"/>
          <w:sz w:val="24"/>
          <w:szCs w:val="24"/>
          <w:lang w:val="en-US"/>
        </w:rPr>
        <w:t xml:space="preserve"> gradient </w:t>
      </w:r>
      <w:r w:rsidR="00775CF3" w:rsidRPr="00210C6F">
        <w:rPr>
          <w:rFonts w:ascii="Times" w:eastAsia="Times New Roman" w:hAnsi="Times" w:cs="Times New Roman"/>
          <w:color w:val="000000"/>
          <w:sz w:val="24"/>
          <w:szCs w:val="24"/>
          <w:lang w:val="en-US"/>
        </w:rPr>
        <w:t xml:space="preserve">beginning near the open coast and moving inland towards </w:t>
      </w:r>
      <w:r w:rsidRPr="00210C6F">
        <w:rPr>
          <w:rFonts w:ascii="Times" w:eastAsia="Times New Roman" w:hAnsi="Times" w:cs="Times New Roman"/>
          <w:color w:val="000000"/>
          <w:sz w:val="24"/>
          <w:szCs w:val="24"/>
          <w:lang w:val="en-US"/>
        </w:rPr>
        <w:t>Alberni Inlet (Figure 1; Table 1).</w:t>
      </w:r>
      <w:r w:rsidR="000F7014" w:rsidRPr="00210C6F">
        <w:rPr>
          <w:rFonts w:ascii="Times" w:eastAsia="Times New Roman" w:hAnsi="Times" w:cs="Times New Roman"/>
          <w:color w:val="000000"/>
          <w:sz w:val="24"/>
          <w:szCs w:val="24"/>
          <w:lang w:val="en-US"/>
        </w:rPr>
        <w:t xml:space="preserve">  We chose these meadows</w:t>
      </w:r>
      <w:r w:rsidRPr="00210C6F">
        <w:rPr>
          <w:rFonts w:ascii="Times" w:eastAsia="Times New Roman" w:hAnsi="Times" w:cs="Times New Roman"/>
          <w:color w:val="000000"/>
          <w:sz w:val="24"/>
          <w:szCs w:val="24"/>
          <w:lang w:val="en-US"/>
        </w:rPr>
        <w:t xml:space="preserve"> because they are evenly distributed along Trevor Channel</w:t>
      </w:r>
      <w:r w:rsidR="000F7014" w:rsidRPr="00210C6F">
        <w:rPr>
          <w:rFonts w:ascii="Times" w:eastAsia="Times New Roman" w:hAnsi="Times" w:cs="Times New Roman"/>
          <w:color w:val="000000"/>
          <w:sz w:val="24"/>
          <w:szCs w:val="24"/>
          <w:lang w:val="en-US"/>
        </w:rPr>
        <w:t xml:space="preserve"> (Figure 1)</w:t>
      </w:r>
      <w:r w:rsidR="005B26E5" w:rsidRPr="00210C6F">
        <w:rPr>
          <w:rFonts w:ascii="Times" w:eastAsia="Times New Roman" w:hAnsi="Times" w:cs="Times New Roman"/>
          <w:color w:val="000000"/>
          <w:sz w:val="24"/>
          <w:szCs w:val="24"/>
          <w:lang w:val="en-US"/>
        </w:rPr>
        <w:t>, they are large</w:t>
      </w:r>
      <w:r w:rsidR="00D3019A" w:rsidRPr="00210C6F">
        <w:rPr>
          <w:rFonts w:ascii="Times" w:eastAsia="Times New Roman" w:hAnsi="Times" w:cs="Times New Roman"/>
          <w:color w:val="000000"/>
          <w:sz w:val="24"/>
          <w:szCs w:val="24"/>
          <w:lang w:val="en-US"/>
        </w:rPr>
        <w:t xml:space="preserve"> meadows</w:t>
      </w:r>
      <w:r w:rsidR="005B26E5" w:rsidRPr="00210C6F">
        <w:rPr>
          <w:rFonts w:ascii="Times" w:eastAsia="Times New Roman" w:hAnsi="Times" w:cs="Times New Roman"/>
          <w:color w:val="000000"/>
          <w:sz w:val="24"/>
          <w:szCs w:val="24"/>
          <w:lang w:val="en-US"/>
        </w:rPr>
        <w:t xml:space="preserve"> (i.e.</w:t>
      </w:r>
      <w:r w:rsidRPr="00210C6F">
        <w:rPr>
          <w:rFonts w:ascii="Times" w:eastAsia="Times New Roman" w:hAnsi="Times" w:cs="Times New Roman"/>
          <w:color w:val="000000"/>
          <w:sz w:val="24"/>
          <w:szCs w:val="24"/>
          <w:lang w:val="en-US"/>
        </w:rPr>
        <w:t xml:space="preserve">, not fringing), and they capture many of the shallow areas where eelgrass might occur. </w:t>
      </w:r>
      <w:r w:rsidR="00252EFE">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To </w:t>
      </w:r>
      <w:r w:rsidR="000F7014" w:rsidRPr="00210C6F">
        <w:rPr>
          <w:rFonts w:ascii="Times" w:eastAsia="Times New Roman" w:hAnsi="Times" w:cs="Times New Roman"/>
          <w:color w:val="000000"/>
          <w:sz w:val="24"/>
          <w:szCs w:val="24"/>
          <w:lang w:val="en-US"/>
        </w:rPr>
        <w:t>determine whether spatial biodiversity patterns varied through time</w:t>
      </w:r>
      <w:r w:rsidRPr="00210C6F">
        <w:rPr>
          <w:rFonts w:ascii="Times" w:eastAsia="Times New Roman" w:hAnsi="Times" w:cs="Times New Roman"/>
          <w:color w:val="000000"/>
          <w:sz w:val="24"/>
          <w:szCs w:val="24"/>
          <w:lang w:val="en-US"/>
        </w:rPr>
        <w:t>, we sampled five of these meadows three times, in May</w:t>
      </w:r>
      <w:r w:rsidR="00775CF3" w:rsidRPr="00210C6F">
        <w:rPr>
          <w:rFonts w:ascii="Times" w:eastAsia="Times New Roman" w:hAnsi="Times" w:cs="Times New Roman"/>
          <w:color w:val="000000"/>
          <w:sz w:val="24"/>
          <w:szCs w:val="24"/>
          <w:lang w:val="en-US"/>
        </w:rPr>
        <w:t xml:space="preserve"> (early summer, E)</w:t>
      </w:r>
      <w:r w:rsidRPr="00210C6F">
        <w:rPr>
          <w:rFonts w:ascii="Times" w:eastAsia="Times New Roman" w:hAnsi="Times" w:cs="Times New Roman"/>
          <w:color w:val="000000"/>
          <w:sz w:val="24"/>
          <w:szCs w:val="24"/>
          <w:lang w:val="en-US"/>
        </w:rPr>
        <w:t>, June/July</w:t>
      </w:r>
      <w:r w:rsidR="00775CF3" w:rsidRPr="00210C6F">
        <w:rPr>
          <w:rFonts w:ascii="Times" w:eastAsia="Times New Roman" w:hAnsi="Times" w:cs="Times New Roman"/>
          <w:color w:val="000000"/>
          <w:sz w:val="24"/>
          <w:szCs w:val="24"/>
          <w:lang w:val="en-US"/>
        </w:rPr>
        <w:t xml:space="preserve"> (midsummer, M)</w:t>
      </w:r>
      <w:r w:rsidRPr="00210C6F">
        <w:rPr>
          <w:rFonts w:ascii="Times" w:eastAsia="Times New Roman" w:hAnsi="Times" w:cs="Times New Roman"/>
          <w:color w:val="000000"/>
          <w:sz w:val="24"/>
          <w:szCs w:val="24"/>
          <w:lang w:val="en-US"/>
        </w:rPr>
        <w:t xml:space="preserve"> and August</w:t>
      </w:r>
      <w:r w:rsidR="00775CF3" w:rsidRPr="00210C6F">
        <w:rPr>
          <w:rFonts w:ascii="Times" w:eastAsia="Times New Roman" w:hAnsi="Times" w:cs="Times New Roman"/>
          <w:color w:val="000000"/>
          <w:sz w:val="24"/>
          <w:szCs w:val="24"/>
          <w:lang w:val="en-US"/>
        </w:rPr>
        <w:t xml:space="preserve"> (late summer, L)</w:t>
      </w:r>
      <w:r w:rsidR="000B4A8E" w:rsidRPr="00210C6F">
        <w:rPr>
          <w:rFonts w:ascii="Times" w:eastAsia="Times New Roman" w:hAnsi="Times" w:cs="Times New Roman"/>
          <w:color w:val="000000"/>
          <w:sz w:val="24"/>
          <w:szCs w:val="24"/>
          <w:lang w:val="en-US"/>
        </w:rPr>
        <w:t xml:space="preserve"> of</w:t>
      </w:r>
      <w:r w:rsidRPr="00210C6F">
        <w:rPr>
          <w:rFonts w:ascii="Times" w:eastAsia="Times New Roman" w:hAnsi="Times" w:cs="Times New Roman"/>
          <w:color w:val="000000"/>
          <w:sz w:val="24"/>
          <w:szCs w:val="24"/>
          <w:lang w:val="en-US"/>
        </w:rPr>
        <w:t xml:space="preserve"> 2012 (Table 1). </w:t>
      </w:r>
    </w:p>
    <w:p w14:paraId="1E953486" w14:textId="515A2CA9" w:rsidR="000F7014" w:rsidRPr="0064347E" w:rsidRDefault="00252EFE" w:rsidP="000F7014">
      <w:pPr>
        <w:spacing w:after="0" w:line="480" w:lineRule="auto"/>
        <w:ind w:firstLine="720"/>
        <w:rPr>
          <w:rFonts w:ascii="Times" w:eastAsia="Times New Roman" w:hAnsi="Times" w:cs="Times New Roman"/>
          <w:color w:val="000000"/>
          <w:sz w:val="24"/>
          <w:szCs w:val="24"/>
          <w:lang w:val="en-US"/>
        </w:rPr>
      </w:pPr>
      <w:commentRangeStart w:id="4"/>
      <w:r>
        <w:rPr>
          <w:rFonts w:ascii="Times" w:eastAsia="Times New Roman" w:hAnsi="Times" w:cs="Times New Roman"/>
          <w:color w:val="000000"/>
          <w:sz w:val="24"/>
          <w:szCs w:val="24"/>
          <w:lang w:val="en-US"/>
        </w:rPr>
        <w:t>W</w:t>
      </w:r>
      <w:r w:rsidR="006034D1" w:rsidRPr="00210C6F">
        <w:rPr>
          <w:rFonts w:ascii="Times" w:eastAsia="Times New Roman" w:hAnsi="Times" w:cs="Times New Roman"/>
          <w:color w:val="000000"/>
          <w:sz w:val="24"/>
          <w:szCs w:val="24"/>
          <w:lang w:val="en-US"/>
        </w:rPr>
        <w:t xml:space="preserve">e sorted </w:t>
      </w:r>
      <w:r w:rsidR="00012931" w:rsidRPr="00210C6F">
        <w:rPr>
          <w:rFonts w:ascii="Times" w:eastAsia="Times New Roman" w:hAnsi="Times" w:cs="Times New Roman"/>
          <w:color w:val="000000"/>
          <w:sz w:val="24"/>
          <w:szCs w:val="24"/>
          <w:lang w:val="en-US"/>
        </w:rPr>
        <w:t xml:space="preserve">invertebrate </w:t>
      </w:r>
      <w:r w:rsidR="006034D1" w:rsidRPr="00210C6F">
        <w:rPr>
          <w:rFonts w:ascii="Times" w:eastAsia="Times New Roman" w:hAnsi="Times" w:cs="Times New Roman"/>
          <w:color w:val="000000"/>
          <w:sz w:val="24"/>
          <w:szCs w:val="24"/>
          <w:lang w:val="en-US"/>
        </w:rPr>
        <w:t>collections by size into the following fractions: 1-2</w:t>
      </w:r>
      <w:r w:rsidR="009B1DE7"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mm, 2-4 mm, 4-8</w:t>
      </w:r>
      <w:r w:rsidR="009B1DE7"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 xml:space="preserve">mm, and &gt; 8 mm. </w:t>
      </w:r>
      <w:commentRangeEnd w:id="4"/>
      <w:r w:rsidR="00824271">
        <w:rPr>
          <w:rStyle w:val="CommentReference"/>
        </w:rPr>
        <w:commentReference w:id="4"/>
      </w:r>
      <w:proofErr w:type="gramStart"/>
      <w:r w:rsidR="006034D1" w:rsidRPr="00210C6F">
        <w:rPr>
          <w:rFonts w:ascii="Times" w:eastAsia="Times New Roman" w:hAnsi="Times" w:cs="Times New Roman"/>
          <w:color w:val="000000"/>
          <w:sz w:val="24"/>
          <w:szCs w:val="24"/>
          <w:lang w:val="en-US"/>
        </w:rPr>
        <w:t>We</w:t>
      </w:r>
      <w:proofErr w:type="gramEnd"/>
      <w:r w:rsidR="006034D1" w:rsidRPr="00210C6F">
        <w:rPr>
          <w:rFonts w:ascii="Times" w:eastAsia="Times New Roman" w:hAnsi="Times" w:cs="Times New Roman"/>
          <w:color w:val="000000"/>
          <w:sz w:val="24"/>
          <w:szCs w:val="24"/>
          <w:lang w:val="en-US"/>
        </w:rPr>
        <w:t xml:space="preserve"> identified every invertebrate </w:t>
      </w:r>
      <w:r w:rsidR="00824271">
        <w:rPr>
          <w:rFonts w:ascii="Times" w:eastAsia="Times New Roman" w:hAnsi="Times" w:cs="Times New Roman"/>
          <w:color w:val="000000"/>
          <w:sz w:val="24"/>
          <w:szCs w:val="24"/>
          <w:lang w:val="en-US"/>
        </w:rPr>
        <w:t xml:space="preserve">&gt; 1mm </w:t>
      </w:r>
      <w:r w:rsidR="006034D1" w:rsidRPr="00210C6F">
        <w:rPr>
          <w:rFonts w:ascii="Times" w:eastAsia="Times New Roman" w:hAnsi="Times" w:cs="Times New Roman"/>
          <w:color w:val="000000"/>
          <w:sz w:val="24"/>
          <w:szCs w:val="24"/>
          <w:lang w:val="en-US"/>
        </w:rPr>
        <w:t>in each sample to the lowest taxonomic resolution po</w:t>
      </w:r>
      <w:r w:rsidR="00A6161B">
        <w:rPr>
          <w:rFonts w:ascii="Times" w:eastAsia="Times New Roman" w:hAnsi="Times" w:cs="Times New Roman"/>
          <w:color w:val="000000"/>
          <w:sz w:val="24"/>
          <w:szCs w:val="24"/>
          <w:lang w:val="en-US"/>
        </w:rPr>
        <w:t>ssible using light microscopy.</w:t>
      </w:r>
      <w:r w:rsidR="006034D1" w:rsidRPr="00210C6F">
        <w:rPr>
          <w:rFonts w:ascii="Times" w:eastAsia="Times New Roman" w:hAnsi="Times" w:cs="Times New Roman"/>
          <w:color w:val="000000"/>
          <w:sz w:val="24"/>
          <w:szCs w:val="24"/>
          <w:lang w:val="en-US"/>
        </w:rPr>
        <w:t xml:space="preserve"> Though many of our identifications are to species level, many other taxa </w:t>
      </w:r>
      <w:r w:rsidR="00A6161B">
        <w:rPr>
          <w:rFonts w:ascii="Times" w:eastAsia="Times New Roman" w:hAnsi="Times" w:cs="Times New Roman"/>
          <w:color w:val="000000"/>
          <w:sz w:val="24"/>
          <w:szCs w:val="24"/>
          <w:lang w:val="en-US"/>
        </w:rPr>
        <w:t>are</w:t>
      </w:r>
      <w:r w:rsidR="006034D1" w:rsidRPr="00210C6F">
        <w:rPr>
          <w:rFonts w:ascii="Times" w:eastAsia="Times New Roman" w:hAnsi="Times" w:cs="Times New Roman"/>
          <w:color w:val="000000"/>
          <w:sz w:val="24"/>
          <w:szCs w:val="24"/>
          <w:lang w:val="en-US"/>
        </w:rPr>
        <w:t xml:space="preserve"> identified </w:t>
      </w:r>
      <w:r w:rsidR="00A6161B">
        <w:rPr>
          <w:rFonts w:ascii="Times" w:eastAsia="Times New Roman" w:hAnsi="Times" w:cs="Times New Roman"/>
          <w:color w:val="000000"/>
          <w:sz w:val="24"/>
          <w:szCs w:val="24"/>
          <w:lang w:val="en-US"/>
        </w:rPr>
        <w:t xml:space="preserve">to higher levels (family or </w:t>
      </w:r>
      <w:r w:rsidR="006034D1" w:rsidRPr="00210C6F">
        <w:rPr>
          <w:rFonts w:ascii="Times" w:eastAsia="Times New Roman" w:hAnsi="Times" w:cs="Times New Roman"/>
          <w:color w:val="000000"/>
          <w:sz w:val="24"/>
          <w:szCs w:val="24"/>
          <w:lang w:val="en-US"/>
        </w:rPr>
        <w:t>order</w:t>
      </w:r>
      <w:r w:rsidR="00A6161B">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Each of these groups </w:t>
      </w:r>
      <w:r w:rsidR="006E6FE4" w:rsidRPr="00210C6F">
        <w:rPr>
          <w:rFonts w:ascii="Times" w:eastAsia="Times New Roman" w:hAnsi="Times" w:cs="Times New Roman"/>
          <w:color w:val="000000"/>
          <w:sz w:val="24"/>
          <w:szCs w:val="24"/>
          <w:lang w:val="en-US"/>
        </w:rPr>
        <w:t>possibly</w:t>
      </w:r>
      <w:r w:rsidR="006034D1" w:rsidRPr="00210C6F">
        <w:rPr>
          <w:rFonts w:ascii="Times" w:eastAsia="Times New Roman" w:hAnsi="Times" w:cs="Times New Roman"/>
          <w:color w:val="000000"/>
          <w:sz w:val="24"/>
          <w:szCs w:val="24"/>
          <w:lang w:val="en-US"/>
        </w:rPr>
        <w:t xml:space="preserve"> includes numerous species; consequently our reference to taxa below reflects varying resolution, and our taxonomic diversity estimates should be considered minimum estimates. We did not include </w:t>
      </w:r>
      <w:r w:rsidR="006E6FE4" w:rsidRPr="00210C6F">
        <w:rPr>
          <w:rFonts w:ascii="Times" w:eastAsia="Times New Roman" w:hAnsi="Times" w:cs="Times New Roman"/>
          <w:color w:val="000000"/>
          <w:sz w:val="24"/>
          <w:szCs w:val="24"/>
          <w:lang w:val="en-US"/>
        </w:rPr>
        <w:t xml:space="preserve">egg masses </w:t>
      </w:r>
      <w:r w:rsidR="006034D1" w:rsidRPr="00210C6F">
        <w:rPr>
          <w:rFonts w:ascii="Times" w:eastAsia="Times New Roman" w:hAnsi="Times" w:cs="Times New Roman"/>
          <w:color w:val="000000"/>
          <w:sz w:val="24"/>
          <w:szCs w:val="24"/>
          <w:lang w:val="en-US"/>
        </w:rPr>
        <w:t>or colony-forming species (e.g., br</w:t>
      </w:r>
      <w:r w:rsidR="00A6161B">
        <w:rPr>
          <w:rFonts w:ascii="Times" w:eastAsia="Times New Roman" w:hAnsi="Times" w:cs="Times New Roman"/>
          <w:color w:val="000000"/>
          <w:sz w:val="24"/>
          <w:szCs w:val="24"/>
          <w:lang w:val="en-US"/>
        </w:rPr>
        <w:t xml:space="preserve">yozoans) in our analyses. </w:t>
      </w:r>
      <w:r w:rsidR="006034D1" w:rsidRPr="00210C6F">
        <w:rPr>
          <w:rFonts w:ascii="Times" w:eastAsia="Times New Roman" w:hAnsi="Times" w:cs="Times New Roman"/>
          <w:color w:val="000000"/>
          <w:sz w:val="24"/>
          <w:szCs w:val="24"/>
          <w:lang w:val="en-US"/>
        </w:rPr>
        <w:t xml:space="preserve">We classified </w:t>
      </w:r>
      <w:r w:rsidR="00AC14F4" w:rsidRPr="00210C6F">
        <w:rPr>
          <w:rFonts w:ascii="Times" w:eastAsia="Times New Roman" w:hAnsi="Times" w:cs="Times New Roman"/>
          <w:color w:val="000000"/>
          <w:sz w:val="24"/>
          <w:szCs w:val="24"/>
          <w:lang w:val="en-US"/>
        </w:rPr>
        <w:t xml:space="preserve">invertebrate </w:t>
      </w:r>
      <w:r w:rsidR="006034D1" w:rsidRPr="00210C6F">
        <w:rPr>
          <w:rFonts w:ascii="Times" w:eastAsia="Times New Roman" w:hAnsi="Times" w:cs="Times New Roman"/>
          <w:color w:val="000000"/>
          <w:sz w:val="24"/>
          <w:szCs w:val="24"/>
          <w:lang w:val="en-US"/>
        </w:rPr>
        <w:t xml:space="preserve">species to </w:t>
      </w:r>
      <w:r w:rsidR="00366D6B" w:rsidRPr="00210C6F">
        <w:rPr>
          <w:rFonts w:ascii="Times" w:eastAsia="Times New Roman" w:hAnsi="Times" w:cs="Times New Roman"/>
          <w:color w:val="000000"/>
          <w:sz w:val="24"/>
          <w:szCs w:val="24"/>
          <w:lang w:val="en-US"/>
        </w:rPr>
        <w:t xml:space="preserve">broad </w:t>
      </w:r>
      <w:r w:rsidR="004F4D87" w:rsidRPr="00210C6F">
        <w:rPr>
          <w:rFonts w:ascii="Times" w:eastAsia="Times New Roman" w:hAnsi="Times" w:cs="Times New Roman"/>
          <w:color w:val="000000"/>
          <w:sz w:val="24"/>
          <w:szCs w:val="24"/>
          <w:lang w:val="en-US"/>
        </w:rPr>
        <w:t>trophic</w:t>
      </w:r>
      <w:r w:rsidR="006034D1" w:rsidRPr="00210C6F">
        <w:rPr>
          <w:rFonts w:ascii="Times" w:eastAsia="Times New Roman" w:hAnsi="Times" w:cs="Times New Roman"/>
          <w:color w:val="000000"/>
          <w:sz w:val="24"/>
          <w:szCs w:val="24"/>
          <w:lang w:val="en-US"/>
        </w:rPr>
        <w:t xml:space="preserve"> groups (grazer, predator, </w:t>
      </w:r>
      <w:r w:rsidR="004F4D87" w:rsidRPr="00210C6F">
        <w:rPr>
          <w:rFonts w:ascii="Times" w:eastAsia="Times New Roman" w:hAnsi="Times" w:cs="Times New Roman"/>
          <w:color w:val="000000"/>
          <w:sz w:val="24"/>
          <w:szCs w:val="24"/>
          <w:lang w:val="en-US"/>
        </w:rPr>
        <w:t xml:space="preserve">filter </w:t>
      </w:r>
      <w:r w:rsidR="006034D1" w:rsidRPr="00210C6F">
        <w:rPr>
          <w:rFonts w:ascii="Times" w:eastAsia="Times New Roman" w:hAnsi="Times" w:cs="Times New Roman"/>
          <w:color w:val="000000"/>
          <w:sz w:val="24"/>
          <w:szCs w:val="24"/>
          <w:lang w:val="en-US"/>
        </w:rPr>
        <w:t xml:space="preserve">feeder, </w:t>
      </w:r>
      <w:proofErr w:type="spellStart"/>
      <w:r w:rsidR="006034D1" w:rsidRPr="00210C6F">
        <w:rPr>
          <w:rFonts w:ascii="Times" w:eastAsia="Times New Roman" w:hAnsi="Times" w:cs="Times New Roman"/>
          <w:color w:val="000000"/>
          <w:sz w:val="24"/>
          <w:szCs w:val="24"/>
          <w:lang w:val="en-US"/>
        </w:rPr>
        <w:t>detritivore</w:t>
      </w:r>
      <w:proofErr w:type="spellEnd"/>
      <w:r w:rsidR="006034D1" w:rsidRPr="00210C6F">
        <w:rPr>
          <w:rFonts w:ascii="Times" w:eastAsia="Times New Roman" w:hAnsi="Times" w:cs="Times New Roman"/>
          <w:color w:val="000000"/>
          <w:sz w:val="24"/>
          <w:szCs w:val="24"/>
          <w:lang w:val="en-US"/>
        </w:rPr>
        <w:t xml:space="preserve">) based on </w:t>
      </w:r>
      <w:r w:rsidR="002F7EA8">
        <w:rPr>
          <w:rFonts w:ascii="Times" w:eastAsia="Times New Roman" w:hAnsi="Times" w:cs="Times New Roman"/>
          <w:color w:val="000000"/>
          <w:sz w:val="24"/>
          <w:szCs w:val="24"/>
          <w:lang w:val="en-US"/>
        </w:rPr>
        <w:t xml:space="preserve">our observations and </w:t>
      </w:r>
      <w:r w:rsidR="006034D1" w:rsidRPr="00210C6F">
        <w:rPr>
          <w:rFonts w:ascii="Times" w:eastAsia="Times New Roman" w:hAnsi="Times" w:cs="Times New Roman"/>
          <w:color w:val="000000"/>
          <w:sz w:val="24"/>
          <w:szCs w:val="24"/>
          <w:lang w:val="en-US"/>
        </w:rPr>
        <w:t xml:space="preserve">published </w:t>
      </w:r>
      <w:r w:rsidR="002F7EA8">
        <w:rPr>
          <w:rFonts w:ascii="Times" w:eastAsia="Times New Roman" w:hAnsi="Times" w:cs="Times New Roman"/>
          <w:color w:val="000000"/>
          <w:sz w:val="24"/>
          <w:szCs w:val="24"/>
          <w:lang w:val="en-US"/>
        </w:rPr>
        <w:t xml:space="preserve">information </w:t>
      </w:r>
      <w:r w:rsidR="002F7EA8" w:rsidRPr="00210C6F">
        <w:rPr>
          <w:rFonts w:ascii="Times" w:eastAsia="Times New Roman" w:hAnsi="Times" w:cs="Times New Roman"/>
          <w:color w:val="000000"/>
          <w:sz w:val="24"/>
          <w:szCs w:val="24"/>
          <w:lang w:val="en-US"/>
        </w:rPr>
        <w:t>(MacDonald et al. 2010</w:t>
      </w:r>
      <w:r w:rsidR="002F7EA8">
        <w:rPr>
          <w:rFonts w:ascii="Times" w:eastAsia="Times New Roman" w:hAnsi="Times" w:cs="Times New Roman"/>
          <w:color w:val="000000"/>
          <w:sz w:val="24"/>
          <w:szCs w:val="24"/>
          <w:lang w:val="en-US"/>
        </w:rPr>
        <w:t>, Light and Smith</w:t>
      </w:r>
      <w:r w:rsidR="002F7EA8"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The grazer functional group includes organisms that consume micro- or macro-algae, including biofilms, growing on </w:t>
      </w:r>
      <w:proofErr w:type="spellStart"/>
      <w:r w:rsidR="006034D1" w:rsidRPr="00210C6F">
        <w:rPr>
          <w:rFonts w:ascii="Times" w:eastAsia="Times New Roman" w:hAnsi="Times" w:cs="Times New Roman"/>
          <w:color w:val="000000"/>
          <w:sz w:val="24"/>
          <w:szCs w:val="24"/>
          <w:lang w:val="en-US"/>
        </w:rPr>
        <w:t>seagrass</w:t>
      </w:r>
      <w:proofErr w:type="spellEnd"/>
      <w:r w:rsidR="006034D1" w:rsidRPr="00210C6F">
        <w:rPr>
          <w:rFonts w:ascii="Times" w:eastAsia="Times New Roman" w:hAnsi="Times" w:cs="Times New Roman"/>
          <w:color w:val="000000"/>
          <w:sz w:val="24"/>
          <w:szCs w:val="24"/>
          <w:lang w:val="en-US"/>
        </w:rPr>
        <w:t xml:space="preserve">. </w:t>
      </w:r>
    </w:p>
    <w:p w14:paraId="4D36E81D" w14:textId="77777777" w:rsidR="000F7014" w:rsidRPr="00210C6F" w:rsidRDefault="000F7014" w:rsidP="000F7014">
      <w:pPr>
        <w:spacing w:after="0" w:line="480" w:lineRule="auto"/>
        <w:ind w:firstLine="720"/>
        <w:rPr>
          <w:rFonts w:ascii="Times" w:eastAsia="Times New Roman" w:hAnsi="Times" w:cs="Times New Roman"/>
          <w:sz w:val="24"/>
          <w:szCs w:val="24"/>
          <w:lang w:val="en-US"/>
        </w:rPr>
      </w:pPr>
    </w:p>
    <w:p w14:paraId="298A3090" w14:textId="2502D27A" w:rsidR="002B009E"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Biodiversity estimation</w:t>
      </w:r>
    </w:p>
    <w:p w14:paraId="6C893B70" w14:textId="46EAE573" w:rsidR="007C31A3" w:rsidRPr="00210C6F" w:rsidRDefault="000F7014"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lastRenderedPageBreak/>
        <w:t>To estimate diversity within and among meadows, w</w:t>
      </w:r>
      <w:r w:rsidR="006034D1" w:rsidRPr="00210C6F">
        <w:rPr>
          <w:rFonts w:ascii="Times" w:eastAsia="Times New Roman" w:hAnsi="Times" w:cs="Times New Roman"/>
          <w:color w:val="000000"/>
          <w:sz w:val="24"/>
          <w:szCs w:val="24"/>
          <w:lang w:val="en-US"/>
        </w:rPr>
        <w:t xml:space="preserve">e created species-plot and species-site matrices with abundance data for each taxon, using information on every individual collected from each plot (i.e., no subsampling; </w:t>
      </w:r>
      <w:proofErr w:type="spellStart"/>
      <w:r w:rsidR="007C31A3" w:rsidRPr="00210C6F">
        <w:rPr>
          <w:rFonts w:ascii="Times" w:eastAsia="Times New Roman" w:hAnsi="Times" w:cs="Times New Roman"/>
          <w:color w:val="000000"/>
          <w:sz w:val="24"/>
          <w:szCs w:val="24"/>
          <w:lang w:val="en-US"/>
        </w:rPr>
        <w:t>Gotelli</w:t>
      </w:r>
      <w:proofErr w:type="spellEnd"/>
      <w:r w:rsidR="007C31A3" w:rsidRPr="00210C6F">
        <w:rPr>
          <w:rFonts w:ascii="Times" w:eastAsia="Times New Roman" w:hAnsi="Times" w:cs="Times New Roman"/>
          <w:color w:val="000000"/>
          <w:sz w:val="24"/>
          <w:szCs w:val="24"/>
          <w:lang w:val="en-US"/>
        </w:rPr>
        <w:t xml:space="preserve"> and Colwell 2010</w:t>
      </w:r>
      <w:r w:rsidR="006034D1" w:rsidRPr="00210C6F">
        <w:rPr>
          <w:rFonts w:ascii="Times" w:eastAsia="Times New Roman" w:hAnsi="Times" w:cs="Times New Roman"/>
          <w:color w:val="000000"/>
          <w:sz w:val="24"/>
          <w:szCs w:val="24"/>
          <w:lang w:val="en-US"/>
        </w:rPr>
        <w:t xml:space="preserve">). </w:t>
      </w:r>
      <w:r w:rsidR="00B97FD2">
        <w:rPr>
          <w:rFonts w:ascii="Times" w:eastAsia="Times New Roman" w:hAnsi="Times" w:cs="Times New Roman"/>
          <w:color w:val="000000"/>
          <w:sz w:val="24"/>
          <w:szCs w:val="24"/>
          <w:lang w:val="en-US"/>
        </w:rPr>
        <w:t>W</w:t>
      </w:r>
      <w:r w:rsidR="002B599E">
        <w:rPr>
          <w:rFonts w:ascii="Times" w:eastAsia="Times New Roman" w:hAnsi="Times" w:cs="Times New Roman"/>
          <w:color w:val="000000"/>
          <w:sz w:val="24"/>
          <w:szCs w:val="24"/>
          <w:lang w:val="en-US"/>
        </w:rPr>
        <w:t xml:space="preserve">e estimated </w:t>
      </w:r>
      <w:r w:rsidR="006034D1" w:rsidRPr="00210C6F">
        <w:rPr>
          <w:rFonts w:ascii="Times" w:eastAsia="Times New Roman" w:hAnsi="Times" w:cs="Times New Roman"/>
          <w:color w:val="000000"/>
          <w:sz w:val="24"/>
          <w:szCs w:val="24"/>
          <w:lang w:val="en-US"/>
        </w:rPr>
        <w:t>multiple</w:t>
      </w:r>
      <w:r w:rsidR="002B599E">
        <w:rPr>
          <w:rFonts w:ascii="Times" w:eastAsia="Times New Roman" w:hAnsi="Times" w:cs="Times New Roman"/>
          <w:color w:val="000000"/>
          <w:sz w:val="24"/>
          <w:szCs w:val="24"/>
          <w:lang w:val="en-US"/>
        </w:rPr>
        <w:t xml:space="preserve"> biodiversity</w:t>
      </w:r>
      <w:r w:rsidR="006034D1" w:rsidRPr="00210C6F">
        <w:rPr>
          <w:rFonts w:ascii="Times" w:eastAsia="Times New Roman" w:hAnsi="Times" w:cs="Times New Roman"/>
          <w:color w:val="000000"/>
          <w:sz w:val="24"/>
          <w:szCs w:val="24"/>
          <w:lang w:val="en-US"/>
        </w:rPr>
        <w:t xml:space="preserve"> metrics</w:t>
      </w:r>
      <w:r w:rsidR="00B97FD2">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 xml:space="preserve">species richness (number of species observed), their relative abundance, and the likelihood that additional taxa were present but unobserved in estimating and comparing biodiversity among samples and meadows. </w:t>
      </w:r>
      <w:r w:rsidR="00C21264">
        <w:rPr>
          <w:rFonts w:ascii="Times" w:eastAsia="Times New Roman" w:hAnsi="Times" w:cs="Times New Roman"/>
          <w:color w:val="000000"/>
          <w:sz w:val="24"/>
          <w:szCs w:val="24"/>
          <w:lang w:val="en-US"/>
        </w:rPr>
        <w:t>W</w:t>
      </w:r>
      <w:r w:rsidR="006034D1" w:rsidRPr="00210C6F">
        <w:rPr>
          <w:rFonts w:ascii="Times" w:eastAsia="Times New Roman" w:hAnsi="Times" w:cs="Times New Roman"/>
          <w:color w:val="000000"/>
          <w:sz w:val="24"/>
          <w:szCs w:val="24"/>
          <w:lang w:val="en-US"/>
        </w:rPr>
        <w:t xml:space="preserve">e estimated </w:t>
      </w:r>
      <w:r w:rsidR="009C1C61">
        <w:rPr>
          <w:rFonts w:ascii="Times" w:eastAsia="Times New Roman" w:hAnsi="Times" w:cs="Times New Roman"/>
          <w:color w:val="000000"/>
          <w:sz w:val="24"/>
          <w:szCs w:val="24"/>
          <w:lang w:val="en-US"/>
        </w:rPr>
        <w:t>alpha diversity (</w:t>
      </w:r>
      <w:r w:rsidR="00D26B81">
        <w:rPr>
          <w:rFonts w:ascii="Times" w:eastAsia="Times New Roman" w:hAnsi="Times" w:cs="Times New Roman"/>
          <w:color w:val="000000"/>
          <w:sz w:val="24"/>
          <w:szCs w:val="24"/>
          <w:highlight w:val="yellow"/>
          <w:lang w:val="en-US"/>
        </w:rPr>
        <w:t>ENS? R</w:t>
      </w:r>
      <w:r w:rsidR="009C1C61" w:rsidRPr="009C1C61">
        <w:rPr>
          <w:rFonts w:ascii="Times" w:eastAsia="Times New Roman" w:hAnsi="Times" w:cs="Times New Roman"/>
          <w:color w:val="000000"/>
          <w:sz w:val="24"/>
          <w:szCs w:val="24"/>
          <w:highlight w:val="yellow"/>
          <w:lang w:val="en-US"/>
        </w:rPr>
        <w:t>),</w:t>
      </w:r>
      <w:r w:rsidR="009C1C61">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Shann</w:t>
      </w:r>
      <w:r w:rsidR="00C21264">
        <w:rPr>
          <w:rFonts w:ascii="Times" w:eastAsia="Times New Roman" w:hAnsi="Times" w:cs="Times New Roman"/>
          <w:color w:val="000000"/>
          <w:sz w:val="24"/>
          <w:szCs w:val="24"/>
          <w:lang w:val="en-US"/>
        </w:rPr>
        <w:t xml:space="preserve">on diversity, </w:t>
      </w:r>
      <w:r w:rsidR="00B821D6">
        <w:rPr>
          <w:rFonts w:ascii="Times" w:eastAsia="Times New Roman" w:hAnsi="Times" w:cs="Times New Roman"/>
          <w:color w:val="000000"/>
          <w:sz w:val="24"/>
          <w:szCs w:val="24"/>
          <w:lang w:val="en-US"/>
        </w:rPr>
        <w:t xml:space="preserve">and </w:t>
      </w:r>
      <w:r w:rsidR="00C21264">
        <w:rPr>
          <w:rFonts w:ascii="Times" w:eastAsia="Times New Roman" w:hAnsi="Times" w:cs="Times New Roman"/>
          <w:color w:val="000000"/>
          <w:sz w:val="24"/>
          <w:szCs w:val="24"/>
          <w:lang w:val="en-US"/>
        </w:rPr>
        <w:t>Simpson evenness</w:t>
      </w:r>
      <w:r w:rsidR="00935626">
        <w:rPr>
          <w:rFonts w:ascii="Times" w:eastAsia="Times New Roman" w:hAnsi="Times" w:cs="Times New Roman"/>
          <w:color w:val="000000"/>
          <w:sz w:val="24"/>
          <w:szCs w:val="24"/>
          <w:lang w:val="en-US"/>
        </w:rPr>
        <w:t>.</w:t>
      </w:r>
      <w:r w:rsidR="0047513D" w:rsidRPr="00210C6F">
        <w:rPr>
          <w:rFonts w:ascii="Times" w:eastAsia="Times New Roman" w:hAnsi="Times" w:cs="Times New Roman"/>
          <w:color w:val="000000"/>
          <w:sz w:val="24"/>
          <w:szCs w:val="24"/>
          <w:lang w:val="en-US"/>
        </w:rPr>
        <w:t xml:space="preserve"> </w:t>
      </w:r>
      <w:r w:rsidR="00935626">
        <w:rPr>
          <w:rFonts w:ascii="Times" w:eastAsia="Times New Roman" w:hAnsi="Times" w:cs="Times New Roman"/>
          <w:color w:val="000000"/>
          <w:sz w:val="24"/>
          <w:szCs w:val="24"/>
          <w:lang w:val="en-US"/>
        </w:rPr>
        <w:t>The effective number of species (ENS)</w:t>
      </w:r>
      <w:r w:rsidR="004F4D87" w:rsidRPr="00210C6F">
        <w:rPr>
          <w:rFonts w:ascii="Times" w:eastAsia="Times New Roman" w:hAnsi="Times" w:cs="Times New Roman"/>
          <w:color w:val="000000"/>
          <w:sz w:val="24"/>
          <w:szCs w:val="24"/>
          <w:lang w:val="en-US"/>
        </w:rPr>
        <w:t xml:space="preserve"> is </w:t>
      </w:r>
      <w:r w:rsidR="006034D1" w:rsidRPr="00210C6F">
        <w:rPr>
          <w:rFonts w:ascii="Times" w:eastAsia="Times New Roman" w:hAnsi="Times" w:cs="Times New Roman"/>
          <w:color w:val="000000"/>
          <w:sz w:val="24"/>
          <w:szCs w:val="24"/>
          <w:lang w:val="en-US"/>
        </w:rPr>
        <w:t>derived from the probability of an interspecific encounter (PIE), to characterize diver</w:t>
      </w:r>
      <w:r w:rsidR="004F4D87" w:rsidRPr="00210C6F">
        <w:rPr>
          <w:rFonts w:ascii="Times" w:eastAsia="Times New Roman" w:hAnsi="Times" w:cs="Times New Roman"/>
          <w:color w:val="000000"/>
          <w:sz w:val="24"/>
          <w:szCs w:val="24"/>
          <w:lang w:val="en-US"/>
        </w:rPr>
        <w:t>sity at the plot scale (</w:t>
      </w:r>
      <w:proofErr w:type="spellStart"/>
      <w:r w:rsidR="004F4D87" w:rsidRPr="00210C6F">
        <w:rPr>
          <w:rFonts w:ascii="Times" w:eastAsia="Times New Roman" w:hAnsi="Times" w:cs="Times New Roman"/>
          <w:color w:val="000000"/>
          <w:sz w:val="24"/>
          <w:szCs w:val="24"/>
          <w:lang w:val="en-US"/>
        </w:rPr>
        <w:t>Dauby</w:t>
      </w:r>
      <w:proofErr w:type="spellEnd"/>
      <w:r w:rsidR="004F4D87" w:rsidRPr="00210C6F">
        <w:rPr>
          <w:rFonts w:ascii="Times" w:eastAsia="Times New Roman" w:hAnsi="Times" w:cs="Times New Roman"/>
          <w:color w:val="000000"/>
          <w:sz w:val="24"/>
          <w:szCs w:val="24"/>
          <w:lang w:val="en-US"/>
        </w:rPr>
        <w:t xml:space="preserve"> &amp; Hardy</w:t>
      </w:r>
      <w:r w:rsidR="006034D1" w:rsidRPr="00210C6F">
        <w:rPr>
          <w:rFonts w:ascii="Times" w:eastAsia="Times New Roman" w:hAnsi="Times" w:cs="Times New Roman"/>
          <w:color w:val="000000"/>
          <w:sz w:val="24"/>
          <w:szCs w:val="24"/>
          <w:lang w:val="en-US"/>
        </w:rPr>
        <w:t xml:space="preserve"> 2012). ENS can be interpreted as the number of </w:t>
      </w:r>
      <w:proofErr w:type="gramStart"/>
      <w:r w:rsidR="006034D1" w:rsidRPr="00210C6F">
        <w:rPr>
          <w:rFonts w:ascii="Times" w:eastAsia="Times New Roman" w:hAnsi="Times" w:cs="Times New Roman"/>
          <w:color w:val="000000"/>
          <w:sz w:val="24"/>
          <w:szCs w:val="24"/>
          <w:lang w:val="en-US"/>
        </w:rPr>
        <w:t>equally-abundant</w:t>
      </w:r>
      <w:proofErr w:type="gramEnd"/>
      <w:r w:rsidR="006034D1" w:rsidRPr="00210C6F">
        <w:rPr>
          <w:rFonts w:ascii="Times" w:eastAsia="Times New Roman" w:hAnsi="Times" w:cs="Times New Roman"/>
          <w:color w:val="000000"/>
          <w:sz w:val="24"/>
          <w:szCs w:val="24"/>
          <w:lang w:val="en-US"/>
        </w:rPr>
        <w:t xml:space="preserve"> species that would exist in a sample of a give</w:t>
      </w:r>
      <w:r w:rsidR="00D70A20" w:rsidRPr="00210C6F">
        <w:rPr>
          <w:rFonts w:ascii="Times" w:eastAsia="Times New Roman" w:hAnsi="Times" w:cs="Times New Roman"/>
          <w:color w:val="000000"/>
          <w:sz w:val="24"/>
          <w:szCs w:val="24"/>
          <w:lang w:val="en-US"/>
        </w:rPr>
        <w:t>n diversity value (</w:t>
      </w:r>
      <w:proofErr w:type="spellStart"/>
      <w:r w:rsidR="00D70A20" w:rsidRPr="00210C6F">
        <w:rPr>
          <w:rFonts w:ascii="Times" w:eastAsia="Times New Roman" w:hAnsi="Times" w:cs="Times New Roman"/>
          <w:color w:val="000000"/>
          <w:sz w:val="24"/>
          <w:szCs w:val="24"/>
          <w:lang w:val="en-US"/>
        </w:rPr>
        <w:t>Jost</w:t>
      </w:r>
      <w:proofErr w:type="spellEnd"/>
      <w:r w:rsidR="00D70A20" w:rsidRPr="00210C6F">
        <w:rPr>
          <w:rFonts w:ascii="Times" w:eastAsia="Times New Roman" w:hAnsi="Times" w:cs="Times New Roman"/>
          <w:color w:val="000000"/>
          <w:sz w:val="24"/>
          <w:szCs w:val="24"/>
          <w:lang w:val="en-US"/>
        </w:rPr>
        <w:t xml:space="preserve"> 2006). </w:t>
      </w:r>
      <w:r w:rsidR="006034D1" w:rsidRPr="00210C6F">
        <w:rPr>
          <w:rFonts w:ascii="Times" w:eastAsia="Times New Roman" w:hAnsi="Times" w:cs="Times New Roman"/>
          <w:color w:val="000000"/>
          <w:sz w:val="24"/>
          <w:szCs w:val="24"/>
          <w:lang w:val="en-US"/>
        </w:rPr>
        <w:t>We used the R package vegan (</w:t>
      </w:r>
      <w:proofErr w:type="spellStart"/>
      <w:r w:rsidR="006034D1" w:rsidRPr="00210C6F">
        <w:rPr>
          <w:rFonts w:ascii="Times" w:eastAsia="Times New Roman" w:hAnsi="Times" w:cs="Times New Roman"/>
          <w:color w:val="000000"/>
          <w:sz w:val="24"/>
          <w:szCs w:val="24"/>
          <w:lang w:val="en-US"/>
        </w:rPr>
        <w:t>Oksanen</w:t>
      </w:r>
      <w:proofErr w:type="spellEnd"/>
      <w:r w:rsidR="006034D1" w:rsidRPr="00210C6F">
        <w:rPr>
          <w:rFonts w:ascii="Times" w:eastAsia="Times New Roman" w:hAnsi="Times" w:cs="Times New Roman"/>
          <w:color w:val="000000"/>
          <w:sz w:val="24"/>
          <w:szCs w:val="24"/>
          <w:lang w:val="en-US"/>
        </w:rPr>
        <w:t xml:space="preserve"> et al. 201</w:t>
      </w:r>
      <w:r w:rsidR="009950DF" w:rsidRPr="00210C6F">
        <w:rPr>
          <w:rFonts w:ascii="Times" w:eastAsia="Times New Roman" w:hAnsi="Times" w:cs="Times New Roman"/>
          <w:color w:val="000000"/>
          <w:sz w:val="24"/>
          <w:szCs w:val="24"/>
          <w:lang w:val="en-US"/>
        </w:rPr>
        <w:t>3) for biodiversity analyses.  </w:t>
      </w:r>
    </w:p>
    <w:p w14:paraId="532DD4E3" w14:textId="62B447D6" w:rsidR="004D7E5C" w:rsidRDefault="00B97FD2" w:rsidP="00705035">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w:t>
      </w:r>
      <w:r w:rsidR="00D26B81">
        <w:rPr>
          <w:rFonts w:ascii="Times" w:eastAsia="Times New Roman" w:hAnsi="Times" w:cs="Times New Roman"/>
          <w:color w:val="000000"/>
          <w:sz w:val="24"/>
          <w:szCs w:val="24"/>
          <w:lang w:val="en-US"/>
        </w:rPr>
        <w:t xml:space="preserve"> quantified beta diversity in two</w:t>
      </w:r>
      <w:r>
        <w:rPr>
          <w:rFonts w:ascii="Times" w:eastAsia="Times New Roman" w:hAnsi="Times" w:cs="Times New Roman"/>
          <w:color w:val="000000"/>
          <w:sz w:val="24"/>
          <w:szCs w:val="24"/>
          <w:lang w:val="en-US"/>
        </w:rPr>
        <w:t xml:space="preserve"> ways. First, beta diversity can </w:t>
      </w:r>
      <w:proofErr w:type="gramStart"/>
      <w:r>
        <w:rPr>
          <w:rFonts w:ascii="Times" w:eastAsia="Times New Roman" w:hAnsi="Times" w:cs="Times New Roman"/>
          <w:color w:val="000000"/>
          <w:sz w:val="24"/>
          <w:szCs w:val="24"/>
          <w:lang w:val="en-US"/>
        </w:rPr>
        <w:t>defined</w:t>
      </w:r>
      <w:proofErr w:type="gramEnd"/>
      <w:r>
        <w:rPr>
          <w:rFonts w:ascii="Times" w:eastAsia="Times New Roman" w:hAnsi="Times" w:cs="Times New Roman"/>
          <w:color w:val="000000"/>
          <w:sz w:val="24"/>
          <w:szCs w:val="24"/>
          <w:lang w:val="en-US"/>
        </w:rPr>
        <w:t xml:space="preserve"> as the difference between alpha and gamma (regional) diversity (</w:t>
      </w:r>
      <w:proofErr w:type="spellStart"/>
      <w:r>
        <w:rPr>
          <w:rFonts w:ascii="Times" w:eastAsia="Times New Roman" w:hAnsi="Times" w:cs="Times New Roman"/>
          <w:color w:val="000000"/>
          <w:sz w:val="24"/>
          <w:szCs w:val="24"/>
          <w:lang w:val="en-US"/>
        </w:rPr>
        <w:t>Veech</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oikos</w:t>
      </w:r>
      <w:proofErr w:type="spellEnd"/>
      <w:r>
        <w:rPr>
          <w:rFonts w:ascii="Times" w:eastAsia="Times New Roman" w:hAnsi="Times" w:cs="Times New Roman"/>
          <w:color w:val="000000"/>
          <w:sz w:val="24"/>
          <w:szCs w:val="24"/>
          <w:lang w:val="en-US"/>
        </w:rPr>
        <w:t xml:space="preserve">). We estimated beta diversity for each meadow by </w:t>
      </w:r>
      <w:r w:rsidR="00D26B81">
        <w:rPr>
          <w:rFonts w:ascii="Times" w:eastAsia="Times New Roman" w:hAnsi="Times" w:cs="Times New Roman"/>
          <w:color w:val="000000"/>
          <w:sz w:val="24"/>
          <w:szCs w:val="24"/>
          <w:lang w:val="en-US"/>
        </w:rPr>
        <w:t>subtracting the mean alpha (R</w:t>
      </w:r>
      <w:r w:rsidR="004D7E5C">
        <w:rPr>
          <w:rFonts w:ascii="Times" w:eastAsia="Times New Roman" w:hAnsi="Times" w:cs="Times New Roman"/>
          <w:color w:val="000000"/>
          <w:sz w:val="24"/>
          <w:szCs w:val="24"/>
          <w:lang w:val="en-US"/>
        </w:rPr>
        <w:t>) from the estimated meadow-scale gamma (</w:t>
      </w:r>
      <w:r w:rsidR="004D7E5C" w:rsidRPr="00F91DF2">
        <w:rPr>
          <w:rFonts w:ascii="Times" w:eastAsia="Times New Roman" w:hAnsi="Times" w:cs="Times New Roman"/>
          <w:i/>
          <w:color w:val="000000"/>
          <w:sz w:val="24"/>
          <w:szCs w:val="24"/>
          <w:lang w:val="en-US"/>
        </w:rPr>
        <w:t>chao</w:t>
      </w:r>
      <w:r w:rsidR="00D26B81">
        <w:rPr>
          <w:rFonts w:ascii="Times" w:eastAsia="Times New Roman" w:hAnsi="Times" w:cs="Times New Roman"/>
          <w:i/>
          <w:color w:val="000000"/>
          <w:sz w:val="24"/>
          <w:szCs w:val="24"/>
          <w:lang w:val="en-US"/>
        </w:rPr>
        <w:t>2</w:t>
      </w:r>
      <w:r w:rsidR="004D7E5C" w:rsidRPr="00F91DF2">
        <w:rPr>
          <w:rFonts w:ascii="Times" w:eastAsia="Times New Roman" w:hAnsi="Times" w:cs="Times New Roman"/>
          <w:i/>
          <w:color w:val="000000"/>
          <w:sz w:val="24"/>
          <w:szCs w:val="24"/>
          <w:lang w:val="en-US"/>
        </w:rPr>
        <w:t xml:space="preserve">? </w:t>
      </w:r>
      <w:proofErr w:type="gramStart"/>
      <w:r w:rsidR="004D7E5C" w:rsidRPr="00F91DF2">
        <w:rPr>
          <w:rFonts w:ascii="Times" w:eastAsia="Times New Roman" w:hAnsi="Times" w:cs="Times New Roman"/>
          <w:i/>
          <w:color w:val="000000"/>
          <w:sz w:val="24"/>
          <w:szCs w:val="24"/>
          <w:lang w:val="en-US"/>
        </w:rPr>
        <w:t>Or just observed?</w:t>
      </w:r>
      <w:r w:rsidR="004D7E5C">
        <w:rPr>
          <w:rFonts w:ascii="Times" w:eastAsia="Times New Roman" w:hAnsi="Times" w:cs="Times New Roman"/>
          <w:color w:val="000000"/>
          <w:sz w:val="24"/>
          <w:szCs w:val="24"/>
          <w:lang w:val="en-US"/>
        </w:rPr>
        <w:t>).</w:t>
      </w:r>
      <w:proofErr w:type="gramEnd"/>
      <w:r w:rsidR="004D7E5C">
        <w:rPr>
          <w:rFonts w:ascii="Times" w:eastAsia="Times New Roman" w:hAnsi="Times" w:cs="Times New Roman"/>
          <w:color w:val="000000"/>
          <w:sz w:val="24"/>
          <w:szCs w:val="24"/>
          <w:lang w:val="en-US"/>
        </w:rPr>
        <w:t xml:space="preserve"> Other definitions of beta diversity capture the magnitude of compositional turnover among samples or habitat patches </w:t>
      </w:r>
      <w:r w:rsidR="00F91DF2" w:rsidRPr="00210C6F">
        <w:rPr>
          <w:rFonts w:ascii="Times" w:eastAsia="Times New Roman" w:hAnsi="Times" w:cs="Times New Roman"/>
          <w:color w:val="000000"/>
          <w:sz w:val="24"/>
          <w:szCs w:val="24"/>
          <w:lang w:val="en-US"/>
        </w:rPr>
        <w:t>(Anderson et al. 2006, 2010)</w:t>
      </w:r>
      <w:r w:rsidR="004D7E5C">
        <w:rPr>
          <w:rFonts w:ascii="Times" w:eastAsia="Times New Roman" w:hAnsi="Times" w:cs="Times New Roman"/>
          <w:color w:val="000000"/>
          <w:sz w:val="24"/>
          <w:szCs w:val="24"/>
          <w:lang w:val="en-US"/>
        </w:rPr>
        <w:t xml:space="preserve">. We </w:t>
      </w:r>
      <w:r w:rsidR="004D7E5C" w:rsidRPr="00210C6F">
        <w:rPr>
          <w:rFonts w:ascii="Times" w:eastAsia="Times New Roman" w:hAnsi="Times" w:cs="Times New Roman"/>
          <w:color w:val="000000"/>
          <w:sz w:val="24"/>
          <w:szCs w:val="24"/>
          <w:lang w:val="en-US"/>
        </w:rPr>
        <w:t>estimated variation in species composition and turnover with a Bray-Curtis dissimilarity matrix by measuring multivariate homogeneity of group dispersions (Anderson et al. 2006, 2010).</w:t>
      </w:r>
      <w:r w:rsidR="004D7E5C" w:rsidRPr="004D7E5C">
        <w:rPr>
          <w:rFonts w:ascii="Times" w:eastAsia="Times New Roman" w:hAnsi="Times" w:cs="Times New Roman"/>
          <w:color w:val="000000"/>
          <w:sz w:val="24"/>
          <w:szCs w:val="24"/>
          <w:lang w:val="en-US"/>
        </w:rPr>
        <w:t xml:space="preserve"> </w:t>
      </w:r>
      <w:r w:rsidR="004D7E5C">
        <w:rPr>
          <w:rFonts w:ascii="Times" w:eastAsia="Times New Roman" w:hAnsi="Times" w:cs="Times New Roman"/>
          <w:color w:val="000000"/>
          <w:sz w:val="24"/>
          <w:szCs w:val="24"/>
          <w:lang w:val="en-US"/>
        </w:rPr>
        <w:t xml:space="preserve">We compared </w:t>
      </w:r>
      <w:r w:rsidR="004D7E5C" w:rsidRPr="00210C6F">
        <w:rPr>
          <w:rFonts w:ascii="Times" w:eastAsia="Times New Roman" w:hAnsi="Times" w:cs="Times New Roman"/>
          <w:color w:val="000000"/>
          <w:sz w:val="24"/>
          <w:szCs w:val="24"/>
          <w:lang w:val="en-US"/>
        </w:rPr>
        <w:t xml:space="preserve">differences among meadows at each sampling period </w:t>
      </w:r>
      <w:r w:rsidR="0086472E">
        <w:rPr>
          <w:rFonts w:ascii="Times" w:eastAsia="Times New Roman" w:hAnsi="Times" w:cs="Times New Roman"/>
          <w:color w:val="000000"/>
          <w:sz w:val="24"/>
          <w:szCs w:val="24"/>
          <w:lang w:val="en-US"/>
        </w:rPr>
        <w:t>with</w:t>
      </w:r>
      <w:r w:rsidR="004D7E5C" w:rsidRPr="00210C6F">
        <w:rPr>
          <w:rFonts w:ascii="Times" w:eastAsia="Times New Roman" w:hAnsi="Times" w:cs="Times New Roman"/>
          <w:color w:val="000000"/>
          <w:sz w:val="24"/>
          <w:szCs w:val="24"/>
          <w:lang w:val="en-US"/>
        </w:rPr>
        <w:t xml:space="preserve"> a </w:t>
      </w:r>
      <w:proofErr w:type="spellStart"/>
      <w:r w:rsidR="004D7E5C" w:rsidRPr="00210C6F">
        <w:rPr>
          <w:rFonts w:ascii="Times" w:eastAsia="Times New Roman" w:hAnsi="Times" w:cs="Times New Roman"/>
          <w:color w:val="000000"/>
          <w:sz w:val="24"/>
          <w:szCs w:val="24"/>
          <w:lang w:val="en-US"/>
        </w:rPr>
        <w:t>permutational</w:t>
      </w:r>
      <w:proofErr w:type="spellEnd"/>
      <w:r w:rsidR="004D7E5C" w:rsidRPr="00210C6F">
        <w:rPr>
          <w:rFonts w:ascii="Times" w:eastAsia="Times New Roman" w:hAnsi="Times" w:cs="Times New Roman"/>
          <w:color w:val="000000"/>
          <w:sz w:val="24"/>
          <w:szCs w:val="24"/>
          <w:lang w:val="en-US"/>
        </w:rPr>
        <w:t xml:space="preserve"> test for homogeneity of multivariate dispersions that generated pairwise comparisons based on 999 permutations. This method excludes joint absences and focuses on relative abundance among data sets, and is well suited to zero-rich community data.  </w:t>
      </w:r>
      <w:r w:rsidR="004D7E5C">
        <w:rPr>
          <w:rFonts w:ascii="Times" w:eastAsia="Times New Roman" w:hAnsi="Times" w:cs="Times New Roman"/>
          <w:color w:val="000000"/>
          <w:sz w:val="24"/>
          <w:szCs w:val="24"/>
          <w:lang w:val="en-US"/>
        </w:rPr>
        <w:t>[</w:t>
      </w:r>
      <w:proofErr w:type="gramStart"/>
      <w:r w:rsidR="004D7E5C" w:rsidRPr="004D7E5C">
        <w:rPr>
          <w:rFonts w:ascii="Times" w:eastAsia="Times New Roman" w:hAnsi="Times" w:cs="Times New Roman"/>
          <w:i/>
          <w:color w:val="000000"/>
          <w:sz w:val="24"/>
          <w:szCs w:val="24"/>
          <w:lang w:val="en-US"/>
        </w:rPr>
        <w:t>is</w:t>
      </w:r>
      <w:proofErr w:type="gramEnd"/>
      <w:r w:rsidR="004D7E5C" w:rsidRPr="004D7E5C">
        <w:rPr>
          <w:rFonts w:ascii="Times" w:eastAsia="Times New Roman" w:hAnsi="Times" w:cs="Times New Roman"/>
          <w:i/>
          <w:color w:val="000000"/>
          <w:sz w:val="24"/>
          <w:szCs w:val="24"/>
          <w:lang w:val="en-US"/>
        </w:rPr>
        <w:t xml:space="preserve"> this accurately capturing the approach for the comparison with the null model?</w:t>
      </w:r>
      <w:r w:rsidR="004D7E5C">
        <w:rPr>
          <w:rFonts w:ascii="Times" w:eastAsia="Times New Roman" w:hAnsi="Times" w:cs="Times New Roman"/>
          <w:color w:val="000000"/>
          <w:sz w:val="24"/>
          <w:szCs w:val="24"/>
          <w:lang w:val="en-US"/>
        </w:rPr>
        <w:t>]</w:t>
      </w:r>
    </w:p>
    <w:p w14:paraId="486A9892" w14:textId="72B1E2CF" w:rsidR="00B97FD2" w:rsidRDefault="0086472E" w:rsidP="00705035">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Spatial patterns in beta diversity can be used to infer the possible role of underlying ecological processes that could structure communities in space, or alternatively, can indicate random distributions of species not clearly explained by a particular ecological model. </w:t>
      </w:r>
      <w:r w:rsidR="006034D1" w:rsidRPr="00210C6F">
        <w:rPr>
          <w:rFonts w:ascii="Times" w:eastAsia="Times New Roman" w:hAnsi="Times" w:cs="Times New Roman"/>
          <w:color w:val="000000"/>
          <w:sz w:val="24"/>
          <w:szCs w:val="24"/>
          <w:lang w:val="en-US"/>
        </w:rPr>
        <w:t xml:space="preserve">We </w:t>
      </w:r>
      <w:r>
        <w:rPr>
          <w:rFonts w:ascii="Times" w:eastAsia="Times New Roman" w:hAnsi="Times" w:cs="Times New Roman"/>
          <w:color w:val="000000"/>
          <w:sz w:val="24"/>
          <w:szCs w:val="24"/>
          <w:lang w:val="en-US"/>
        </w:rPr>
        <w:t>used a null model to test</w:t>
      </w:r>
      <w:r w:rsidR="006034D1" w:rsidRPr="00210C6F">
        <w:rPr>
          <w:rFonts w:ascii="Times" w:eastAsia="Times New Roman" w:hAnsi="Times" w:cs="Times New Roman"/>
          <w:color w:val="000000"/>
          <w:sz w:val="24"/>
          <w:szCs w:val="24"/>
          <w:lang w:val="en-US"/>
        </w:rPr>
        <w:t xml:space="preserve"> whether observed patterns of </w:t>
      </w:r>
      <w:r w:rsidR="007C31A3" w:rsidRPr="00210C6F">
        <w:rPr>
          <w:rFonts w:ascii="Times" w:eastAsia="Times New Roman" w:hAnsi="Times" w:cs="Times New Roman"/>
          <w:color w:val="000000"/>
          <w:sz w:val="24"/>
          <w:szCs w:val="24"/>
          <w:lang w:val="en-US"/>
        </w:rPr>
        <w:t xml:space="preserve">species turnover </w:t>
      </w:r>
      <w:r>
        <w:rPr>
          <w:rFonts w:ascii="Times" w:eastAsia="Times New Roman" w:hAnsi="Times" w:cs="Times New Roman"/>
          <w:color w:val="000000"/>
          <w:sz w:val="24"/>
          <w:szCs w:val="24"/>
          <w:lang w:val="en-US"/>
        </w:rPr>
        <w:t xml:space="preserve">whether different from an expectation based on random distributions. </w:t>
      </w:r>
      <w:r w:rsidR="006034D1" w:rsidRPr="00210C6F">
        <w:rPr>
          <w:rFonts w:ascii="Times" w:eastAsia="Times New Roman" w:hAnsi="Times" w:cs="Times New Roman"/>
          <w:color w:val="000000"/>
          <w:sz w:val="24"/>
          <w:szCs w:val="24"/>
          <w:lang w:val="en-US"/>
        </w:rPr>
        <w:t xml:space="preserve">To generate null models of beta diversity for each meadow, we created a statistical function in the program R (R Core Team 2013) that permutes observed community composition using the </w:t>
      </w:r>
      <w:proofErr w:type="spellStart"/>
      <w:r w:rsidR="006034D1" w:rsidRPr="00210C6F">
        <w:rPr>
          <w:rFonts w:ascii="Times" w:eastAsia="Times New Roman" w:hAnsi="Times" w:cs="Times New Roman"/>
          <w:color w:val="000000"/>
          <w:sz w:val="24"/>
          <w:szCs w:val="24"/>
          <w:lang w:val="en-US"/>
        </w:rPr>
        <w:t>p</w:t>
      </w:r>
      <w:r w:rsidR="00790642" w:rsidRPr="00210C6F">
        <w:rPr>
          <w:rFonts w:ascii="Times" w:eastAsia="Times New Roman" w:hAnsi="Times" w:cs="Times New Roman"/>
          <w:color w:val="000000"/>
          <w:sz w:val="24"/>
          <w:szCs w:val="24"/>
          <w:lang w:val="en-US"/>
        </w:rPr>
        <w:t>ermat</w:t>
      </w:r>
      <w:proofErr w:type="spellEnd"/>
      <w:r w:rsidR="006034D1" w:rsidRPr="00210C6F">
        <w:rPr>
          <w:rFonts w:ascii="Times" w:eastAsia="Times New Roman" w:hAnsi="Times" w:cs="Times New Roman"/>
          <w:color w:val="000000"/>
          <w:sz w:val="24"/>
          <w:szCs w:val="24"/>
          <w:lang w:val="en-US"/>
        </w:rPr>
        <w:t xml:space="preserve"> function from the vegan package (</w:t>
      </w:r>
      <w:proofErr w:type="spellStart"/>
      <w:r w:rsidR="006034D1" w:rsidRPr="00210C6F">
        <w:rPr>
          <w:rFonts w:ascii="Times" w:eastAsia="Times New Roman" w:hAnsi="Times" w:cs="Times New Roman"/>
          <w:color w:val="000000"/>
          <w:sz w:val="24"/>
          <w:szCs w:val="24"/>
          <w:lang w:val="en-US"/>
        </w:rPr>
        <w:t>Oksanen</w:t>
      </w:r>
      <w:proofErr w:type="spellEnd"/>
      <w:r w:rsidR="006034D1" w:rsidRPr="00210C6F">
        <w:rPr>
          <w:rFonts w:ascii="Times" w:eastAsia="Times New Roman" w:hAnsi="Times" w:cs="Times New Roman"/>
          <w:color w:val="000000"/>
          <w:sz w:val="24"/>
          <w:szCs w:val="24"/>
          <w:lang w:val="en-US"/>
        </w:rPr>
        <w:t xml:space="preserve"> 2013).  Beta diversity was calculated </w:t>
      </w:r>
      <w:r w:rsidR="00790642" w:rsidRPr="00210C6F">
        <w:rPr>
          <w:rFonts w:ascii="Times" w:eastAsia="Times New Roman" w:hAnsi="Times" w:cs="Times New Roman"/>
          <w:color w:val="000000"/>
          <w:sz w:val="24"/>
          <w:szCs w:val="24"/>
          <w:lang w:val="en-US"/>
        </w:rPr>
        <w:t>within</w:t>
      </w:r>
      <w:r w:rsidR="006034D1" w:rsidRPr="00210C6F">
        <w:rPr>
          <w:rFonts w:ascii="Times" w:eastAsia="Times New Roman" w:hAnsi="Times" w:cs="Times New Roman"/>
          <w:color w:val="000000"/>
          <w:sz w:val="24"/>
          <w:szCs w:val="24"/>
          <w:lang w:val="en-US"/>
        </w:rPr>
        <w:t xml:space="preserve"> each meadow with a Bray-Curtis dissimilarity matrix, and resampled 999 times to generate null expectations based on observed compositions. The resulting mean value of the median was used to represent the expected null value for multivariate dispersion</w:t>
      </w:r>
      <w:r w:rsidR="00540340" w:rsidRPr="00210C6F">
        <w:rPr>
          <w:rFonts w:ascii="Times" w:eastAsia="Times New Roman" w:hAnsi="Times" w:cs="Times New Roman"/>
          <w:color w:val="000000"/>
          <w:sz w:val="24"/>
          <w:szCs w:val="24"/>
          <w:lang w:val="en-US"/>
        </w:rPr>
        <w:t>, correcting for underestimation bias</w:t>
      </w:r>
      <w:r w:rsidR="006034D1" w:rsidRPr="00210C6F">
        <w:rPr>
          <w:rFonts w:ascii="Times" w:eastAsia="Times New Roman" w:hAnsi="Times" w:cs="Times New Roman"/>
          <w:color w:val="000000"/>
          <w:sz w:val="24"/>
          <w:szCs w:val="24"/>
          <w:lang w:val="en-US"/>
        </w:rPr>
        <w:t xml:space="preserve"> </w:t>
      </w:r>
      <w:r w:rsidR="00540340" w:rsidRPr="00210C6F">
        <w:rPr>
          <w:rFonts w:ascii="Times" w:eastAsia="Times New Roman" w:hAnsi="Times" w:cs="Times New Roman"/>
          <w:color w:val="000000"/>
          <w:sz w:val="24"/>
          <w:szCs w:val="24"/>
          <w:lang w:val="en-US"/>
        </w:rPr>
        <w:t>(</w:t>
      </w:r>
      <w:proofErr w:type="spellStart"/>
      <w:r w:rsidR="00540340" w:rsidRPr="00210C6F">
        <w:rPr>
          <w:rFonts w:ascii="Times" w:eastAsia="Times New Roman" w:hAnsi="Times" w:cs="Times New Roman"/>
          <w:color w:val="000000"/>
          <w:sz w:val="24"/>
          <w:szCs w:val="24"/>
          <w:lang w:val="en-US"/>
        </w:rPr>
        <w:t>Stier</w:t>
      </w:r>
      <w:proofErr w:type="spellEnd"/>
      <w:r w:rsidR="00540340" w:rsidRPr="00210C6F">
        <w:rPr>
          <w:rFonts w:ascii="Times" w:eastAsia="Times New Roman" w:hAnsi="Times" w:cs="Times New Roman"/>
          <w:color w:val="000000"/>
          <w:sz w:val="24"/>
          <w:szCs w:val="24"/>
          <w:lang w:val="en-US"/>
        </w:rPr>
        <w:t xml:space="preserve"> et al. 2013). </w:t>
      </w:r>
    </w:p>
    <w:p w14:paraId="5C714304" w14:textId="77777777" w:rsidR="00B97FD2" w:rsidRPr="00210C6F" w:rsidRDefault="00B97FD2" w:rsidP="000F7014">
      <w:pPr>
        <w:spacing w:after="0" w:line="480" w:lineRule="auto"/>
        <w:jc w:val="center"/>
        <w:rPr>
          <w:rFonts w:ascii="Times" w:eastAsia="Times New Roman" w:hAnsi="Times" w:cs="Times New Roman"/>
          <w:b/>
          <w:bCs/>
          <w:iCs/>
          <w:color w:val="000000"/>
          <w:sz w:val="24"/>
          <w:szCs w:val="24"/>
          <w:lang w:val="en-US"/>
        </w:rPr>
      </w:pPr>
    </w:p>
    <w:p w14:paraId="1A2E2C15" w14:textId="39F5701B" w:rsidR="002B009E" w:rsidRPr="00210C6F"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Statistical analyses</w:t>
      </w:r>
    </w:p>
    <w:p w14:paraId="2D561B9F" w14:textId="66EA7C60" w:rsidR="001B212B" w:rsidRDefault="00F91DF2" w:rsidP="001B212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test our first hypothesis that faunal </w:t>
      </w:r>
      <w:commentRangeStart w:id="5"/>
      <w:r>
        <w:rPr>
          <w:rFonts w:ascii="Times" w:eastAsia="Times New Roman" w:hAnsi="Times" w:cs="Times New Roman"/>
          <w:color w:val="000000"/>
          <w:sz w:val="24"/>
          <w:szCs w:val="24"/>
          <w:lang w:val="en-US"/>
        </w:rPr>
        <w:t>beta diversity, and not alpha diversity</w:t>
      </w:r>
      <w:commentRangeEnd w:id="5"/>
      <w:r w:rsidR="00AE5FD6">
        <w:rPr>
          <w:rStyle w:val="CommentReference"/>
        </w:rPr>
        <w:commentReference w:id="5"/>
      </w:r>
      <w:r>
        <w:rPr>
          <w:rFonts w:ascii="Times" w:eastAsia="Times New Roman" w:hAnsi="Times" w:cs="Times New Roman"/>
          <w:color w:val="000000"/>
          <w:sz w:val="24"/>
          <w:szCs w:val="24"/>
          <w:lang w:val="en-US"/>
        </w:rPr>
        <w:t xml:space="preserve">, varies among meadows, we used one-way </w:t>
      </w:r>
      <w:proofErr w:type="spellStart"/>
      <w:r>
        <w:rPr>
          <w:rFonts w:ascii="Times" w:eastAsia="Times New Roman" w:hAnsi="Times" w:cs="Times New Roman"/>
          <w:color w:val="000000"/>
          <w:sz w:val="24"/>
          <w:szCs w:val="24"/>
          <w:lang w:val="en-US"/>
        </w:rPr>
        <w:t>anova</w:t>
      </w:r>
      <w:proofErr w:type="spellEnd"/>
      <w:r>
        <w:rPr>
          <w:rFonts w:ascii="Times" w:eastAsia="Times New Roman" w:hAnsi="Times" w:cs="Times New Roman"/>
          <w:color w:val="000000"/>
          <w:sz w:val="24"/>
          <w:szCs w:val="24"/>
          <w:lang w:val="en-US"/>
        </w:rPr>
        <w:t xml:space="preserve"> on </w:t>
      </w:r>
      <w:proofErr w:type="spellStart"/>
      <w:r>
        <w:rPr>
          <w:rFonts w:ascii="Times" w:eastAsia="Times New Roman" w:hAnsi="Times" w:cs="Times New Roman"/>
          <w:color w:val="000000"/>
          <w:sz w:val="24"/>
          <w:szCs w:val="24"/>
          <w:lang w:val="en-US"/>
        </w:rPr>
        <w:t>univariate</w:t>
      </w:r>
      <w:proofErr w:type="spellEnd"/>
      <w:r>
        <w:rPr>
          <w:rFonts w:ascii="Times" w:eastAsia="Times New Roman" w:hAnsi="Times" w:cs="Times New Roman"/>
          <w:color w:val="000000"/>
          <w:sz w:val="24"/>
          <w:szCs w:val="24"/>
          <w:lang w:val="en-US"/>
        </w:rPr>
        <w:t xml:space="preserve"> diversity metrics</w:t>
      </w:r>
      <w:r w:rsidR="00B44F25">
        <w:rPr>
          <w:rFonts w:ascii="Times" w:eastAsia="Times New Roman" w:hAnsi="Times" w:cs="Times New Roman"/>
          <w:color w:val="000000"/>
          <w:sz w:val="24"/>
          <w:szCs w:val="24"/>
          <w:lang w:val="en-US"/>
        </w:rPr>
        <w:t xml:space="preserve"> </w:t>
      </w:r>
      <w:r w:rsidR="001B212B">
        <w:rPr>
          <w:rFonts w:ascii="Times" w:eastAsia="Times New Roman" w:hAnsi="Times" w:cs="Times New Roman"/>
          <w:color w:val="000000"/>
          <w:sz w:val="24"/>
          <w:szCs w:val="24"/>
          <w:lang w:val="en-US"/>
        </w:rPr>
        <w:t xml:space="preserve">among nine meadows sampled in July. To further explore possible explanations for variation in diversity within and among meadows, </w:t>
      </w:r>
      <w:commentRangeStart w:id="6"/>
      <w:r w:rsidR="001B212B">
        <w:rPr>
          <w:rFonts w:ascii="Times" w:eastAsia="Times New Roman" w:hAnsi="Times" w:cs="Times New Roman"/>
          <w:color w:val="000000"/>
          <w:sz w:val="24"/>
          <w:szCs w:val="24"/>
          <w:lang w:val="en-US"/>
        </w:rPr>
        <w:t xml:space="preserve">we tested </w:t>
      </w:r>
      <w:commentRangeEnd w:id="6"/>
      <w:r w:rsidR="00CF077F">
        <w:rPr>
          <w:rStyle w:val="CommentReference"/>
        </w:rPr>
        <w:commentReference w:id="6"/>
      </w:r>
      <w:r w:rsidR="001B212B">
        <w:rPr>
          <w:rFonts w:ascii="Times" w:eastAsia="Times New Roman" w:hAnsi="Times" w:cs="Times New Roman"/>
          <w:color w:val="000000"/>
          <w:sz w:val="24"/>
          <w:szCs w:val="24"/>
          <w:lang w:val="en-US"/>
        </w:rPr>
        <w:t>whether spatial p</w:t>
      </w:r>
      <w:r w:rsidR="00C10C6C">
        <w:rPr>
          <w:rFonts w:ascii="Times" w:eastAsia="Times New Roman" w:hAnsi="Times" w:cs="Times New Roman"/>
          <w:color w:val="000000"/>
          <w:sz w:val="24"/>
          <w:szCs w:val="24"/>
          <w:lang w:val="en-US"/>
        </w:rPr>
        <w:t>atterns in grazer diversity varied</w:t>
      </w:r>
      <w:r w:rsidR="001B212B">
        <w:rPr>
          <w:rFonts w:ascii="Times" w:eastAsia="Times New Roman" w:hAnsi="Times" w:cs="Times New Roman"/>
          <w:color w:val="000000"/>
          <w:sz w:val="24"/>
          <w:szCs w:val="24"/>
          <w:lang w:val="en-US"/>
        </w:rPr>
        <w:t xml:space="preserve"> with season, distance, biotic and abiotic meadow attributes. </w:t>
      </w:r>
      <w:commentRangeStart w:id="7"/>
      <w:r w:rsidR="001B212B">
        <w:rPr>
          <w:rFonts w:ascii="Times" w:eastAsia="Times New Roman" w:hAnsi="Times" w:cs="Times New Roman"/>
          <w:color w:val="000000"/>
          <w:sz w:val="24"/>
          <w:szCs w:val="24"/>
          <w:lang w:val="en-US"/>
        </w:rPr>
        <w:t xml:space="preserve">We conducted </w:t>
      </w:r>
      <w:commentRangeEnd w:id="7"/>
      <w:r w:rsidR="00AE5FD6">
        <w:rPr>
          <w:rStyle w:val="CommentReference"/>
        </w:rPr>
        <w:commentReference w:id="7"/>
      </w:r>
      <w:r w:rsidR="001B212B">
        <w:rPr>
          <w:rFonts w:ascii="Times" w:eastAsia="Times New Roman" w:hAnsi="Times" w:cs="Times New Roman"/>
          <w:color w:val="000000"/>
          <w:sz w:val="24"/>
          <w:szCs w:val="24"/>
          <w:lang w:val="en-US"/>
        </w:rPr>
        <w:t xml:space="preserve">linear regression analyses using sampling date, </w:t>
      </w:r>
      <w:commentRangeStart w:id="8"/>
      <w:r w:rsidR="001B212B">
        <w:rPr>
          <w:rFonts w:ascii="Times" w:eastAsia="Times New Roman" w:hAnsi="Times" w:cs="Times New Roman"/>
          <w:color w:val="000000"/>
          <w:sz w:val="24"/>
          <w:szCs w:val="24"/>
          <w:lang w:val="en-US"/>
        </w:rPr>
        <w:t>distance among plots</w:t>
      </w:r>
      <w:commentRangeEnd w:id="8"/>
      <w:r w:rsidR="00C10C6C">
        <w:rPr>
          <w:rStyle w:val="CommentReference"/>
        </w:rPr>
        <w:commentReference w:id="8"/>
      </w:r>
      <w:r w:rsidR="001B212B">
        <w:rPr>
          <w:rFonts w:ascii="Times" w:eastAsia="Times New Roman" w:hAnsi="Times" w:cs="Times New Roman"/>
          <w:color w:val="000000"/>
          <w:sz w:val="24"/>
          <w:szCs w:val="24"/>
          <w:lang w:val="en-US"/>
        </w:rPr>
        <w:t xml:space="preserve">, meadow area, fetch and position in the watershed as predictors. </w:t>
      </w:r>
      <w:commentRangeStart w:id="9"/>
      <w:r w:rsidR="001B212B">
        <w:rPr>
          <w:rFonts w:ascii="Times" w:eastAsia="Times New Roman" w:hAnsi="Times" w:cs="Times New Roman"/>
          <w:color w:val="000000"/>
          <w:sz w:val="24"/>
          <w:szCs w:val="24"/>
          <w:lang w:val="en-US"/>
        </w:rPr>
        <w:t xml:space="preserve">We explored correlations </w:t>
      </w:r>
      <w:commentRangeEnd w:id="9"/>
      <w:r w:rsidR="00AE5FD6">
        <w:rPr>
          <w:rStyle w:val="CommentReference"/>
        </w:rPr>
        <w:commentReference w:id="9"/>
      </w:r>
      <w:r w:rsidR="001B212B">
        <w:rPr>
          <w:rFonts w:ascii="Times" w:eastAsia="Times New Roman" w:hAnsi="Times" w:cs="Times New Roman"/>
          <w:color w:val="000000"/>
          <w:sz w:val="24"/>
          <w:szCs w:val="24"/>
          <w:lang w:val="en-US"/>
        </w:rPr>
        <w:t>among predictors (</w:t>
      </w:r>
      <w:r w:rsidR="001B212B">
        <w:rPr>
          <w:rFonts w:ascii="Times" w:eastAsia="Times New Roman" w:hAnsi="Times" w:cs="Times New Roman"/>
          <w:i/>
          <w:color w:val="000000"/>
          <w:sz w:val="24"/>
          <w:szCs w:val="24"/>
          <w:lang w:val="en-US"/>
        </w:rPr>
        <w:t xml:space="preserve">and found that </w:t>
      </w:r>
      <w:r w:rsidR="00E546D2">
        <w:rPr>
          <w:rFonts w:ascii="Times" w:eastAsia="Times New Roman" w:hAnsi="Times" w:cs="Times New Roman"/>
          <w:i/>
          <w:color w:val="000000"/>
          <w:sz w:val="24"/>
          <w:szCs w:val="24"/>
          <w:lang w:val="en-US"/>
        </w:rPr>
        <w:t>density and LAI also varied along this gradient?).</w:t>
      </w:r>
      <w:r w:rsidR="001B212B">
        <w:rPr>
          <w:rFonts w:ascii="Times" w:eastAsia="Times New Roman" w:hAnsi="Times" w:cs="Times New Roman"/>
          <w:color w:val="000000"/>
          <w:sz w:val="24"/>
          <w:szCs w:val="24"/>
          <w:lang w:val="en-US"/>
        </w:rPr>
        <w:t xml:space="preserve"> </w:t>
      </w:r>
      <w:r w:rsidR="00350D39" w:rsidRPr="00210C6F">
        <w:rPr>
          <w:rFonts w:ascii="Times" w:eastAsia="Times New Roman" w:hAnsi="Times" w:cs="Times New Roman"/>
          <w:color w:val="000000"/>
          <w:sz w:val="24"/>
          <w:szCs w:val="24"/>
          <w:lang w:val="en-US"/>
        </w:rPr>
        <w:t>Abundance and ENS were log-transformed to meet the assumption of homoscedasticity.</w:t>
      </w:r>
    </w:p>
    <w:p w14:paraId="0A5947CA" w14:textId="0BD9D2C2" w:rsidR="00350D39" w:rsidRPr="00350D39" w:rsidRDefault="00350D39" w:rsidP="001B212B">
      <w:pPr>
        <w:spacing w:after="0" w:line="480" w:lineRule="auto"/>
        <w:ind w:firstLine="720"/>
        <w:rPr>
          <w:rFonts w:ascii="Times" w:eastAsia="Times New Roman" w:hAnsi="Times" w:cs="Times New Roman"/>
          <w:i/>
          <w:color w:val="000000"/>
          <w:sz w:val="24"/>
          <w:szCs w:val="24"/>
          <w:lang w:val="en-US"/>
        </w:rPr>
      </w:pPr>
      <w:commentRangeStart w:id="10"/>
      <w:r w:rsidRPr="0073211A">
        <w:rPr>
          <w:rFonts w:ascii="Times" w:eastAsia="Times New Roman" w:hAnsi="Times" w:cs="Times New Roman"/>
          <w:color w:val="000000"/>
          <w:sz w:val="24"/>
          <w:szCs w:val="24"/>
          <w:lang w:val="en-US"/>
        </w:rPr>
        <w:lastRenderedPageBreak/>
        <w:t xml:space="preserve">Beta and </w:t>
      </w:r>
      <w:commentRangeEnd w:id="10"/>
      <w:r w:rsidR="00510105">
        <w:rPr>
          <w:rStyle w:val="CommentReference"/>
        </w:rPr>
        <w:commentReference w:id="10"/>
      </w:r>
      <w:r w:rsidRPr="0073211A">
        <w:rPr>
          <w:rFonts w:ascii="Times" w:eastAsia="Times New Roman" w:hAnsi="Times" w:cs="Times New Roman"/>
          <w:color w:val="000000"/>
          <w:sz w:val="24"/>
          <w:szCs w:val="24"/>
          <w:lang w:val="en-US"/>
        </w:rPr>
        <w:t xml:space="preserve">alpha </w:t>
      </w:r>
      <w:r w:rsidR="00F47D85">
        <w:rPr>
          <w:rFonts w:ascii="Times" w:eastAsia="Times New Roman" w:hAnsi="Times" w:cs="Times New Roman"/>
          <w:color w:val="000000"/>
          <w:sz w:val="24"/>
          <w:szCs w:val="24"/>
          <w:lang w:val="en-US"/>
        </w:rPr>
        <w:t xml:space="preserve">diversities </w:t>
      </w:r>
      <w:r w:rsidRPr="0073211A">
        <w:rPr>
          <w:rFonts w:ascii="Times" w:eastAsia="Times New Roman" w:hAnsi="Times" w:cs="Times New Roman"/>
          <w:color w:val="000000"/>
          <w:sz w:val="24"/>
          <w:szCs w:val="24"/>
          <w:lang w:val="en-US"/>
        </w:rPr>
        <w:t xml:space="preserve">can differ if species are </w:t>
      </w:r>
      <w:r w:rsidR="007A7300" w:rsidRPr="0073211A">
        <w:rPr>
          <w:rFonts w:ascii="Times" w:eastAsia="Times New Roman" w:hAnsi="Times" w:cs="Times New Roman"/>
          <w:color w:val="000000"/>
          <w:sz w:val="24"/>
          <w:szCs w:val="24"/>
          <w:lang w:val="en-US"/>
        </w:rPr>
        <w:t>aggregated within meadows</w:t>
      </w:r>
      <w:r w:rsidR="0073211A" w:rsidRPr="0073211A">
        <w:rPr>
          <w:rFonts w:ascii="Times" w:eastAsia="Times New Roman" w:hAnsi="Times" w:cs="Times New Roman"/>
          <w:color w:val="000000"/>
          <w:sz w:val="24"/>
          <w:szCs w:val="24"/>
          <w:lang w:val="en-US"/>
        </w:rPr>
        <w:t>, or if aggregation varies among species and dominance varies among meadows</w:t>
      </w:r>
      <w:r w:rsidRPr="0073211A">
        <w:rPr>
          <w:rFonts w:ascii="Times" w:eastAsia="Times New Roman" w:hAnsi="Times" w:cs="Times New Roman"/>
          <w:color w:val="000000"/>
          <w:sz w:val="24"/>
          <w:szCs w:val="24"/>
          <w:lang w:val="en-US"/>
        </w:rPr>
        <w:t xml:space="preserve">. </w:t>
      </w:r>
      <w:r w:rsidR="0073211A">
        <w:rPr>
          <w:rFonts w:ascii="Times" w:eastAsia="Times New Roman" w:hAnsi="Times" w:cs="Times New Roman"/>
          <w:color w:val="000000"/>
          <w:sz w:val="24"/>
          <w:szCs w:val="24"/>
          <w:lang w:val="en-US"/>
        </w:rPr>
        <w:t xml:space="preserve">We estimated aggregation within meadows using standardized </w:t>
      </w:r>
      <w:proofErr w:type="spellStart"/>
      <w:r w:rsidR="0073211A">
        <w:rPr>
          <w:rFonts w:ascii="Times" w:eastAsia="Times New Roman" w:hAnsi="Times" w:cs="Times New Roman"/>
          <w:color w:val="000000"/>
          <w:sz w:val="24"/>
          <w:szCs w:val="24"/>
          <w:lang w:val="en-US"/>
        </w:rPr>
        <w:t>Morisita’s</w:t>
      </w:r>
      <w:proofErr w:type="spellEnd"/>
      <w:r w:rsidR="0073211A">
        <w:rPr>
          <w:rFonts w:ascii="Times" w:eastAsia="Times New Roman" w:hAnsi="Times" w:cs="Times New Roman"/>
          <w:color w:val="000000"/>
          <w:sz w:val="24"/>
          <w:szCs w:val="24"/>
          <w:lang w:val="en-US"/>
        </w:rPr>
        <w:t xml:space="preserve"> index (I), and then compared aggregation scores for species in each meadow with their rank (</w:t>
      </w:r>
      <w:r w:rsidR="0073211A">
        <w:rPr>
          <w:rFonts w:ascii="Times" w:eastAsia="Times New Roman" w:hAnsi="Times" w:cs="Times New Roman"/>
          <w:i/>
          <w:color w:val="000000"/>
          <w:sz w:val="24"/>
          <w:szCs w:val="24"/>
          <w:lang w:val="en-US"/>
        </w:rPr>
        <w:t xml:space="preserve">not entirely sure where this is going… a) </w:t>
      </w:r>
      <w:r w:rsidR="0073211A" w:rsidRPr="0073211A">
        <w:rPr>
          <w:rFonts w:ascii="Times" w:eastAsia="Times New Roman" w:hAnsi="Times" w:cs="Times New Roman"/>
          <w:color w:val="000000"/>
          <w:sz w:val="24"/>
          <w:szCs w:val="24"/>
          <w:lang w:val="en-US"/>
        </w:rPr>
        <w:t xml:space="preserve">is </w:t>
      </w:r>
      <w:commentRangeStart w:id="11"/>
      <w:r w:rsidR="0073211A" w:rsidRPr="0073211A">
        <w:rPr>
          <w:rFonts w:ascii="Times" w:eastAsia="Times New Roman" w:hAnsi="Times" w:cs="Times New Roman"/>
          <w:color w:val="000000"/>
          <w:sz w:val="24"/>
          <w:szCs w:val="24"/>
          <w:lang w:val="en-US"/>
        </w:rPr>
        <w:t xml:space="preserve">there aggregation </w:t>
      </w:r>
      <w:commentRangeEnd w:id="11"/>
      <w:r w:rsidR="00FF31FA">
        <w:rPr>
          <w:rStyle w:val="CommentReference"/>
        </w:rPr>
        <w:commentReference w:id="11"/>
      </w:r>
      <w:r w:rsidR="0073211A" w:rsidRPr="0073211A">
        <w:rPr>
          <w:rFonts w:ascii="Times" w:eastAsia="Times New Roman" w:hAnsi="Times" w:cs="Times New Roman"/>
          <w:color w:val="000000"/>
          <w:sz w:val="24"/>
          <w:szCs w:val="24"/>
          <w:lang w:val="en-US"/>
        </w:rPr>
        <w:t xml:space="preserve">within meadows, </w:t>
      </w:r>
      <w:commentRangeStart w:id="12"/>
      <w:r w:rsidR="0073211A" w:rsidRPr="0073211A">
        <w:rPr>
          <w:rFonts w:ascii="Times" w:eastAsia="Times New Roman" w:hAnsi="Times" w:cs="Times New Roman"/>
          <w:color w:val="000000"/>
          <w:sz w:val="24"/>
          <w:szCs w:val="24"/>
          <w:lang w:val="en-US"/>
        </w:rPr>
        <w:t>is it driven by the most abundant species</w:t>
      </w:r>
      <w:commentRangeEnd w:id="12"/>
      <w:r w:rsidR="00FF31FA">
        <w:rPr>
          <w:rStyle w:val="CommentReference"/>
        </w:rPr>
        <w:commentReference w:id="12"/>
      </w:r>
      <w:r w:rsidR="0073211A" w:rsidRPr="0073211A">
        <w:rPr>
          <w:rFonts w:ascii="Times" w:eastAsia="Times New Roman" w:hAnsi="Times" w:cs="Times New Roman"/>
          <w:color w:val="000000"/>
          <w:sz w:val="24"/>
          <w:szCs w:val="24"/>
          <w:lang w:val="en-US"/>
        </w:rPr>
        <w:t xml:space="preserve">, are the most abundant species the same across meadows? </w:t>
      </w:r>
      <w:r w:rsidR="0073211A">
        <w:rPr>
          <w:rFonts w:ascii="Times" w:eastAsia="Times New Roman" w:hAnsi="Times" w:cs="Times New Roman"/>
          <w:i/>
          <w:color w:val="000000"/>
          <w:sz w:val="24"/>
          <w:szCs w:val="24"/>
          <w:lang w:val="en-US"/>
        </w:rPr>
        <w:t xml:space="preserve">do species I scores vary among meadows? b) </w:t>
      </w:r>
      <w:proofErr w:type="gramStart"/>
      <w:r w:rsidR="0073211A">
        <w:rPr>
          <w:rFonts w:ascii="Times" w:eastAsia="Times New Roman" w:hAnsi="Times" w:cs="Times New Roman"/>
          <w:i/>
          <w:color w:val="000000"/>
          <w:sz w:val="24"/>
          <w:szCs w:val="24"/>
          <w:lang w:val="en-US"/>
        </w:rPr>
        <w:t>do</w:t>
      </w:r>
      <w:proofErr w:type="gramEnd"/>
      <w:r w:rsidR="0073211A">
        <w:rPr>
          <w:rFonts w:ascii="Times" w:eastAsia="Times New Roman" w:hAnsi="Times" w:cs="Times New Roman"/>
          <w:i/>
          <w:color w:val="000000"/>
          <w:sz w:val="24"/>
          <w:szCs w:val="24"/>
          <w:lang w:val="en-US"/>
        </w:rPr>
        <w:t xml:space="preserve"> </w:t>
      </w:r>
      <w:proofErr w:type="spellStart"/>
      <w:r w:rsidR="0073211A">
        <w:rPr>
          <w:rFonts w:ascii="Times" w:eastAsia="Times New Roman" w:hAnsi="Times" w:cs="Times New Roman"/>
          <w:i/>
          <w:color w:val="000000"/>
          <w:sz w:val="24"/>
          <w:szCs w:val="24"/>
          <w:lang w:val="en-US"/>
        </w:rPr>
        <w:t>morisita</w:t>
      </w:r>
      <w:proofErr w:type="spellEnd"/>
      <w:r w:rsidR="0073211A">
        <w:rPr>
          <w:rFonts w:ascii="Times" w:eastAsia="Times New Roman" w:hAnsi="Times" w:cs="Times New Roman"/>
          <w:i/>
          <w:color w:val="000000"/>
          <w:sz w:val="24"/>
          <w:szCs w:val="24"/>
          <w:lang w:val="en-US"/>
        </w:rPr>
        <w:t xml:space="preserve"> scores vary with species rank?</w:t>
      </w:r>
      <w:r w:rsidRPr="0073211A">
        <w:rPr>
          <w:rFonts w:ascii="Times" w:eastAsia="Times New Roman" w:hAnsi="Times" w:cs="Times New Roman"/>
          <w:color w:val="000000"/>
          <w:sz w:val="24"/>
          <w:szCs w:val="24"/>
          <w:lang w:val="en-US"/>
        </w:rPr>
        <w:t xml:space="preserve">. </w:t>
      </w:r>
    </w:p>
    <w:p w14:paraId="410ACEAA" w14:textId="09E276A2" w:rsidR="00350D39" w:rsidRDefault="001B212B" w:rsidP="00B44F25">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determine whether spatial patterns of biodiversity are consistent with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dynamics, we applied the elements of </w:t>
      </w:r>
      <w:commentRangeStart w:id="13"/>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(EMS) </w:t>
      </w:r>
      <w:commentRangeEnd w:id="13"/>
      <w:r w:rsidR="00350D39">
        <w:rPr>
          <w:rStyle w:val="CommentReference"/>
        </w:rPr>
        <w:commentReference w:id="13"/>
      </w:r>
      <w:r>
        <w:rPr>
          <w:rFonts w:ascii="Times" w:eastAsia="Times New Roman" w:hAnsi="Times" w:cs="Times New Roman"/>
          <w:color w:val="000000"/>
          <w:sz w:val="24"/>
          <w:szCs w:val="24"/>
          <w:lang w:val="en-US"/>
        </w:rPr>
        <w:t>framework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using the implementation in the R package </w:t>
      </w:r>
      <w:proofErr w:type="spellStart"/>
      <w:r>
        <w:rPr>
          <w:rFonts w:ascii="Times" w:eastAsia="Times New Roman" w:hAnsi="Times" w:cs="Times New Roman"/>
          <w:color w:val="000000"/>
          <w:sz w:val="24"/>
          <w:szCs w:val="24"/>
          <w:lang w:val="en-US"/>
        </w:rPr>
        <w:t>Metacom</w:t>
      </w:r>
      <w:proofErr w:type="spellEnd"/>
      <w:r>
        <w:rPr>
          <w:rFonts w:ascii="Times" w:eastAsia="Times New Roman" w:hAnsi="Times" w:cs="Times New Roman"/>
          <w:color w:val="000000"/>
          <w:sz w:val="24"/>
          <w:szCs w:val="24"/>
          <w:lang w:val="en-US"/>
        </w:rPr>
        <w:t xml:space="preserve"> (Presley et al). </w:t>
      </w:r>
      <w:r w:rsidR="00E76FAA">
        <w:rPr>
          <w:rFonts w:ascii="Times" w:eastAsia="Times New Roman" w:hAnsi="Times" w:cs="Times New Roman"/>
          <w:color w:val="000000"/>
          <w:sz w:val="24"/>
          <w:szCs w:val="24"/>
          <w:lang w:val="en-US"/>
        </w:rPr>
        <w:t xml:space="preserve">This analysis first tests for coherence in species distributions, random distributions or… If coherence is identified, subsequent tests allow determination of whether patterns are consistent with nested community structures, </w:t>
      </w:r>
      <w:proofErr w:type="spellStart"/>
      <w:r w:rsidR="00E76FAA">
        <w:rPr>
          <w:rFonts w:ascii="Times" w:eastAsia="Times New Roman" w:hAnsi="Times" w:cs="Times New Roman"/>
          <w:color w:val="000000"/>
          <w:sz w:val="24"/>
          <w:szCs w:val="24"/>
          <w:lang w:val="en-US"/>
        </w:rPr>
        <w:t>clementsian</w:t>
      </w:r>
      <w:proofErr w:type="spellEnd"/>
      <w:r w:rsidR="00E76FAA">
        <w:rPr>
          <w:rFonts w:ascii="Times" w:eastAsia="Times New Roman" w:hAnsi="Times" w:cs="Times New Roman"/>
          <w:color w:val="000000"/>
          <w:sz w:val="24"/>
          <w:szCs w:val="24"/>
          <w:lang w:val="en-US"/>
        </w:rPr>
        <w:t xml:space="preserve"> or </w:t>
      </w:r>
      <w:commentRangeStart w:id="14"/>
      <w:proofErr w:type="spellStart"/>
      <w:r w:rsidR="00E76FAA">
        <w:rPr>
          <w:rFonts w:ascii="Times" w:eastAsia="Times New Roman" w:hAnsi="Times" w:cs="Times New Roman"/>
          <w:color w:val="000000"/>
          <w:sz w:val="24"/>
          <w:szCs w:val="24"/>
          <w:lang w:val="en-US"/>
        </w:rPr>
        <w:t>gleasonian</w:t>
      </w:r>
      <w:proofErr w:type="spellEnd"/>
      <w:r w:rsidR="00E76FAA">
        <w:rPr>
          <w:rFonts w:ascii="Times" w:eastAsia="Times New Roman" w:hAnsi="Times" w:cs="Times New Roman"/>
          <w:color w:val="000000"/>
          <w:sz w:val="24"/>
          <w:szCs w:val="24"/>
          <w:lang w:val="en-US"/>
        </w:rPr>
        <w:t xml:space="preserve"> (refs). </w:t>
      </w:r>
      <w:commentRangeEnd w:id="14"/>
      <w:r w:rsidR="00E76FAA">
        <w:rPr>
          <w:rStyle w:val="CommentReference"/>
        </w:rPr>
        <w:commentReference w:id="14"/>
      </w:r>
      <w:r w:rsidR="00350D39">
        <w:rPr>
          <w:rFonts w:ascii="Times" w:eastAsia="Times New Roman" w:hAnsi="Times" w:cs="Times New Roman"/>
          <w:color w:val="000000"/>
          <w:sz w:val="24"/>
          <w:szCs w:val="24"/>
          <w:lang w:val="en-US"/>
        </w:rPr>
        <w:t xml:space="preserve">We analyzed </w:t>
      </w:r>
      <w:proofErr w:type="spellStart"/>
      <w:r w:rsidR="00350D39">
        <w:rPr>
          <w:rFonts w:ascii="Times" w:eastAsia="Times New Roman" w:hAnsi="Times" w:cs="Times New Roman"/>
          <w:color w:val="000000"/>
          <w:sz w:val="24"/>
          <w:szCs w:val="24"/>
          <w:lang w:val="en-US"/>
        </w:rPr>
        <w:t>metacommunity</w:t>
      </w:r>
      <w:proofErr w:type="spellEnd"/>
      <w:r w:rsidR="00350D39">
        <w:rPr>
          <w:rFonts w:ascii="Times" w:eastAsia="Times New Roman" w:hAnsi="Times" w:cs="Times New Roman"/>
          <w:color w:val="000000"/>
          <w:sz w:val="24"/>
          <w:szCs w:val="24"/>
          <w:lang w:val="en-US"/>
        </w:rPr>
        <w:t xml:space="preserve"> structure for the 9 meadows sampled in July 2012. </w:t>
      </w:r>
    </w:p>
    <w:p w14:paraId="1C4CF484" w14:textId="5D681414" w:rsidR="00B44F25" w:rsidRPr="00210C6F" w:rsidRDefault="00B44F25" w:rsidP="00B44F25">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ranked models using </w:t>
      </w:r>
      <w:proofErr w:type="spellStart"/>
      <w:r w:rsidRPr="00210C6F">
        <w:rPr>
          <w:rFonts w:ascii="Times" w:eastAsia="Times New Roman" w:hAnsi="Times" w:cs="Times New Roman"/>
          <w:color w:val="000000"/>
          <w:sz w:val="24"/>
          <w:szCs w:val="24"/>
          <w:lang w:val="en-US"/>
        </w:rPr>
        <w:t>AICc</w:t>
      </w:r>
      <w:proofErr w:type="spellEnd"/>
      <w:r w:rsidRPr="00210C6F">
        <w:rPr>
          <w:rFonts w:ascii="Times" w:eastAsia="Times New Roman" w:hAnsi="Times" w:cs="Times New Roman"/>
          <w:color w:val="000000"/>
          <w:sz w:val="24"/>
          <w:szCs w:val="24"/>
          <w:lang w:val="en-US"/>
        </w:rPr>
        <w:t xml:space="preserve">, </w:t>
      </w:r>
      <w:r w:rsidRPr="00210C6F">
        <w:rPr>
          <w:rFonts w:ascii="Times" w:hAnsi="Times"/>
          <w:sz w:val="24"/>
          <w:szCs w:val="24"/>
        </w:rPr>
        <w:t xml:space="preserve">and compared them using likelihood ratio tests, </w:t>
      </w:r>
      <w:proofErr w:type="spellStart"/>
      <w:r w:rsidRPr="00210C6F">
        <w:rPr>
          <w:rFonts w:ascii="Times" w:hAnsi="Times" w:cs="Times New Roman"/>
          <w:sz w:val="24"/>
          <w:szCs w:val="24"/>
        </w:rPr>
        <w:t>δ</w:t>
      </w:r>
      <w:r w:rsidRPr="00210C6F">
        <w:rPr>
          <w:rFonts w:ascii="Times" w:hAnsi="Times"/>
          <w:sz w:val="24"/>
          <w:szCs w:val="24"/>
          <w:vertAlign w:val="subscript"/>
        </w:rPr>
        <w:t>aic</w:t>
      </w:r>
      <w:proofErr w:type="spellEnd"/>
      <w:r w:rsidRPr="00210C6F">
        <w:rPr>
          <w:rFonts w:ascii="Times" w:hAnsi="Times"/>
          <w:sz w:val="24"/>
          <w:szCs w:val="24"/>
        </w:rPr>
        <w:t xml:space="preserve"> and </w:t>
      </w:r>
      <w:proofErr w:type="spellStart"/>
      <w:r w:rsidRPr="00210C6F">
        <w:rPr>
          <w:rFonts w:ascii="Times" w:hAnsi="Times"/>
          <w:sz w:val="24"/>
          <w:szCs w:val="24"/>
        </w:rPr>
        <w:t>Akaike</w:t>
      </w:r>
      <w:proofErr w:type="spellEnd"/>
      <w:r w:rsidRPr="00210C6F">
        <w:rPr>
          <w:rFonts w:ascii="Times" w:hAnsi="Times"/>
          <w:sz w:val="24"/>
          <w:szCs w:val="24"/>
        </w:rPr>
        <w:t xml:space="preserve"> weights (</w:t>
      </w:r>
      <w:r w:rsidRPr="00210C6F">
        <w:rPr>
          <w:rFonts w:ascii="Times" w:hAnsi="Times"/>
          <w:i/>
          <w:sz w:val="24"/>
          <w:szCs w:val="24"/>
        </w:rPr>
        <w:t>w</w:t>
      </w:r>
      <w:r w:rsidRPr="00210C6F">
        <w:rPr>
          <w:rFonts w:ascii="Times" w:hAnsi="Times"/>
          <w:sz w:val="24"/>
          <w:szCs w:val="24"/>
        </w:rPr>
        <w:t>).</w:t>
      </w:r>
      <w:r w:rsidRPr="00210C6F">
        <w:rPr>
          <w:rFonts w:ascii="Times" w:hAnsi="Times"/>
          <w:i/>
          <w:sz w:val="24"/>
          <w:szCs w:val="24"/>
        </w:rPr>
        <w:t xml:space="preserve"> </w:t>
      </w:r>
      <w:r w:rsidRPr="00210C6F">
        <w:rPr>
          <w:rFonts w:ascii="Times" w:hAnsi="Times"/>
          <w:sz w:val="24"/>
          <w:szCs w:val="24"/>
        </w:rPr>
        <w:t xml:space="preserve">Models with a </w:t>
      </w:r>
      <w:proofErr w:type="spellStart"/>
      <w:r w:rsidRPr="00210C6F">
        <w:rPr>
          <w:rFonts w:ascii="Times" w:hAnsi="Times" w:cs="Times New Roman"/>
          <w:sz w:val="24"/>
          <w:szCs w:val="24"/>
        </w:rPr>
        <w:t>δ</w:t>
      </w:r>
      <w:r w:rsidRPr="00210C6F">
        <w:rPr>
          <w:rFonts w:ascii="Times" w:hAnsi="Times"/>
          <w:sz w:val="24"/>
          <w:szCs w:val="24"/>
          <w:vertAlign w:val="subscript"/>
        </w:rPr>
        <w:t>aic</w:t>
      </w:r>
      <w:proofErr w:type="spellEnd"/>
      <w:r w:rsidRPr="00210C6F">
        <w:rPr>
          <w:rFonts w:ascii="Times" w:hAnsi="Times"/>
          <w:sz w:val="24"/>
          <w:szCs w:val="24"/>
        </w:rPr>
        <w:t xml:space="preserve"> &lt; 2 can be considered equivalent to the best model </w:t>
      </w:r>
      <w:r w:rsidRPr="00F91DF2">
        <w:rPr>
          <w:rFonts w:ascii="Times" w:hAnsi="Times"/>
          <w:sz w:val="24"/>
          <w:szCs w:val="24"/>
        </w:rPr>
        <w:fldChar w:fldCharType="begin"/>
      </w:r>
      <w:r w:rsidRPr="00210C6F">
        <w:rPr>
          <w:rFonts w:ascii="Times" w:hAnsi="Times"/>
          <w:sz w:val="24"/>
          <w:szCs w:val="24"/>
        </w:rPr>
        <w:instrText xml:space="preserve"> ADDIN ZOTERO_ITEM CSL_CITATION {"citationID":"1fnb056h0k","properties":{"formattedCitation":"(Richards 2005)","plainCitation":"(Richards 2005)"},"citationItems":[{"id":6730,"uris":["http://zotero.org/users/748509/items/SJ5PRCCU"],"uri":["http://zotero.org/users/748509/items/SJ5PRCCU"],"itemData":{"id":6730,"type":"article-journal","title":"Testing ecological theory using the information theoretic approach: examples and cautionary results","container-title":"Ecology","page":"2805-2814","volume":"86","author":[{"family":"Richards","given":"S. A."}],"issued":{"date-parts":[["2005"]]}}}],"schema":"https://github.com/citation-style-language/schema/raw/master/csl-citation.json"} </w:instrText>
      </w:r>
      <w:r w:rsidRPr="00F91DF2">
        <w:rPr>
          <w:rFonts w:ascii="Times" w:hAnsi="Times"/>
          <w:sz w:val="24"/>
          <w:szCs w:val="24"/>
        </w:rPr>
        <w:fldChar w:fldCharType="separate"/>
      </w:r>
      <w:r w:rsidRPr="00210C6F">
        <w:rPr>
          <w:rFonts w:ascii="Times" w:hAnsi="Times"/>
          <w:noProof/>
          <w:sz w:val="24"/>
          <w:szCs w:val="24"/>
        </w:rPr>
        <w:t>(Burnham &amp; Anderson 2002)</w:t>
      </w:r>
      <w:r w:rsidRPr="00F91DF2">
        <w:rPr>
          <w:rFonts w:ascii="Times" w:hAnsi="Times"/>
          <w:sz w:val="24"/>
          <w:szCs w:val="24"/>
        </w:rPr>
        <w:fldChar w:fldCharType="end"/>
      </w:r>
      <w:r w:rsidRPr="00210C6F">
        <w:rPr>
          <w:rFonts w:ascii="Times" w:hAnsi="Times"/>
          <w:sz w:val="24"/>
          <w:szCs w:val="24"/>
        </w:rPr>
        <w:t xml:space="preserve">. In the case of multiple highly ranked models, we selected the set of models that produced a cumulative </w:t>
      </w:r>
      <w:r w:rsidRPr="00210C6F">
        <w:rPr>
          <w:rFonts w:ascii="Times" w:hAnsi="Times"/>
          <w:i/>
          <w:sz w:val="24"/>
          <w:szCs w:val="24"/>
        </w:rPr>
        <w:t>w</w:t>
      </w:r>
      <w:r w:rsidRPr="00210C6F">
        <w:rPr>
          <w:rFonts w:ascii="Times" w:hAnsi="Times"/>
          <w:sz w:val="24"/>
          <w:szCs w:val="24"/>
        </w:rPr>
        <w:t xml:space="preserve"> &gt; 0.95, representing our confidence (95%) that the set includes the best model, and we averaged these models to produce coefficients of effects </w:t>
      </w:r>
      <w:r w:rsidRPr="00F91DF2">
        <w:rPr>
          <w:rFonts w:ascii="Times" w:hAnsi="Times"/>
          <w:sz w:val="24"/>
          <w:szCs w:val="24"/>
        </w:rPr>
        <w:fldChar w:fldCharType="begin"/>
      </w:r>
      <w:r w:rsidRPr="00210C6F">
        <w:rPr>
          <w:rFonts w:ascii="Times" w:hAnsi="Times"/>
          <w:sz w:val="24"/>
          <w:szCs w:val="24"/>
        </w:rPr>
        <w:instrText xml:space="preserve"> ADDIN ZOTERO_ITEM CSL_CITATION {"citationID":"2uomastdp","properties":{"formattedCitation":"(Burnham and Anderson 2002)","plainCitation":"(Burnham and Anderson 2002)"},"citationItems":[{"id":685,"uris":["http://zotero.org/users/748509/items/UAZPPC5E"],"uri":["http://zotero.org/users/748509/items/UAZPPC5E"],"itemData":{"id":685,"type":"book","title":"Model selection and multimodel inference","publisher":"Springer-Verlag","publisher-place":"New York","number-of-pages":"488","event-place":"New York","author":[{"family":"Burnham","given":"K.P."},{"family":"Anderson","given":"D.R."}],"issued":{"date-parts":[["2002"]]}}}],"schema":"https://github.com/citation-style-language/schema/raw/master/csl-citation.json"} </w:instrText>
      </w:r>
      <w:r w:rsidRPr="00F91DF2">
        <w:rPr>
          <w:rFonts w:ascii="Times" w:hAnsi="Times"/>
          <w:sz w:val="24"/>
          <w:szCs w:val="24"/>
        </w:rPr>
        <w:fldChar w:fldCharType="separate"/>
      </w:r>
      <w:r w:rsidRPr="00210C6F">
        <w:rPr>
          <w:rFonts w:ascii="Times" w:hAnsi="Times"/>
          <w:noProof/>
          <w:sz w:val="24"/>
          <w:szCs w:val="24"/>
        </w:rPr>
        <w:t>(Burnham &amp; Anderson 2002)</w:t>
      </w:r>
      <w:r w:rsidRPr="00F91DF2">
        <w:rPr>
          <w:rFonts w:ascii="Times" w:hAnsi="Times"/>
          <w:sz w:val="24"/>
          <w:szCs w:val="24"/>
        </w:rPr>
        <w:fldChar w:fldCharType="end"/>
      </w:r>
      <w:r w:rsidRPr="00210C6F">
        <w:rPr>
          <w:rFonts w:ascii="Times" w:eastAsia="Times New Roman" w:hAnsi="Times" w:cs="Times New Roman"/>
          <w:color w:val="000000"/>
          <w:sz w:val="24"/>
          <w:szCs w:val="24"/>
          <w:lang w:val="en-US"/>
        </w:rPr>
        <w:t xml:space="preserve">.  We </w:t>
      </w:r>
      <w:r>
        <w:rPr>
          <w:rFonts w:ascii="Times" w:eastAsia="Times New Roman" w:hAnsi="Times" w:cs="Times New Roman"/>
          <w:color w:val="000000"/>
          <w:sz w:val="24"/>
          <w:szCs w:val="24"/>
          <w:lang w:val="en-US"/>
        </w:rPr>
        <w:t>examined residual plots for</w:t>
      </w:r>
      <w:r w:rsidRPr="00210C6F">
        <w:rPr>
          <w:rFonts w:ascii="Times" w:eastAsia="Times New Roman" w:hAnsi="Times" w:cs="Times New Roman"/>
          <w:color w:val="000000"/>
          <w:sz w:val="24"/>
          <w:szCs w:val="24"/>
          <w:lang w:val="en-US"/>
        </w:rPr>
        <w:t xml:space="preserve"> deviations from the assumptions of linearity or homoscedasticity, </w:t>
      </w:r>
      <w:r>
        <w:rPr>
          <w:rFonts w:ascii="Times" w:eastAsia="Times New Roman" w:hAnsi="Times" w:cs="Times New Roman"/>
          <w:color w:val="000000"/>
          <w:sz w:val="24"/>
          <w:szCs w:val="24"/>
          <w:lang w:val="en-US"/>
        </w:rPr>
        <w:t>(</w:t>
      </w:r>
      <w:r w:rsidRPr="00B44F25">
        <w:rPr>
          <w:rFonts w:ascii="Times" w:eastAsia="Times New Roman" w:hAnsi="Times" w:cs="Times New Roman"/>
          <w:i/>
          <w:color w:val="000000"/>
          <w:sz w:val="24"/>
          <w:szCs w:val="24"/>
          <w:lang w:val="en-US"/>
        </w:rPr>
        <w:t>with the exception of parallel lines in a plot of the models’ fitted values vs. residuals</w:t>
      </w:r>
      <w:r>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This phenomenon resulted from including repeated values of position in the estuary in the model (Searle 1988). We tested hypotheses on a subset of our full </w:t>
      </w:r>
      <w:r w:rsidRPr="00210C6F">
        <w:rPr>
          <w:rFonts w:ascii="Times" w:eastAsia="Times New Roman" w:hAnsi="Times" w:cs="Times New Roman"/>
          <w:color w:val="000000"/>
          <w:sz w:val="24"/>
          <w:szCs w:val="24"/>
          <w:lang w:val="en-US"/>
        </w:rPr>
        <w:lastRenderedPageBreak/>
        <w:t xml:space="preserve">dataset - the meadows sampled at all three time points - to conservatively test for an effect of temporal variation. We then repeated the analysis with the full dataset (including the four sites sampled only once). </w:t>
      </w:r>
    </w:p>
    <w:p w14:paraId="486161BB" w14:textId="77777777" w:rsidR="00F91DF2" w:rsidRDefault="00F91DF2" w:rsidP="00614BB9">
      <w:pPr>
        <w:spacing w:after="0" w:line="480" w:lineRule="auto"/>
        <w:rPr>
          <w:rFonts w:ascii="Times" w:eastAsia="Times New Roman" w:hAnsi="Times" w:cs="Times New Roman"/>
          <w:b/>
          <w:bCs/>
          <w:color w:val="000000"/>
          <w:sz w:val="24"/>
          <w:szCs w:val="24"/>
          <w:lang w:val="en-US"/>
        </w:rPr>
      </w:pPr>
    </w:p>
    <w:p w14:paraId="7935B6C7" w14:textId="645E8B18" w:rsidR="00D70A20" w:rsidRPr="00210C6F" w:rsidRDefault="009950DF" w:rsidP="00614BB9">
      <w:pPr>
        <w:spacing w:after="0" w:line="480" w:lineRule="auto"/>
        <w:rPr>
          <w:rFonts w:ascii="Times" w:eastAsia="Times New Roman" w:hAnsi="Times" w:cs="Times New Roman"/>
          <w:sz w:val="24"/>
          <w:szCs w:val="24"/>
          <w:lang w:val="en-US"/>
        </w:rPr>
      </w:pPr>
      <w:r w:rsidRPr="00210C6F">
        <w:rPr>
          <w:rFonts w:ascii="Times" w:eastAsia="Times New Roman" w:hAnsi="Times" w:cs="Times New Roman"/>
          <w:b/>
          <w:bCs/>
          <w:color w:val="000000"/>
          <w:sz w:val="24"/>
          <w:szCs w:val="24"/>
          <w:lang w:val="en-US"/>
        </w:rPr>
        <w:t>RESULTS</w:t>
      </w:r>
    </w:p>
    <w:p w14:paraId="31942C40" w14:textId="5C535C11" w:rsidR="00510105" w:rsidRDefault="003944C4" w:rsidP="000F7014">
      <w:pPr>
        <w:spacing w:after="0" w:line="480" w:lineRule="auto"/>
        <w:rPr>
          <w:rFonts w:ascii="Times" w:eastAsia="Times New Roman" w:hAnsi="Times" w:cs="Times New Roman"/>
          <w:bCs/>
          <w:i/>
          <w:iCs/>
          <w:color w:val="000000"/>
          <w:sz w:val="24"/>
          <w:szCs w:val="24"/>
          <w:lang w:val="en-US"/>
        </w:rPr>
      </w:pPr>
      <w:proofErr w:type="spellStart"/>
      <w:r>
        <w:rPr>
          <w:rFonts w:ascii="Times" w:eastAsia="Times New Roman" w:hAnsi="Times" w:cs="Times New Roman"/>
          <w:bCs/>
          <w:i/>
          <w:iCs/>
          <w:color w:val="000000"/>
          <w:sz w:val="24"/>
          <w:szCs w:val="24"/>
          <w:lang w:val="en-US"/>
        </w:rPr>
        <w:t>U</w:t>
      </w:r>
      <w:r w:rsidR="00510105">
        <w:rPr>
          <w:rFonts w:ascii="Times" w:eastAsia="Times New Roman" w:hAnsi="Times" w:cs="Times New Roman"/>
          <w:bCs/>
          <w:i/>
          <w:iCs/>
          <w:color w:val="000000"/>
          <w:sz w:val="24"/>
          <w:szCs w:val="24"/>
          <w:lang w:val="en-US"/>
        </w:rPr>
        <w:t>nivariate</w:t>
      </w:r>
      <w:proofErr w:type="spellEnd"/>
      <w:r w:rsidR="00510105">
        <w:rPr>
          <w:rFonts w:ascii="Times" w:eastAsia="Times New Roman" w:hAnsi="Times" w:cs="Times New Roman"/>
          <w:bCs/>
          <w:i/>
          <w:iCs/>
          <w:color w:val="000000"/>
          <w:sz w:val="24"/>
          <w:szCs w:val="24"/>
          <w:lang w:val="en-US"/>
        </w:rPr>
        <w:t xml:space="preserve"> diversity results: alpha and beta, then with predictors. </w:t>
      </w:r>
    </w:p>
    <w:p w14:paraId="43E68A38" w14:textId="502E49C8" w:rsidR="00024105" w:rsidRPr="00024105" w:rsidRDefault="00024105" w:rsidP="0055422E">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w:t>
      </w:r>
      <w:r w:rsidRPr="00210C6F">
        <w:rPr>
          <w:rFonts w:ascii="Times" w:eastAsia="Times New Roman" w:hAnsi="Times" w:cs="Times New Roman"/>
          <w:color w:val="000000"/>
          <w:sz w:val="24"/>
          <w:szCs w:val="24"/>
          <w:lang w:val="en-US"/>
        </w:rPr>
        <w:t xml:space="preserve">e </w:t>
      </w:r>
      <w:r>
        <w:rPr>
          <w:rFonts w:ascii="Times" w:eastAsia="Times New Roman" w:hAnsi="Times" w:cs="Times New Roman"/>
          <w:color w:val="000000"/>
          <w:sz w:val="24"/>
          <w:szCs w:val="24"/>
          <w:lang w:val="en-US"/>
        </w:rPr>
        <w:t xml:space="preserve">collected and identified </w:t>
      </w:r>
      <w:r w:rsidRPr="00210C6F">
        <w:rPr>
          <w:rFonts w:ascii="Times" w:eastAsia="Times New Roman" w:hAnsi="Times" w:cs="Times New Roman"/>
          <w:color w:val="000000"/>
          <w:sz w:val="24"/>
          <w:szCs w:val="24"/>
          <w:lang w:val="en-US"/>
        </w:rPr>
        <w:t xml:space="preserve">of approximately 81,500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invertebrates</w:t>
      </w:r>
      <w:r>
        <w:rPr>
          <w:rFonts w:ascii="Times" w:eastAsia="Times New Roman" w:hAnsi="Times" w:cs="Times New Roman"/>
          <w:color w:val="000000"/>
          <w:sz w:val="24"/>
          <w:szCs w:val="24"/>
          <w:lang w:val="en-US"/>
        </w:rPr>
        <w:t>, representing</w:t>
      </w:r>
      <w:r w:rsidRPr="00210C6F">
        <w:rPr>
          <w:rFonts w:ascii="Times" w:eastAsia="Times New Roman" w:hAnsi="Times" w:cs="Times New Roman"/>
          <w:color w:val="000000"/>
          <w:sz w:val="24"/>
          <w:szCs w:val="24"/>
          <w:lang w:val="en-US"/>
        </w:rPr>
        <w:t xml:space="preserve"> at least 47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taxa in 42</w:t>
      </w:r>
      <w:r>
        <w:rPr>
          <w:rFonts w:ascii="Times" w:eastAsia="Times New Roman" w:hAnsi="Times" w:cs="Times New Roman"/>
          <w:color w:val="000000"/>
          <w:sz w:val="24"/>
          <w:szCs w:val="24"/>
          <w:lang w:val="en-US"/>
        </w:rPr>
        <w:t xml:space="preserve"> families, </w:t>
      </w:r>
      <w:r w:rsidRPr="00210C6F">
        <w:rPr>
          <w:rFonts w:ascii="Times" w:eastAsia="Times New Roman" w:hAnsi="Times" w:cs="Times New Roman"/>
          <w:color w:val="000000"/>
          <w:sz w:val="24"/>
          <w:szCs w:val="24"/>
          <w:lang w:val="en-US"/>
        </w:rPr>
        <w:t>across the nine eelgrass meadows, five of which were sampled three times (</w:t>
      </w:r>
      <w:r>
        <w:rPr>
          <w:rFonts w:ascii="Times" w:eastAsia="Times New Roman" w:hAnsi="Times" w:cs="Times New Roman"/>
          <w:color w:val="000000"/>
          <w:sz w:val="24"/>
          <w:szCs w:val="24"/>
          <w:lang w:val="en-US"/>
        </w:rPr>
        <w:t>n</w:t>
      </w:r>
      <w:r w:rsidRPr="00210C6F">
        <w:rPr>
          <w:rFonts w:ascii="Times" w:eastAsia="Times New Roman" w:hAnsi="Times" w:cs="Times New Roman"/>
          <w:color w:val="000000"/>
          <w:sz w:val="24"/>
          <w:szCs w:val="24"/>
          <w:lang w:val="en-US"/>
        </w:rPr>
        <w:t xml:space="preserve"> =304</w:t>
      </w:r>
      <w:r>
        <w:rPr>
          <w:rFonts w:ascii="Times" w:eastAsia="Times New Roman" w:hAnsi="Times" w:cs="Times New Roman"/>
          <w:color w:val="000000"/>
          <w:sz w:val="24"/>
          <w:szCs w:val="24"/>
          <w:lang w:val="en-US"/>
        </w:rPr>
        <w:t xml:space="preserve"> samples</w:t>
      </w:r>
      <w:r w:rsidRPr="00210C6F">
        <w:rPr>
          <w:rFonts w:ascii="Times" w:eastAsia="Times New Roman" w:hAnsi="Times" w:cs="Times New Roman"/>
          <w:color w:val="000000"/>
          <w:sz w:val="24"/>
          <w:szCs w:val="24"/>
          <w:lang w:val="en-US"/>
        </w:rPr>
        <w:t xml:space="preserve">; </w:t>
      </w:r>
      <w:r w:rsidR="00BF4523">
        <w:rPr>
          <w:rFonts w:ascii="Times" w:eastAsia="Times New Roman" w:hAnsi="Times" w:cs="Times New Roman"/>
          <w:color w:val="000000"/>
          <w:sz w:val="24"/>
          <w:szCs w:val="24"/>
          <w:lang w:val="en-US"/>
        </w:rPr>
        <w:t>Table 1</w:t>
      </w:r>
      <w:r w:rsidRPr="00210C6F">
        <w:rPr>
          <w:rFonts w:ascii="Times" w:eastAsia="Times New Roman" w:hAnsi="Times" w:cs="Times New Roman"/>
          <w:color w:val="000000"/>
          <w:sz w:val="24"/>
          <w:szCs w:val="24"/>
          <w:lang w:val="en-US"/>
        </w:rPr>
        <w:t xml:space="preserve">). </w:t>
      </w:r>
      <w:r w:rsidR="00BA5BEA" w:rsidRPr="00210C6F">
        <w:rPr>
          <w:rFonts w:ascii="Times" w:eastAsia="Times New Roman" w:hAnsi="Times" w:cs="Times New Roman"/>
          <w:color w:val="000000"/>
          <w:sz w:val="24"/>
          <w:szCs w:val="24"/>
          <w:lang w:val="en-US"/>
        </w:rPr>
        <w:t xml:space="preserve">We observed between 0 and 1200 individual </w:t>
      </w:r>
      <w:proofErr w:type="spellStart"/>
      <w:r w:rsidR="00BA5BEA" w:rsidRPr="00210C6F">
        <w:rPr>
          <w:rFonts w:ascii="Times" w:eastAsia="Times New Roman" w:hAnsi="Times" w:cs="Times New Roman"/>
          <w:color w:val="000000"/>
          <w:sz w:val="24"/>
          <w:szCs w:val="24"/>
          <w:lang w:val="en-US"/>
        </w:rPr>
        <w:t>epifauna</w:t>
      </w:r>
      <w:proofErr w:type="spellEnd"/>
      <w:r w:rsidR="00BA5BEA" w:rsidRPr="00210C6F">
        <w:rPr>
          <w:rFonts w:ascii="Times" w:eastAsia="Times New Roman" w:hAnsi="Times" w:cs="Times New Roman"/>
          <w:color w:val="000000"/>
          <w:sz w:val="24"/>
          <w:szCs w:val="24"/>
          <w:lang w:val="en-US"/>
        </w:rPr>
        <w:t xml:space="preserve"> per 0.28 m</w:t>
      </w:r>
      <w:r w:rsidR="00BA5BEA" w:rsidRPr="00210C6F">
        <w:rPr>
          <w:rFonts w:ascii="Times" w:eastAsia="Times New Roman" w:hAnsi="Times" w:cs="Times New Roman"/>
          <w:color w:val="000000"/>
          <w:sz w:val="24"/>
          <w:szCs w:val="24"/>
          <w:vertAlign w:val="superscript"/>
          <w:lang w:val="en-US"/>
        </w:rPr>
        <w:t>2</w:t>
      </w:r>
      <w:r w:rsidR="00BA5BEA" w:rsidRPr="00210C6F">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We found that plot-level alpha diversity [</w:t>
      </w:r>
      <w:r w:rsidRPr="00024105">
        <w:rPr>
          <w:rFonts w:ascii="Times" w:eastAsia="Times New Roman" w:hAnsi="Times" w:cs="Times New Roman"/>
          <w:i/>
          <w:color w:val="000000"/>
          <w:sz w:val="24"/>
          <w:szCs w:val="24"/>
          <w:lang w:val="en-US"/>
        </w:rPr>
        <w:t>ENS?</w:t>
      </w:r>
      <w:r>
        <w:rPr>
          <w:rFonts w:ascii="Times" w:eastAsia="Times New Roman" w:hAnsi="Times" w:cs="Times New Roman"/>
          <w:color w:val="000000"/>
          <w:sz w:val="24"/>
          <w:szCs w:val="24"/>
          <w:lang w:val="en-US"/>
        </w:rPr>
        <w:t>] differed as much within meadows as among meadows, with the exception of high diversity at Robbers Passage (</w:t>
      </w:r>
      <w:proofErr w:type="spellStart"/>
      <w:r w:rsidRPr="00024105">
        <w:rPr>
          <w:rFonts w:ascii="Times" w:eastAsia="Times New Roman" w:hAnsi="Times" w:cs="Times New Roman"/>
          <w:i/>
          <w:color w:val="000000"/>
          <w:sz w:val="24"/>
          <w:szCs w:val="24"/>
          <w:lang w:val="en-US"/>
        </w:rPr>
        <w:t>anova</w:t>
      </w:r>
      <w:proofErr w:type="spellEnd"/>
      <w:r w:rsidRPr="00024105">
        <w:rPr>
          <w:rFonts w:ascii="Times" w:eastAsia="Times New Roman" w:hAnsi="Times" w:cs="Times New Roman"/>
          <w:i/>
          <w:color w:val="000000"/>
          <w:sz w:val="24"/>
          <w:szCs w:val="24"/>
          <w:lang w:val="en-US"/>
        </w:rPr>
        <w:t xml:space="preserve"> results</w:t>
      </w:r>
      <w:r>
        <w:rPr>
          <w:rFonts w:ascii="Times" w:eastAsia="Times New Roman" w:hAnsi="Times" w:cs="Times New Roman"/>
          <w:color w:val="000000"/>
          <w:sz w:val="24"/>
          <w:szCs w:val="24"/>
          <w:lang w:val="en-US"/>
        </w:rPr>
        <w:t>). We observed similar patterns in Shannon diversity (</w:t>
      </w:r>
      <w:proofErr w:type="spellStart"/>
      <w:r w:rsidRPr="00024105">
        <w:rPr>
          <w:rFonts w:ascii="Times" w:eastAsia="Times New Roman" w:hAnsi="Times" w:cs="Times New Roman"/>
          <w:i/>
          <w:color w:val="000000"/>
          <w:sz w:val="24"/>
          <w:szCs w:val="24"/>
          <w:lang w:val="en-US"/>
        </w:rPr>
        <w:t>anova</w:t>
      </w:r>
      <w:proofErr w:type="spellEnd"/>
      <w:r w:rsidRPr="00024105">
        <w:rPr>
          <w:rFonts w:ascii="Times" w:eastAsia="Times New Roman" w:hAnsi="Times" w:cs="Times New Roman"/>
          <w:i/>
          <w:color w:val="000000"/>
          <w:sz w:val="24"/>
          <w:szCs w:val="24"/>
          <w:lang w:val="en-US"/>
        </w:rPr>
        <w:t xml:space="preserve"> results</w:t>
      </w:r>
      <w:r>
        <w:rPr>
          <w:rFonts w:ascii="Times" w:eastAsia="Times New Roman" w:hAnsi="Times" w:cs="Times New Roman"/>
          <w:color w:val="000000"/>
          <w:sz w:val="24"/>
          <w:szCs w:val="24"/>
          <w:lang w:val="en-US"/>
        </w:rPr>
        <w:t>) and Simpson diversity (</w:t>
      </w:r>
      <w:proofErr w:type="spellStart"/>
      <w:r>
        <w:rPr>
          <w:rFonts w:ascii="Times" w:eastAsia="Times New Roman" w:hAnsi="Times" w:cs="Times New Roman"/>
          <w:i/>
          <w:color w:val="000000"/>
          <w:sz w:val="24"/>
          <w:szCs w:val="24"/>
          <w:lang w:val="en-US"/>
        </w:rPr>
        <w:t>anova</w:t>
      </w:r>
      <w:proofErr w:type="spellEnd"/>
      <w:r>
        <w:rPr>
          <w:rFonts w:ascii="Times" w:eastAsia="Times New Roman" w:hAnsi="Times" w:cs="Times New Roman"/>
          <w:i/>
          <w:color w:val="000000"/>
          <w:sz w:val="24"/>
          <w:szCs w:val="24"/>
          <w:lang w:val="en-US"/>
        </w:rPr>
        <w:t xml:space="preserve"> results</w:t>
      </w:r>
      <w:r>
        <w:rPr>
          <w:rFonts w:ascii="Times" w:eastAsia="Times New Roman" w:hAnsi="Times" w:cs="Times New Roman"/>
          <w:color w:val="000000"/>
          <w:sz w:val="24"/>
          <w:szCs w:val="24"/>
          <w:lang w:val="en-US"/>
        </w:rPr>
        <w:t xml:space="preserve">). </w:t>
      </w:r>
      <w:r w:rsidR="003B355D">
        <w:rPr>
          <w:rFonts w:ascii="Times" w:eastAsia="Times New Roman" w:hAnsi="Times" w:cs="Times New Roman"/>
          <w:color w:val="000000"/>
          <w:sz w:val="24"/>
          <w:szCs w:val="24"/>
          <w:lang w:val="en-US"/>
        </w:rPr>
        <w:t>In contrast, beta diversity did vary among meadows</w:t>
      </w:r>
      <w:r w:rsidR="00BA5BEA">
        <w:rPr>
          <w:rFonts w:ascii="Times" w:eastAsia="Times New Roman" w:hAnsi="Times" w:cs="Times New Roman"/>
          <w:color w:val="000000"/>
          <w:sz w:val="24"/>
          <w:szCs w:val="24"/>
          <w:lang w:val="en-US"/>
        </w:rPr>
        <w:t>.</w:t>
      </w:r>
      <w:r w:rsidR="00BA5BEA" w:rsidRPr="00BA5BEA">
        <w:rPr>
          <w:rFonts w:ascii="Times" w:eastAsia="Times New Roman" w:hAnsi="Times" w:cs="Times New Roman"/>
          <w:color w:val="000000"/>
          <w:sz w:val="24"/>
          <w:szCs w:val="24"/>
          <w:lang w:val="en-US"/>
        </w:rPr>
        <w:t xml:space="preserve"> </w:t>
      </w:r>
      <w:r w:rsidR="00BA5BEA">
        <w:rPr>
          <w:rFonts w:ascii="Times" w:eastAsia="Times New Roman" w:hAnsi="Times" w:cs="Times New Roman"/>
          <w:color w:val="000000"/>
          <w:sz w:val="24"/>
          <w:szCs w:val="24"/>
          <w:lang w:val="en-US"/>
        </w:rPr>
        <w:t>Abundance results (Figure 2, Table 2).</w:t>
      </w:r>
    </w:p>
    <w:p w14:paraId="0087A155" w14:textId="4C4C1F3C" w:rsidR="00277E2B" w:rsidRPr="0055422E" w:rsidRDefault="00277E2B" w:rsidP="0055422E">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Mean total abundance of all taxa at the plot scale did not vary among meadows in May, but by August abundance was 2-3 times higher in seaward meadows (DC, WI, RP) compared to meadows nearer Alberni Inlet in which abundance was stable over time (CB, NB; Tables 2, 3; Figure 2). The seasonal increase in seaward meadows is clear in both the small (1-2 mm) and large (&gt;2 mm) size fractions.</w:t>
      </w:r>
    </w:p>
    <w:p w14:paraId="640A394E" w14:textId="14F5D25D" w:rsidR="002B009E" w:rsidRDefault="003944C4" w:rsidP="00CD60D1">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The position in watershed predictor captured correlations with other variables: </w:t>
      </w:r>
      <w:proofErr w:type="gramStart"/>
      <w:r>
        <w:rPr>
          <w:rFonts w:ascii="Times" w:eastAsia="Times New Roman" w:hAnsi="Times" w:cs="Times New Roman"/>
          <w:color w:val="000000"/>
          <w:sz w:val="24"/>
          <w:szCs w:val="24"/>
          <w:lang w:val="en-US"/>
        </w:rPr>
        <w:t>temperature, salinity, shoot</w:t>
      </w:r>
      <w:proofErr w:type="gramEnd"/>
      <w:r>
        <w:rPr>
          <w:rFonts w:ascii="Times" w:eastAsia="Times New Roman" w:hAnsi="Times" w:cs="Times New Roman"/>
          <w:color w:val="000000"/>
          <w:sz w:val="24"/>
          <w:szCs w:val="24"/>
          <w:lang w:val="en-US"/>
        </w:rPr>
        <w:t xml:space="preserve"> density (appendix, table?). </w:t>
      </w:r>
      <w:r w:rsidR="00E50952" w:rsidRPr="00210C6F">
        <w:rPr>
          <w:rFonts w:ascii="Times" w:eastAsia="Times New Roman" w:hAnsi="Times" w:cs="Times New Roman"/>
          <w:color w:val="000000"/>
          <w:sz w:val="24"/>
          <w:szCs w:val="24"/>
          <w:lang w:val="en-US"/>
        </w:rPr>
        <w:t>Moving from Alberni Inlet to the ocean, meadows increas</w:t>
      </w:r>
      <w:r>
        <w:rPr>
          <w:rFonts w:ascii="Times" w:eastAsia="Times New Roman" w:hAnsi="Times" w:cs="Times New Roman"/>
          <w:color w:val="000000"/>
          <w:sz w:val="24"/>
          <w:szCs w:val="24"/>
          <w:lang w:val="en-US"/>
        </w:rPr>
        <w:t>ed in</w:t>
      </w:r>
      <w:r w:rsidR="00E50952" w:rsidRPr="00210C6F">
        <w:rPr>
          <w:rFonts w:ascii="Times" w:eastAsia="Times New Roman" w:hAnsi="Times" w:cs="Times New Roman"/>
          <w:color w:val="000000"/>
          <w:sz w:val="24"/>
          <w:szCs w:val="24"/>
          <w:lang w:val="en-US"/>
        </w:rPr>
        <w:t xml:space="preserve"> shoot densities (0.27 shoots/km) and associated LAI (240.73 cm</w:t>
      </w:r>
      <w:r w:rsidR="00E50952" w:rsidRPr="00210C6F">
        <w:rPr>
          <w:rFonts w:ascii="Times" w:eastAsia="Times New Roman" w:hAnsi="Times" w:cs="Times New Roman"/>
          <w:color w:val="000000"/>
          <w:sz w:val="24"/>
          <w:szCs w:val="24"/>
          <w:vertAlign w:val="superscript"/>
          <w:lang w:val="en-US"/>
        </w:rPr>
        <w:t>2</w:t>
      </w:r>
      <w:r w:rsidR="00E50952" w:rsidRPr="00210C6F">
        <w:rPr>
          <w:rFonts w:ascii="Times" w:eastAsia="Times New Roman" w:hAnsi="Times" w:cs="Times New Roman"/>
          <w:color w:val="000000"/>
          <w:sz w:val="24"/>
          <w:szCs w:val="24"/>
          <w:lang w:val="en-US"/>
        </w:rPr>
        <w:t>/km) (</w:t>
      </w:r>
      <w:r w:rsidR="005A6091" w:rsidRPr="00210C6F">
        <w:rPr>
          <w:rFonts w:ascii="Times" w:eastAsia="Times New Roman" w:hAnsi="Times" w:cs="Times New Roman"/>
          <w:color w:val="000000"/>
          <w:sz w:val="24"/>
          <w:szCs w:val="24"/>
          <w:lang w:val="en-US"/>
        </w:rPr>
        <w:t>Table</w:t>
      </w:r>
      <w:r w:rsidR="00C523CB" w:rsidRPr="00210C6F">
        <w:rPr>
          <w:rFonts w:ascii="Times" w:eastAsia="Times New Roman" w:hAnsi="Times" w:cs="Times New Roman"/>
          <w:color w:val="000000"/>
          <w:sz w:val="24"/>
          <w:szCs w:val="24"/>
          <w:lang w:val="en-US"/>
        </w:rPr>
        <w:t>s</w:t>
      </w:r>
      <w:r w:rsidR="005A6091"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xml:space="preserve"> 2;</w:t>
      </w:r>
      <w:r w:rsidR="005A6091" w:rsidRPr="00210C6F">
        <w:rPr>
          <w:rFonts w:ascii="Times" w:eastAsia="Times New Roman" w:hAnsi="Times" w:cs="Times New Roman"/>
          <w:color w:val="000000"/>
          <w:sz w:val="24"/>
          <w:szCs w:val="24"/>
          <w:lang w:val="en-US"/>
        </w:rPr>
        <w:t xml:space="preserve"> </w:t>
      </w:r>
      <w:r w:rsidR="009D62D7" w:rsidRPr="00210C6F">
        <w:rPr>
          <w:rFonts w:ascii="Times" w:eastAsia="Times New Roman" w:hAnsi="Times" w:cs="Times New Roman"/>
          <w:color w:val="000000"/>
          <w:sz w:val="24"/>
          <w:szCs w:val="24"/>
          <w:lang w:val="en-US"/>
        </w:rPr>
        <w:t>Appendi</w:t>
      </w:r>
      <w:r w:rsidR="00F71ABF" w:rsidRPr="00210C6F">
        <w:rPr>
          <w:rFonts w:ascii="Times" w:eastAsia="Times New Roman" w:hAnsi="Times" w:cs="Times New Roman"/>
          <w:color w:val="000000"/>
          <w:sz w:val="24"/>
          <w:szCs w:val="24"/>
          <w:lang w:val="en-US"/>
        </w:rPr>
        <w:t>x 2</w:t>
      </w:r>
      <w:r w:rsidR="005A6091" w:rsidRPr="00210C6F">
        <w:rPr>
          <w:rFonts w:ascii="Times" w:eastAsia="Times New Roman" w:hAnsi="Times" w:cs="Times New Roman"/>
          <w:color w:val="000000"/>
          <w:sz w:val="24"/>
          <w:szCs w:val="24"/>
          <w:lang w:val="en-US"/>
        </w:rPr>
        <w:t>)</w:t>
      </w:r>
      <w:r w:rsidR="00E50952" w:rsidRPr="00210C6F">
        <w:rPr>
          <w:rFonts w:ascii="Times" w:eastAsia="Times New Roman" w:hAnsi="Times" w:cs="Times New Roman"/>
          <w:color w:val="000000"/>
          <w:sz w:val="24"/>
          <w:szCs w:val="24"/>
          <w:lang w:val="en-US"/>
        </w:rPr>
        <w:t xml:space="preserve">. </w:t>
      </w:r>
      <w:commentRangeStart w:id="15"/>
      <w:r w:rsidR="00E50952" w:rsidRPr="00210C6F">
        <w:rPr>
          <w:rFonts w:ascii="Times" w:eastAsia="Times New Roman" w:hAnsi="Times" w:cs="Times New Roman"/>
          <w:color w:val="000000"/>
          <w:sz w:val="24"/>
          <w:szCs w:val="24"/>
          <w:lang w:val="en-US"/>
        </w:rPr>
        <w:t>S</w:t>
      </w:r>
      <w:r w:rsidR="006034D1" w:rsidRPr="00210C6F">
        <w:rPr>
          <w:rFonts w:ascii="Times" w:eastAsia="Times New Roman" w:hAnsi="Times" w:cs="Times New Roman"/>
          <w:color w:val="000000"/>
          <w:sz w:val="24"/>
          <w:szCs w:val="24"/>
          <w:lang w:val="en-US"/>
        </w:rPr>
        <w:t xml:space="preserve">hoot density and LAI increased between May and August at the </w:t>
      </w:r>
      <w:r w:rsidR="005B26E5" w:rsidRPr="00210C6F">
        <w:rPr>
          <w:rFonts w:ascii="Times" w:eastAsia="Times New Roman" w:hAnsi="Times" w:cs="Times New Roman"/>
          <w:color w:val="000000"/>
          <w:sz w:val="24"/>
          <w:szCs w:val="24"/>
          <w:lang w:val="en-US"/>
        </w:rPr>
        <w:lastRenderedPageBreak/>
        <w:t xml:space="preserve">fresher </w:t>
      </w:r>
      <w:r w:rsidR="006034D1" w:rsidRPr="00210C6F">
        <w:rPr>
          <w:rFonts w:ascii="Times" w:eastAsia="Times New Roman" w:hAnsi="Times" w:cs="Times New Roman"/>
          <w:color w:val="000000"/>
          <w:sz w:val="24"/>
          <w:szCs w:val="24"/>
          <w:lang w:val="en-US"/>
        </w:rPr>
        <w:t>sites but remained relatively high all summer at the seaward meadows</w:t>
      </w:r>
      <w:r w:rsidR="009D62D7" w:rsidRPr="00210C6F">
        <w:rPr>
          <w:rFonts w:ascii="Times" w:eastAsia="Times New Roman" w:hAnsi="Times" w:cs="Times New Roman"/>
          <w:color w:val="000000"/>
          <w:sz w:val="24"/>
          <w:szCs w:val="24"/>
          <w:lang w:val="en-US"/>
        </w:rPr>
        <w:t xml:space="preserve"> (Appendi</w:t>
      </w:r>
      <w:r w:rsidR="00F71ABF" w:rsidRPr="00210C6F">
        <w:rPr>
          <w:rFonts w:ascii="Times" w:eastAsia="Times New Roman" w:hAnsi="Times" w:cs="Times New Roman"/>
          <w:color w:val="000000"/>
          <w:sz w:val="24"/>
          <w:szCs w:val="24"/>
          <w:lang w:val="en-US"/>
        </w:rPr>
        <w:t>x 2</w:t>
      </w:r>
      <w:r w:rsidR="00614BB9" w:rsidRPr="00210C6F">
        <w:rPr>
          <w:rFonts w:ascii="Times" w:eastAsia="Times New Roman" w:hAnsi="Times" w:cs="Times New Roman"/>
          <w:color w:val="000000"/>
          <w:sz w:val="24"/>
          <w:szCs w:val="24"/>
          <w:lang w:val="en-US"/>
        </w:rPr>
        <w:t>; Table</w:t>
      </w:r>
      <w:r w:rsidR="00C523CB" w:rsidRPr="00210C6F">
        <w:rPr>
          <w:rFonts w:ascii="Times" w:eastAsia="Times New Roman" w:hAnsi="Times" w:cs="Times New Roman"/>
          <w:color w:val="000000"/>
          <w:sz w:val="24"/>
          <w:szCs w:val="24"/>
          <w:lang w:val="en-US"/>
        </w:rPr>
        <w:t>s</w:t>
      </w:r>
      <w:r w:rsidR="00614BB9"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2</w:t>
      </w:r>
      <w:r w:rsidR="00211B5F"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Epiphyte load was highly variable between meadows, and did not change predictably with position in the estuary</w:t>
      </w:r>
      <w:r w:rsidR="00C523CB"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2</w:t>
      </w:r>
      <w:r w:rsidR="00C523CB"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xml:space="preserve"> Table</w:t>
      </w:r>
      <w:r w:rsidR="00C523CB" w:rsidRPr="00210C6F">
        <w:rPr>
          <w:rFonts w:ascii="Times" w:eastAsia="Times New Roman" w:hAnsi="Times" w:cs="Times New Roman"/>
          <w:color w:val="000000"/>
          <w:sz w:val="24"/>
          <w:szCs w:val="24"/>
          <w:lang w:val="en-US"/>
        </w:rPr>
        <w:t>s 1,</w:t>
      </w:r>
      <w:r w:rsidR="004A71D6" w:rsidRPr="00210C6F">
        <w:rPr>
          <w:rFonts w:ascii="Times" w:eastAsia="Times New Roman" w:hAnsi="Times" w:cs="Times New Roman"/>
          <w:color w:val="000000"/>
          <w:sz w:val="24"/>
          <w:szCs w:val="24"/>
          <w:lang w:val="en-US"/>
        </w:rPr>
        <w:t xml:space="preserve"> 2).</w:t>
      </w:r>
      <w:commentRangeEnd w:id="15"/>
      <w:r>
        <w:rPr>
          <w:rStyle w:val="CommentReference"/>
        </w:rPr>
        <w:commentReference w:id="15"/>
      </w:r>
      <w:r w:rsidR="001D2E94">
        <w:rPr>
          <w:rFonts w:ascii="Times" w:eastAsia="Times New Roman" w:hAnsi="Times" w:cs="Times New Roman"/>
          <w:color w:val="000000"/>
          <w:sz w:val="24"/>
          <w:szCs w:val="24"/>
          <w:lang w:val="en-US"/>
        </w:rPr>
        <w:t xml:space="preserve"> E</w:t>
      </w:r>
      <w:r w:rsidR="006034D1" w:rsidRPr="00210C6F">
        <w:rPr>
          <w:rFonts w:ascii="Times" w:eastAsia="Times New Roman" w:hAnsi="Times" w:cs="Times New Roman"/>
          <w:color w:val="000000"/>
          <w:sz w:val="24"/>
          <w:szCs w:val="24"/>
          <w:lang w:val="en-US"/>
        </w:rPr>
        <w:t>piphyte abundances and the type of epiphytes present (</w:t>
      </w:r>
      <w:proofErr w:type="spellStart"/>
      <w:r w:rsidR="006034D1" w:rsidRPr="00210C6F">
        <w:rPr>
          <w:rFonts w:ascii="Times" w:eastAsia="Times New Roman" w:hAnsi="Times" w:cs="Times New Roman"/>
          <w:color w:val="000000"/>
          <w:sz w:val="24"/>
          <w:szCs w:val="24"/>
          <w:lang w:val="en-US"/>
        </w:rPr>
        <w:t>periphyton</w:t>
      </w:r>
      <w:proofErr w:type="spellEnd"/>
      <w:r w:rsidR="006034D1" w:rsidRPr="00210C6F">
        <w:rPr>
          <w:rFonts w:ascii="Times" w:eastAsia="Times New Roman" w:hAnsi="Times" w:cs="Times New Roman"/>
          <w:color w:val="000000"/>
          <w:sz w:val="24"/>
          <w:szCs w:val="24"/>
          <w:lang w:val="en-US"/>
        </w:rPr>
        <w:t xml:space="preserve"> vs. </w:t>
      </w:r>
      <w:r w:rsidR="00211B5F" w:rsidRPr="00210C6F">
        <w:rPr>
          <w:rFonts w:ascii="Times" w:eastAsia="Times New Roman" w:hAnsi="Times" w:cs="Times New Roman"/>
          <w:color w:val="000000"/>
          <w:sz w:val="24"/>
          <w:szCs w:val="24"/>
          <w:lang w:val="en-US"/>
        </w:rPr>
        <w:t>bladed algae</w:t>
      </w:r>
      <w:r w:rsidR="006034D1" w:rsidRPr="00210C6F">
        <w:rPr>
          <w:rFonts w:ascii="Times" w:eastAsia="Times New Roman" w:hAnsi="Times" w:cs="Times New Roman"/>
          <w:color w:val="000000"/>
          <w:sz w:val="24"/>
          <w:szCs w:val="24"/>
          <w:lang w:val="en-US"/>
        </w:rPr>
        <w:t>) varied both</w:t>
      </w:r>
      <w:r w:rsidR="00211B5F" w:rsidRPr="00210C6F">
        <w:rPr>
          <w:rFonts w:ascii="Times" w:eastAsia="Times New Roman" w:hAnsi="Times" w:cs="Times New Roman"/>
          <w:color w:val="000000"/>
          <w:sz w:val="24"/>
          <w:szCs w:val="24"/>
          <w:lang w:val="en-US"/>
        </w:rPr>
        <w:t xml:space="preserve"> spatially and temporally</w:t>
      </w:r>
      <w:r w:rsidR="008A248B"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3</w:t>
      </w:r>
      <w:r w:rsidR="008A248B" w:rsidRPr="00210C6F">
        <w:rPr>
          <w:rFonts w:ascii="Times" w:eastAsia="Times New Roman" w:hAnsi="Times" w:cs="Times New Roman"/>
          <w:color w:val="000000"/>
          <w:sz w:val="24"/>
          <w:szCs w:val="24"/>
          <w:lang w:val="en-US"/>
        </w:rPr>
        <w:t>)</w:t>
      </w:r>
      <w:r w:rsidR="00211B5F" w:rsidRPr="00210C6F">
        <w:rPr>
          <w:rFonts w:ascii="Times" w:eastAsia="Times New Roman" w:hAnsi="Times" w:cs="Times New Roman"/>
          <w:color w:val="000000"/>
          <w:sz w:val="24"/>
          <w:szCs w:val="24"/>
          <w:lang w:val="en-US"/>
        </w:rPr>
        <w:t xml:space="preserve">. </w:t>
      </w:r>
      <w:r w:rsidR="001D2E94">
        <w:rPr>
          <w:rFonts w:ascii="Times" w:eastAsia="Times New Roman" w:hAnsi="Times" w:cs="Times New Roman"/>
          <w:color w:val="000000"/>
          <w:sz w:val="24"/>
          <w:szCs w:val="24"/>
          <w:lang w:val="en-US"/>
        </w:rPr>
        <w:t>T</w:t>
      </w:r>
      <w:r w:rsidR="006034D1" w:rsidRPr="00210C6F">
        <w:rPr>
          <w:rFonts w:ascii="Times" w:eastAsia="Times New Roman" w:hAnsi="Times" w:cs="Times New Roman"/>
          <w:color w:val="000000"/>
          <w:sz w:val="24"/>
          <w:szCs w:val="24"/>
          <w:lang w:val="en-US"/>
        </w:rPr>
        <w:t xml:space="preserve">he bladed brown epiphyte </w:t>
      </w:r>
      <w:proofErr w:type="spellStart"/>
      <w:r w:rsidR="006034D1" w:rsidRPr="00210C6F">
        <w:rPr>
          <w:rFonts w:ascii="Times" w:eastAsia="Times New Roman" w:hAnsi="Times" w:cs="Times New Roman"/>
          <w:i/>
          <w:iCs/>
          <w:color w:val="000000"/>
          <w:sz w:val="24"/>
          <w:szCs w:val="24"/>
          <w:lang w:val="en-US"/>
        </w:rPr>
        <w:t>Punctaria</w:t>
      </w:r>
      <w:proofErr w:type="spellEnd"/>
      <w:r w:rsidR="006034D1"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i/>
          <w:iCs/>
          <w:color w:val="000000"/>
          <w:sz w:val="24"/>
          <w:szCs w:val="24"/>
          <w:lang w:val="en-US"/>
        </w:rPr>
        <w:t>sp.</w:t>
      </w:r>
      <w:r w:rsidR="006034D1" w:rsidRPr="00210C6F">
        <w:rPr>
          <w:rFonts w:ascii="Times" w:eastAsia="Times New Roman" w:hAnsi="Times" w:cs="Times New Roman"/>
          <w:color w:val="000000"/>
          <w:sz w:val="24"/>
          <w:szCs w:val="24"/>
          <w:lang w:val="en-US"/>
        </w:rPr>
        <w:t xml:space="preserve"> was abundant at </w:t>
      </w:r>
      <w:r w:rsidR="00211B5F" w:rsidRPr="00210C6F">
        <w:rPr>
          <w:rFonts w:ascii="Times" w:eastAsia="Times New Roman" w:hAnsi="Times" w:cs="Times New Roman"/>
          <w:color w:val="000000"/>
          <w:sz w:val="24"/>
          <w:szCs w:val="24"/>
          <w:lang w:val="en-US"/>
        </w:rPr>
        <w:t xml:space="preserve">two of the </w:t>
      </w:r>
      <w:r w:rsidR="006034D1" w:rsidRPr="00210C6F">
        <w:rPr>
          <w:rFonts w:ascii="Times" w:eastAsia="Times New Roman" w:hAnsi="Times" w:cs="Times New Roman"/>
          <w:color w:val="000000"/>
          <w:sz w:val="24"/>
          <w:szCs w:val="24"/>
          <w:lang w:val="en-US"/>
        </w:rPr>
        <w:t>marine sites (Dodger</w:t>
      </w:r>
      <w:r w:rsidR="00211B5F" w:rsidRPr="00210C6F">
        <w:rPr>
          <w:rFonts w:ascii="Times" w:eastAsia="Times New Roman" w:hAnsi="Times" w:cs="Times New Roman"/>
          <w:color w:val="000000"/>
          <w:sz w:val="24"/>
          <w:szCs w:val="24"/>
          <w:lang w:val="en-US"/>
        </w:rPr>
        <w:t xml:space="preserve"> Channel and</w:t>
      </w:r>
      <w:r w:rsidR="006034D1" w:rsidRPr="00210C6F">
        <w:rPr>
          <w:rFonts w:ascii="Times" w:eastAsia="Times New Roman" w:hAnsi="Times" w:cs="Times New Roman"/>
          <w:color w:val="000000"/>
          <w:sz w:val="24"/>
          <w:szCs w:val="24"/>
          <w:lang w:val="en-US"/>
        </w:rPr>
        <w:t xml:space="preserve"> Wizard</w:t>
      </w:r>
      <w:r w:rsidR="00211B5F" w:rsidRPr="00210C6F">
        <w:rPr>
          <w:rFonts w:ascii="Times" w:eastAsia="Times New Roman" w:hAnsi="Times" w:cs="Times New Roman"/>
          <w:color w:val="000000"/>
          <w:sz w:val="24"/>
          <w:szCs w:val="24"/>
          <w:lang w:val="en-US"/>
        </w:rPr>
        <w:t xml:space="preserve"> Islet</w:t>
      </w:r>
      <w:r w:rsidR="006034D1" w:rsidRPr="00210C6F">
        <w:rPr>
          <w:rFonts w:ascii="Times" w:eastAsia="Times New Roman" w:hAnsi="Times" w:cs="Times New Roman"/>
          <w:color w:val="000000"/>
          <w:sz w:val="24"/>
          <w:szCs w:val="24"/>
          <w:lang w:val="en-US"/>
        </w:rPr>
        <w:t>), and a</w:t>
      </w:r>
      <w:r w:rsidR="00211B5F" w:rsidRPr="00210C6F">
        <w:rPr>
          <w:rFonts w:ascii="Times" w:eastAsia="Times New Roman" w:hAnsi="Times" w:cs="Times New Roman"/>
          <w:color w:val="000000"/>
          <w:sz w:val="24"/>
          <w:szCs w:val="24"/>
          <w:lang w:val="en-US"/>
        </w:rPr>
        <w:t xml:space="preserve">bsent from the fresher </w:t>
      </w:r>
      <w:proofErr w:type="spellStart"/>
      <w:r w:rsidR="006034D1" w:rsidRPr="00210C6F">
        <w:rPr>
          <w:rFonts w:ascii="Times" w:eastAsia="Times New Roman" w:hAnsi="Times" w:cs="Times New Roman"/>
          <w:color w:val="000000"/>
          <w:sz w:val="24"/>
          <w:szCs w:val="24"/>
          <w:lang w:val="en-US"/>
        </w:rPr>
        <w:t>N</w:t>
      </w:r>
      <w:r w:rsidR="00211B5F" w:rsidRPr="00210C6F">
        <w:rPr>
          <w:rFonts w:ascii="Times" w:eastAsia="Times New Roman" w:hAnsi="Times" w:cs="Times New Roman"/>
          <w:color w:val="000000"/>
          <w:sz w:val="24"/>
          <w:szCs w:val="24"/>
          <w:lang w:val="en-US"/>
        </w:rPr>
        <w:t>u</w:t>
      </w:r>
      <w:r w:rsidR="006034D1" w:rsidRPr="00210C6F">
        <w:rPr>
          <w:rFonts w:ascii="Times" w:eastAsia="Times New Roman" w:hAnsi="Times" w:cs="Times New Roman"/>
          <w:color w:val="000000"/>
          <w:sz w:val="24"/>
          <w:szCs w:val="24"/>
          <w:lang w:val="en-US"/>
        </w:rPr>
        <w:t>mukamis</w:t>
      </w:r>
      <w:proofErr w:type="spellEnd"/>
      <w:r w:rsidR="006034D1" w:rsidRPr="00210C6F">
        <w:rPr>
          <w:rFonts w:ascii="Times" w:eastAsia="Times New Roman" w:hAnsi="Times" w:cs="Times New Roman"/>
          <w:color w:val="000000"/>
          <w:sz w:val="24"/>
          <w:szCs w:val="24"/>
          <w:lang w:val="en-US"/>
        </w:rPr>
        <w:t xml:space="preserve"> Bay</w:t>
      </w:r>
      <w:r w:rsidR="00211B5F" w:rsidRPr="00210C6F">
        <w:rPr>
          <w:rFonts w:ascii="Times" w:eastAsia="Times New Roman" w:hAnsi="Times" w:cs="Times New Roman"/>
          <w:color w:val="000000"/>
          <w:sz w:val="24"/>
          <w:szCs w:val="24"/>
          <w:lang w:val="en-US"/>
        </w:rPr>
        <w:t xml:space="preserve">. </w:t>
      </w:r>
    </w:p>
    <w:p w14:paraId="1C92E9B3" w14:textId="77777777" w:rsidR="00252A48" w:rsidRPr="00CD60D1" w:rsidRDefault="00252A48" w:rsidP="00252A48">
      <w:pPr>
        <w:spacing w:after="0" w:line="480" w:lineRule="auto"/>
        <w:rPr>
          <w:rFonts w:ascii="Times" w:eastAsia="Times New Roman" w:hAnsi="Times" w:cs="Times New Roman"/>
          <w:bCs/>
          <w:iCs/>
          <w:color w:val="000000"/>
          <w:sz w:val="24"/>
          <w:szCs w:val="24"/>
          <w:lang w:val="en-US"/>
        </w:rPr>
      </w:pPr>
    </w:p>
    <w:p w14:paraId="30BCAAA3" w14:textId="5D633D66" w:rsidR="00277E2B" w:rsidRPr="00252A48" w:rsidRDefault="00252A48" w:rsidP="00252A48">
      <w:pPr>
        <w:spacing w:after="0" w:line="480" w:lineRule="auto"/>
        <w:rPr>
          <w:rFonts w:ascii="Times" w:eastAsia="Times New Roman" w:hAnsi="Times" w:cs="Times New Roman"/>
          <w:bCs/>
          <w:i/>
          <w:iCs/>
          <w:color w:val="000000"/>
          <w:sz w:val="24"/>
          <w:szCs w:val="24"/>
          <w:lang w:val="en-US"/>
        </w:rPr>
      </w:pPr>
      <w:commentRangeStart w:id="16"/>
      <w:r w:rsidRPr="00510105">
        <w:rPr>
          <w:rFonts w:ascii="Times" w:eastAsia="Times New Roman" w:hAnsi="Times" w:cs="Times New Roman"/>
          <w:bCs/>
          <w:i/>
          <w:iCs/>
          <w:color w:val="000000"/>
          <w:sz w:val="24"/>
          <w:szCs w:val="24"/>
          <w:lang w:val="en-US"/>
        </w:rPr>
        <w:t>Aggregation results</w:t>
      </w:r>
      <w:r>
        <w:rPr>
          <w:rFonts w:ascii="Times" w:eastAsia="Times New Roman" w:hAnsi="Times" w:cs="Times New Roman"/>
          <w:bCs/>
          <w:i/>
          <w:iCs/>
          <w:color w:val="000000"/>
          <w:sz w:val="24"/>
          <w:szCs w:val="24"/>
          <w:lang w:val="en-US"/>
        </w:rPr>
        <w:t xml:space="preserve">, variation </w:t>
      </w:r>
      <w:commentRangeEnd w:id="16"/>
      <w:r w:rsidR="0055422E">
        <w:rPr>
          <w:rStyle w:val="CommentReference"/>
        </w:rPr>
        <w:commentReference w:id="16"/>
      </w:r>
      <w:r>
        <w:rPr>
          <w:rFonts w:ascii="Times" w:eastAsia="Times New Roman" w:hAnsi="Times" w:cs="Times New Roman"/>
          <w:bCs/>
          <w:i/>
          <w:iCs/>
          <w:color w:val="000000"/>
          <w:sz w:val="24"/>
          <w:szCs w:val="24"/>
          <w:lang w:val="en-US"/>
        </w:rPr>
        <w:t>over time too.</w:t>
      </w:r>
    </w:p>
    <w:p w14:paraId="22ACB39A" w14:textId="4BEAE135" w:rsidR="00860770" w:rsidRDefault="00860770" w:rsidP="000F7014">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Aggregation and species rank results (Table 3)</w:t>
      </w:r>
    </w:p>
    <w:p w14:paraId="42D01AE8" w14:textId="7EA814D9" w:rsidR="004F4A35"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Within meadows, there is evidence of</w:t>
      </w:r>
      <w:r w:rsidR="0051383A" w:rsidRPr="00210C6F">
        <w:rPr>
          <w:rFonts w:ascii="Times" w:eastAsia="Times New Roman" w:hAnsi="Times" w:cs="Times New Roman"/>
          <w:color w:val="000000"/>
          <w:sz w:val="24"/>
          <w:szCs w:val="24"/>
          <w:lang w:val="en-US"/>
        </w:rPr>
        <w:t xml:space="preserve"> spatial</w:t>
      </w:r>
      <w:r w:rsidRPr="00210C6F">
        <w:rPr>
          <w:rFonts w:ascii="Times" w:eastAsia="Times New Roman" w:hAnsi="Times" w:cs="Times New Roman"/>
          <w:color w:val="000000"/>
          <w:sz w:val="24"/>
          <w:szCs w:val="24"/>
          <w:lang w:val="en-US"/>
        </w:rPr>
        <w:t xml:space="preserve"> aggregation of taxa </w:t>
      </w:r>
      <w:r w:rsidR="0051383A" w:rsidRPr="00210C6F">
        <w:rPr>
          <w:rFonts w:ascii="Times" w:eastAsia="Times New Roman" w:hAnsi="Times" w:cs="Times New Roman"/>
          <w:color w:val="000000"/>
          <w:sz w:val="24"/>
          <w:szCs w:val="24"/>
          <w:lang w:val="en-US"/>
        </w:rPr>
        <w:t>consistent with clumping of species in space more than expected based on a random spatial distribution of species within the meadow (Figure 3)</w:t>
      </w:r>
      <w:r w:rsidRPr="00210C6F">
        <w:rPr>
          <w:rFonts w:ascii="Times" w:eastAsia="Times New Roman" w:hAnsi="Times" w:cs="Times New Roman"/>
          <w:color w:val="000000"/>
          <w:sz w:val="24"/>
          <w:szCs w:val="24"/>
          <w:lang w:val="en-US"/>
        </w:rPr>
        <w:t xml:space="preserve">. </w:t>
      </w:r>
      <w:r w:rsidR="0051383A" w:rsidRPr="00210C6F">
        <w:rPr>
          <w:rFonts w:ascii="Times" w:eastAsia="Times New Roman" w:hAnsi="Times" w:cs="Times New Roman"/>
          <w:color w:val="000000"/>
          <w:sz w:val="24"/>
          <w:szCs w:val="24"/>
          <w:lang w:val="en-US"/>
        </w:rPr>
        <w:t>When the co</w:t>
      </w:r>
      <w:r w:rsidR="00CB06B8" w:rsidRPr="00210C6F">
        <w:rPr>
          <w:rFonts w:ascii="Times" w:eastAsia="Times New Roman" w:hAnsi="Times" w:cs="Times New Roman"/>
          <w:color w:val="000000"/>
          <w:sz w:val="24"/>
          <w:szCs w:val="24"/>
          <w:lang w:val="en-US"/>
        </w:rPr>
        <w:t>mposition of each of the 16 plots is</w:t>
      </w:r>
      <w:r w:rsidR="0051383A" w:rsidRPr="00210C6F">
        <w:rPr>
          <w:rFonts w:ascii="Times" w:eastAsia="Times New Roman" w:hAnsi="Times" w:cs="Times New Roman"/>
          <w:color w:val="000000"/>
          <w:sz w:val="24"/>
          <w:szCs w:val="24"/>
          <w:lang w:val="en-US"/>
        </w:rPr>
        <w:t xml:space="preserve"> compared with the median composition, the a</w:t>
      </w:r>
      <w:r w:rsidRPr="00210C6F">
        <w:rPr>
          <w:rFonts w:ascii="Times" w:eastAsia="Times New Roman" w:hAnsi="Times" w:cs="Times New Roman"/>
          <w:color w:val="000000"/>
          <w:sz w:val="24"/>
          <w:szCs w:val="24"/>
          <w:lang w:val="en-US"/>
        </w:rPr>
        <w:t xml:space="preserve">verage distance to </w:t>
      </w:r>
      <w:r w:rsidR="00CB06B8" w:rsidRPr="00210C6F">
        <w:rPr>
          <w:rFonts w:ascii="Times" w:eastAsia="Times New Roman" w:hAnsi="Times" w:cs="Times New Roman"/>
          <w:color w:val="000000"/>
          <w:sz w:val="24"/>
          <w:szCs w:val="24"/>
          <w:lang w:val="en-US"/>
        </w:rPr>
        <w:t xml:space="preserve">the </w:t>
      </w:r>
      <w:r w:rsidRPr="00210C6F">
        <w:rPr>
          <w:rFonts w:ascii="Times" w:eastAsia="Times New Roman" w:hAnsi="Times" w:cs="Times New Roman"/>
          <w:color w:val="000000"/>
          <w:sz w:val="24"/>
          <w:szCs w:val="24"/>
          <w:lang w:val="en-US"/>
        </w:rPr>
        <w:t xml:space="preserve">median </w:t>
      </w:r>
      <w:r w:rsidR="0051383A" w:rsidRPr="00210C6F">
        <w:rPr>
          <w:rFonts w:ascii="Times" w:eastAsia="Times New Roman" w:hAnsi="Times" w:cs="Times New Roman"/>
          <w:color w:val="000000"/>
          <w:sz w:val="24"/>
          <w:szCs w:val="24"/>
          <w:lang w:val="en-US"/>
        </w:rPr>
        <w:t>serves as a metric of meadow-scale beta diversity. Average distance to median</w:t>
      </w:r>
      <w:r w:rsidRPr="00210C6F">
        <w:rPr>
          <w:rFonts w:ascii="Times" w:eastAsia="Times New Roman" w:hAnsi="Times" w:cs="Times New Roman"/>
          <w:color w:val="000000"/>
          <w:sz w:val="24"/>
          <w:szCs w:val="24"/>
          <w:lang w:val="en-US"/>
        </w:rPr>
        <w:t xml:space="preserve"> ranged from 0.20 to 0.49 across all sites and times (</w:t>
      </w:r>
      <w:r w:rsidR="005B767B" w:rsidRPr="00210C6F">
        <w:rPr>
          <w:rFonts w:ascii="Times" w:eastAsia="Times New Roman" w:hAnsi="Times" w:cs="Times New Roman"/>
          <w:color w:val="000000"/>
          <w:sz w:val="24"/>
          <w:szCs w:val="24"/>
          <w:lang w:val="en-US"/>
        </w:rPr>
        <w:t>Appendix</w:t>
      </w:r>
      <w:r w:rsidR="00C20EC9" w:rsidRPr="00210C6F">
        <w:rPr>
          <w:rFonts w:ascii="Times" w:eastAsia="Times New Roman" w:hAnsi="Times" w:cs="Times New Roman"/>
          <w:color w:val="000000"/>
          <w:sz w:val="24"/>
          <w:szCs w:val="24"/>
          <w:lang w:val="en-US"/>
        </w:rPr>
        <w:t xml:space="preserve"> 5</w:t>
      </w:r>
      <w:r w:rsidRPr="00210C6F">
        <w:rPr>
          <w:rFonts w:ascii="Times" w:eastAsia="Times New Roman" w:hAnsi="Times" w:cs="Times New Roman"/>
          <w:color w:val="000000"/>
          <w:sz w:val="24"/>
          <w:szCs w:val="24"/>
          <w:lang w:val="en-US"/>
        </w:rPr>
        <w:t xml:space="preserve">). In all cases, observed beta diversity exceeded the null expectation from &lt;1% to &gt;19%, with an average difference of 9.7% </w:t>
      </w:r>
      <w:r w:rsidR="0051383A" w:rsidRPr="00210C6F">
        <w:rPr>
          <w:rFonts w:ascii="Times" w:eastAsia="Times New Roman" w:hAnsi="Times" w:cs="Times New Roman"/>
          <w:color w:val="000000"/>
          <w:sz w:val="24"/>
          <w:szCs w:val="24"/>
          <w:lang w:val="en-US"/>
        </w:rPr>
        <w:t xml:space="preserve">(Figure 3, Appendix </w:t>
      </w:r>
      <w:r w:rsidR="00C20EC9" w:rsidRPr="00210C6F">
        <w:rPr>
          <w:rFonts w:ascii="Times" w:eastAsia="Times New Roman" w:hAnsi="Times" w:cs="Times New Roman"/>
          <w:color w:val="000000"/>
          <w:sz w:val="24"/>
          <w:szCs w:val="24"/>
          <w:lang w:val="en-US"/>
        </w:rPr>
        <w:t>5</w:t>
      </w:r>
      <w:r w:rsidR="0051383A"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t>
      </w:r>
    </w:p>
    <w:p w14:paraId="7B5117E9" w14:textId="58850267" w:rsidR="00793358" w:rsidRDefault="00941D9F" w:rsidP="000F7014">
      <w:pPr>
        <w:spacing w:after="0" w:line="480" w:lineRule="auto"/>
        <w:ind w:firstLine="720"/>
        <w:rPr>
          <w:rFonts w:ascii="Times" w:eastAsia="Times New Roman" w:hAnsi="Times" w:cs="Times New Roman"/>
          <w:color w:val="000000"/>
          <w:sz w:val="24"/>
          <w:szCs w:val="24"/>
          <w:lang w:val="en-US"/>
        </w:rPr>
      </w:pPr>
      <w:commentRangeStart w:id="17"/>
      <w:r w:rsidRPr="00210C6F">
        <w:rPr>
          <w:rFonts w:ascii="Times" w:eastAsia="Times New Roman" w:hAnsi="Times" w:cs="Times New Roman"/>
          <w:color w:val="000000"/>
          <w:sz w:val="24"/>
          <w:szCs w:val="24"/>
          <w:lang w:val="en-US"/>
        </w:rPr>
        <w:t xml:space="preserve">We observed </w:t>
      </w:r>
      <w:r w:rsidR="00793358" w:rsidRPr="00210C6F">
        <w:rPr>
          <w:rFonts w:ascii="Times" w:eastAsia="Times New Roman" w:hAnsi="Times" w:cs="Times New Roman"/>
          <w:color w:val="000000"/>
          <w:sz w:val="24"/>
          <w:szCs w:val="24"/>
          <w:lang w:val="en-US"/>
        </w:rPr>
        <w:t xml:space="preserve">slightly </w:t>
      </w:r>
      <w:r w:rsidRPr="00210C6F">
        <w:rPr>
          <w:rFonts w:ascii="Times" w:eastAsia="Times New Roman" w:hAnsi="Times" w:cs="Times New Roman"/>
          <w:color w:val="000000"/>
          <w:sz w:val="24"/>
          <w:szCs w:val="24"/>
          <w:lang w:val="en-US"/>
        </w:rPr>
        <w:t>higher beta-diversity among plots, suggesting greater spatial aggregation</w:t>
      </w:r>
      <w:r w:rsidR="004F4A35" w:rsidRPr="00210C6F">
        <w:rPr>
          <w:rFonts w:ascii="Times" w:eastAsia="Times New Roman" w:hAnsi="Times" w:cs="Times New Roman"/>
          <w:color w:val="000000"/>
          <w:sz w:val="24"/>
          <w:szCs w:val="24"/>
          <w:lang w:val="en-US"/>
        </w:rPr>
        <w:t xml:space="preserve"> within meadows</w:t>
      </w:r>
      <w:r w:rsidR="00781410">
        <w:rPr>
          <w:rFonts w:ascii="Times" w:eastAsia="Times New Roman" w:hAnsi="Times" w:cs="Times New Roman"/>
          <w:color w:val="000000"/>
          <w:sz w:val="24"/>
          <w:szCs w:val="24"/>
          <w:lang w:val="en-US"/>
        </w:rPr>
        <w:t xml:space="preserve">, </w:t>
      </w:r>
      <w:r w:rsidR="007F5CAB" w:rsidRPr="00210C6F">
        <w:rPr>
          <w:rFonts w:ascii="Times" w:eastAsia="Times New Roman" w:hAnsi="Times" w:cs="Times New Roman"/>
          <w:color w:val="000000"/>
          <w:sz w:val="24"/>
          <w:szCs w:val="24"/>
          <w:lang w:val="en-US"/>
        </w:rPr>
        <w:t>in meadows nearer Alberni Inlet</w:t>
      </w:r>
      <w:r w:rsidRPr="00210C6F">
        <w:rPr>
          <w:rFonts w:ascii="Times" w:eastAsia="Times New Roman" w:hAnsi="Times" w:cs="Times New Roman"/>
          <w:color w:val="000000"/>
          <w:sz w:val="24"/>
          <w:szCs w:val="24"/>
          <w:lang w:val="en-US"/>
        </w:rPr>
        <w:t xml:space="preserve"> (Figure 3). </w:t>
      </w:r>
      <w:commentRangeEnd w:id="17"/>
      <w:r w:rsidR="00180945">
        <w:rPr>
          <w:rStyle w:val="CommentReference"/>
        </w:rPr>
        <w:commentReference w:id="17"/>
      </w:r>
      <w:r w:rsidR="00793358" w:rsidRPr="00210C6F">
        <w:rPr>
          <w:rFonts w:ascii="Times" w:eastAsia="Times New Roman" w:hAnsi="Times" w:cs="Times New Roman"/>
          <w:color w:val="000000"/>
          <w:sz w:val="24"/>
          <w:szCs w:val="24"/>
          <w:lang w:val="en-US"/>
        </w:rPr>
        <w:t xml:space="preserve">Further, comparing within-meadow estimates of beta diversity across time suggested that beta diversity declined slightly toward the end of the summer (May - 0.33, June/July - 0.34, August - 0.29). However, these trends </w:t>
      </w:r>
      <w:commentRangeStart w:id="18"/>
      <w:r w:rsidR="00793358" w:rsidRPr="00210C6F">
        <w:rPr>
          <w:rFonts w:ascii="Times" w:eastAsia="Times New Roman" w:hAnsi="Times" w:cs="Times New Roman"/>
          <w:color w:val="000000"/>
          <w:sz w:val="24"/>
          <w:szCs w:val="24"/>
          <w:lang w:val="en-US"/>
        </w:rPr>
        <w:t>were not statistically</w:t>
      </w:r>
      <w:r w:rsidR="00F83DF5" w:rsidRPr="00210C6F">
        <w:rPr>
          <w:rFonts w:ascii="Times" w:eastAsia="Times New Roman" w:hAnsi="Times" w:cs="Times New Roman"/>
          <w:color w:val="000000"/>
          <w:sz w:val="24"/>
          <w:szCs w:val="24"/>
          <w:lang w:val="en-US"/>
        </w:rPr>
        <w:t xml:space="preserve"> significant.  </w:t>
      </w:r>
      <w:commentRangeEnd w:id="18"/>
      <w:r w:rsidR="00180945">
        <w:rPr>
          <w:rStyle w:val="CommentReference"/>
        </w:rPr>
        <w:commentReference w:id="18"/>
      </w:r>
      <w:r w:rsidR="00BB0807" w:rsidRPr="00210C6F">
        <w:rPr>
          <w:rFonts w:ascii="Times" w:eastAsia="Times New Roman" w:hAnsi="Times" w:cs="Times New Roman"/>
          <w:color w:val="000000"/>
          <w:sz w:val="24"/>
          <w:szCs w:val="24"/>
          <w:lang w:val="en-US"/>
        </w:rPr>
        <w:t xml:space="preserve">Although beta diversity did not vary predictably along the </w:t>
      </w:r>
      <w:r w:rsidR="007F5CAB" w:rsidRPr="00210C6F">
        <w:rPr>
          <w:rFonts w:ascii="Times" w:eastAsia="Times New Roman" w:hAnsi="Times" w:cs="Times New Roman"/>
          <w:color w:val="000000"/>
          <w:sz w:val="24"/>
          <w:szCs w:val="24"/>
          <w:lang w:val="en-US"/>
        </w:rPr>
        <w:t xml:space="preserve">watershed </w:t>
      </w:r>
      <w:r w:rsidR="00BB0807" w:rsidRPr="00210C6F">
        <w:rPr>
          <w:rFonts w:ascii="Times" w:eastAsia="Times New Roman" w:hAnsi="Times" w:cs="Times New Roman"/>
          <w:color w:val="000000"/>
          <w:sz w:val="24"/>
          <w:szCs w:val="24"/>
          <w:lang w:val="en-US"/>
        </w:rPr>
        <w:t xml:space="preserve">gradient, a permutation test of multivariate homogeneity of group </w:t>
      </w:r>
      <w:r w:rsidR="00BB0807" w:rsidRPr="00210C6F">
        <w:rPr>
          <w:rFonts w:ascii="Times" w:eastAsia="Times New Roman" w:hAnsi="Times" w:cs="Times New Roman"/>
          <w:color w:val="000000"/>
          <w:sz w:val="24"/>
          <w:szCs w:val="24"/>
          <w:lang w:val="en-US"/>
        </w:rPr>
        <w:lastRenderedPageBreak/>
        <w:t>dispersions showed that meadows did have significantly different valu</w:t>
      </w:r>
      <w:r w:rsidR="00C20EC9" w:rsidRPr="00210C6F">
        <w:rPr>
          <w:rFonts w:ascii="Times" w:eastAsia="Times New Roman" w:hAnsi="Times" w:cs="Times New Roman"/>
          <w:color w:val="000000"/>
          <w:sz w:val="24"/>
          <w:szCs w:val="24"/>
          <w:lang w:val="en-US"/>
        </w:rPr>
        <w:t>es of beta diversity (</w:t>
      </w:r>
      <w:commentRangeStart w:id="19"/>
      <w:r w:rsidR="00C20EC9" w:rsidRPr="00210C6F">
        <w:rPr>
          <w:rFonts w:ascii="Times" w:eastAsia="Times New Roman" w:hAnsi="Times" w:cs="Times New Roman"/>
          <w:color w:val="000000"/>
          <w:sz w:val="24"/>
          <w:szCs w:val="24"/>
          <w:lang w:val="en-US"/>
        </w:rPr>
        <w:t>Appendix 6</w:t>
      </w:r>
      <w:commentRangeEnd w:id="19"/>
      <w:r w:rsidR="00860770">
        <w:rPr>
          <w:rStyle w:val="CommentReference"/>
        </w:rPr>
        <w:commentReference w:id="19"/>
      </w:r>
      <w:r w:rsidR="00BB0807" w:rsidRPr="00210C6F">
        <w:rPr>
          <w:rFonts w:ascii="Times" w:eastAsia="Times New Roman" w:hAnsi="Times" w:cs="Times New Roman"/>
          <w:color w:val="000000"/>
          <w:sz w:val="24"/>
          <w:szCs w:val="24"/>
          <w:lang w:val="en-US"/>
        </w:rPr>
        <w:t>).</w:t>
      </w:r>
    </w:p>
    <w:p w14:paraId="4AA27221" w14:textId="77777777" w:rsidR="0055422E" w:rsidRDefault="0055422E" w:rsidP="00252A48">
      <w:pPr>
        <w:spacing w:after="0" w:line="480" w:lineRule="auto"/>
        <w:rPr>
          <w:rFonts w:ascii="Times" w:eastAsia="Times New Roman" w:hAnsi="Times" w:cs="Times New Roman"/>
          <w:bCs/>
          <w:i/>
          <w:iCs/>
          <w:color w:val="000000"/>
          <w:sz w:val="24"/>
          <w:szCs w:val="24"/>
          <w:lang w:val="en-US"/>
        </w:rPr>
      </w:pPr>
    </w:p>
    <w:p w14:paraId="63EFBA13" w14:textId="4DE18D22" w:rsidR="00252A48" w:rsidRPr="00252A48" w:rsidRDefault="00252A48" w:rsidP="00252A48">
      <w:pPr>
        <w:spacing w:after="0" w:line="480" w:lineRule="auto"/>
        <w:rPr>
          <w:rFonts w:ascii="Times" w:eastAsia="Times New Roman" w:hAnsi="Times" w:cs="Times New Roman"/>
          <w:bCs/>
          <w:i/>
          <w:iCs/>
          <w:color w:val="000000"/>
          <w:sz w:val="24"/>
          <w:szCs w:val="24"/>
          <w:lang w:val="en-US"/>
        </w:rPr>
      </w:pPr>
      <w:r>
        <w:rPr>
          <w:rFonts w:ascii="Times" w:eastAsia="Times New Roman" w:hAnsi="Times" w:cs="Times New Roman"/>
          <w:bCs/>
          <w:i/>
          <w:iCs/>
          <w:color w:val="000000"/>
          <w:sz w:val="24"/>
          <w:szCs w:val="24"/>
          <w:lang w:val="en-US"/>
        </w:rPr>
        <w:t>Composition: NMDS results, include temporal dimension.</w:t>
      </w:r>
    </w:p>
    <w:p w14:paraId="5CCEF864" w14:textId="4E3ED909" w:rsidR="00024105" w:rsidRDefault="00860770" w:rsidP="004F4A35">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i/>
          <w:color w:val="000000"/>
          <w:sz w:val="24"/>
          <w:szCs w:val="24"/>
          <w:lang w:val="en-US"/>
        </w:rPr>
        <w:t xml:space="preserve">Summarize general composition: dominance Table 3. </w:t>
      </w:r>
      <w:commentRangeStart w:id="20"/>
      <w:r w:rsidR="00024105" w:rsidRPr="00210C6F">
        <w:rPr>
          <w:rFonts w:ascii="Times" w:eastAsia="Times New Roman" w:hAnsi="Times" w:cs="Times New Roman"/>
          <w:color w:val="000000"/>
          <w:sz w:val="24"/>
          <w:szCs w:val="24"/>
          <w:lang w:val="en-US"/>
        </w:rPr>
        <w:t xml:space="preserve">Of these, 24 taxa </w:t>
      </w:r>
      <w:commentRangeEnd w:id="20"/>
      <w:r w:rsidR="00024105">
        <w:rPr>
          <w:rStyle w:val="CommentReference"/>
        </w:rPr>
        <w:commentReference w:id="20"/>
      </w:r>
      <w:r w:rsidR="00024105" w:rsidRPr="00210C6F">
        <w:rPr>
          <w:rFonts w:ascii="Times" w:eastAsia="Times New Roman" w:hAnsi="Times" w:cs="Times New Roman"/>
          <w:color w:val="000000"/>
          <w:sz w:val="24"/>
          <w:szCs w:val="24"/>
          <w:lang w:val="en-US"/>
        </w:rPr>
        <w:t xml:space="preserve">are herbivorous or omnivorous consumers of epiphytic algae, and therefore belong to the functional group “grazers” (Appendix 1). These comprised approximately 72% of all individuals; and 6.0 (± 0.15) grazer taxa </w:t>
      </w:r>
      <w:r w:rsidR="00024105">
        <w:rPr>
          <w:rFonts w:ascii="Times" w:eastAsia="Times New Roman" w:hAnsi="Times" w:cs="Times New Roman"/>
          <w:color w:val="000000"/>
          <w:sz w:val="24"/>
          <w:szCs w:val="24"/>
          <w:lang w:val="en-US"/>
        </w:rPr>
        <w:t>(</w:t>
      </w:r>
      <w:r w:rsidR="00024105" w:rsidRPr="00210C6F">
        <w:rPr>
          <w:rFonts w:ascii="Times" w:eastAsia="Times New Roman" w:hAnsi="Times" w:cs="Times New Roman"/>
          <w:color w:val="000000"/>
          <w:sz w:val="24"/>
          <w:szCs w:val="24"/>
          <w:lang w:val="en-US"/>
        </w:rPr>
        <w:t xml:space="preserve">isopods, </w:t>
      </w:r>
      <w:proofErr w:type="spellStart"/>
      <w:r w:rsidR="00024105">
        <w:rPr>
          <w:rFonts w:ascii="Times" w:eastAsia="Times New Roman" w:hAnsi="Times" w:cs="Times New Roman"/>
          <w:color w:val="000000"/>
          <w:sz w:val="24"/>
          <w:szCs w:val="24"/>
          <w:lang w:val="en-US"/>
        </w:rPr>
        <w:t>harpacticoid</w:t>
      </w:r>
      <w:proofErr w:type="spellEnd"/>
      <w:r w:rsidR="00024105">
        <w:rPr>
          <w:rFonts w:ascii="Times" w:eastAsia="Times New Roman" w:hAnsi="Times" w:cs="Times New Roman"/>
          <w:color w:val="000000"/>
          <w:sz w:val="24"/>
          <w:szCs w:val="24"/>
          <w:lang w:val="en-US"/>
        </w:rPr>
        <w:t xml:space="preserve"> </w:t>
      </w:r>
      <w:r w:rsidR="00024105" w:rsidRPr="00210C6F">
        <w:rPr>
          <w:rFonts w:ascii="Times" w:eastAsia="Times New Roman" w:hAnsi="Times" w:cs="Times New Roman"/>
          <w:color w:val="000000"/>
          <w:sz w:val="24"/>
          <w:szCs w:val="24"/>
          <w:lang w:val="en-US"/>
        </w:rPr>
        <w:t>copepods, amphipods, and gastropod</w:t>
      </w:r>
      <w:r w:rsidR="00024105">
        <w:rPr>
          <w:rFonts w:ascii="Times" w:eastAsia="Times New Roman" w:hAnsi="Times" w:cs="Times New Roman"/>
          <w:color w:val="000000"/>
          <w:sz w:val="24"/>
          <w:szCs w:val="24"/>
          <w:lang w:val="en-US"/>
        </w:rPr>
        <w:t>s)</w:t>
      </w:r>
      <w:r w:rsidR="00024105" w:rsidRPr="00210C6F">
        <w:rPr>
          <w:rFonts w:ascii="Times" w:eastAsia="Times New Roman" w:hAnsi="Times" w:cs="Times New Roman"/>
          <w:color w:val="000000"/>
          <w:sz w:val="24"/>
          <w:szCs w:val="24"/>
          <w:lang w:val="en-US"/>
        </w:rPr>
        <w:t xml:space="preserve"> were det</w:t>
      </w:r>
      <w:r w:rsidR="00024105">
        <w:rPr>
          <w:rFonts w:ascii="Times" w:eastAsia="Times New Roman" w:hAnsi="Times" w:cs="Times New Roman"/>
          <w:color w:val="000000"/>
          <w:sz w:val="24"/>
          <w:szCs w:val="24"/>
          <w:lang w:val="en-US"/>
        </w:rPr>
        <w:t xml:space="preserve">ected on average in each meadow. Grazers </w:t>
      </w:r>
      <w:r w:rsidR="00024105" w:rsidRPr="00210C6F">
        <w:rPr>
          <w:rFonts w:ascii="Times" w:eastAsia="Times New Roman" w:hAnsi="Times" w:cs="Times New Roman"/>
          <w:color w:val="000000"/>
          <w:sz w:val="24"/>
          <w:szCs w:val="24"/>
          <w:lang w:val="en-US"/>
        </w:rPr>
        <w:t>include (Appendix 1). Other functional groups include predators (</w:t>
      </w:r>
      <w:proofErr w:type="spellStart"/>
      <w:r w:rsidR="00024105" w:rsidRPr="00210C6F">
        <w:rPr>
          <w:rFonts w:ascii="Times" w:eastAsia="Times New Roman" w:hAnsi="Times" w:cs="Times New Roman"/>
          <w:color w:val="000000"/>
          <w:sz w:val="24"/>
          <w:szCs w:val="24"/>
          <w:lang w:val="en-US"/>
        </w:rPr>
        <w:t>polychaetes</w:t>
      </w:r>
      <w:proofErr w:type="spellEnd"/>
      <w:r w:rsidR="00024105" w:rsidRPr="00210C6F">
        <w:rPr>
          <w:rFonts w:ascii="Times" w:eastAsia="Times New Roman" w:hAnsi="Times" w:cs="Times New Roman"/>
          <w:color w:val="000000"/>
          <w:sz w:val="24"/>
          <w:szCs w:val="24"/>
          <w:lang w:val="en-US"/>
        </w:rPr>
        <w:t>, crabs, free-living mites, two species of amphipod), filter feeders (bivalves), and deposit feeders/</w:t>
      </w:r>
      <w:proofErr w:type="spellStart"/>
      <w:r w:rsidR="00024105" w:rsidRPr="00210C6F">
        <w:rPr>
          <w:rFonts w:ascii="Times" w:eastAsia="Times New Roman" w:hAnsi="Times" w:cs="Times New Roman"/>
          <w:color w:val="000000"/>
          <w:sz w:val="24"/>
          <w:szCs w:val="24"/>
          <w:lang w:val="en-US"/>
        </w:rPr>
        <w:t>detritivores</w:t>
      </w:r>
      <w:proofErr w:type="spellEnd"/>
      <w:r w:rsidR="00024105" w:rsidRPr="00210C6F">
        <w:rPr>
          <w:rFonts w:ascii="Times" w:eastAsia="Times New Roman" w:hAnsi="Times" w:cs="Times New Roman"/>
          <w:color w:val="000000"/>
          <w:sz w:val="24"/>
          <w:szCs w:val="24"/>
          <w:lang w:val="en-US"/>
        </w:rPr>
        <w:t xml:space="preserve"> (shrimp).</w:t>
      </w:r>
      <w:r w:rsidR="00BF4523" w:rsidRPr="00BF4523">
        <w:rPr>
          <w:rFonts w:ascii="Times" w:eastAsia="Times New Roman" w:hAnsi="Times" w:cs="Times New Roman"/>
          <w:color w:val="000000"/>
          <w:sz w:val="24"/>
          <w:szCs w:val="24"/>
          <w:lang w:val="en-US"/>
        </w:rPr>
        <w:t xml:space="preserve"> </w:t>
      </w:r>
      <w:commentRangeStart w:id="21"/>
      <w:r w:rsidR="00BF4523" w:rsidRPr="00210C6F">
        <w:rPr>
          <w:rFonts w:ascii="Times" w:eastAsia="Times New Roman" w:hAnsi="Times" w:cs="Times New Roman"/>
          <w:color w:val="000000"/>
          <w:sz w:val="24"/>
          <w:szCs w:val="24"/>
          <w:lang w:val="en-US"/>
        </w:rPr>
        <w:t xml:space="preserve">Across all samples, </w:t>
      </w:r>
      <w:proofErr w:type="spellStart"/>
      <w:r w:rsidR="00BF4523" w:rsidRPr="00210C6F">
        <w:rPr>
          <w:rFonts w:ascii="Times" w:eastAsia="Times New Roman" w:hAnsi="Times" w:cs="Times New Roman"/>
          <w:color w:val="000000"/>
          <w:sz w:val="24"/>
          <w:szCs w:val="24"/>
          <w:lang w:val="en-US"/>
        </w:rPr>
        <w:t>epifaunal</w:t>
      </w:r>
      <w:proofErr w:type="spellEnd"/>
      <w:r w:rsidR="00BF4523" w:rsidRPr="00210C6F">
        <w:rPr>
          <w:rFonts w:ascii="Times" w:eastAsia="Times New Roman" w:hAnsi="Times" w:cs="Times New Roman"/>
          <w:color w:val="000000"/>
          <w:sz w:val="24"/>
          <w:szCs w:val="24"/>
          <w:lang w:val="en-US"/>
        </w:rPr>
        <w:t xml:space="preserve"> assemblages were dominated by small (1-2 mm) invertebrates, which made up ~83% of individuals, whereas large invertebrates (&gt; 8 mm) such as crabs, sea stars and urchins made up less than 3% of individuals.</w:t>
      </w:r>
      <w:commentRangeEnd w:id="21"/>
      <w:r w:rsidR="00BF4523">
        <w:rPr>
          <w:rStyle w:val="CommentReference"/>
        </w:rPr>
        <w:commentReference w:id="21"/>
      </w:r>
    </w:p>
    <w:p w14:paraId="4A753BC6" w14:textId="46D50AA3" w:rsidR="006034D1" w:rsidRDefault="00941D9F" w:rsidP="004F4A35">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Extending the comparisons to across meadows, we found that s</w:t>
      </w:r>
      <w:r w:rsidR="006034D1" w:rsidRPr="00210C6F">
        <w:rPr>
          <w:rFonts w:ascii="Times" w:eastAsia="Times New Roman" w:hAnsi="Times" w:cs="Times New Roman"/>
          <w:color w:val="000000"/>
          <w:sz w:val="24"/>
          <w:szCs w:val="24"/>
          <w:lang w:val="en-US"/>
        </w:rPr>
        <w:t>amp</w:t>
      </w:r>
      <w:r w:rsidR="00614BB9" w:rsidRPr="00210C6F">
        <w:rPr>
          <w:rFonts w:ascii="Times" w:eastAsia="Times New Roman" w:hAnsi="Times" w:cs="Times New Roman"/>
          <w:color w:val="000000"/>
          <w:sz w:val="24"/>
          <w:szCs w:val="24"/>
          <w:lang w:val="en-US"/>
        </w:rPr>
        <w:t>les collected within meadows were</w:t>
      </w:r>
      <w:r w:rsidR="006034D1" w:rsidRPr="00210C6F">
        <w:rPr>
          <w:rFonts w:ascii="Times" w:eastAsia="Times New Roman" w:hAnsi="Times" w:cs="Times New Roman"/>
          <w:color w:val="000000"/>
          <w:sz w:val="24"/>
          <w:szCs w:val="24"/>
          <w:lang w:val="en-US"/>
        </w:rPr>
        <w:t xml:space="preserve"> typically more similar to samples from the same meadow than to samples from other meadows, suggesting meadow-scale aggregation and similarity in faunal assemblages (</w:t>
      </w:r>
      <w:r w:rsidR="00DF4FA4" w:rsidRPr="00210C6F">
        <w:rPr>
          <w:rFonts w:ascii="Times" w:eastAsia="Times New Roman" w:hAnsi="Times" w:cs="Times New Roman"/>
          <w:color w:val="000000"/>
          <w:sz w:val="24"/>
          <w:szCs w:val="24"/>
          <w:lang w:val="en-US"/>
        </w:rPr>
        <w:t>Figure 4).</w:t>
      </w:r>
      <w:r w:rsidR="006034D1" w:rsidRPr="00210C6F">
        <w:rPr>
          <w:rFonts w:ascii="Times" w:eastAsia="Times New Roman" w:hAnsi="Times" w:cs="Times New Roman"/>
          <w:color w:val="000000"/>
          <w:sz w:val="24"/>
          <w:szCs w:val="24"/>
          <w:lang w:val="en-US"/>
        </w:rPr>
        <w:t xml:space="preserve"> </w:t>
      </w:r>
      <w:r w:rsidR="004F4A35" w:rsidRPr="00210C6F">
        <w:rPr>
          <w:rFonts w:ascii="Times" w:eastAsia="Times New Roman" w:hAnsi="Times" w:cs="Times New Roman"/>
          <w:color w:val="000000"/>
          <w:sz w:val="24"/>
          <w:szCs w:val="24"/>
          <w:lang w:val="en-US"/>
        </w:rPr>
        <w:t>This species turnover</w:t>
      </w:r>
      <w:r w:rsidR="00DF4FA4" w:rsidRPr="00210C6F">
        <w:rPr>
          <w:rFonts w:ascii="Times" w:eastAsia="Times New Roman" w:hAnsi="Times" w:cs="Times New Roman"/>
          <w:color w:val="000000"/>
          <w:sz w:val="24"/>
          <w:szCs w:val="24"/>
          <w:lang w:val="en-US"/>
        </w:rPr>
        <w:t xml:space="preserve"> among meadows</w:t>
      </w:r>
      <w:r w:rsidR="00DF4FA4" w:rsidRPr="00781410">
        <w:rPr>
          <w:rStyle w:val="CommentReference"/>
          <w:rFonts w:ascii="Times" w:hAnsi="Times"/>
          <w:sz w:val="24"/>
          <w:szCs w:val="24"/>
        </w:rPr>
        <w:t xml:space="preserve"> was </w:t>
      </w:r>
      <w:r w:rsidR="006034D1" w:rsidRPr="00781410">
        <w:rPr>
          <w:rFonts w:ascii="Times" w:eastAsia="Times New Roman" w:hAnsi="Times" w:cs="Times New Roman"/>
          <w:color w:val="000000"/>
          <w:sz w:val="24"/>
          <w:szCs w:val="24"/>
          <w:lang w:val="en-US"/>
        </w:rPr>
        <w:t xml:space="preserve">driven by both shifts in relative abundance, and </w:t>
      </w:r>
      <w:r w:rsidR="00DF4FA4" w:rsidRPr="00781410">
        <w:rPr>
          <w:rFonts w:ascii="Times" w:eastAsia="Times New Roman" w:hAnsi="Times" w:cs="Times New Roman"/>
          <w:color w:val="000000"/>
          <w:sz w:val="24"/>
          <w:szCs w:val="24"/>
          <w:lang w:val="en-US"/>
        </w:rPr>
        <w:t xml:space="preserve">by </w:t>
      </w:r>
      <w:r w:rsidR="00614BB9" w:rsidRPr="00781410">
        <w:rPr>
          <w:rFonts w:ascii="Times" w:eastAsia="Times New Roman" w:hAnsi="Times" w:cs="Times New Roman"/>
          <w:color w:val="000000"/>
          <w:sz w:val="24"/>
          <w:szCs w:val="24"/>
          <w:lang w:val="en-US"/>
        </w:rPr>
        <w:t xml:space="preserve">species turnover </w:t>
      </w:r>
      <w:r w:rsidR="00DF4FA4" w:rsidRPr="00781410">
        <w:rPr>
          <w:rFonts w:ascii="Times" w:eastAsia="Times New Roman" w:hAnsi="Times" w:cs="Times New Roman"/>
          <w:color w:val="000000"/>
          <w:sz w:val="24"/>
          <w:szCs w:val="24"/>
          <w:lang w:val="en-US"/>
        </w:rPr>
        <w:t>(Figure 4)</w:t>
      </w:r>
      <w:r w:rsidR="006034D1" w:rsidRPr="00781410">
        <w:rPr>
          <w:rFonts w:ascii="Times" w:eastAsia="Times New Roman" w:hAnsi="Times" w:cs="Times New Roman"/>
          <w:color w:val="000000"/>
          <w:sz w:val="24"/>
          <w:szCs w:val="24"/>
          <w:lang w:val="en-US"/>
        </w:rPr>
        <w:t xml:space="preserve">. </w:t>
      </w:r>
      <w:r w:rsidR="00614BB9" w:rsidRPr="00781410">
        <w:rPr>
          <w:rFonts w:ascii="Times" w:eastAsia="Times New Roman" w:hAnsi="Times" w:cs="Times New Roman"/>
          <w:color w:val="000000"/>
          <w:sz w:val="24"/>
          <w:szCs w:val="24"/>
          <w:lang w:val="en-US"/>
        </w:rPr>
        <w:t>Although many species were rare but present at most sites and times, n</w:t>
      </w:r>
      <w:r w:rsidR="006034D1" w:rsidRPr="00781410">
        <w:rPr>
          <w:rFonts w:ascii="Times" w:eastAsia="Times New Roman" w:hAnsi="Times" w:cs="Times New Roman"/>
          <w:color w:val="000000"/>
          <w:sz w:val="24"/>
          <w:szCs w:val="24"/>
          <w:lang w:val="en-US"/>
        </w:rPr>
        <w:t>o species was</w:t>
      </w:r>
      <w:r w:rsidR="00614BB9" w:rsidRPr="00781410">
        <w:rPr>
          <w:rFonts w:ascii="Times" w:eastAsia="Times New Roman" w:hAnsi="Times" w:cs="Times New Roman"/>
          <w:color w:val="000000"/>
          <w:sz w:val="24"/>
          <w:szCs w:val="24"/>
          <w:lang w:val="en-US"/>
        </w:rPr>
        <w:t xml:space="preserve"> common everywhere at all times</w:t>
      </w:r>
      <w:r w:rsidR="00DF4FA4" w:rsidRPr="00781410">
        <w:rPr>
          <w:rFonts w:ascii="Times" w:eastAsia="Times New Roman" w:hAnsi="Times" w:cs="Times New Roman"/>
          <w:color w:val="000000"/>
          <w:sz w:val="24"/>
          <w:szCs w:val="24"/>
          <w:lang w:val="en-US"/>
        </w:rPr>
        <w:t xml:space="preserve">. </w:t>
      </w:r>
      <w:r w:rsidR="00614BB9" w:rsidRPr="00781410">
        <w:rPr>
          <w:rFonts w:ascii="Times" w:eastAsia="Times New Roman" w:hAnsi="Times" w:cs="Times New Roman"/>
          <w:color w:val="000000"/>
          <w:sz w:val="24"/>
          <w:szCs w:val="24"/>
          <w:lang w:val="en-US"/>
        </w:rPr>
        <w:t xml:space="preserve">Five taxa were detected at every site and sampling time (the grazers </w:t>
      </w:r>
      <w:proofErr w:type="spellStart"/>
      <w:r w:rsidR="00D0463D" w:rsidRPr="00781410">
        <w:rPr>
          <w:rFonts w:ascii="Times" w:eastAsia="Times New Roman" w:hAnsi="Times" w:cs="Times New Roman"/>
          <w:i/>
          <w:color w:val="000000"/>
          <w:sz w:val="24"/>
          <w:szCs w:val="24"/>
          <w:lang w:val="en-US"/>
        </w:rPr>
        <w:t>Penti</w:t>
      </w:r>
      <w:r w:rsidR="00614BB9" w:rsidRPr="00781410">
        <w:rPr>
          <w:rFonts w:ascii="Times" w:eastAsia="Times New Roman" w:hAnsi="Times" w:cs="Times New Roman"/>
          <w:i/>
          <w:color w:val="000000"/>
          <w:sz w:val="24"/>
          <w:szCs w:val="24"/>
          <w:lang w:val="en-US"/>
        </w:rPr>
        <w:t>dotea</w:t>
      </w:r>
      <w:proofErr w:type="spellEnd"/>
      <w:r w:rsidR="00614BB9" w:rsidRPr="00781410">
        <w:rPr>
          <w:rFonts w:ascii="Times" w:eastAsia="Times New Roman" w:hAnsi="Times" w:cs="Times New Roman"/>
          <w:i/>
          <w:color w:val="000000"/>
          <w:sz w:val="24"/>
          <w:szCs w:val="24"/>
          <w:lang w:val="en-US"/>
        </w:rPr>
        <w:t xml:space="preserve"> </w:t>
      </w:r>
      <w:proofErr w:type="spellStart"/>
      <w:r w:rsidR="00614BB9" w:rsidRPr="00781410">
        <w:rPr>
          <w:rFonts w:ascii="Times" w:eastAsia="Times New Roman" w:hAnsi="Times" w:cs="Times New Roman"/>
          <w:i/>
          <w:color w:val="000000"/>
          <w:sz w:val="24"/>
          <w:szCs w:val="24"/>
          <w:lang w:val="en-US"/>
        </w:rPr>
        <w:t>resecata</w:t>
      </w:r>
      <w:proofErr w:type="spellEnd"/>
      <w:r w:rsidR="00614BB9" w:rsidRPr="00781410">
        <w:rPr>
          <w:rFonts w:ascii="Times" w:eastAsia="Times New Roman" w:hAnsi="Times" w:cs="Times New Roman"/>
          <w:color w:val="000000"/>
          <w:sz w:val="24"/>
          <w:szCs w:val="24"/>
          <w:lang w:val="en-US"/>
        </w:rPr>
        <w:t xml:space="preserve">, </w:t>
      </w:r>
      <w:proofErr w:type="spellStart"/>
      <w:r w:rsidR="00614BB9" w:rsidRPr="00781410">
        <w:rPr>
          <w:rFonts w:ascii="Times" w:eastAsia="Times New Roman" w:hAnsi="Times" w:cs="Times New Roman"/>
          <w:i/>
          <w:color w:val="000000"/>
          <w:sz w:val="24"/>
          <w:szCs w:val="24"/>
          <w:lang w:val="en-US"/>
        </w:rPr>
        <w:t>Caprella</w:t>
      </w:r>
      <w:proofErr w:type="spellEnd"/>
      <w:r w:rsidR="00614BB9" w:rsidRPr="00781410">
        <w:rPr>
          <w:rFonts w:ascii="Times" w:eastAsia="Times New Roman" w:hAnsi="Times" w:cs="Times New Roman"/>
          <w:color w:val="000000"/>
          <w:sz w:val="24"/>
          <w:szCs w:val="24"/>
          <w:lang w:val="en-US"/>
        </w:rPr>
        <w:t xml:space="preserve"> spp., and </w:t>
      </w:r>
      <w:proofErr w:type="spellStart"/>
      <w:r w:rsidR="00614BB9" w:rsidRPr="00781410">
        <w:rPr>
          <w:rFonts w:ascii="Times" w:eastAsia="Times New Roman" w:hAnsi="Times" w:cs="Times New Roman"/>
          <w:i/>
          <w:color w:val="000000"/>
          <w:sz w:val="24"/>
          <w:szCs w:val="24"/>
          <w:lang w:val="en-US"/>
        </w:rPr>
        <w:t>Aoroides</w:t>
      </w:r>
      <w:proofErr w:type="spellEnd"/>
      <w:r w:rsidR="00614BB9" w:rsidRPr="00781410">
        <w:rPr>
          <w:rFonts w:ascii="Times" w:eastAsia="Times New Roman" w:hAnsi="Times" w:cs="Times New Roman"/>
          <w:color w:val="000000"/>
          <w:sz w:val="24"/>
          <w:szCs w:val="24"/>
          <w:lang w:val="en-US"/>
        </w:rPr>
        <w:t xml:space="preserve"> </w:t>
      </w:r>
      <w:proofErr w:type="spellStart"/>
      <w:r w:rsidR="00614BB9" w:rsidRPr="00781410">
        <w:rPr>
          <w:rFonts w:ascii="Times" w:eastAsia="Times New Roman" w:hAnsi="Times" w:cs="Times New Roman"/>
          <w:i/>
          <w:color w:val="000000"/>
          <w:sz w:val="24"/>
          <w:szCs w:val="24"/>
          <w:lang w:val="en-US"/>
        </w:rPr>
        <w:t>columbiae</w:t>
      </w:r>
      <w:proofErr w:type="spellEnd"/>
      <w:r w:rsidR="00614BB9" w:rsidRPr="00781410">
        <w:rPr>
          <w:rFonts w:ascii="Times" w:eastAsia="Times New Roman" w:hAnsi="Times" w:cs="Times New Roman"/>
          <w:color w:val="000000"/>
          <w:sz w:val="24"/>
          <w:szCs w:val="24"/>
          <w:lang w:val="en-US"/>
        </w:rPr>
        <w:t xml:space="preserve">; the predator </w:t>
      </w:r>
      <w:proofErr w:type="spellStart"/>
      <w:r w:rsidR="00614BB9" w:rsidRPr="00781410">
        <w:rPr>
          <w:rFonts w:ascii="Times" w:eastAsia="Times New Roman" w:hAnsi="Times" w:cs="Times New Roman"/>
          <w:i/>
          <w:color w:val="000000"/>
          <w:sz w:val="24"/>
          <w:szCs w:val="24"/>
          <w:lang w:val="en-US"/>
        </w:rPr>
        <w:t>Eogammarus</w:t>
      </w:r>
      <w:proofErr w:type="spellEnd"/>
      <w:r w:rsidR="00614BB9" w:rsidRPr="00781410">
        <w:rPr>
          <w:rFonts w:ascii="Times" w:eastAsia="Times New Roman" w:hAnsi="Times" w:cs="Times New Roman"/>
          <w:i/>
          <w:color w:val="000000"/>
          <w:sz w:val="24"/>
          <w:szCs w:val="24"/>
          <w:lang w:val="en-US"/>
        </w:rPr>
        <w:t xml:space="preserve"> </w:t>
      </w:r>
      <w:proofErr w:type="spellStart"/>
      <w:r w:rsidR="00614BB9" w:rsidRPr="00781410">
        <w:rPr>
          <w:rFonts w:ascii="Times" w:eastAsia="Times New Roman" w:hAnsi="Times" w:cs="Times New Roman"/>
          <w:i/>
          <w:color w:val="000000"/>
          <w:sz w:val="24"/>
          <w:szCs w:val="24"/>
          <w:lang w:val="en-US"/>
        </w:rPr>
        <w:t>confervicolus</w:t>
      </w:r>
      <w:proofErr w:type="spellEnd"/>
      <w:r w:rsidR="00614BB9" w:rsidRPr="00781410">
        <w:rPr>
          <w:rFonts w:ascii="Times" w:eastAsia="Times New Roman" w:hAnsi="Times" w:cs="Times New Roman"/>
          <w:color w:val="000000"/>
          <w:sz w:val="24"/>
          <w:szCs w:val="24"/>
          <w:lang w:val="en-US"/>
        </w:rPr>
        <w:t xml:space="preserve">; and the filter-feeding </w:t>
      </w:r>
      <w:proofErr w:type="spellStart"/>
      <w:r w:rsidR="00614BB9" w:rsidRPr="00781410">
        <w:rPr>
          <w:rFonts w:ascii="Times" w:eastAsia="Times New Roman" w:hAnsi="Times" w:cs="Times New Roman"/>
          <w:i/>
          <w:color w:val="000000"/>
          <w:sz w:val="24"/>
          <w:szCs w:val="24"/>
          <w:lang w:val="en-US"/>
        </w:rPr>
        <w:t>Mytilus</w:t>
      </w:r>
      <w:proofErr w:type="spellEnd"/>
      <w:r w:rsidR="00614BB9" w:rsidRPr="00781410">
        <w:rPr>
          <w:rFonts w:ascii="Times" w:eastAsia="Times New Roman" w:hAnsi="Times" w:cs="Times New Roman"/>
          <w:i/>
          <w:color w:val="000000"/>
          <w:sz w:val="24"/>
          <w:szCs w:val="24"/>
          <w:lang w:val="en-US"/>
        </w:rPr>
        <w:t xml:space="preserve"> </w:t>
      </w:r>
      <w:proofErr w:type="spellStart"/>
      <w:r w:rsidR="00614BB9" w:rsidRPr="00781410">
        <w:rPr>
          <w:rFonts w:ascii="Times" w:eastAsia="Times New Roman" w:hAnsi="Times" w:cs="Times New Roman"/>
          <w:i/>
          <w:color w:val="000000"/>
          <w:sz w:val="24"/>
          <w:szCs w:val="24"/>
          <w:lang w:val="en-US"/>
        </w:rPr>
        <w:t>trossulus</w:t>
      </w:r>
      <w:proofErr w:type="spellEnd"/>
      <w:r w:rsidR="00614BB9" w:rsidRPr="00781410">
        <w:rPr>
          <w:rFonts w:ascii="Times" w:eastAsia="Times New Roman" w:hAnsi="Times" w:cs="Times New Roman"/>
          <w:color w:val="000000"/>
          <w:sz w:val="24"/>
          <w:szCs w:val="24"/>
          <w:lang w:val="en-US"/>
        </w:rPr>
        <w:t>), and eight additional taxa were detected at all sites but one. Conversely, f</w:t>
      </w:r>
      <w:r w:rsidR="006034D1" w:rsidRPr="00781410">
        <w:rPr>
          <w:rFonts w:ascii="Times" w:eastAsia="Times New Roman" w:hAnsi="Times" w:cs="Times New Roman"/>
          <w:color w:val="000000"/>
          <w:sz w:val="24"/>
          <w:szCs w:val="24"/>
          <w:lang w:val="en-US"/>
        </w:rPr>
        <w:t>our species were only detected at one time and place (</w:t>
      </w:r>
      <w:r w:rsidR="006034D1" w:rsidRPr="00781410">
        <w:rPr>
          <w:rFonts w:ascii="Times" w:eastAsia="Times New Roman" w:hAnsi="Times" w:cs="Times New Roman"/>
          <w:i/>
          <w:color w:val="000000"/>
          <w:sz w:val="24"/>
          <w:szCs w:val="24"/>
          <w:lang w:val="en-US"/>
        </w:rPr>
        <w:t xml:space="preserve">Alia </w:t>
      </w:r>
      <w:proofErr w:type="spellStart"/>
      <w:r w:rsidR="006034D1" w:rsidRPr="00781410">
        <w:rPr>
          <w:rFonts w:ascii="Times" w:eastAsia="Times New Roman" w:hAnsi="Times" w:cs="Times New Roman"/>
          <w:i/>
          <w:color w:val="000000"/>
          <w:sz w:val="24"/>
          <w:szCs w:val="24"/>
          <w:lang w:val="en-US"/>
        </w:rPr>
        <w:t>carinata</w:t>
      </w:r>
      <w:proofErr w:type="spellEnd"/>
      <w:r w:rsidR="006034D1" w:rsidRPr="00781410">
        <w:rPr>
          <w:rFonts w:ascii="Times" w:eastAsia="Times New Roman" w:hAnsi="Times" w:cs="Times New Roman"/>
          <w:color w:val="000000"/>
          <w:sz w:val="24"/>
          <w:szCs w:val="24"/>
          <w:lang w:val="en-US"/>
        </w:rPr>
        <w:t xml:space="preserve"> at BI, </w:t>
      </w:r>
      <w:proofErr w:type="spellStart"/>
      <w:r w:rsidR="00DF4FA4" w:rsidRPr="00781410">
        <w:rPr>
          <w:rFonts w:ascii="Times" w:eastAsia="Times New Roman" w:hAnsi="Times" w:cs="Times New Roman"/>
          <w:i/>
          <w:color w:val="000000"/>
          <w:sz w:val="24"/>
          <w:szCs w:val="24"/>
          <w:lang w:val="en-US"/>
        </w:rPr>
        <w:t>Strongylocentrot</w:t>
      </w:r>
      <w:r w:rsidR="006034D1" w:rsidRPr="00781410">
        <w:rPr>
          <w:rFonts w:ascii="Times" w:eastAsia="Times New Roman" w:hAnsi="Times" w:cs="Times New Roman"/>
          <w:i/>
          <w:color w:val="000000"/>
          <w:sz w:val="24"/>
          <w:szCs w:val="24"/>
          <w:lang w:val="en-US"/>
        </w:rPr>
        <w:t>us</w:t>
      </w:r>
      <w:proofErr w:type="spellEnd"/>
      <w:r w:rsidR="00D0463D" w:rsidRPr="00781410">
        <w:rPr>
          <w:rFonts w:ascii="Times" w:eastAsia="Times New Roman" w:hAnsi="Times" w:cs="Times New Roman"/>
          <w:i/>
          <w:color w:val="000000"/>
          <w:sz w:val="24"/>
          <w:szCs w:val="24"/>
          <w:lang w:val="en-US"/>
        </w:rPr>
        <w:t xml:space="preserve"> </w:t>
      </w:r>
      <w:r w:rsidR="00D0463D" w:rsidRPr="00781410">
        <w:rPr>
          <w:rFonts w:ascii="Times" w:eastAsia="Times New Roman" w:hAnsi="Times" w:cs="Times New Roman"/>
          <w:color w:val="000000"/>
          <w:sz w:val="24"/>
          <w:szCs w:val="24"/>
          <w:lang w:val="en-US"/>
        </w:rPr>
        <w:t>sp.</w:t>
      </w:r>
      <w:r w:rsidR="006034D1" w:rsidRPr="00781410">
        <w:rPr>
          <w:rFonts w:ascii="Times" w:eastAsia="Times New Roman" w:hAnsi="Times" w:cs="Times New Roman"/>
          <w:i/>
          <w:color w:val="000000"/>
          <w:sz w:val="24"/>
          <w:szCs w:val="24"/>
          <w:lang w:val="en-US"/>
        </w:rPr>
        <w:t xml:space="preserve"> </w:t>
      </w:r>
      <w:r w:rsidR="006034D1" w:rsidRPr="00781410">
        <w:rPr>
          <w:rFonts w:ascii="Times" w:eastAsia="Times New Roman" w:hAnsi="Times" w:cs="Times New Roman"/>
          <w:color w:val="000000"/>
          <w:sz w:val="24"/>
          <w:szCs w:val="24"/>
          <w:lang w:val="en-US"/>
        </w:rPr>
        <w:t xml:space="preserve">at WI, </w:t>
      </w:r>
      <w:proofErr w:type="spellStart"/>
      <w:r w:rsidR="006034D1" w:rsidRPr="00781410">
        <w:rPr>
          <w:rFonts w:ascii="Times" w:eastAsia="Times New Roman" w:hAnsi="Times" w:cs="Times New Roman"/>
          <w:i/>
          <w:color w:val="000000"/>
          <w:sz w:val="24"/>
          <w:szCs w:val="24"/>
          <w:lang w:val="en-US"/>
        </w:rPr>
        <w:t>Solaster</w:t>
      </w:r>
      <w:proofErr w:type="spellEnd"/>
      <w:r w:rsidR="00D0463D" w:rsidRPr="00781410">
        <w:rPr>
          <w:rFonts w:ascii="Times" w:eastAsia="Times New Roman" w:hAnsi="Times" w:cs="Times New Roman"/>
          <w:i/>
          <w:color w:val="000000"/>
          <w:sz w:val="24"/>
          <w:szCs w:val="24"/>
          <w:lang w:val="en-US"/>
        </w:rPr>
        <w:t xml:space="preserve"> </w:t>
      </w:r>
      <w:r w:rsidR="00D0463D" w:rsidRPr="00781410">
        <w:rPr>
          <w:rFonts w:ascii="Times" w:eastAsia="Times New Roman" w:hAnsi="Times" w:cs="Times New Roman"/>
          <w:color w:val="000000"/>
          <w:sz w:val="24"/>
          <w:szCs w:val="24"/>
          <w:lang w:val="en-US"/>
        </w:rPr>
        <w:t>sp.</w:t>
      </w:r>
      <w:r w:rsidR="006034D1" w:rsidRPr="00781410">
        <w:rPr>
          <w:rFonts w:ascii="Times" w:eastAsia="Times New Roman" w:hAnsi="Times" w:cs="Times New Roman"/>
          <w:i/>
          <w:color w:val="000000"/>
          <w:sz w:val="24"/>
          <w:szCs w:val="24"/>
          <w:lang w:val="en-US"/>
        </w:rPr>
        <w:t xml:space="preserve"> </w:t>
      </w:r>
      <w:r w:rsidR="006034D1" w:rsidRPr="00781410">
        <w:rPr>
          <w:rFonts w:ascii="Times" w:eastAsia="Times New Roman" w:hAnsi="Times" w:cs="Times New Roman"/>
          <w:color w:val="000000"/>
          <w:sz w:val="24"/>
          <w:szCs w:val="24"/>
          <w:lang w:val="en-US"/>
        </w:rPr>
        <w:t xml:space="preserve">at </w:t>
      </w:r>
      <w:r w:rsidR="006034D1" w:rsidRPr="00781410">
        <w:rPr>
          <w:rFonts w:ascii="Times" w:eastAsia="Times New Roman" w:hAnsi="Times" w:cs="Times New Roman"/>
          <w:color w:val="000000"/>
          <w:sz w:val="24"/>
          <w:szCs w:val="24"/>
          <w:lang w:val="en-US"/>
        </w:rPr>
        <w:lastRenderedPageBreak/>
        <w:t xml:space="preserve">CB, </w:t>
      </w:r>
      <w:r w:rsidR="00DF4FA4" w:rsidRPr="00781410">
        <w:rPr>
          <w:rFonts w:ascii="Times" w:eastAsia="Times New Roman" w:hAnsi="Times" w:cs="Times New Roman"/>
          <w:color w:val="000000"/>
          <w:sz w:val="24"/>
          <w:szCs w:val="24"/>
          <w:lang w:val="en-US"/>
        </w:rPr>
        <w:t xml:space="preserve">and </w:t>
      </w:r>
      <w:proofErr w:type="spellStart"/>
      <w:r w:rsidR="006034D1" w:rsidRPr="00781410">
        <w:rPr>
          <w:rFonts w:ascii="Times" w:eastAsia="Times New Roman" w:hAnsi="Times" w:cs="Times New Roman"/>
          <w:i/>
          <w:color w:val="000000"/>
          <w:sz w:val="24"/>
          <w:szCs w:val="24"/>
          <w:lang w:val="en-US"/>
        </w:rPr>
        <w:t>Dinoph</w:t>
      </w:r>
      <w:r w:rsidR="002971FA" w:rsidRPr="00781410">
        <w:rPr>
          <w:rFonts w:ascii="Times" w:eastAsia="Times New Roman" w:hAnsi="Times" w:cs="Times New Roman"/>
          <w:i/>
          <w:color w:val="000000"/>
          <w:sz w:val="24"/>
          <w:szCs w:val="24"/>
          <w:lang w:val="en-US"/>
        </w:rPr>
        <w:t>il</w:t>
      </w:r>
      <w:r w:rsidR="006034D1" w:rsidRPr="00781410">
        <w:rPr>
          <w:rFonts w:ascii="Times" w:eastAsia="Times New Roman" w:hAnsi="Times" w:cs="Times New Roman"/>
          <w:i/>
          <w:color w:val="000000"/>
          <w:sz w:val="24"/>
          <w:szCs w:val="24"/>
          <w:lang w:val="en-US"/>
        </w:rPr>
        <w:t>us</w:t>
      </w:r>
      <w:proofErr w:type="spellEnd"/>
      <w:r w:rsidR="00D0463D" w:rsidRPr="00781410">
        <w:rPr>
          <w:rFonts w:ascii="Times" w:eastAsia="Times New Roman" w:hAnsi="Times" w:cs="Times New Roman"/>
          <w:i/>
          <w:color w:val="000000"/>
          <w:sz w:val="24"/>
          <w:szCs w:val="24"/>
          <w:lang w:val="en-US"/>
        </w:rPr>
        <w:t xml:space="preserve"> </w:t>
      </w:r>
      <w:r w:rsidR="00D0463D" w:rsidRPr="00781410">
        <w:rPr>
          <w:rFonts w:ascii="Times" w:eastAsia="Times New Roman" w:hAnsi="Times" w:cs="Times New Roman"/>
          <w:color w:val="000000"/>
          <w:sz w:val="24"/>
          <w:szCs w:val="24"/>
          <w:lang w:val="en-US"/>
        </w:rPr>
        <w:t>sp.</w:t>
      </w:r>
      <w:r w:rsidR="00DF4FA4" w:rsidRPr="00781410">
        <w:rPr>
          <w:rFonts w:ascii="Times" w:eastAsia="Times New Roman" w:hAnsi="Times" w:cs="Times New Roman"/>
          <w:color w:val="000000"/>
          <w:sz w:val="24"/>
          <w:szCs w:val="24"/>
          <w:lang w:val="en-US"/>
        </w:rPr>
        <w:t xml:space="preserve"> at DC; </w:t>
      </w:r>
      <w:r w:rsidR="001F11C1" w:rsidRPr="00781410">
        <w:rPr>
          <w:rFonts w:ascii="Times" w:eastAsia="Times New Roman" w:hAnsi="Times" w:cs="Times New Roman"/>
          <w:color w:val="000000"/>
          <w:sz w:val="24"/>
          <w:szCs w:val="24"/>
          <w:lang w:val="en-US"/>
        </w:rPr>
        <w:t>Appendix</w:t>
      </w:r>
      <w:r w:rsidR="00DF4FA4" w:rsidRPr="00781410">
        <w:rPr>
          <w:rFonts w:ascii="Times" w:eastAsia="Times New Roman" w:hAnsi="Times" w:cs="Times New Roman"/>
          <w:color w:val="000000"/>
          <w:sz w:val="24"/>
          <w:szCs w:val="24"/>
          <w:lang w:val="en-US"/>
        </w:rPr>
        <w:t xml:space="preserve"> </w:t>
      </w:r>
      <w:r w:rsidR="00F71ABF" w:rsidRPr="00781410">
        <w:rPr>
          <w:rFonts w:ascii="Times" w:eastAsia="Times New Roman" w:hAnsi="Times" w:cs="Times New Roman"/>
          <w:color w:val="000000"/>
          <w:sz w:val="24"/>
          <w:szCs w:val="24"/>
          <w:lang w:val="en-US"/>
        </w:rPr>
        <w:t>1</w:t>
      </w:r>
      <w:r w:rsidR="001F11C1" w:rsidRPr="00781410">
        <w:rPr>
          <w:rFonts w:ascii="Times" w:eastAsia="Times New Roman" w:hAnsi="Times" w:cs="Times New Roman"/>
          <w:color w:val="000000"/>
          <w:sz w:val="24"/>
          <w:szCs w:val="24"/>
          <w:lang w:val="en-US"/>
        </w:rPr>
        <w:t>)</w:t>
      </w:r>
      <w:r w:rsidR="006034D1" w:rsidRPr="00781410">
        <w:rPr>
          <w:rFonts w:ascii="Times" w:eastAsia="Times New Roman" w:hAnsi="Times" w:cs="Times New Roman"/>
          <w:color w:val="000000"/>
          <w:sz w:val="24"/>
          <w:szCs w:val="24"/>
          <w:lang w:val="en-US"/>
        </w:rPr>
        <w:t xml:space="preserve">, and eight taxa were observed only twice. </w:t>
      </w:r>
      <w:r w:rsidR="00DF4FA4" w:rsidRPr="00781410">
        <w:rPr>
          <w:rFonts w:ascii="Times" w:eastAsia="Times New Roman" w:hAnsi="Times" w:cs="Times New Roman"/>
          <w:color w:val="000000"/>
          <w:sz w:val="24"/>
          <w:szCs w:val="24"/>
          <w:lang w:val="en-US"/>
        </w:rPr>
        <w:t>Whether a species was present at a site was</w:t>
      </w:r>
      <w:r w:rsidR="006034D1" w:rsidRPr="00781410">
        <w:rPr>
          <w:rFonts w:ascii="Times" w:eastAsia="Times New Roman" w:hAnsi="Times" w:cs="Times New Roman"/>
          <w:color w:val="000000"/>
          <w:sz w:val="24"/>
          <w:szCs w:val="24"/>
          <w:lang w:val="en-US"/>
        </w:rPr>
        <w:t xml:space="preserve"> fairly cons</w:t>
      </w:r>
      <w:r w:rsidR="00DF4FA4" w:rsidRPr="00781410">
        <w:rPr>
          <w:rFonts w:ascii="Times" w:eastAsia="Times New Roman" w:hAnsi="Times" w:cs="Times New Roman"/>
          <w:color w:val="000000"/>
          <w:sz w:val="24"/>
          <w:szCs w:val="24"/>
          <w:lang w:val="en-US"/>
        </w:rPr>
        <w:t>istent through time</w:t>
      </w:r>
      <w:r w:rsidR="006034D1" w:rsidRPr="00781410">
        <w:rPr>
          <w:rFonts w:ascii="Times" w:eastAsia="Times New Roman" w:hAnsi="Times" w:cs="Times New Roman"/>
          <w:color w:val="000000"/>
          <w:sz w:val="24"/>
          <w:szCs w:val="24"/>
          <w:lang w:val="en-US"/>
        </w:rPr>
        <w:t xml:space="preserve">. For example, </w:t>
      </w:r>
      <w:proofErr w:type="spellStart"/>
      <w:r w:rsidR="006034D1" w:rsidRPr="00781410">
        <w:rPr>
          <w:rFonts w:ascii="Times" w:eastAsia="Times New Roman" w:hAnsi="Times" w:cs="Times New Roman"/>
          <w:i/>
          <w:color w:val="000000"/>
          <w:sz w:val="24"/>
          <w:szCs w:val="24"/>
          <w:lang w:val="en-US"/>
        </w:rPr>
        <w:t>Photis</w:t>
      </w:r>
      <w:proofErr w:type="spellEnd"/>
      <w:r w:rsidR="00DF4FA4" w:rsidRPr="00781410">
        <w:rPr>
          <w:rFonts w:ascii="Times" w:eastAsia="Times New Roman" w:hAnsi="Times" w:cs="Times New Roman"/>
          <w:i/>
          <w:color w:val="000000"/>
          <w:sz w:val="24"/>
          <w:szCs w:val="24"/>
          <w:lang w:val="en-US"/>
        </w:rPr>
        <w:t xml:space="preserve"> </w:t>
      </w:r>
      <w:proofErr w:type="spellStart"/>
      <w:r w:rsidR="00DF4FA4" w:rsidRPr="00781410">
        <w:rPr>
          <w:rFonts w:ascii="Times" w:eastAsia="Times New Roman" w:hAnsi="Times" w:cs="Times New Roman"/>
          <w:i/>
          <w:color w:val="000000"/>
          <w:sz w:val="24"/>
          <w:szCs w:val="24"/>
          <w:lang w:val="en-US"/>
        </w:rPr>
        <w:t>brevipes</w:t>
      </w:r>
      <w:proofErr w:type="spellEnd"/>
      <w:r w:rsidR="006034D1" w:rsidRPr="00781410">
        <w:rPr>
          <w:rFonts w:ascii="Times" w:eastAsia="Times New Roman" w:hAnsi="Times" w:cs="Times New Roman"/>
          <w:color w:val="000000"/>
          <w:sz w:val="24"/>
          <w:szCs w:val="24"/>
          <w:lang w:val="en-US"/>
        </w:rPr>
        <w:t xml:space="preserve">, </w:t>
      </w:r>
      <w:proofErr w:type="spellStart"/>
      <w:r w:rsidR="006034D1" w:rsidRPr="00781410">
        <w:rPr>
          <w:rFonts w:ascii="Times" w:eastAsia="Times New Roman" w:hAnsi="Times" w:cs="Times New Roman"/>
          <w:i/>
          <w:color w:val="000000"/>
          <w:sz w:val="24"/>
          <w:szCs w:val="24"/>
          <w:lang w:val="en-US"/>
        </w:rPr>
        <w:t>Pontogeneia</w:t>
      </w:r>
      <w:proofErr w:type="spellEnd"/>
      <w:r w:rsidR="00DF4FA4" w:rsidRPr="00781410">
        <w:rPr>
          <w:rFonts w:ascii="Times" w:eastAsia="Times New Roman" w:hAnsi="Times" w:cs="Times New Roman"/>
          <w:i/>
          <w:color w:val="000000"/>
          <w:sz w:val="24"/>
          <w:szCs w:val="24"/>
          <w:lang w:val="en-US"/>
        </w:rPr>
        <w:t xml:space="preserve"> </w:t>
      </w:r>
      <w:r w:rsidR="00DF4FA4" w:rsidRPr="00781410">
        <w:rPr>
          <w:rFonts w:ascii="Times" w:eastAsia="Times New Roman" w:hAnsi="Times" w:cs="Times New Roman"/>
          <w:color w:val="000000"/>
          <w:sz w:val="24"/>
          <w:szCs w:val="24"/>
          <w:lang w:val="en-US"/>
        </w:rPr>
        <w:t>sp.</w:t>
      </w:r>
      <w:r w:rsidR="006034D1" w:rsidRPr="00781410">
        <w:rPr>
          <w:rFonts w:ascii="Times" w:eastAsia="Times New Roman" w:hAnsi="Times" w:cs="Times New Roman"/>
          <w:color w:val="000000"/>
          <w:sz w:val="24"/>
          <w:szCs w:val="24"/>
          <w:lang w:val="en-US"/>
        </w:rPr>
        <w:t xml:space="preserve">, </w:t>
      </w:r>
      <w:proofErr w:type="spellStart"/>
      <w:r w:rsidR="00DF4FA4" w:rsidRPr="00781410">
        <w:rPr>
          <w:rFonts w:ascii="Times" w:eastAsia="Times New Roman" w:hAnsi="Times" w:cs="Times New Roman"/>
          <w:i/>
          <w:color w:val="000000"/>
          <w:sz w:val="24"/>
          <w:szCs w:val="24"/>
          <w:lang w:val="en-US"/>
        </w:rPr>
        <w:t>Platynerei</w:t>
      </w:r>
      <w:r w:rsidR="006034D1" w:rsidRPr="00781410">
        <w:rPr>
          <w:rFonts w:ascii="Times" w:eastAsia="Times New Roman" w:hAnsi="Times" w:cs="Times New Roman"/>
          <w:i/>
          <w:color w:val="000000"/>
          <w:sz w:val="24"/>
          <w:szCs w:val="24"/>
          <w:lang w:val="en-US"/>
        </w:rPr>
        <w:t>s</w:t>
      </w:r>
      <w:proofErr w:type="spellEnd"/>
      <w:r w:rsidR="00DF4FA4" w:rsidRPr="00781410">
        <w:rPr>
          <w:rFonts w:ascii="Times" w:eastAsia="Times New Roman" w:hAnsi="Times" w:cs="Times New Roman"/>
          <w:i/>
          <w:color w:val="000000"/>
          <w:sz w:val="24"/>
          <w:szCs w:val="24"/>
          <w:lang w:val="en-US"/>
        </w:rPr>
        <w:t xml:space="preserve"> </w:t>
      </w:r>
      <w:proofErr w:type="spellStart"/>
      <w:r w:rsidR="00DF4FA4" w:rsidRPr="00781410">
        <w:rPr>
          <w:rFonts w:ascii="Times" w:eastAsia="Times New Roman" w:hAnsi="Times" w:cs="Times New Roman"/>
          <w:i/>
          <w:color w:val="000000"/>
          <w:sz w:val="24"/>
          <w:szCs w:val="24"/>
          <w:lang w:val="en-US"/>
        </w:rPr>
        <w:t>bicanaliculata</w:t>
      </w:r>
      <w:proofErr w:type="spellEnd"/>
      <w:r w:rsidR="006034D1" w:rsidRPr="00781410">
        <w:rPr>
          <w:rFonts w:ascii="Times" w:eastAsia="Times New Roman" w:hAnsi="Times" w:cs="Times New Roman"/>
          <w:color w:val="000000"/>
          <w:sz w:val="24"/>
          <w:szCs w:val="24"/>
          <w:lang w:val="en-US"/>
        </w:rPr>
        <w:t xml:space="preserve"> and </w:t>
      </w:r>
      <w:r w:rsidR="006034D1" w:rsidRPr="00781410">
        <w:rPr>
          <w:rFonts w:ascii="Times" w:eastAsia="Times New Roman" w:hAnsi="Times" w:cs="Times New Roman"/>
          <w:i/>
          <w:color w:val="000000"/>
          <w:sz w:val="24"/>
          <w:szCs w:val="24"/>
          <w:lang w:val="en-US"/>
        </w:rPr>
        <w:t>Lacuna</w:t>
      </w:r>
      <w:r w:rsidR="00DF4FA4" w:rsidRPr="00781410">
        <w:rPr>
          <w:rFonts w:ascii="Times" w:eastAsia="Times New Roman" w:hAnsi="Times" w:cs="Times New Roman"/>
          <w:i/>
          <w:color w:val="000000"/>
          <w:sz w:val="24"/>
          <w:szCs w:val="24"/>
          <w:lang w:val="en-US"/>
        </w:rPr>
        <w:t xml:space="preserve"> </w:t>
      </w:r>
      <w:r w:rsidR="00DF4FA4" w:rsidRPr="00781410">
        <w:rPr>
          <w:rFonts w:ascii="Times" w:eastAsia="Times New Roman" w:hAnsi="Times" w:cs="Times New Roman"/>
          <w:color w:val="000000"/>
          <w:sz w:val="24"/>
          <w:szCs w:val="24"/>
          <w:lang w:val="en-US"/>
        </w:rPr>
        <w:t>sp.</w:t>
      </w:r>
      <w:r w:rsidR="006034D1" w:rsidRPr="00781410">
        <w:rPr>
          <w:rFonts w:ascii="Times" w:eastAsia="Times New Roman" w:hAnsi="Times" w:cs="Times New Roman"/>
          <w:color w:val="000000"/>
          <w:sz w:val="24"/>
          <w:szCs w:val="24"/>
          <w:lang w:val="en-US"/>
        </w:rPr>
        <w:t xml:space="preserve"> were not observed at Crow Cove at any of the three samplin</w:t>
      </w:r>
      <w:r w:rsidR="00DF4FA4" w:rsidRPr="00781410">
        <w:rPr>
          <w:rFonts w:ascii="Times" w:eastAsia="Times New Roman" w:hAnsi="Times" w:cs="Times New Roman"/>
          <w:color w:val="000000"/>
          <w:sz w:val="24"/>
          <w:szCs w:val="24"/>
          <w:lang w:val="en-US"/>
        </w:rPr>
        <w:t>g times (48 samples in total).</w:t>
      </w:r>
    </w:p>
    <w:p w14:paraId="2AB5F998" w14:textId="77777777" w:rsidR="00252A48" w:rsidRPr="00781410" w:rsidRDefault="00252A48" w:rsidP="00252A48">
      <w:pPr>
        <w:spacing w:after="0" w:line="480" w:lineRule="auto"/>
        <w:ind w:firstLine="720"/>
        <w:rPr>
          <w:rFonts w:ascii="Times" w:eastAsia="Times New Roman" w:hAnsi="Times" w:cs="Times New Roman"/>
          <w:b/>
          <w:bCs/>
          <w:color w:val="000000"/>
          <w:sz w:val="24"/>
          <w:szCs w:val="24"/>
          <w:lang w:val="en-US"/>
        </w:rPr>
      </w:pPr>
      <w:r w:rsidRPr="00781410">
        <w:rPr>
          <w:rFonts w:ascii="Times" w:eastAsia="Times New Roman" w:hAnsi="Times" w:cs="Times New Roman"/>
          <w:color w:val="000000"/>
          <w:sz w:val="24"/>
          <w:szCs w:val="24"/>
          <w:lang w:val="en-US"/>
        </w:rPr>
        <w:t xml:space="preserve">Across all meadows, five taxa accounted for &gt; 80% of invertebrates collected: the </w:t>
      </w:r>
      <w:proofErr w:type="spellStart"/>
      <w:r w:rsidRPr="00781410">
        <w:rPr>
          <w:rFonts w:ascii="Times" w:eastAsia="Times New Roman" w:hAnsi="Times" w:cs="Times New Roman"/>
          <w:color w:val="000000"/>
          <w:sz w:val="24"/>
          <w:szCs w:val="24"/>
          <w:lang w:val="en-US"/>
        </w:rPr>
        <w:t>caprellid</w:t>
      </w:r>
      <w:proofErr w:type="spellEnd"/>
      <w:r w:rsidRPr="00781410">
        <w:rPr>
          <w:rFonts w:ascii="Times" w:eastAsia="Times New Roman" w:hAnsi="Times" w:cs="Times New Roman"/>
          <w:color w:val="000000"/>
          <w:sz w:val="24"/>
          <w:szCs w:val="24"/>
          <w:lang w:val="en-US"/>
        </w:rPr>
        <w:t xml:space="preserve"> amphipods </w:t>
      </w:r>
      <w:proofErr w:type="spellStart"/>
      <w:r w:rsidRPr="00781410">
        <w:rPr>
          <w:rFonts w:ascii="Times" w:eastAsia="Times New Roman" w:hAnsi="Times" w:cs="Times New Roman"/>
          <w:i/>
          <w:iCs/>
          <w:color w:val="000000"/>
          <w:sz w:val="24"/>
          <w:szCs w:val="24"/>
          <w:lang w:val="en-US"/>
        </w:rPr>
        <w:t>Caprella</w:t>
      </w:r>
      <w:proofErr w:type="spellEnd"/>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color w:val="000000"/>
          <w:sz w:val="24"/>
          <w:szCs w:val="24"/>
          <w:lang w:val="en-US"/>
        </w:rPr>
        <w:t>spp. (</w:t>
      </w:r>
      <w:r w:rsidRPr="00781410">
        <w:rPr>
          <w:rFonts w:ascii="Times" w:eastAsia="Times New Roman" w:hAnsi="Times" w:cs="Times New Roman"/>
          <w:i/>
          <w:iCs/>
          <w:color w:val="000000"/>
          <w:sz w:val="24"/>
          <w:szCs w:val="24"/>
          <w:lang w:val="en-US"/>
        </w:rPr>
        <w:t xml:space="preserve">C. </w:t>
      </w:r>
      <w:proofErr w:type="spellStart"/>
      <w:r w:rsidRPr="00781410">
        <w:rPr>
          <w:rFonts w:ascii="Times" w:eastAsia="Times New Roman" w:hAnsi="Times" w:cs="Times New Roman"/>
          <w:i/>
          <w:iCs/>
          <w:color w:val="000000"/>
          <w:sz w:val="24"/>
          <w:szCs w:val="24"/>
          <w:lang w:val="en-US"/>
        </w:rPr>
        <w:t>laeviuscula</w:t>
      </w:r>
      <w:proofErr w:type="spellEnd"/>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color w:val="000000"/>
          <w:sz w:val="24"/>
          <w:szCs w:val="24"/>
          <w:lang w:val="en-US"/>
        </w:rPr>
        <w:t xml:space="preserve">and </w:t>
      </w:r>
      <w:r w:rsidRPr="00781410">
        <w:rPr>
          <w:rFonts w:ascii="Times" w:eastAsia="Times New Roman" w:hAnsi="Times" w:cs="Times New Roman"/>
          <w:i/>
          <w:iCs/>
          <w:color w:val="000000"/>
          <w:sz w:val="24"/>
          <w:szCs w:val="24"/>
          <w:lang w:val="en-US"/>
        </w:rPr>
        <w:t xml:space="preserve">C. </w:t>
      </w:r>
      <w:proofErr w:type="spellStart"/>
      <w:r w:rsidRPr="00781410">
        <w:rPr>
          <w:rFonts w:ascii="Times" w:eastAsia="Times New Roman" w:hAnsi="Times" w:cs="Times New Roman"/>
          <w:i/>
          <w:iCs/>
          <w:color w:val="000000"/>
          <w:sz w:val="24"/>
          <w:szCs w:val="24"/>
          <w:lang w:val="en-US"/>
        </w:rPr>
        <w:t>californica</w:t>
      </w:r>
      <w:proofErr w:type="spellEnd"/>
      <w:r w:rsidRPr="00781410">
        <w:rPr>
          <w:rFonts w:ascii="Times" w:eastAsia="Times New Roman" w:hAnsi="Times" w:cs="Times New Roman"/>
          <w:color w:val="000000"/>
          <w:sz w:val="24"/>
          <w:szCs w:val="24"/>
          <w:lang w:val="en-US"/>
        </w:rPr>
        <w:t xml:space="preserve">), the sea hare </w:t>
      </w:r>
      <w:proofErr w:type="spellStart"/>
      <w:r w:rsidRPr="00781410">
        <w:rPr>
          <w:rFonts w:ascii="Times" w:eastAsia="Times New Roman" w:hAnsi="Times" w:cs="Times New Roman"/>
          <w:i/>
          <w:iCs/>
          <w:color w:val="000000"/>
          <w:sz w:val="24"/>
          <w:szCs w:val="24"/>
          <w:lang w:val="en-US"/>
        </w:rPr>
        <w:t>Phyllaplysia</w:t>
      </w:r>
      <w:proofErr w:type="spellEnd"/>
      <w:r w:rsidRPr="00781410">
        <w:rPr>
          <w:rFonts w:ascii="Times" w:eastAsia="Times New Roman" w:hAnsi="Times" w:cs="Times New Roman"/>
          <w:i/>
          <w:iCs/>
          <w:color w:val="000000"/>
          <w:sz w:val="24"/>
          <w:szCs w:val="24"/>
          <w:lang w:val="en-US"/>
        </w:rPr>
        <w:t xml:space="preserve"> </w:t>
      </w:r>
      <w:proofErr w:type="spellStart"/>
      <w:r w:rsidRPr="00781410">
        <w:rPr>
          <w:rFonts w:ascii="Times" w:eastAsia="Times New Roman" w:hAnsi="Times" w:cs="Times New Roman"/>
          <w:i/>
          <w:iCs/>
          <w:color w:val="000000"/>
          <w:sz w:val="24"/>
          <w:szCs w:val="24"/>
          <w:lang w:val="en-US"/>
        </w:rPr>
        <w:t>taylori</w:t>
      </w:r>
      <w:proofErr w:type="spellEnd"/>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color w:val="000000"/>
          <w:sz w:val="24"/>
          <w:szCs w:val="24"/>
          <w:lang w:val="en-US"/>
        </w:rPr>
        <w:t xml:space="preserve">(primarily juveniles), the mussel </w:t>
      </w:r>
      <w:proofErr w:type="spellStart"/>
      <w:r w:rsidRPr="00781410">
        <w:rPr>
          <w:rFonts w:ascii="Times" w:eastAsia="Times New Roman" w:hAnsi="Times" w:cs="Times New Roman"/>
          <w:i/>
          <w:iCs/>
          <w:color w:val="000000"/>
          <w:sz w:val="24"/>
          <w:szCs w:val="24"/>
          <w:lang w:val="en-US"/>
        </w:rPr>
        <w:t>Mytilus</w:t>
      </w:r>
      <w:proofErr w:type="spellEnd"/>
      <w:r w:rsidRPr="00781410">
        <w:rPr>
          <w:rFonts w:ascii="Times" w:eastAsia="Times New Roman" w:hAnsi="Times" w:cs="Times New Roman"/>
          <w:i/>
          <w:iCs/>
          <w:color w:val="000000"/>
          <w:sz w:val="24"/>
          <w:szCs w:val="24"/>
          <w:lang w:val="en-US"/>
        </w:rPr>
        <w:t xml:space="preserve"> </w:t>
      </w:r>
      <w:proofErr w:type="spellStart"/>
      <w:r w:rsidRPr="00781410">
        <w:rPr>
          <w:rFonts w:ascii="Times" w:eastAsia="Times New Roman" w:hAnsi="Times" w:cs="Times New Roman"/>
          <w:i/>
          <w:iCs/>
          <w:color w:val="000000"/>
          <w:sz w:val="24"/>
          <w:szCs w:val="24"/>
          <w:lang w:val="en-US"/>
        </w:rPr>
        <w:t>trossulus</w:t>
      </w:r>
      <w:proofErr w:type="spellEnd"/>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color w:val="000000"/>
          <w:sz w:val="24"/>
          <w:szCs w:val="24"/>
          <w:lang w:val="en-US"/>
        </w:rPr>
        <w:t xml:space="preserve">(primarily juveniles), the </w:t>
      </w:r>
      <w:proofErr w:type="spellStart"/>
      <w:r w:rsidRPr="00781410">
        <w:rPr>
          <w:rFonts w:ascii="Times" w:eastAsia="Times New Roman" w:hAnsi="Times" w:cs="Times New Roman"/>
          <w:color w:val="000000"/>
          <w:sz w:val="24"/>
          <w:szCs w:val="24"/>
          <w:lang w:val="en-US"/>
        </w:rPr>
        <w:t>polychaete</w:t>
      </w:r>
      <w:proofErr w:type="spellEnd"/>
      <w:r w:rsidRPr="00781410">
        <w:rPr>
          <w:rFonts w:ascii="Times" w:eastAsia="Times New Roman" w:hAnsi="Times" w:cs="Times New Roman"/>
          <w:color w:val="000000"/>
          <w:sz w:val="24"/>
          <w:szCs w:val="24"/>
          <w:lang w:val="en-US"/>
        </w:rPr>
        <w:t xml:space="preserve"> worm </w:t>
      </w:r>
      <w:r w:rsidRPr="00781410">
        <w:rPr>
          <w:rFonts w:ascii="Times" w:eastAsia="Times New Roman" w:hAnsi="Times" w:cs="Times New Roman"/>
          <w:i/>
          <w:iCs/>
          <w:color w:val="000000"/>
          <w:sz w:val="24"/>
          <w:szCs w:val="24"/>
          <w:lang w:val="en-US"/>
        </w:rPr>
        <w:t>P</w:t>
      </w:r>
      <w:r w:rsidRPr="00781410">
        <w:rPr>
          <w:rFonts w:ascii="Times" w:eastAsia="Times New Roman" w:hAnsi="Times" w:cs="Times New Roman"/>
          <w:iCs/>
          <w:color w:val="000000"/>
          <w:sz w:val="24"/>
          <w:szCs w:val="24"/>
          <w:lang w:val="en-US"/>
        </w:rPr>
        <w:t>.</w:t>
      </w:r>
      <w:r w:rsidRPr="00781410">
        <w:rPr>
          <w:rFonts w:ascii="Times" w:eastAsia="Times New Roman" w:hAnsi="Times" w:cs="Times New Roman"/>
          <w:i/>
          <w:iCs/>
          <w:color w:val="000000"/>
          <w:sz w:val="24"/>
          <w:szCs w:val="24"/>
          <w:lang w:val="en-US"/>
        </w:rPr>
        <w:t xml:space="preserve"> </w:t>
      </w:r>
      <w:proofErr w:type="spellStart"/>
      <w:r w:rsidRPr="00781410">
        <w:rPr>
          <w:rFonts w:ascii="Times" w:eastAsia="Times New Roman" w:hAnsi="Times" w:cs="Times New Roman"/>
          <w:i/>
          <w:iCs/>
          <w:color w:val="000000"/>
          <w:sz w:val="24"/>
          <w:szCs w:val="24"/>
          <w:lang w:val="en-US"/>
        </w:rPr>
        <w:t>bicanaliculata</w:t>
      </w:r>
      <w:proofErr w:type="spellEnd"/>
      <w:r w:rsidRPr="00781410">
        <w:rPr>
          <w:rFonts w:ascii="Times" w:eastAsia="Times New Roman" w:hAnsi="Times" w:cs="Times New Roman"/>
          <w:color w:val="000000"/>
          <w:sz w:val="24"/>
          <w:szCs w:val="24"/>
          <w:lang w:val="en-US"/>
        </w:rPr>
        <w:t xml:space="preserve">, and the sea spider </w:t>
      </w:r>
      <w:proofErr w:type="spellStart"/>
      <w:r w:rsidRPr="00781410">
        <w:rPr>
          <w:rFonts w:ascii="Times" w:eastAsia="Times New Roman" w:hAnsi="Times" w:cs="Times New Roman"/>
          <w:i/>
          <w:iCs/>
          <w:color w:val="000000"/>
          <w:sz w:val="24"/>
          <w:szCs w:val="24"/>
          <w:lang w:val="en-US"/>
        </w:rPr>
        <w:t>Pycnogonum</w:t>
      </w:r>
      <w:proofErr w:type="spellEnd"/>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color w:val="000000"/>
          <w:sz w:val="24"/>
          <w:szCs w:val="24"/>
          <w:lang w:val="en-US"/>
        </w:rPr>
        <w:t xml:space="preserve">sp.  However, the abundances of these species were not consistently high across all meadows and all sampling periods.  For example, in the </w:t>
      </w:r>
      <w:proofErr w:type="gramStart"/>
      <w:r w:rsidRPr="00781410">
        <w:rPr>
          <w:rFonts w:ascii="Times" w:eastAsia="Times New Roman" w:hAnsi="Times" w:cs="Times New Roman"/>
          <w:color w:val="000000"/>
          <w:sz w:val="24"/>
          <w:szCs w:val="24"/>
          <w:lang w:val="en-US"/>
        </w:rPr>
        <w:t>midsummer sampling</w:t>
      </w:r>
      <w:proofErr w:type="gramEnd"/>
      <w:r w:rsidRPr="00781410">
        <w:rPr>
          <w:rFonts w:ascii="Times" w:eastAsia="Times New Roman" w:hAnsi="Times" w:cs="Times New Roman"/>
          <w:color w:val="000000"/>
          <w:sz w:val="24"/>
          <w:szCs w:val="24"/>
          <w:lang w:val="en-US"/>
        </w:rPr>
        <w:t xml:space="preserve"> period the number of </w:t>
      </w:r>
      <w:proofErr w:type="spellStart"/>
      <w:r w:rsidRPr="00781410">
        <w:rPr>
          <w:rFonts w:ascii="Times" w:eastAsia="Times New Roman" w:hAnsi="Times" w:cs="Times New Roman"/>
          <w:color w:val="000000"/>
          <w:sz w:val="24"/>
          <w:szCs w:val="24"/>
          <w:lang w:val="en-US"/>
        </w:rPr>
        <w:t>caprellids</w:t>
      </w:r>
      <w:proofErr w:type="spellEnd"/>
      <w:r w:rsidRPr="00781410">
        <w:rPr>
          <w:rFonts w:ascii="Times" w:eastAsia="Times New Roman" w:hAnsi="Times" w:cs="Times New Roman"/>
          <w:color w:val="000000"/>
          <w:sz w:val="24"/>
          <w:szCs w:val="24"/>
          <w:lang w:val="en-US"/>
        </w:rPr>
        <w:t xml:space="preserve"> ranged from 488 individuals/plot in </w:t>
      </w:r>
      <w:proofErr w:type="spellStart"/>
      <w:r w:rsidRPr="00781410">
        <w:rPr>
          <w:rFonts w:ascii="Times" w:eastAsia="Times New Roman" w:hAnsi="Times" w:cs="Times New Roman"/>
          <w:color w:val="000000"/>
          <w:sz w:val="24"/>
          <w:szCs w:val="24"/>
          <w:lang w:val="en-US"/>
        </w:rPr>
        <w:t>Numukamis</w:t>
      </w:r>
      <w:proofErr w:type="spellEnd"/>
      <w:r w:rsidRPr="00781410">
        <w:rPr>
          <w:rFonts w:ascii="Times" w:eastAsia="Times New Roman" w:hAnsi="Times" w:cs="Times New Roman"/>
          <w:color w:val="000000"/>
          <w:sz w:val="24"/>
          <w:szCs w:val="24"/>
          <w:lang w:val="en-US"/>
        </w:rPr>
        <w:t xml:space="preserve"> Bay to less than 0.1 individual/plot at Ellis Island.  </w:t>
      </w:r>
    </w:p>
    <w:p w14:paraId="3B01C1E8" w14:textId="2363BF76" w:rsidR="00CF4185" w:rsidRPr="00781410" w:rsidRDefault="00CF4185" w:rsidP="00CF4185">
      <w:pPr>
        <w:spacing w:after="0" w:line="480" w:lineRule="auto"/>
        <w:ind w:firstLine="720"/>
        <w:rPr>
          <w:rFonts w:ascii="Times" w:eastAsia="Times New Roman" w:hAnsi="Times" w:cs="Times New Roman"/>
          <w:color w:val="000000"/>
          <w:sz w:val="24"/>
          <w:szCs w:val="24"/>
          <w:lang w:val="en-US"/>
        </w:rPr>
      </w:pPr>
      <w:r w:rsidRPr="00781410">
        <w:rPr>
          <w:rFonts w:ascii="Times" w:eastAsia="Times New Roman" w:hAnsi="Times" w:cs="Times New Roman"/>
          <w:color w:val="000000"/>
          <w:sz w:val="24"/>
          <w:szCs w:val="24"/>
          <w:lang w:val="en-US"/>
        </w:rPr>
        <w:t>NMDS visualization reveals a community dominated by epiphyte grazers (</w:t>
      </w:r>
      <w:proofErr w:type="spellStart"/>
      <w:r w:rsidRPr="00781410">
        <w:rPr>
          <w:rFonts w:ascii="Times" w:eastAsia="Times New Roman" w:hAnsi="Times" w:cs="Times New Roman"/>
          <w:i/>
          <w:color w:val="000000"/>
          <w:sz w:val="24"/>
          <w:szCs w:val="24"/>
          <w:lang w:val="en-US"/>
        </w:rPr>
        <w:t>Caprella</w:t>
      </w:r>
      <w:proofErr w:type="spellEnd"/>
      <w:r w:rsidRPr="00781410">
        <w:rPr>
          <w:rFonts w:ascii="Times" w:eastAsia="Times New Roman" w:hAnsi="Times" w:cs="Times New Roman"/>
          <w:i/>
          <w:color w:val="000000"/>
          <w:sz w:val="24"/>
          <w:szCs w:val="24"/>
          <w:lang w:val="en-US"/>
        </w:rPr>
        <w:t xml:space="preserve"> spp</w:t>
      </w:r>
      <w:r w:rsidRPr="00781410">
        <w:rPr>
          <w:rFonts w:ascii="Times" w:eastAsia="Times New Roman" w:hAnsi="Times" w:cs="Times New Roman"/>
          <w:color w:val="000000"/>
          <w:sz w:val="24"/>
          <w:szCs w:val="24"/>
          <w:lang w:val="en-US"/>
        </w:rPr>
        <w:t>., amphipods</w:t>
      </w:r>
      <w:r w:rsidR="00D0463D" w:rsidRPr="00781410">
        <w:rPr>
          <w:rFonts w:ascii="Times" w:eastAsia="Times New Roman" w:hAnsi="Times" w:cs="Times New Roman"/>
          <w:color w:val="000000"/>
          <w:sz w:val="24"/>
          <w:szCs w:val="24"/>
          <w:lang w:val="en-US"/>
        </w:rPr>
        <w:t xml:space="preserve"> </w:t>
      </w:r>
      <w:r w:rsidR="00D0463D" w:rsidRPr="00781410">
        <w:rPr>
          <w:rFonts w:ascii="Times" w:eastAsia="Times New Roman" w:hAnsi="Times" w:cs="Times New Roman"/>
          <w:i/>
          <w:color w:val="000000"/>
          <w:sz w:val="24"/>
          <w:szCs w:val="24"/>
          <w:lang w:val="en-US"/>
        </w:rPr>
        <w:t xml:space="preserve">A. </w:t>
      </w:r>
      <w:proofErr w:type="spellStart"/>
      <w:r w:rsidR="00D0463D" w:rsidRPr="00781410">
        <w:rPr>
          <w:rFonts w:ascii="Times" w:eastAsia="Times New Roman" w:hAnsi="Times" w:cs="Times New Roman"/>
          <w:i/>
          <w:color w:val="000000"/>
          <w:sz w:val="24"/>
          <w:szCs w:val="24"/>
          <w:lang w:val="en-US"/>
        </w:rPr>
        <w:t>columbiae</w:t>
      </w:r>
      <w:proofErr w:type="spellEnd"/>
      <w:r w:rsidR="00D0463D" w:rsidRPr="00781410">
        <w:rPr>
          <w:rFonts w:ascii="Times" w:eastAsia="Times New Roman" w:hAnsi="Times" w:cs="Times New Roman"/>
          <w:i/>
          <w:color w:val="000000"/>
          <w:sz w:val="24"/>
          <w:szCs w:val="24"/>
          <w:lang w:val="en-US"/>
        </w:rPr>
        <w:t>, P</w:t>
      </w:r>
      <w:r w:rsidR="00D0463D" w:rsidRPr="00781410">
        <w:rPr>
          <w:rFonts w:ascii="Times" w:eastAsia="Times New Roman" w:hAnsi="Times" w:cs="Times New Roman"/>
          <w:color w:val="000000"/>
          <w:sz w:val="24"/>
          <w:szCs w:val="24"/>
          <w:lang w:val="en-US"/>
        </w:rPr>
        <w:t xml:space="preserve">. </w:t>
      </w:r>
      <w:proofErr w:type="spellStart"/>
      <w:r w:rsidR="00D0463D" w:rsidRPr="00781410">
        <w:rPr>
          <w:rFonts w:ascii="Times" w:eastAsia="Times New Roman" w:hAnsi="Times" w:cs="Times New Roman"/>
          <w:i/>
          <w:color w:val="000000"/>
          <w:sz w:val="24"/>
          <w:szCs w:val="24"/>
          <w:lang w:val="en-US"/>
        </w:rPr>
        <w:t>brevipes</w:t>
      </w:r>
      <w:proofErr w:type="spellEnd"/>
      <w:r w:rsidRPr="00781410">
        <w:rPr>
          <w:rFonts w:ascii="Times" w:eastAsia="Times New Roman" w:hAnsi="Times" w:cs="Times New Roman"/>
          <w:color w:val="000000"/>
          <w:sz w:val="24"/>
          <w:szCs w:val="24"/>
          <w:lang w:val="en-US"/>
        </w:rPr>
        <w:t>,</w:t>
      </w:r>
      <w:r w:rsidR="009D62D7" w:rsidRPr="00781410">
        <w:rPr>
          <w:rFonts w:ascii="Times" w:eastAsia="Times New Roman" w:hAnsi="Times" w:cs="Times New Roman"/>
          <w:color w:val="000000"/>
          <w:sz w:val="24"/>
          <w:szCs w:val="24"/>
          <w:lang w:val="en-US"/>
        </w:rPr>
        <w:t xml:space="preserve"> the isopod</w:t>
      </w:r>
      <w:r w:rsidRPr="00781410">
        <w:rPr>
          <w:rFonts w:ascii="Times" w:eastAsia="Times New Roman" w:hAnsi="Times" w:cs="Times New Roman"/>
          <w:i/>
          <w:color w:val="000000"/>
          <w:sz w:val="24"/>
          <w:szCs w:val="24"/>
          <w:lang w:val="en-US"/>
        </w:rPr>
        <w:t xml:space="preserve"> </w:t>
      </w:r>
      <w:proofErr w:type="spellStart"/>
      <w:r w:rsidR="009D62D7" w:rsidRPr="00781410">
        <w:rPr>
          <w:rFonts w:ascii="Times" w:eastAsia="Times New Roman" w:hAnsi="Times" w:cs="Times New Roman"/>
          <w:i/>
          <w:color w:val="000000"/>
          <w:sz w:val="24"/>
          <w:szCs w:val="24"/>
          <w:lang w:val="en-US"/>
        </w:rPr>
        <w:t>Pentidotea</w:t>
      </w:r>
      <w:proofErr w:type="spellEnd"/>
      <w:r w:rsidRPr="00781410">
        <w:rPr>
          <w:rFonts w:ascii="Times" w:eastAsia="Times New Roman" w:hAnsi="Times" w:cs="Times New Roman"/>
          <w:i/>
          <w:color w:val="000000"/>
          <w:sz w:val="24"/>
          <w:szCs w:val="24"/>
          <w:lang w:val="en-US"/>
        </w:rPr>
        <w:t xml:space="preserve"> </w:t>
      </w:r>
      <w:proofErr w:type="spellStart"/>
      <w:r w:rsidRPr="00781410">
        <w:rPr>
          <w:rFonts w:ascii="Times" w:eastAsia="Times New Roman" w:hAnsi="Times" w:cs="Times New Roman"/>
          <w:i/>
          <w:color w:val="000000"/>
          <w:sz w:val="24"/>
          <w:szCs w:val="24"/>
          <w:lang w:val="en-US"/>
        </w:rPr>
        <w:t>resecata</w:t>
      </w:r>
      <w:proofErr w:type="spellEnd"/>
      <w:r w:rsidRPr="00781410">
        <w:rPr>
          <w:rFonts w:ascii="Times" w:eastAsia="Times New Roman" w:hAnsi="Times" w:cs="Times New Roman"/>
          <w:i/>
          <w:color w:val="000000"/>
          <w:sz w:val="24"/>
          <w:szCs w:val="24"/>
          <w:lang w:val="en-US"/>
        </w:rPr>
        <w:t>,</w:t>
      </w:r>
      <w:r w:rsidRPr="00781410">
        <w:rPr>
          <w:rFonts w:ascii="Times" w:eastAsia="Times New Roman" w:hAnsi="Times" w:cs="Times New Roman"/>
          <w:color w:val="000000"/>
          <w:sz w:val="24"/>
          <w:szCs w:val="24"/>
          <w:lang w:val="en-US"/>
        </w:rPr>
        <w:t xml:space="preserve"> the sea hare </w:t>
      </w:r>
      <w:r w:rsidRPr="00781410">
        <w:rPr>
          <w:rFonts w:ascii="Times" w:eastAsia="Times New Roman" w:hAnsi="Times" w:cs="Times New Roman"/>
          <w:i/>
          <w:color w:val="000000"/>
          <w:sz w:val="24"/>
          <w:szCs w:val="24"/>
          <w:lang w:val="en-US"/>
        </w:rPr>
        <w:t xml:space="preserve">P. </w:t>
      </w:r>
      <w:proofErr w:type="spellStart"/>
      <w:r w:rsidRPr="00781410">
        <w:rPr>
          <w:rFonts w:ascii="Times" w:eastAsia="Times New Roman" w:hAnsi="Times" w:cs="Times New Roman"/>
          <w:i/>
          <w:color w:val="000000"/>
          <w:sz w:val="24"/>
          <w:szCs w:val="24"/>
          <w:lang w:val="en-US"/>
        </w:rPr>
        <w:t>taylori</w:t>
      </w:r>
      <w:proofErr w:type="spellEnd"/>
      <w:r w:rsidRPr="00781410">
        <w:rPr>
          <w:rFonts w:ascii="Times" w:eastAsia="Times New Roman" w:hAnsi="Times" w:cs="Times New Roman"/>
          <w:color w:val="000000"/>
          <w:sz w:val="24"/>
          <w:szCs w:val="24"/>
          <w:lang w:val="en-US"/>
        </w:rPr>
        <w:t xml:space="preserve">) in meadows toward the ocean end of Trevor Channel, and a community dominated by filter feeders (primarily mussels), </w:t>
      </w:r>
      <w:proofErr w:type="spellStart"/>
      <w:r w:rsidR="00D0463D" w:rsidRPr="00781410">
        <w:rPr>
          <w:rFonts w:ascii="Times" w:eastAsia="Times New Roman" w:hAnsi="Times" w:cs="Times New Roman"/>
          <w:i/>
          <w:color w:val="000000"/>
          <w:sz w:val="24"/>
          <w:szCs w:val="24"/>
          <w:lang w:val="en-US"/>
        </w:rPr>
        <w:t>Pycnogonum</w:t>
      </w:r>
      <w:proofErr w:type="spellEnd"/>
      <w:r w:rsidRPr="00781410">
        <w:rPr>
          <w:rFonts w:ascii="Times" w:eastAsia="Times New Roman" w:hAnsi="Times" w:cs="Times New Roman"/>
          <w:i/>
          <w:color w:val="000000"/>
          <w:sz w:val="24"/>
          <w:szCs w:val="24"/>
          <w:lang w:val="en-US"/>
        </w:rPr>
        <w:t xml:space="preserve"> </w:t>
      </w:r>
      <w:r w:rsidRPr="00781410">
        <w:rPr>
          <w:rFonts w:ascii="Times" w:eastAsia="Times New Roman" w:hAnsi="Times" w:cs="Times New Roman"/>
          <w:color w:val="000000"/>
          <w:sz w:val="24"/>
          <w:szCs w:val="24"/>
          <w:lang w:val="en-US"/>
        </w:rPr>
        <w:t>sp. and nematodes at meadows toward the Inlet (Figure 4). These differences are conserved through time, except at Wizard Islet (which resembled marine sites until a major recruitment of mussels in July</w:t>
      </w:r>
      <w:r w:rsidR="00441F5C" w:rsidRPr="00781410">
        <w:rPr>
          <w:rFonts w:ascii="Times" w:eastAsia="Times New Roman" w:hAnsi="Times" w:cs="Times New Roman"/>
          <w:color w:val="000000"/>
          <w:sz w:val="24"/>
          <w:szCs w:val="24"/>
          <w:lang w:val="en-US"/>
        </w:rPr>
        <w:t>; Figure 4</w:t>
      </w:r>
      <w:r w:rsidRPr="00781410">
        <w:rPr>
          <w:rFonts w:ascii="Times" w:eastAsia="Times New Roman" w:hAnsi="Times" w:cs="Times New Roman"/>
          <w:color w:val="000000"/>
          <w:sz w:val="24"/>
          <w:szCs w:val="24"/>
          <w:lang w:val="en-US"/>
        </w:rPr>
        <w:t xml:space="preserve">). </w:t>
      </w:r>
    </w:p>
    <w:p w14:paraId="4D78BDD1" w14:textId="39083608" w:rsidR="00CF4185" w:rsidRPr="00781410" w:rsidRDefault="00CF4185" w:rsidP="00CF4185">
      <w:pPr>
        <w:spacing w:after="0" w:line="480" w:lineRule="auto"/>
        <w:ind w:firstLine="720"/>
        <w:rPr>
          <w:rFonts w:ascii="Times" w:eastAsia="Times New Roman" w:hAnsi="Times" w:cs="Times New Roman"/>
          <w:color w:val="000000"/>
          <w:sz w:val="24"/>
          <w:szCs w:val="24"/>
          <w:lang w:val="en-US"/>
        </w:rPr>
      </w:pPr>
      <w:r w:rsidRPr="00781410">
        <w:rPr>
          <w:rFonts w:ascii="Times" w:eastAsia="Times New Roman" w:hAnsi="Times" w:cs="Times New Roman"/>
          <w:color w:val="000000"/>
          <w:sz w:val="24"/>
          <w:szCs w:val="24"/>
          <w:lang w:val="en-US"/>
        </w:rPr>
        <w:t xml:space="preserve">The identity of dominant taxa varied through time.  We observed large temporal changes in the abundance of many common species: for example, </w:t>
      </w:r>
      <w:proofErr w:type="spellStart"/>
      <w:r w:rsidRPr="00781410">
        <w:rPr>
          <w:rFonts w:ascii="Times" w:eastAsia="Times New Roman" w:hAnsi="Times" w:cs="Times New Roman"/>
          <w:i/>
          <w:color w:val="000000"/>
          <w:sz w:val="24"/>
          <w:szCs w:val="24"/>
          <w:lang w:val="en-US"/>
        </w:rPr>
        <w:t>Caprella</w:t>
      </w:r>
      <w:proofErr w:type="spellEnd"/>
      <w:r w:rsidRPr="00781410">
        <w:rPr>
          <w:rFonts w:ascii="Times" w:eastAsia="Times New Roman" w:hAnsi="Times" w:cs="Times New Roman"/>
          <w:i/>
          <w:color w:val="000000"/>
          <w:sz w:val="24"/>
          <w:szCs w:val="24"/>
          <w:lang w:val="en-US"/>
        </w:rPr>
        <w:t xml:space="preserve"> </w:t>
      </w:r>
      <w:r w:rsidRPr="00781410">
        <w:rPr>
          <w:rFonts w:ascii="Times" w:eastAsia="Times New Roman" w:hAnsi="Times" w:cs="Times New Roman"/>
          <w:color w:val="000000"/>
          <w:sz w:val="24"/>
          <w:szCs w:val="24"/>
          <w:lang w:val="en-US"/>
        </w:rPr>
        <w:t xml:space="preserve">spp. abundance increased more than ten-fold (from an average of 16 individuals/plot to 237 individuals/plot) from early to mid-summer, but by late summer a recruitment event of </w:t>
      </w:r>
      <w:r w:rsidRPr="00781410">
        <w:rPr>
          <w:rFonts w:ascii="Times" w:eastAsia="Times New Roman" w:hAnsi="Times" w:cs="Times New Roman"/>
          <w:i/>
          <w:color w:val="000000"/>
          <w:sz w:val="24"/>
          <w:szCs w:val="24"/>
          <w:lang w:val="en-US"/>
        </w:rPr>
        <w:t xml:space="preserve">P. </w:t>
      </w:r>
      <w:proofErr w:type="spellStart"/>
      <w:r w:rsidRPr="00781410">
        <w:rPr>
          <w:rFonts w:ascii="Times" w:eastAsia="Times New Roman" w:hAnsi="Times" w:cs="Times New Roman"/>
          <w:i/>
          <w:color w:val="000000"/>
          <w:sz w:val="24"/>
          <w:szCs w:val="24"/>
          <w:lang w:val="en-US"/>
        </w:rPr>
        <w:t>taylori</w:t>
      </w:r>
      <w:proofErr w:type="spellEnd"/>
      <w:r w:rsidRPr="00781410">
        <w:rPr>
          <w:rFonts w:ascii="Times" w:eastAsia="Times New Roman" w:hAnsi="Times" w:cs="Times New Roman"/>
          <w:color w:val="000000"/>
          <w:sz w:val="24"/>
          <w:szCs w:val="24"/>
          <w:lang w:val="en-US"/>
        </w:rPr>
        <w:t xml:space="preserve"> let this species to outnumber </w:t>
      </w:r>
      <w:proofErr w:type="spellStart"/>
      <w:r w:rsidRPr="00781410">
        <w:rPr>
          <w:rFonts w:ascii="Times" w:eastAsia="Times New Roman" w:hAnsi="Times" w:cs="Times New Roman"/>
          <w:i/>
          <w:color w:val="000000"/>
          <w:sz w:val="24"/>
          <w:szCs w:val="24"/>
          <w:lang w:val="en-US"/>
        </w:rPr>
        <w:t>Caprella</w:t>
      </w:r>
      <w:proofErr w:type="spellEnd"/>
      <w:r w:rsidRPr="00781410">
        <w:rPr>
          <w:rFonts w:ascii="Times" w:eastAsia="Times New Roman" w:hAnsi="Times" w:cs="Times New Roman"/>
          <w:i/>
          <w:color w:val="000000"/>
          <w:sz w:val="24"/>
          <w:szCs w:val="24"/>
          <w:lang w:val="en-US"/>
        </w:rPr>
        <w:t xml:space="preserve"> </w:t>
      </w:r>
      <w:r w:rsidRPr="00781410">
        <w:rPr>
          <w:rFonts w:ascii="Times" w:eastAsia="Times New Roman" w:hAnsi="Times" w:cs="Times New Roman"/>
          <w:color w:val="000000"/>
          <w:sz w:val="24"/>
          <w:szCs w:val="24"/>
          <w:lang w:val="en-US"/>
        </w:rPr>
        <w:t>spp</w:t>
      </w:r>
      <w:r w:rsidRPr="00781410">
        <w:rPr>
          <w:rFonts w:ascii="Times" w:eastAsia="Times New Roman" w:hAnsi="Times" w:cs="Times New Roman"/>
          <w:i/>
          <w:color w:val="000000"/>
          <w:sz w:val="24"/>
          <w:szCs w:val="24"/>
          <w:lang w:val="en-US"/>
        </w:rPr>
        <w:t xml:space="preserve">. </w:t>
      </w:r>
      <w:r w:rsidRPr="00781410">
        <w:rPr>
          <w:rFonts w:ascii="Times" w:eastAsia="Times New Roman" w:hAnsi="Times" w:cs="Times New Roman"/>
          <w:color w:val="000000"/>
          <w:sz w:val="24"/>
          <w:szCs w:val="24"/>
          <w:lang w:val="en-US"/>
        </w:rPr>
        <w:t xml:space="preserve">at Robbers Bank and Dodger Channel (at the </w:t>
      </w:r>
      <w:r w:rsidR="00441F5C" w:rsidRPr="00781410">
        <w:rPr>
          <w:rFonts w:ascii="Times" w:eastAsia="Times New Roman" w:hAnsi="Times" w:cs="Times New Roman"/>
          <w:color w:val="000000"/>
          <w:sz w:val="24"/>
          <w:szCs w:val="24"/>
          <w:lang w:val="en-US"/>
        </w:rPr>
        <w:t>marine</w:t>
      </w:r>
      <w:r w:rsidRPr="00781410">
        <w:rPr>
          <w:rFonts w:ascii="Times" w:eastAsia="Times New Roman" w:hAnsi="Times" w:cs="Times New Roman"/>
          <w:color w:val="000000"/>
          <w:sz w:val="24"/>
          <w:szCs w:val="24"/>
          <w:lang w:val="en-US"/>
        </w:rPr>
        <w:t xml:space="preserve"> end of the </w:t>
      </w:r>
      <w:r w:rsidR="00441F5C" w:rsidRPr="00781410">
        <w:rPr>
          <w:rFonts w:ascii="Times" w:eastAsia="Times New Roman" w:hAnsi="Times" w:cs="Times New Roman"/>
          <w:color w:val="000000"/>
          <w:sz w:val="24"/>
          <w:szCs w:val="24"/>
          <w:lang w:val="en-US"/>
        </w:rPr>
        <w:t>estuary</w:t>
      </w:r>
      <w:r w:rsidRPr="00781410">
        <w:rPr>
          <w:rFonts w:ascii="Times" w:eastAsia="Times New Roman" w:hAnsi="Times" w:cs="Times New Roman"/>
          <w:color w:val="000000"/>
          <w:sz w:val="24"/>
          <w:szCs w:val="24"/>
          <w:lang w:val="en-US"/>
        </w:rPr>
        <w:t xml:space="preserve">).  However, these changes in abundance were not consistently observed across sites. For </w:t>
      </w:r>
      <w:r w:rsidRPr="00781410">
        <w:rPr>
          <w:rFonts w:ascii="Times" w:eastAsia="Times New Roman" w:hAnsi="Times" w:cs="Times New Roman"/>
          <w:color w:val="000000"/>
          <w:sz w:val="24"/>
          <w:szCs w:val="24"/>
          <w:lang w:val="en-US"/>
        </w:rPr>
        <w:lastRenderedPageBreak/>
        <w:t xml:space="preserve">example, the </w:t>
      </w:r>
      <w:r w:rsidRPr="00781410">
        <w:rPr>
          <w:rFonts w:ascii="Times" w:eastAsia="Times New Roman" w:hAnsi="Times" w:cs="Times New Roman"/>
          <w:i/>
          <w:iCs/>
          <w:color w:val="000000"/>
          <w:sz w:val="24"/>
          <w:szCs w:val="24"/>
          <w:lang w:val="en-US"/>
        </w:rPr>
        <w:t xml:space="preserve">P. </w:t>
      </w:r>
      <w:proofErr w:type="spellStart"/>
      <w:r w:rsidRPr="00781410">
        <w:rPr>
          <w:rFonts w:ascii="Times" w:eastAsia="Times New Roman" w:hAnsi="Times" w:cs="Times New Roman"/>
          <w:i/>
          <w:iCs/>
          <w:color w:val="000000"/>
          <w:sz w:val="24"/>
          <w:szCs w:val="24"/>
          <w:lang w:val="en-US"/>
        </w:rPr>
        <w:t>taylori</w:t>
      </w:r>
      <w:proofErr w:type="spellEnd"/>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color w:val="000000"/>
          <w:sz w:val="24"/>
          <w:szCs w:val="24"/>
          <w:lang w:val="en-US"/>
        </w:rPr>
        <w:t xml:space="preserve">recruitment event occurred at two sites, while a major mussel recruitment event occurred at other sites including </w:t>
      </w:r>
      <w:proofErr w:type="spellStart"/>
      <w:r w:rsidRPr="00781410">
        <w:rPr>
          <w:rFonts w:ascii="Times" w:eastAsia="Times New Roman" w:hAnsi="Times" w:cs="Times New Roman"/>
          <w:color w:val="000000"/>
          <w:sz w:val="24"/>
          <w:szCs w:val="24"/>
          <w:lang w:val="en-US"/>
        </w:rPr>
        <w:t>Numukamis</w:t>
      </w:r>
      <w:proofErr w:type="spellEnd"/>
      <w:r w:rsidRPr="00781410">
        <w:rPr>
          <w:rFonts w:ascii="Times" w:eastAsia="Times New Roman" w:hAnsi="Times" w:cs="Times New Roman"/>
          <w:color w:val="000000"/>
          <w:sz w:val="24"/>
          <w:szCs w:val="24"/>
          <w:lang w:val="en-US"/>
        </w:rPr>
        <w:t xml:space="preserve"> Bay and </w:t>
      </w:r>
      <w:proofErr w:type="spellStart"/>
      <w:r w:rsidRPr="00781410">
        <w:rPr>
          <w:rFonts w:ascii="Times" w:eastAsia="Times New Roman" w:hAnsi="Times" w:cs="Times New Roman"/>
          <w:color w:val="000000"/>
          <w:sz w:val="24"/>
          <w:szCs w:val="24"/>
          <w:lang w:val="en-US"/>
        </w:rPr>
        <w:t>Crickett</w:t>
      </w:r>
      <w:proofErr w:type="spellEnd"/>
      <w:r w:rsidRPr="00781410">
        <w:rPr>
          <w:rFonts w:ascii="Times" w:eastAsia="Times New Roman" w:hAnsi="Times" w:cs="Times New Roman"/>
          <w:color w:val="000000"/>
          <w:sz w:val="24"/>
          <w:szCs w:val="24"/>
          <w:lang w:val="en-US"/>
        </w:rPr>
        <w:t xml:space="preserve"> Bay later during the same period.</w:t>
      </w:r>
    </w:p>
    <w:p w14:paraId="04CD3F48" w14:textId="15EA0F54" w:rsidR="00CF4185" w:rsidRDefault="00CF4185" w:rsidP="00CF4185">
      <w:pPr>
        <w:spacing w:after="0" w:line="480" w:lineRule="auto"/>
        <w:rPr>
          <w:rFonts w:ascii="Times" w:eastAsia="Times New Roman" w:hAnsi="Times" w:cs="Times New Roman"/>
          <w:sz w:val="24"/>
          <w:szCs w:val="24"/>
          <w:lang w:val="en-US"/>
        </w:rPr>
      </w:pPr>
      <w:r w:rsidRPr="00781410">
        <w:rPr>
          <w:rFonts w:ascii="Times" w:eastAsia="Times New Roman" w:hAnsi="Times" w:cs="Times New Roman"/>
          <w:color w:val="000000"/>
          <w:sz w:val="24"/>
          <w:szCs w:val="24"/>
          <w:lang w:val="en-US"/>
        </w:rPr>
        <w:tab/>
        <w:t xml:space="preserve">The grazer species composition varied among meadows. </w:t>
      </w:r>
      <w:proofErr w:type="spellStart"/>
      <w:r w:rsidR="009D62D7" w:rsidRPr="00781410">
        <w:rPr>
          <w:rFonts w:ascii="Times" w:eastAsia="Times New Roman" w:hAnsi="Times" w:cs="Times New Roman"/>
          <w:i/>
          <w:color w:val="000000"/>
          <w:sz w:val="24"/>
          <w:szCs w:val="24"/>
          <w:lang w:val="en-US"/>
        </w:rPr>
        <w:t>Pentidotea</w:t>
      </w:r>
      <w:proofErr w:type="spellEnd"/>
      <w:r w:rsidRPr="00781410">
        <w:rPr>
          <w:rFonts w:ascii="Times" w:eastAsia="Times New Roman" w:hAnsi="Times" w:cs="Times New Roman"/>
          <w:i/>
          <w:color w:val="000000"/>
          <w:sz w:val="24"/>
          <w:szCs w:val="24"/>
          <w:lang w:val="en-US"/>
        </w:rPr>
        <w:t xml:space="preserve"> </w:t>
      </w:r>
      <w:proofErr w:type="spellStart"/>
      <w:r w:rsidRPr="00781410">
        <w:rPr>
          <w:rFonts w:ascii="Times" w:eastAsia="Times New Roman" w:hAnsi="Times" w:cs="Times New Roman"/>
          <w:i/>
          <w:color w:val="000000"/>
          <w:sz w:val="24"/>
          <w:szCs w:val="24"/>
          <w:lang w:val="en-US"/>
        </w:rPr>
        <w:t>resecata</w:t>
      </w:r>
      <w:proofErr w:type="spellEnd"/>
      <w:r w:rsidRPr="00781410">
        <w:rPr>
          <w:rFonts w:ascii="Times" w:eastAsia="Times New Roman" w:hAnsi="Times" w:cs="Times New Roman"/>
          <w:color w:val="000000"/>
          <w:sz w:val="24"/>
          <w:szCs w:val="24"/>
          <w:lang w:val="en-US"/>
        </w:rPr>
        <w:t xml:space="preserve">, amphipods </w:t>
      </w:r>
      <w:r w:rsidRPr="00781410">
        <w:rPr>
          <w:rFonts w:ascii="Times" w:eastAsia="Times New Roman" w:hAnsi="Times" w:cs="Times New Roman"/>
          <w:i/>
          <w:iCs/>
          <w:color w:val="000000"/>
          <w:sz w:val="24"/>
          <w:szCs w:val="24"/>
          <w:lang w:val="en-US"/>
        </w:rPr>
        <w:t xml:space="preserve">A. </w:t>
      </w:r>
      <w:proofErr w:type="spellStart"/>
      <w:r w:rsidRPr="00781410">
        <w:rPr>
          <w:rFonts w:ascii="Times" w:eastAsia="Times New Roman" w:hAnsi="Times" w:cs="Times New Roman"/>
          <w:i/>
          <w:iCs/>
          <w:color w:val="000000"/>
          <w:sz w:val="24"/>
          <w:szCs w:val="24"/>
          <w:lang w:val="en-US"/>
        </w:rPr>
        <w:t>columbiae</w:t>
      </w:r>
      <w:proofErr w:type="spellEnd"/>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iCs/>
          <w:color w:val="000000"/>
          <w:sz w:val="24"/>
          <w:szCs w:val="24"/>
          <w:lang w:val="en-US"/>
        </w:rPr>
        <w:t>and</w:t>
      </w:r>
      <w:r w:rsidRPr="00781410">
        <w:rPr>
          <w:rFonts w:ascii="Times" w:eastAsia="Times New Roman" w:hAnsi="Times" w:cs="Times New Roman"/>
          <w:i/>
          <w:iCs/>
          <w:color w:val="000000"/>
          <w:sz w:val="24"/>
          <w:szCs w:val="24"/>
          <w:lang w:val="en-US"/>
        </w:rPr>
        <w:t xml:space="preserve"> </w:t>
      </w:r>
      <w:proofErr w:type="spellStart"/>
      <w:r w:rsidRPr="00781410">
        <w:rPr>
          <w:rFonts w:ascii="Times" w:eastAsia="Times New Roman" w:hAnsi="Times" w:cs="Times New Roman"/>
          <w:i/>
          <w:iCs/>
          <w:color w:val="000000"/>
          <w:sz w:val="24"/>
          <w:szCs w:val="24"/>
          <w:lang w:val="en-US"/>
        </w:rPr>
        <w:t>Caprella</w:t>
      </w:r>
      <w:proofErr w:type="spellEnd"/>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iCs/>
          <w:color w:val="000000"/>
          <w:sz w:val="24"/>
          <w:szCs w:val="24"/>
          <w:lang w:val="en-US"/>
        </w:rPr>
        <w:t>s</w:t>
      </w:r>
      <w:r w:rsidR="00441F5C" w:rsidRPr="00781410">
        <w:rPr>
          <w:rFonts w:ascii="Times" w:eastAsia="Times New Roman" w:hAnsi="Times" w:cs="Times New Roman"/>
          <w:iCs/>
          <w:color w:val="000000"/>
          <w:sz w:val="24"/>
          <w:szCs w:val="24"/>
          <w:lang w:val="en-US"/>
        </w:rPr>
        <w:t>p</w:t>
      </w:r>
      <w:r w:rsidRPr="00781410">
        <w:rPr>
          <w:rFonts w:ascii="Times" w:eastAsia="Times New Roman" w:hAnsi="Times" w:cs="Times New Roman"/>
          <w:iCs/>
          <w:color w:val="000000"/>
          <w:sz w:val="24"/>
          <w:szCs w:val="24"/>
          <w:lang w:val="en-US"/>
        </w:rPr>
        <w:t>p.</w:t>
      </w:r>
      <w:r w:rsidRPr="00781410">
        <w:rPr>
          <w:rFonts w:ascii="Times" w:eastAsia="Times New Roman" w:hAnsi="Times" w:cs="Times New Roman"/>
          <w:i/>
          <w:iCs/>
          <w:color w:val="000000"/>
          <w:sz w:val="24"/>
          <w:szCs w:val="24"/>
          <w:lang w:val="en-US"/>
        </w:rPr>
        <w:t xml:space="preserve">, </w:t>
      </w:r>
      <w:r w:rsidRPr="00781410">
        <w:rPr>
          <w:rFonts w:ascii="Times" w:eastAsia="Times New Roman" w:hAnsi="Times" w:cs="Times New Roman"/>
          <w:color w:val="000000"/>
          <w:sz w:val="24"/>
          <w:szCs w:val="24"/>
          <w:lang w:val="en-US"/>
        </w:rPr>
        <w:t xml:space="preserve">were observed in every meadow (Appendix </w:t>
      </w:r>
      <w:r w:rsidR="00F71ABF" w:rsidRPr="00781410">
        <w:rPr>
          <w:rFonts w:ascii="Times" w:eastAsia="Times New Roman" w:hAnsi="Times" w:cs="Times New Roman"/>
          <w:color w:val="000000"/>
          <w:sz w:val="24"/>
          <w:szCs w:val="24"/>
          <w:lang w:val="en-US"/>
        </w:rPr>
        <w:t>1</w:t>
      </w:r>
      <w:r w:rsidRPr="00781410">
        <w:rPr>
          <w:rFonts w:ascii="Times" w:eastAsia="Times New Roman" w:hAnsi="Times" w:cs="Times New Roman"/>
          <w:color w:val="000000"/>
          <w:sz w:val="24"/>
          <w:szCs w:val="24"/>
          <w:lang w:val="en-US"/>
        </w:rPr>
        <w:t xml:space="preserve">), but tended to be less abundant in the meadows nearer Alberni Inlet. The eelgrass specialist </w:t>
      </w:r>
      <w:r w:rsidRPr="00781410">
        <w:rPr>
          <w:rFonts w:ascii="Times" w:eastAsia="Times New Roman" w:hAnsi="Times" w:cs="Times New Roman"/>
          <w:i/>
          <w:color w:val="000000"/>
          <w:sz w:val="24"/>
          <w:szCs w:val="24"/>
          <w:lang w:val="en-US"/>
        </w:rPr>
        <w:t xml:space="preserve">P. </w:t>
      </w:r>
      <w:proofErr w:type="spellStart"/>
      <w:r w:rsidRPr="00781410">
        <w:rPr>
          <w:rFonts w:ascii="Times" w:eastAsia="Times New Roman" w:hAnsi="Times" w:cs="Times New Roman"/>
          <w:i/>
          <w:color w:val="000000"/>
          <w:sz w:val="24"/>
          <w:szCs w:val="24"/>
          <w:lang w:val="en-US"/>
        </w:rPr>
        <w:t>taylori</w:t>
      </w:r>
      <w:proofErr w:type="spellEnd"/>
      <w:r w:rsidRPr="00781410">
        <w:rPr>
          <w:rFonts w:ascii="Times" w:eastAsia="Times New Roman" w:hAnsi="Times" w:cs="Times New Roman"/>
          <w:i/>
          <w:color w:val="000000"/>
          <w:sz w:val="24"/>
          <w:szCs w:val="24"/>
          <w:lang w:val="en-US"/>
        </w:rPr>
        <w:t xml:space="preserve"> </w:t>
      </w:r>
      <w:r w:rsidRPr="00781410">
        <w:rPr>
          <w:rFonts w:ascii="Times" w:eastAsia="Times New Roman" w:hAnsi="Times" w:cs="Times New Roman"/>
          <w:color w:val="000000"/>
          <w:sz w:val="24"/>
          <w:szCs w:val="24"/>
          <w:lang w:val="en-US"/>
        </w:rPr>
        <w:t xml:space="preserve">was not observed in every meadow (e.g., never at CC, and only 2 individuals observed at NB), but numerically dominated the fauna in some meadows (DC, RP and EI). </w:t>
      </w:r>
    </w:p>
    <w:p w14:paraId="393B8074" w14:textId="77777777" w:rsidR="00252A48" w:rsidRPr="00781410" w:rsidRDefault="00252A48" w:rsidP="00252A48">
      <w:pPr>
        <w:spacing w:after="0" w:line="480" w:lineRule="auto"/>
        <w:ind w:firstLine="720"/>
        <w:rPr>
          <w:rFonts w:ascii="Times" w:eastAsia="Times New Roman" w:hAnsi="Times" w:cs="Times New Roman"/>
          <w:color w:val="000000"/>
          <w:sz w:val="24"/>
          <w:szCs w:val="24"/>
          <w:lang w:val="en-US"/>
        </w:rPr>
      </w:pPr>
    </w:p>
    <w:p w14:paraId="3ABBC592" w14:textId="77777777" w:rsidR="00252A48" w:rsidRPr="00510105" w:rsidRDefault="00252A48" w:rsidP="00252A48">
      <w:pPr>
        <w:spacing w:after="0" w:line="480" w:lineRule="auto"/>
        <w:rPr>
          <w:rFonts w:ascii="Times" w:eastAsia="Times New Roman" w:hAnsi="Times" w:cs="Times New Roman"/>
          <w:bCs/>
          <w:i/>
          <w:iCs/>
          <w:color w:val="000000"/>
          <w:sz w:val="24"/>
          <w:szCs w:val="24"/>
          <w:lang w:val="en-US"/>
        </w:rPr>
      </w:pPr>
      <w:r>
        <w:rPr>
          <w:rFonts w:ascii="Times" w:eastAsia="Times New Roman" w:hAnsi="Times" w:cs="Times New Roman"/>
          <w:bCs/>
          <w:i/>
          <w:iCs/>
          <w:color w:val="000000"/>
          <w:sz w:val="24"/>
          <w:szCs w:val="24"/>
          <w:lang w:val="en-US"/>
        </w:rPr>
        <w:t>EMS results</w:t>
      </w:r>
    </w:p>
    <w:p w14:paraId="4DB5A144" w14:textId="77777777" w:rsidR="00252A48" w:rsidRDefault="00252A48" w:rsidP="00CF4185">
      <w:pPr>
        <w:spacing w:after="0" w:line="480" w:lineRule="auto"/>
        <w:rPr>
          <w:rFonts w:ascii="Times" w:eastAsia="Times New Roman" w:hAnsi="Times" w:cs="Times New Roman"/>
          <w:sz w:val="24"/>
          <w:szCs w:val="24"/>
          <w:lang w:val="en-US"/>
        </w:rPr>
      </w:pPr>
    </w:p>
    <w:p w14:paraId="587FD0F6" w14:textId="77777777" w:rsidR="00252A48" w:rsidRPr="00781410" w:rsidRDefault="00252A48" w:rsidP="00CF4185">
      <w:pPr>
        <w:spacing w:after="0" w:line="480" w:lineRule="auto"/>
        <w:rPr>
          <w:rFonts w:ascii="Times" w:eastAsia="Times New Roman" w:hAnsi="Times" w:cs="Times New Roman"/>
          <w:sz w:val="24"/>
          <w:szCs w:val="24"/>
          <w:lang w:val="en-US"/>
        </w:rPr>
      </w:pPr>
    </w:p>
    <w:p w14:paraId="51016281" w14:textId="77777777" w:rsidR="00CF4185" w:rsidRDefault="00CF4185" w:rsidP="00CF4185">
      <w:pPr>
        <w:spacing w:after="0" w:line="480" w:lineRule="auto"/>
        <w:rPr>
          <w:ins w:id="22" w:author="Mary O'Connor" w:date="2016-07-01T16:01:00Z"/>
          <w:rFonts w:ascii="Times" w:eastAsia="Times New Roman" w:hAnsi="Times" w:cs="Times New Roman"/>
          <w:b/>
          <w:bCs/>
          <w:color w:val="000000"/>
          <w:sz w:val="24"/>
          <w:szCs w:val="24"/>
          <w:lang w:val="en-US"/>
        </w:rPr>
      </w:pPr>
      <w:r w:rsidRPr="00781410">
        <w:rPr>
          <w:rFonts w:ascii="Times" w:eastAsia="Times New Roman" w:hAnsi="Times" w:cs="Times New Roman"/>
          <w:b/>
          <w:bCs/>
          <w:color w:val="000000"/>
          <w:sz w:val="24"/>
          <w:szCs w:val="24"/>
          <w:lang w:val="en-US"/>
        </w:rPr>
        <w:t>DISCUSSION</w:t>
      </w:r>
    </w:p>
    <w:p w14:paraId="30147361" w14:textId="7BCEACAE" w:rsidR="00F105EF" w:rsidRDefault="00F105EF" w:rsidP="00CF4185">
      <w:pPr>
        <w:spacing w:after="0" w:line="480" w:lineRule="auto"/>
        <w:rPr>
          <w:rFonts w:ascii="Times" w:eastAsia="Times New Roman" w:hAnsi="Times" w:cs="Times New Roman"/>
          <w:color w:val="000000"/>
          <w:sz w:val="24"/>
          <w:szCs w:val="24"/>
          <w:lang w:val="en-US"/>
        </w:rPr>
      </w:pPr>
      <w:proofErr w:type="gramStart"/>
      <w:ins w:id="23" w:author="Mary O'Connor" w:date="2016-07-01T16:01:00Z">
        <w:r>
          <w:rPr>
            <w:rFonts w:ascii="Times" w:eastAsia="Times New Roman" w:hAnsi="Times" w:cs="Times New Roman"/>
            <w:color w:val="000000"/>
            <w:sz w:val="24"/>
            <w:szCs w:val="24"/>
            <w:lang w:val="en-US"/>
          </w:rPr>
          <w:t>it</w:t>
        </w:r>
        <w:proofErr w:type="gramEnd"/>
        <w:r>
          <w:rPr>
            <w:rFonts w:ascii="Times" w:eastAsia="Times New Roman" w:hAnsi="Times" w:cs="Times New Roman"/>
            <w:color w:val="000000"/>
            <w:sz w:val="24"/>
            <w:szCs w:val="24"/>
            <w:lang w:val="en-US"/>
          </w:rPr>
          <w:t xml:space="preserve"> is well known that biodiversity, when estimated as a </w:t>
        </w:r>
        <w:proofErr w:type="spellStart"/>
        <w:r>
          <w:rPr>
            <w:rFonts w:ascii="Times" w:eastAsia="Times New Roman" w:hAnsi="Times" w:cs="Times New Roman"/>
            <w:color w:val="000000"/>
            <w:sz w:val="24"/>
            <w:szCs w:val="24"/>
            <w:lang w:val="en-US"/>
          </w:rPr>
          <w:t>univariate</w:t>
        </w:r>
        <w:proofErr w:type="spellEnd"/>
        <w:r>
          <w:rPr>
            <w:rFonts w:ascii="Times" w:eastAsia="Times New Roman" w:hAnsi="Times" w:cs="Times New Roman"/>
            <w:color w:val="000000"/>
            <w:sz w:val="24"/>
            <w:szCs w:val="24"/>
            <w:lang w:val="en-US"/>
          </w:rPr>
          <w:t xml:space="preserve"> metric, can be quite stable to substantial change in species identity, relative abundance.</w:t>
        </w:r>
      </w:ins>
    </w:p>
    <w:p w14:paraId="4F3ACF2B" w14:textId="18E39A79" w:rsidR="00E56694" w:rsidRDefault="00E56694" w:rsidP="00CF4185">
      <w:pPr>
        <w:spacing w:after="0" w:line="480" w:lineRule="auto"/>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that</w:t>
      </w:r>
      <w:proofErr w:type="gramEnd"/>
      <w:r>
        <w:rPr>
          <w:rFonts w:ascii="Times" w:eastAsia="Times New Roman" w:hAnsi="Times" w:cs="Times New Roman"/>
          <w:color w:val="000000"/>
          <w:sz w:val="24"/>
          <w:szCs w:val="24"/>
          <w:lang w:val="en-US"/>
        </w:rPr>
        <w:t xml:space="preserve"> the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is not the most informative biodiversity unit for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associated faunal biodiversity</w:t>
      </w:r>
    </w:p>
    <w:p w14:paraId="227972BE" w14:textId="55934950" w:rsidR="00745D3F" w:rsidRDefault="00745D3F" w:rsidP="00745D3F">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t>
      </w:r>
      <w:proofErr w:type="spellStart"/>
      <w:r w:rsidRPr="00210C6F">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r w:rsidRPr="00210C6F">
        <w:rPr>
          <w:rFonts w:ascii="Times" w:eastAsia="Times New Roman" w:hAnsi="Times" w:cs="Times New Roman"/>
          <w:color w:val="000000"/>
          <w:sz w:val="24"/>
          <w:szCs w:val="24"/>
          <w:lang w:val="en-US"/>
        </w:rPr>
        <w:t xml:space="preserve"> support diverse animal assemblages and high secondary productivity</w:t>
      </w:r>
      <w:r>
        <w:rPr>
          <w:rFonts w:ascii="Times" w:eastAsia="Times New Roman" w:hAnsi="Times" w:cs="Times New Roman"/>
          <w:color w:val="000000"/>
          <w:sz w:val="24"/>
          <w:szCs w:val="24"/>
          <w:lang w:val="en-US"/>
        </w:rPr>
        <w:t xml:space="preserve"> that fuels coastal food webs</w:t>
      </w:r>
      <w:r w:rsidRPr="00210C6F">
        <w:rPr>
          <w:rFonts w:ascii="Times" w:eastAsia="Times New Roman" w:hAnsi="Times" w:cs="Times New Roman"/>
          <w:color w:val="000000"/>
          <w:sz w:val="24"/>
          <w:szCs w:val="24"/>
          <w:lang w:val="en-US"/>
        </w:rPr>
        <w:t xml:space="preserve"> (Edgar &amp; Shaw 1995, Heck &amp; </w:t>
      </w:r>
      <w:proofErr w:type="spellStart"/>
      <w:r w:rsidRPr="00210C6F">
        <w:rPr>
          <w:rFonts w:ascii="Times" w:eastAsia="Times New Roman" w:hAnsi="Times" w:cs="Times New Roman"/>
          <w:color w:val="000000"/>
          <w:sz w:val="24"/>
          <w:szCs w:val="24"/>
          <w:lang w:val="en-US"/>
        </w:rPr>
        <w:t>Wetstone</w:t>
      </w:r>
      <w:proofErr w:type="spellEnd"/>
      <w:r w:rsidRPr="00210C6F">
        <w:rPr>
          <w:rFonts w:ascii="Times" w:eastAsia="Times New Roman" w:hAnsi="Times" w:cs="Times New Roman"/>
          <w:color w:val="000000"/>
          <w:sz w:val="24"/>
          <w:szCs w:val="24"/>
          <w:lang w:val="en-US"/>
        </w:rPr>
        <w:t xml:space="preserve"> 1977, Jackson et al. 2001). A major component of this biodiversity</w:t>
      </w:r>
      <w:r>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is the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invertebrate</w:t>
      </w:r>
      <w:r w:rsidRPr="00210C6F">
        <w:rPr>
          <w:rFonts w:ascii="Times" w:eastAsia="Times New Roman" w:hAnsi="Times" w:cs="Times New Roman"/>
          <w:color w:val="000000"/>
          <w:sz w:val="24"/>
          <w:szCs w:val="24"/>
          <w:lang w:val="en-US"/>
        </w:rPr>
        <w:t xml:space="preserve"> assemblage living on and in the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blades (Barnes 2013, Duffy 2003, Duffy et al. 2015, Nelson 1979).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associated </w:t>
      </w:r>
      <w:r>
        <w:rPr>
          <w:rFonts w:ascii="Times" w:eastAsia="Times New Roman" w:hAnsi="Times" w:cs="Times New Roman"/>
          <w:color w:val="000000"/>
          <w:sz w:val="24"/>
          <w:szCs w:val="24"/>
          <w:lang w:val="en-US"/>
        </w:rPr>
        <w:t>invertebrates</w:t>
      </w:r>
      <w:r w:rsidRPr="00210C6F">
        <w:rPr>
          <w:rFonts w:ascii="Times" w:eastAsia="Times New Roman" w:hAnsi="Times" w:cs="Times New Roman"/>
          <w:color w:val="000000"/>
          <w:sz w:val="24"/>
          <w:szCs w:val="24"/>
          <w:lang w:val="en-US"/>
        </w:rPr>
        <w:t xml:space="preserve"> include both mobile and sessile invertebrates (gastropods, arthropods, annelids, etc.); most of these animals feed on planktonic or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-associated microalgae</w:t>
      </w:r>
      <w:r>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lastRenderedPageBreak/>
        <w:t>plankton or detritus</w:t>
      </w:r>
      <w:r w:rsidRPr="00210C6F">
        <w:rPr>
          <w:rFonts w:ascii="Times" w:eastAsia="Times New Roman" w:hAnsi="Times" w:cs="Times New Roman"/>
          <w:color w:val="000000"/>
          <w:sz w:val="24"/>
          <w:szCs w:val="24"/>
          <w:lang w:val="en-US"/>
        </w:rPr>
        <w:t xml:space="preserve">, though some feed on the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itself (Douglass et al. 2011, Thom et al. 1995, Williams &amp; Ruckelshaus 1993) or detritus (Douglass et al. 2011, </w:t>
      </w:r>
      <w:proofErr w:type="spellStart"/>
      <w:r w:rsidRPr="00210C6F">
        <w:rPr>
          <w:rFonts w:ascii="Times" w:eastAsia="Times New Roman" w:hAnsi="Times" w:cs="Times New Roman"/>
          <w:color w:val="000000"/>
          <w:sz w:val="24"/>
          <w:szCs w:val="24"/>
          <w:lang w:val="en-US"/>
        </w:rPr>
        <w:t>Vizzini</w:t>
      </w:r>
      <w:proofErr w:type="spellEnd"/>
      <w:r w:rsidRPr="00210C6F">
        <w:rPr>
          <w:rFonts w:ascii="Times" w:eastAsia="Times New Roman" w:hAnsi="Times" w:cs="Times New Roman"/>
          <w:color w:val="000000"/>
          <w:sz w:val="24"/>
          <w:szCs w:val="24"/>
          <w:lang w:val="en-US"/>
        </w:rPr>
        <w:t xml:space="preserve"> et al. 2002). They thus act as agents of energy transfer from primary producers into secondary productivity, and are then either consumed by fish and other invertebrates (</w:t>
      </w:r>
      <w:proofErr w:type="spellStart"/>
      <w:r w:rsidRPr="00210C6F">
        <w:rPr>
          <w:rFonts w:ascii="Times" w:eastAsia="Times New Roman" w:hAnsi="Times" w:cs="Times New Roman"/>
          <w:color w:val="000000"/>
          <w:sz w:val="24"/>
          <w:szCs w:val="24"/>
          <w:lang w:val="en-US"/>
        </w:rPr>
        <w:t>Haegele</w:t>
      </w:r>
      <w:proofErr w:type="spellEnd"/>
      <w:r w:rsidRPr="00210C6F">
        <w:rPr>
          <w:rFonts w:ascii="Times" w:eastAsia="Times New Roman" w:hAnsi="Times" w:cs="Times New Roman"/>
          <w:color w:val="000000"/>
          <w:sz w:val="24"/>
          <w:szCs w:val="24"/>
          <w:lang w:val="en-US"/>
        </w:rPr>
        <w:t xml:space="preserve"> 1997, Huang et al. 2015, Nelson 1979, Sutherland et al. 2013), or contribute directly to the detrital pool. </w:t>
      </w:r>
      <w:r>
        <w:rPr>
          <w:rFonts w:ascii="Times" w:eastAsia="Times New Roman" w:hAnsi="Times" w:cs="Times New Roman"/>
          <w:color w:val="000000"/>
          <w:sz w:val="24"/>
          <w:szCs w:val="24"/>
          <w:lang w:val="en-US"/>
        </w:rPr>
        <w:t>]</w:t>
      </w:r>
    </w:p>
    <w:p w14:paraId="400A16D3" w14:textId="1C1666FB" w:rsidR="00745D3F" w:rsidRPr="00210C6F" w:rsidRDefault="00745D3F" w:rsidP="00CF4185">
      <w:pPr>
        <w:spacing w:after="0" w:line="480" w:lineRule="auto"/>
        <w:rPr>
          <w:rFonts w:ascii="Times" w:eastAsia="Times New Roman" w:hAnsi="Times" w:cs="Times New Roman"/>
          <w:b/>
          <w:bCs/>
          <w:color w:val="000000"/>
          <w:sz w:val="24"/>
          <w:szCs w:val="24"/>
          <w:lang w:val="en-US"/>
          <w:rPrChange w:id="24" w:author="Mary O'Connor" w:date="2016-02-09T09:29:00Z">
            <w:rPr>
              <w:rFonts w:ascii="Garamond" w:eastAsia="Times New Roman" w:hAnsi="Garamond" w:cs="Times New Roman"/>
              <w:b/>
              <w:bCs/>
              <w:color w:val="000000"/>
              <w:sz w:val="24"/>
              <w:szCs w:val="24"/>
              <w:lang w:val="en-US"/>
            </w:rPr>
          </w:rPrChange>
        </w:rPr>
      </w:pPr>
    </w:p>
    <w:p w14:paraId="2B5D61ED" w14:textId="77777777" w:rsidR="00997656" w:rsidRPr="00B41F9C" w:rsidRDefault="00CF4185" w:rsidP="00997656">
      <w:pPr>
        <w:spacing w:line="480" w:lineRule="auto"/>
        <w:rPr>
          <w:rFonts w:ascii="Times" w:eastAsia="Times New Roman" w:hAnsi="Times"/>
          <w:sz w:val="24"/>
          <w:szCs w:val="24"/>
        </w:rPr>
      </w:pPr>
      <w:r w:rsidRPr="00B41F9C">
        <w:rPr>
          <w:rFonts w:ascii="Times" w:eastAsia="Times New Roman" w:hAnsi="Times"/>
          <w:sz w:val="24"/>
          <w:szCs w:val="24"/>
        </w:rPr>
        <w:tab/>
      </w:r>
      <w:r w:rsidR="007F5CAB" w:rsidRPr="00B41F9C">
        <w:rPr>
          <w:rFonts w:ascii="Times" w:eastAsia="Times New Roman" w:hAnsi="Times"/>
          <w:sz w:val="24"/>
          <w:szCs w:val="24"/>
        </w:rPr>
        <w:t>We found</w:t>
      </w:r>
      <w:r w:rsidRPr="00B41F9C">
        <w:rPr>
          <w:rFonts w:ascii="Times" w:eastAsia="Times New Roman" w:hAnsi="Times"/>
          <w:sz w:val="24"/>
          <w:szCs w:val="24"/>
        </w:rPr>
        <w:t xml:space="preserve"> that invertebrate biodiversity and abundance observed </w:t>
      </w:r>
      <w:r w:rsidR="007F5CAB" w:rsidRPr="00B41F9C">
        <w:rPr>
          <w:rFonts w:ascii="Times" w:eastAsia="Times New Roman" w:hAnsi="Times"/>
          <w:sz w:val="24"/>
          <w:szCs w:val="24"/>
        </w:rPr>
        <w:t xml:space="preserve">associated with </w:t>
      </w:r>
      <w:r w:rsidRPr="00B41F9C">
        <w:rPr>
          <w:rFonts w:ascii="Times" w:eastAsia="Times New Roman" w:hAnsi="Times"/>
          <w:sz w:val="24"/>
          <w:szCs w:val="24"/>
        </w:rPr>
        <w:t xml:space="preserve">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meadows might play a role in influencing species composition, even in the absence of clear trends in total diversity and a continuous effect of salinity, temperature or shoot density on total diversity.  </w:t>
      </w:r>
      <w:r w:rsidR="00997656" w:rsidRPr="00B41F9C">
        <w:rPr>
          <w:rFonts w:ascii="Times" w:eastAsia="Times New Roman" w:hAnsi="Times"/>
          <w:sz w:val="24"/>
          <w:szCs w:val="24"/>
        </w:rPr>
        <w:tab/>
      </w:r>
    </w:p>
    <w:p w14:paraId="6E6E26B6" w14:textId="38828788" w:rsidR="007F5CAB" w:rsidRPr="00B41F9C" w:rsidRDefault="00CF4185" w:rsidP="00997656">
      <w:pPr>
        <w:spacing w:line="480" w:lineRule="auto"/>
        <w:ind w:firstLine="720"/>
        <w:rPr>
          <w:rFonts w:ascii="Times" w:eastAsia="Times New Roman" w:hAnsi="Times"/>
          <w:sz w:val="24"/>
          <w:szCs w:val="24"/>
        </w:rPr>
      </w:pPr>
      <w:r w:rsidRPr="00B41F9C">
        <w:rPr>
          <w:rFonts w:ascii="Times" w:eastAsia="Times New Roman" w:hAnsi="Times"/>
          <w:sz w:val="24"/>
          <w:szCs w:val="24"/>
        </w:rPr>
        <w:t xml:space="preserve">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w:t>
      </w:r>
      <w:r w:rsidR="008A248B" w:rsidRPr="00B41F9C">
        <w:rPr>
          <w:rFonts w:ascii="Times" w:eastAsia="Times New Roman" w:hAnsi="Times"/>
          <w:sz w:val="24"/>
          <w:szCs w:val="24"/>
        </w:rPr>
        <w:t>these meadows is likely higher.</w:t>
      </w:r>
    </w:p>
    <w:p w14:paraId="0EAC83D6" w14:textId="77777777" w:rsidR="00CF4185" w:rsidRPr="00B41F9C" w:rsidRDefault="00CF4185"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Spatial variation in biodiversity</w:t>
      </w:r>
    </w:p>
    <w:p w14:paraId="0B4A6942" w14:textId="6F389840"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w:t>
      </w:r>
      <w:r w:rsidRPr="00B41F9C">
        <w:rPr>
          <w:rFonts w:ascii="Times" w:eastAsia="Times New Roman" w:hAnsi="Times" w:cs="Times New Roman"/>
          <w:color w:val="000000"/>
          <w:sz w:val="24"/>
          <w:szCs w:val="24"/>
          <w:lang w:val="en-US"/>
        </w:rPr>
        <w:lastRenderedPageBreak/>
        <w:t xml:space="preserve">clear signal of salinity in the </w:t>
      </w:r>
      <w:proofErr w:type="spellStart"/>
      <w:r w:rsidRPr="00B41F9C">
        <w:rPr>
          <w:rFonts w:ascii="Times" w:eastAsia="Times New Roman" w:hAnsi="Times" w:cs="Times New Roman"/>
          <w:color w:val="000000"/>
          <w:sz w:val="24"/>
          <w:szCs w:val="24"/>
          <w:lang w:val="en-US"/>
        </w:rPr>
        <w:t>epifaunal</w:t>
      </w:r>
      <w:proofErr w:type="spellEnd"/>
      <w:r w:rsidRPr="00B41F9C">
        <w:rPr>
          <w:rFonts w:ascii="Times" w:eastAsia="Times New Roman" w:hAnsi="Times" w:cs="Times New Roman"/>
          <w:color w:val="000000"/>
          <w:sz w:val="24"/>
          <w:szCs w:val="24"/>
          <w:lang w:val="en-US"/>
        </w:rPr>
        <w:t xml:space="preserve"> community contrasts with previous findings in other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systems. Barnes (2013) found that invertebrate assemblages in an extensive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 in </w:t>
      </w:r>
      <w:proofErr w:type="spellStart"/>
      <w:r w:rsidRPr="00B41F9C">
        <w:rPr>
          <w:rFonts w:ascii="Times" w:eastAsia="Times New Roman" w:hAnsi="Times" w:cs="Times New Roman"/>
          <w:color w:val="000000"/>
          <w:sz w:val="24"/>
          <w:szCs w:val="24"/>
          <w:lang w:val="en-US"/>
        </w:rPr>
        <w:t>Knysna</w:t>
      </w:r>
      <w:proofErr w:type="spellEnd"/>
      <w:r w:rsidRPr="00B41F9C">
        <w:rPr>
          <w:rFonts w:ascii="Times" w:eastAsia="Times New Roman" w:hAnsi="Times" w:cs="Times New Roman"/>
          <w:color w:val="000000"/>
          <w:sz w:val="24"/>
          <w:szCs w:val="24"/>
          <w:lang w:val="en-US"/>
        </w:rPr>
        <w:t xml:space="preserve"> Bay (South Africa) respond strongly to estuarine gradients, with significant reductions in species diversity and richness at the fresh end of the estuary.  Yamada et al (2007)</w:t>
      </w:r>
      <w:r w:rsidR="008A248B" w:rsidRPr="00B41F9C">
        <w:rPr>
          <w:rFonts w:ascii="Times" w:eastAsia="Times New Roman" w:hAnsi="Times" w:cs="Times New Roman"/>
          <w:color w:val="000000"/>
          <w:sz w:val="24"/>
          <w:szCs w:val="24"/>
          <w:lang w:val="en-US"/>
        </w:rPr>
        <w:t xml:space="preserve"> also found a positive relationship between salinity and invertebrate diversity.</w:t>
      </w:r>
      <w:r w:rsidRPr="00B41F9C">
        <w:rPr>
          <w:rFonts w:ascii="Times" w:eastAsia="Times New Roman" w:hAnsi="Times" w:cs="Times New Roman"/>
          <w:color w:val="000000"/>
          <w:sz w:val="24"/>
          <w:szCs w:val="24"/>
          <w:lang w:val="en-US"/>
        </w:rPr>
        <w:t xml:space="preserve"> In contrast, we observed only weak, temporally inconsistent trends in invertebrate abundance and diversity with estuarine position (correlated with salinity</w:t>
      </w:r>
      <w:r w:rsidR="00F83DF5" w:rsidRPr="00B41F9C">
        <w:rPr>
          <w:rFonts w:ascii="Times" w:eastAsia="Times New Roman" w:hAnsi="Times" w:cs="Times New Roman"/>
          <w:color w:val="000000"/>
          <w:sz w:val="24"/>
          <w:szCs w:val="24"/>
          <w:lang w:val="en-US"/>
        </w:rPr>
        <w:t xml:space="preserve"> and eelgrass structure</w:t>
      </w:r>
      <w:r w:rsidRPr="00B41F9C">
        <w:rPr>
          <w:rFonts w:ascii="Times" w:eastAsia="Times New Roman" w:hAnsi="Times" w:cs="Times New Roman"/>
          <w:color w:val="000000"/>
          <w:sz w:val="24"/>
          <w:szCs w:val="24"/>
          <w:lang w:val="en-US"/>
        </w:rPr>
        <w:t xml:space="preserve">).  However, the sites sampled by Barnes (2013) </w:t>
      </w:r>
      <w:r w:rsidR="008A248B" w:rsidRPr="00B41F9C">
        <w:rPr>
          <w:rFonts w:ascii="Times" w:eastAsia="Times New Roman" w:hAnsi="Times" w:cs="Times New Roman"/>
          <w:color w:val="000000"/>
          <w:sz w:val="24"/>
          <w:szCs w:val="24"/>
          <w:lang w:val="en-US"/>
        </w:rPr>
        <w:t xml:space="preserve">and Yamada et al. (2007) </w:t>
      </w:r>
      <w:r w:rsidRPr="00B41F9C">
        <w:rPr>
          <w:rFonts w:ascii="Times" w:eastAsia="Times New Roman" w:hAnsi="Times" w:cs="Times New Roman"/>
          <w:color w:val="000000"/>
          <w:sz w:val="24"/>
          <w:szCs w:val="24"/>
          <w:lang w:val="en-US"/>
        </w:rPr>
        <w:t xml:space="preserve">spanned a greater range in salinity (&lt; 5 - 35 </w:t>
      </w:r>
      <w:proofErr w:type="spellStart"/>
      <w:r w:rsidRPr="00B41F9C">
        <w:rPr>
          <w:rFonts w:ascii="Times" w:eastAsia="Times New Roman" w:hAnsi="Times" w:cs="Times New Roman"/>
          <w:color w:val="000000"/>
          <w:sz w:val="24"/>
          <w:szCs w:val="24"/>
          <w:lang w:val="en-US"/>
        </w:rPr>
        <w:t>ppt</w:t>
      </w:r>
      <w:proofErr w:type="spellEnd"/>
      <w:r w:rsidR="008A248B" w:rsidRPr="00B41F9C">
        <w:rPr>
          <w:rFonts w:ascii="Times" w:eastAsia="Times New Roman" w:hAnsi="Times" w:cs="Times New Roman"/>
          <w:color w:val="000000"/>
          <w:sz w:val="24"/>
          <w:szCs w:val="24"/>
          <w:lang w:val="en-US"/>
        </w:rPr>
        <w:t xml:space="preserve"> and 6.2 – 32.2 </w:t>
      </w:r>
      <w:proofErr w:type="spellStart"/>
      <w:r w:rsidR="008A248B" w:rsidRPr="00B41F9C">
        <w:rPr>
          <w:rFonts w:ascii="Times" w:eastAsia="Times New Roman" w:hAnsi="Times" w:cs="Times New Roman"/>
          <w:color w:val="000000"/>
          <w:sz w:val="24"/>
          <w:szCs w:val="24"/>
          <w:lang w:val="en-US"/>
        </w:rPr>
        <w:t>ppt</w:t>
      </w:r>
      <w:proofErr w:type="spellEnd"/>
      <w:r w:rsidR="008A248B" w:rsidRPr="00B41F9C">
        <w:rPr>
          <w:rFonts w:ascii="Times" w:eastAsia="Times New Roman" w:hAnsi="Times" w:cs="Times New Roman"/>
          <w:color w:val="000000"/>
          <w:sz w:val="24"/>
          <w:szCs w:val="24"/>
          <w:lang w:val="en-US"/>
        </w:rPr>
        <w:t>, respectively</w:t>
      </w:r>
      <w:r w:rsidRPr="00B41F9C">
        <w:rPr>
          <w:rFonts w:ascii="Times" w:eastAsia="Times New Roman" w:hAnsi="Times" w:cs="Times New Roman"/>
          <w:color w:val="000000"/>
          <w:sz w:val="24"/>
          <w:szCs w:val="24"/>
          <w:lang w:val="en-US"/>
        </w:rPr>
        <w:t xml:space="preserve">) than did ours (~14 - 28 </w:t>
      </w:r>
      <w:proofErr w:type="spellStart"/>
      <w:r w:rsidRPr="00B41F9C">
        <w:rPr>
          <w:rFonts w:ascii="Times" w:eastAsia="Times New Roman" w:hAnsi="Times" w:cs="Times New Roman"/>
          <w:color w:val="000000"/>
          <w:sz w:val="24"/>
          <w:szCs w:val="24"/>
          <w:lang w:val="en-US"/>
        </w:rPr>
        <w:t>ppt</w:t>
      </w:r>
      <w:proofErr w:type="spellEnd"/>
      <w:r w:rsidRPr="00B41F9C">
        <w:rPr>
          <w:rFonts w:ascii="Times" w:eastAsia="Times New Roman" w:hAnsi="Times" w:cs="Times New Roman"/>
          <w:color w:val="000000"/>
          <w:sz w:val="24"/>
          <w:szCs w:val="24"/>
          <w:lang w:val="en-US"/>
        </w:rPr>
        <w:t>), and may have captured physiologically stressful, low-salinity conditions with a stronger influence on invertebrate assemblages.</w:t>
      </w:r>
    </w:p>
    <w:p w14:paraId="301649C5" w14:textId="15A33D0B" w:rsidR="007F5CAB" w:rsidRPr="00B41F9C" w:rsidRDefault="007F5CAB" w:rsidP="007F5CAB">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ab/>
        <w:t xml:space="preserve">Variation in species diversity at the plot- or meadow-scale could also be explained by meadow area. </w:t>
      </w:r>
      <w:r w:rsidR="00882C9E" w:rsidRPr="00B41F9C">
        <w:rPr>
          <w:rFonts w:ascii="Times" w:eastAsia="Times New Roman" w:hAnsi="Times" w:cs="Times New Roman"/>
          <w:color w:val="000000"/>
          <w:sz w:val="24"/>
          <w:szCs w:val="24"/>
          <w:lang w:val="en-US"/>
        </w:rPr>
        <w:t xml:space="preserve">Larger meadows would be expected to host more species per area than smaller meadows. </w:t>
      </w:r>
      <w:r w:rsidRPr="00B41F9C">
        <w:rPr>
          <w:rFonts w:ascii="Times" w:eastAsia="Times New Roman" w:hAnsi="Times" w:cs="Times New Roman"/>
          <w:color w:val="000000"/>
          <w:sz w:val="24"/>
          <w:szCs w:val="24"/>
          <w:lang w:val="en-US"/>
        </w:rPr>
        <w:t>We only have area estimates for five of the meadows we sampled, and</w:t>
      </w:r>
      <w:r w:rsidR="00882C9E" w:rsidRPr="00B41F9C">
        <w:rPr>
          <w:rFonts w:ascii="Times" w:eastAsia="Times New Roman" w:hAnsi="Times" w:cs="Times New Roman"/>
          <w:color w:val="000000"/>
          <w:sz w:val="24"/>
          <w:szCs w:val="24"/>
          <w:lang w:val="en-US"/>
        </w:rPr>
        <w:t xml:space="preserve"> the low sample size (n = 5) and low variation in meadow area prevent robust statistical analysis of area as a predictor. </w:t>
      </w:r>
      <w:proofErr w:type="spellStart"/>
      <w:r w:rsidR="00882C9E" w:rsidRPr="00B41F9C">
        <w:rPr>
          <w:rFonts w:ascii="Times" w:eastAsia="Times New Roman" w:hAnsi="Times" w:cs="Times New Roman"/>
          <w:color w:val="000000"/>
          <w:sz w:val="24"/>
          <w:szCs w:val="24"/>
          <w:lang w:val="en-US"/>
        </w:rPr>
        <w:t>Numukamis</w:t>
      </w:r>
      <w:proofErr w:type="spellEnd"/>
      <w:r w:rsidR="00882C9E" w:rsidRPr="00B41F9C">
        <w:rPr>
          <w:rFonts w:ascii="Times" w:eastAsia="Times New Roman" w:hAnsi="Times" w:cs="Times New Roman"/>
          <w:color w:val="000000"/>
          <w:sz w:val="24"/>
          <w:szCs w:val="24"/>
          <w:lang w:val="en-US"/>
        </w:rPr>
        <w:t xml:space="preserve"> Bay (NB) was by far the largest meadow (72 ha), while the others were on the order of &lt;1 to several hectares (Table 1). </w:t>
      </w:r>
      <w:r w:rsidR="008A248B" w:rsidRPr="00B41F9C">
        <w:rPr>
          <w:rFonts w:ascii="Times" w:eastAsia="Times New Roman" w:hAnsi="Times" w:cs="Times New Roman"/>
          <w:color w:val="000000"/>
          <w:sz w:val="24"/>
          <w:szCs w:val="24"/>
          <w:lang w:val="en-US"/>
        </w:rPr>
        <w:t>However, s</w:t>
      </w:r>
      <w:r w:rsidR="00882C9E" w:rsidRPr="00B41F9C">
        <w:rPr>
          <w:rFonts w:ascii="Times" w:eastAsia="Times New Roman" w:hAnsi="Times" w:cs="Times New Roman"/>
          <w:color w:val="000000"/>
          <w:sz w:val="24"/>
          <w:szCs w:val="24"/>
          <w:lang w:val="en-US"/>
        </w:rPr>
        <w:t>pecies diversity patterns do not suggest vastly greater species richness in NB than other sites, nor are there fewer species at the smallest (&lt; 1 ha) meadows (Figure 2). Further, average plot scale diversity (7-20 species, Figure 3) and meadow-scale alpha diversity (</w:t>
      </w:r>
      <w:r w:rsidR="00971E9A" w:rsidRPr="00B41F9C">
        <w:rPr>
          <w:rFonts w:ascii="Times" w:eastAsia="Times New Roman" w:hAnsi="Times" w:cs="Times New Roman"/>
          <w:color w:val="000000"/>
          <w:sz w:val="24"/>
          <w:szCs w:val="24"/>
          <w:lang w:val="en-US"/>
        </w:rPr>
        <w:t>Chao2 index estimate: 28 species per meadow</w:t>
      </w:r>
      <w:r w:rsidR="00882C9E" w:rsidRPr="00B41F9C">
        <w:rPr>
          <w:rFonts w:ascii="Times" w:eastAsia="Times New Roman" w:hAnsi="Times" w:cs="Times New Roman"/>
          <w:color w:val="000000"/>
          <w:sz w:val="24"/>
          <w:szCs w:val="24"/>
          <w:lang w:val="en-US"/>
        </w:rPr>
        <w:t>) was in all cases much lower than regional species diversity (gamma diversity = 4</w:t>
      </w:r>
      <w:r w:rsidR="008A248B" w:rsidRPr="00B41F9C">
        <w:rPr>
          <w:rFonts w:ascii="Times" w:eastAsia="Times New Roman" w:hAnsi="Times" w:cs="Times New Roman"/>
          <w:color w:val="000000"/>
          <w:sz w:val="24"/>
          <w:szCs w:val="24"/>
          <w:lang w:val="en-US"/>
        </w:rPr>
        <w:t>7 observed taxa</w:t>
      </w:r>
      <w:r w:rsidR="00882C9E" w:rsidRPr="00B41F9C">
        <w:rPr>
          <w:rFonts w:ascii="Times" w:eastAsia="Times New Roman" w:hAnsi="Times" w:cs="Times New Roman"/>
          <w:color w:val="000000"/>
          <w:sz w:val="24"/>
          <w:szCs w:val="24"/>
          <w:lang w:val="en-US"/>
        </w:rPr>
        <w:t>), suggesting that some processes limit the presence of all regionally-present taxa in all meadows.</w:t>
      </w:r>
    </w:p>
    <w:p w14:paraId="40B4CB83" w14:textId="44ED2AB3" w:rsidR="00CF4185" w:rsidRPr="00B41F9C" w:rsidRDefault="00882C9E"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Despite the absence of a </w:t>
      </w:r>
      <w:r w:rsidR="00CF4185" w:rsidRPr="00B41F9C">
        <w:rPr>
          <w:rFonts w:ascii="Times" w:eastAsia="Times New Roman" w:hAnsi="Times" w:cs="Times New Roman"/>
          <w:color w:val="000000"/>
          <w:sz w:val="24"/>
          <w:szCs w:val="24"/>
          <w:lang w:val="en-US"/>
        </w:rPr>
        <w:t>clear</w:t>
      </w:r>
      <w:r w:rsidRPr="00B41F9C">
        <w:rPr>
          <w:rFonts w:ascii="Times" w:eastAsia="Times New Roman" w:hAnsi="Times" w:cs="Times New Roman"/>
          <w:color w:val="000000"/>
          <w:sz w:val="24"/>
          <w:szCs w:val="24"/>
          <w:lang w:val="en-US"/>
        </w:rPr>
        <w:t xml:space="preserve"> signal of an abiotic</w:t>
      </w:r>
      <w:r w:rsidR="00CF4185" w:rsidRPr="00B41F9C">
        <w:rPr>
          <w:rFonts w:ascii="Times" w:eastAsia="Times New Roman" w:hAnsi="Times" w:cs="Times New Roman"/>
          <w:color w:val="000000"/>
          <w:sz w:val="24"/>
          <w:szCs w:val="24"/>
          <w:lang w:val="en-US"/>
        </w:rPr>
        <w:t xml:space="preserve"> gradient</w:t>
      </w:r>
      <w:r w:rsidRPr="00B41F9C">
        <w:rPr>
          <w:rFonts w:ascii="Times" w:eastAsia="Times New Roman" w:hAnsi="Times" w:cs="Times New Roman"/>
          <w:color w:val="000000"/>
          <w:sz w:val="24"/>
          <w:szCs w:val="24"/>
          <w:lang w:val="en-US"/>
        </w:rPr>
        <w:t xml:space="preserve"> or meadow area effect</w:t>
      </w:r>
      <w:r w:rsidR="00CF4185" w:rsidRPr="00B41F9C">
        <w:rPr>
          <w:rFonts w:ascii="Times" w:eastAsia="Times New Roman" w:hAnsi="Times" w:cs="Times New Roman"/>
          <w:color w:val="000000"/>
          <w:sz w:val="24"/>
          <w:szCs w:val="24"/>
          <w:lang w:val="en-US"/>
        </w:rPr>
        <w:t xml:space="preserve">, we were able to distinguish between the composition of invertebrate assemblages at the marine and </w:t>
      </w:r>
      <w:r w:rsidR="00CF4185" w:rsidRPr="00B41F9C">
        <w:rPr>
          <w:rFonts w:ascii="Times" w:eastAsia="Times New Roman" w:hAnsi="Times" w:cs="Times New Roman"/>
          <w:color w:val="000000"/>
          <w:sz w:val="24"/>
          <w:szCs w:val="24"/>
          <w:lang w:val="en-US"/>
        </w:rPr>
        <w:lastRenderedPageBreak/>
        <w:t xml:space="preserve">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sidR="00CF4185" w:rsidRPr="00B41F9C">
        <w:rPr>
          <w:rFonts w:ascii="Times" w:eastAsia="Times New Roman" w:hAnsi="Times" w:cs="Times New Roman"/>
          <w:color w:val="000000"/>
          <w:sz w:val="24"/>
          <w:szCs w:val="24"/>
          <w:lang w:val="en-US"/>
        </w:rPr>
        <w:t>caprellids</w:t>
      </w:r>
      <w:proofErr w:type="spellEnd"/>
      <w:r w:rsidR="00CF4185" w:rsidRPr="00B41F9C">
        <w:rPr>
          <w:rFonts w:ascii="Times" w:eastAsia="Times New Roman" w:hAnsi="Times" w:cs="Times New Roman"/>
          <w:color w:val="000000"/>
          <w:sz w:val="24"/>
          <w:szCs w:val="24"/>
          <w:lang w:val="en-US"/>
        </w:rPr>
        <w:t xml:space="preserve">, the sea hare </w:t>
      </w:r>
      <w:proofErr w:type="spellStart"/>
      <w:r w:rsidR="00CF4185" w:rsidRPr="00B41F9C">
        <w:rPr>
          <w:rFonts w:ascii="Times" w:eastAsia="Times New Roman" w:hAnsi="Times" w:cs="Times New Roman"/>
          <w:i/>
          <w:color w:val="000000"/>
          <w:sz w:val="24"/>
          <w:szCs w:val="24"/>
          <w:lang w:val="en-US"/>
        </w:rPr>
        <w:t>P</w:t>
      </w:r>
      <w:r w:rsidR="00441F5C" w:rsidRPr="00B41F9C">
        <w:rPr>
          <w:rFonts w:ascii="Times" w:eastAsia="Times New Roman" w:hAnsi="Times" w:cs="Times New Roman"/>
          <w:i/>
          <w:color w:val="000000"/>
          <w:sz w:val="24"/>
          <w:szCs w:val="24"/>
          <w:lang w:val="en-US"/>
        </w:rPr>
        <w:t>hyllaplysia</w:t>
      </w:r>
      <w:proofErr w:type="spellEnd"/>
      <w:r w:rsidR="00CF4185" w:rsidRPr="00B41F9C">
        <w:rPr>
          <w:rFonts w:ascii="Times" w:eastAsia="Times New Roman" w:hAnsi="Times" w:cs="Times New Roman"/>
          <w:i/>
          <w:color w:val="000000"/>
          <w:sz w:val="24"/>
          <w:szCs w:val="24"/>
          <w:lang w:val="en-US"/>
        </w:rPr>
        <w:t xml:space="preserve"> </w:t>
      </w:r>
      <w:proofErr w:type="spellStart"/>
      <w:r w:rsidR="00CF4185" w:rsidRPr="00B41F9C">
        <w:rPr>
          <w:rFonts w:ascii="Times" w:eastAsia="Times New Roman" w:hAnsi="Times" w:cs="Times New Roman"/>
          <w:i/>
          <w:color w:val="000000"/>
          <w:sz w:val="24"/>
          <w:szCs w:val="24"/>
          <w:lang w:val="en-US"/>
        </w:rPr>
        <w:t>taylori</w:t>
      </w:r>
      <w:proofErr w:type="spellEnd"/>
      <w:r w:rsidR="00CF4185" w:rsidRPr="00B41F9C">
        <w:rPr>
          <w:rFonts w:ascii="Times" w:eastAsia="Times New Roman" w:hAnsi="Times" w:cs="Times New Roman"/>
          <w:color w:val="000000"/>
          <w:sz w:val="24"/>
          <w:szCs w:val="24"/>
          <w:lang w:val="en-US"/>
        </w:rPr>
        <w:t xml:space="preserve">).  </w:t>
      </w:r>
      <w:proofErr w:type="gramStart"/>
      <w:r w:rsidR="00CF4185" w:rsidRPr="00B41F9C">
        <w:rPr>
          <w:rFonts w:ascii="Times" w:eastAsia="Times New Roman" w:hAnsi="Times" w:cs="Times New Roman"/>
          <w:color w:val="000000"/>
          <w:sz w:val="24"/>
          <w:szCs w:val="24"/>
          <w:lang w:val="en-US"/>
        </w:rPr>
        <w:t>At the northeast (fresh) end of the estuary, invertebrate assemblages were dominated by juvenile mussels and nematodes</w:t>
      </w:r>
      <w:proofErr w:type="gramEnd"/>
      <w:r w:rsidR="00CF4185" w:rsidRPr="00B41F9C">
        <w:rPr>
          <w:rFonts w:ascii="Times" w:eastAsia="Times New Roman" w:hAnsi="Times" w:cs="Times New Roman"/>
          <w:color w:val="000000"/>
          <w:sz w:val="24"/>
          <w:szCs w:val="24"/>
          <w:lang w:val="en-US"/>
        </w:rPr>
        <w:t>.  The one exception to this pattern was the invert</w:t>
      </w:r>
      <w:r w:rsidR="00997656" w:rsidRPr="00B41F9C">
        <w:rPr>
          <w:rFonts w:ascii="Times" w:eastAsia="Times New Roman" w:hAnsi="Times" w:cs="Times New Roman"/>
          <w:color w:val="000000"/>
          <w:sz w:val="24"/>
          <w:szCs w:val="24"/>
          <w:lang w:val="en-US"/>
        </w:rPr>
        <w:t>ebrate assemblage at WI</w:t>
      </w:r>
      <w:r w:rsidR="00CF4185" w:rsidRPr="00B41F9C">
        <w:rPr>
          <w:rFonts w:ascii="Times" w:eastAsia="Times New Roman" w:hAnsi="Times" w:cs="Times New Roman"/>
          <w:color w:val="000000"/>
          <w:sz w:val="24"/>
          <w:szCs w:val="24"/>
          <w:lang w:val="en-US"/>
        </w:rPr>
        <w:t xml:space="preserve">, </w:t>
      </w:r>
      <w:r w:rsidR="00971E9A" w:rsidRPr="00B41F9C">
        <w:rPr>
          <w:rFonts w:ascii="Times" w:eastAsia="Times New Roman" w:hAnsi="Times" w:cs="Times New Roman"/>
          <w:color w:val="000000"/>
          <w:sz w:val="24"/>
          <w:szCs w:val="24"/>
          <w:lang w:val="en-US"/>
        </w:rPr>
        <w:t>which showed a composition intermediate to those of the more marine and freshwater meadows</w:t>
      </w:r>
      <w:r w:rsidR="00997656" w:rsidRPr="00B41F9C">
        <w:rPr>
          <w:rFonts w:ascii="Times" w:eastAsia="Times New Roman" w:hAnsi="Times" w:cs="Times New Roman"/>
          <w:color w:val="000000"/>
          <w:sz w:val="24"/>
          <w:szCs w:val="24"/>
          <w:lang w:val="en-US"/>
        </w:rPr>
        <w:t xml:space="preserve"> despite its position at the marine end of the estuary</w:t>
      </w:r>
      <w:r w:rsidR="00CF4185" w:rsidRPr="00B41F9C">
        <w:rPr>
          <w:rFonts w:ascii="Times" w:eastAsia="Times New Roman" w:hAnsi="Times" w:cs="Times New Roman"/>
          <w:color w:val="000000"/>
          <w:sz w:val="24"/>
          <w:szCs w:val="24"/>
          <w:lang w:val="en-US"/>
        </w:rPr>
        <w:t xml:space="preserve"> (Figure 4).  The </w:t>
      </w:r>
      <w:r w:rsidRPr="00B41F9C">
        <w:rPr>
          <w:rFonts w:ascii="Times" w:eastAsia="Times New Roman" w:hAnsi="Times" w:cs="Times New Roman"/>
          <w:color w:val="000000"/>
          <w:sz w:val="24"/>
          <w:szCs w:val="24"/>
          <w:lang w:val="en-US"/>
        </w:rPr>
        <w:t>emergence of</w:t>
      </w:r>
      <w:r w:rsidR="00CF4185"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color w:val="000000"/>
          <w:sz w:val="24"/>
          <w:szCs w:val="24"/>
          <w:lang w:val="en-US"/>
        </w:rPr>
        <w:t>two</w:t>
      </w:r>
      <w:r w:rsidR="00CF4185" w:rsidRPr="00B41F9C">
        <w:rPr>
          <w:rFonts w:ascii="Times" w:eastAsia="Times New Roman" w:hAnsi="Times" w:cs="Times New Roman"/>
          <w:color w:val="000000"/>
          <w:sz w:val="24"/>
          <w:szCs w:val="24"/>
          <w:lang w:val="en-US"/>
        </w:rPr>
        <w:t xml:space="preserve"> invertebrate assemblages </w:t>
      </w:r>
      <w:r w:rsidRPr="00B41F9C">
        <w:rPr>
          <w:rFonts w:ascii="Times" w:eastAsia="Times New Roman" w:hAnsi="Times" w:cs="Times New Roman"/>
          <w:color w:val="000000"/>
          <w:sz w:val="24"/>
          <w:szCs w:val="24"/>
          <w:lang w:val="en-US"/>
        </w:rPr>
        <w:t xml:space="preserve">associated with spatial areas in Trevor Channel </w:t>
      </w:r>
      <w:r w:rsidR="00C02DC2" w:rsidRPr="00B41F9C">
        <w:rPr>
          <w:rFonts w:ascii="Times" w:eastAsia="Times New Roman" w:hAnsi="Times" w:cs="Times New Roman"/>
          <w:color w:val="000000"/>
          <w:sz w:val="24"/>
          <w:szCs w:val="24"/>
          <w:lang w:val="en-US"/>
        </w:rPr>
        <w:t>could be explained by differences in connectivity, or meadow-to-meadow colonization and movement, within the two regions of Trevor Channel</w:t>
      </w:r>
      <w:r w:rsidR="00CF4185" w:rsidRPr="00B41F9C">
        <w:rPr>
          <w:rFonts w:ascii="Times" w:eastAsia="Times New Roman" w:hAnsi="Times" w:cs="Times New Roman"/>
          <w:color w:val="000000"/>
          <w:sz w:val="24"/>
          <w:szCs w:val="24"/>
          <w:lang w:val="en-US"/>
        </w:rPr>
        <w:t xml:space="preserve">.  </w:t>
      </w:r>
      <w:r w:rsidR="00C02DC2" w:rsidRPr="00B41F9C">
        <w:rPr>
          <w:rFonts w:ascii="Times" w:eastAsia="Times New Roman" w:hAnsi="Times" w:cs="Times New Roman"/>
          <w:color w:val="000000"/>
          <w:sz w:val="24"/>
          <w:szCs w:val="24"/>
          <w:lang w:val="en-US"/>
        </w:rPr>
        <w:t>T</w:t>
      </w:r>
      <w:r w:rsidR="00CF4185" w:rsidRPr="00B41F9C">
        <w:rPr>
          <w:rFonts w:ascii="Times" w:eastAsia="Times New Roman" w:hAnsi="Times" w:cs="Times New Roman"/>
          <w:color w:val="000000"/>
          <w:sz w:val="24"/>
          <w:szCs w:val="24"/>
          <w:lang w:val="en-US"/>
        </w:rPr>
        <w:t xml:space="preserve">he position of the break in species composition corresponds to a large sill in the bottom of Trevor Channel, at which the bottom depth rises to only 30 m from approximately 200 m.  This sill could restrict mixing between the </w:t>
      </w:r>
      <w:r w:rsidR="00C02DC2" w:rsidRPr="00B41F9C">
        <w:rPr>
          <w:rFonts w:ascii="Times" w:eastAsia="Times New Roman" w:hAnsi="Times" w:cs="Times New Roman"/>
          <w:color w:val="000000"/>
          <w:sz w:val="24"/>
          <w:szCs w:val="24"/>
          <w:lang w:val="en-US"/>
        </w:rPr>
        <w:t>seaward and upstream ends of the Channel. Restricted exchange of water could be associated with distinct abiotic properties that influence species’ ability to persist or dominate in these environments. An alternate explanation is that population connectivity could be reduce</w:t>
      </w:r>
      <w:r w:rsidR="00971E9A" w:rsidRPr="00B41F9C">
        <w:rPr>
          <w:rFonts w:ascii="Times" w:eastAsia="Times New Roman" w:hAnsi="Times" w:cs="Times New Roman"/>
          <w:color w:val="000000"/>
          <w:sz w:val="24"/>
          <w:szCs w:val="24"/>
          <w:lang w:val="en-US"/>
        </w:rPr>
        <w:t>d</w:t>
      </w:r>
      <w:r w:rsidR="00C02DC2" w:rsidRPr="00B41F9C">
        <w:rPr>
          <w:rFonts w:ascii="Times" w:eastAsia="Times New Roman" w:hAnsi="Times" w:cs="Times New Roman"/>
          <w:color w:val="000000"/>
          <w:sz w:val="24"/>
          <w:szCs w:val="24"/>
          <w:lang w:val="en-US"/>
        </w:rPr>
        <w:t xml:space="preserve"> between these two regions, such that meadows within one of the regions are more demographically connected and therefore more similar in composition than meadows in the other region. </w:t>
      </w:r>
    </w:p>
    <w:p w14:paraId="72F045D1" w14:textId="5D06B585"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Like alpha diversity metrics, beta diversity did not vary </w:t>
      </w:r>
      <w:r w:rsidR="00971E9A" w:rsidRPr="00B41F9C">
        <w:rPr>
          <w:rFonts w:ascii="Times" w:eastAsia="Times New Roman" w:hAnsi="Times" w:cs="Times New Roman"/>
          <w:color w:val="000000"/>
          <w:sz w:val="24"/>
          <w:szCs w:val="24"/>
          <w:lang w:val="en-US"/>
        </w:rPr>
        <w:t xml:space="preserve">predictably </w:t>
      </w:r>
      <w:r w:rsidRPr="00B41F9C">
        <w:rPr>
          <w:rFonts w:ascii="Times" w:eastAsia="Times New Roman" w:hAnsi="Times" w:cs="Times New Roman"/>
          <w:color w:val="000000"/>
          <w:sz w:val="24"/>
          <w:szCs w:val="24"/>
          <w:lang w:val="en-US"/>
        </w:rPr>
        <w:t>along the watershed gradient. However, our results show that non-directional beta diversity is significantly greater than expected by chance (Figure 3)</w:t>
      </w:r>
      <w:proofErr w:type="gramStart"/>
      <w:r w:rsidRPr="00B41F9C">
        <w:rPr>
          <w:rFonts w:ascii="Times" w:eastAsia="Times New Roman" w:hAnsi="Times" w:cs="Times New Roman"/>
          <w:color w:val="000000"/>
          <w:sz w:val="24"/>
          <w:szCs w:val="24"/>
          <w:lang w:val="en-US"/>
        </w:rPr>
        <w:t>,</w:t>
      </w:r>
      <w:proofErr w:type="gramEnd"/>
      <w:r w:rsidRPr="00B41F9C">
        <w:rPr>
          <w:rFonts w:ascii="Times" w:eastAsia="Times New Roman" w:hAnsi="Times" w:cs="Times New Roman"/>
          <w:color w:val="000000"/>
          <w:sz w:val="24"/>
          <w:szCs w:val="24"/>
          <w:lang w:val="en-US"/>
        </w:rPr>
        <w:t xml:space="preserve"> suggesting aggregation of species within meadows </w:t>
      </w:r>
      <w:r w:rsidR="00C02DC2" w:rsidRPr="00B41F9C">
        <w:rPr>
          <w:rFonts w:ascii="Times" w:eastAsia="Times New Roman" w:hAnsi="Times" w:cs="Times New Roman"/>
          <w:color w:val="000000"/>
          <w:sz w:val="24"/>
          <w:szCs w:val="24"/>
          <w:lang w:val="en-US"/>
        </w:rPr>
        <w:t xml:space="preserve">is </w:t>
      </w:r>
      <w:r w:rsidRPr="00B41F9C">
        <w:rPr>
          <w:rFonts w:ascii="Times" w:eastAsia="Times New Roman" w:hAnsi="Times" w:cs="Times New Roman"/>
          <w:color w:val="000000"/>
          <w:sz w:val="24"/>
          <w:szCs w:val="24"/>
          <w:lang w:val="en-US"/>
        </w:rPr>
        <w:t xml:space="preserve">greater than expected at random.  </w:t>
      </w:r>
      <w:r w:rsidR="00C02DC2" w:rsidRPr="00B41F9C">
        <w:rPr>
          <w:rFonts w:ascii="Times" w:eastAsia="Times New Roman" w:hAnsi="Times" w:cs="Times New Roman"/>
          <w:color w:val="000000"/>
          <w:sz w:val="24"/>
          <w:szCs w:val="24"/>
          <w:lang w:val="en-US"/>
        </w:rPr>
        <w:t xml:space="preserve">Spatial aggregation within meadows can indicate </w:t>
      </w:r>
      <w:proofErr w:type="gramStart"/>
      <w:r w:rsidR="00C02DC2" w:rsidRPr="00B41F9C">
        <w:rPr>
          <w:rFonts w:ascii="Times" w:eastAsia="Times New Roman" w:hAnsi="Times" w:cs="Times New Roman"/>
          <w:color w:val="000000"/>
          <w:sz w:val="24"/>
          <w:szCs w:val="24"/>
          <w:lang w:val="en-US"/>
        </w:rPr>
        <w:t>micro-habitat</w:t>
      </w:r>
      <w:proofErr w:type="gramEnd"/>
      <w:r w:rsidR="00C02DC2" w:rsidRPr="00B41F9C">
        <w:rPr>
          <w:rFonts w:ascii="Times" w:eastAsia="Times New Roman" w:hAnsi="Times" w:cs="Times New Roman"/>
          <w:color w:val="000000"/>
          <w:sz w:val="24"/>
          <w:szCs w:val="24"/>
          <w:lang w:val="en-US"/>
        </w:rPr>
        <w:t xml:space="preserve"> variation, species interactions such as competition, predation or facilitation, or historical effects su</w:t>
      </w:r>
      <w:r w:rsidR="00971E9A" w:rsidRPr="00B41F9C">
        <w:rPr>
          <w:rFonts w:ascii="Times" w:eastAsia="Times New Roman" w:hAnsi="Times" w:cs="Times New Roman"/>
          <w:color w:val="000000"/>
          <w:sz w:val="24"/>
          <w:szCs w:val="24"/>
          <w:lang w:val="en-US"/>
        </w:rPr>
        <w:t>ch as recovery from disturbance</w:t>
      </w:r>
      <w:r w:rsidR="00C02DC2"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w:t>
      </w:r>
      <w:r w:rsidR="00C02DC2" w:rsidRPr="00B41F9C">
        <w:rPr>
          <w:rFonts w:ascii="Times" w:eastAsia="Times New Roman" w:hAnsi="Times" w:cs="Times New Roman"/>
          <w:color w:val="000000"/>
          <w:sz w:val="24"/>
          <w:szCs w:val="24"/>
          <w:lang w:val="en-US"/>
        </w:rPr>
        <w:t xml:space="preserve">Despite this signal of aggregation, suggesting species </w:t>
      </w:r>
      <w:r w:rsidR="00C02DC2" w:rsidRPr="00B41F9C">
        <w:rPr>
          <w:rFonts w:ascii="Times" w:eastAsia="Times New Roman" w:hAnsi="Times" w:cs="Times New Roman"/>
          <w:color w:val="000000"/>
          <w:sz w:val="24"/>
          <w:szCs w:val="24"/>
          <w:lang w:val="en-US"/>
        </w:rPr>
        <w:lastRenderedPageBreak/>
        <w:t>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C2F85F" w14:textId="77777777"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To date, there are only a few other beta diversity estimates for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-associated </w:t>
      </w:r>
      <w:proofErr w:type="spellStart"/>
      <w:r w:rsidRPr="00B41F9C">
        <w:rPr>
          <w:rFonts w:ascii="Times" w:eastAsia="Times New Roman" w:hAnsi="Times" w:cs="Times New Roman"/>
          <w:color w:val="000000"/>
          <w:sz w:val="24"/>
          <w:szCs w:val="24"/>
          <w:lang w:val="en-US"/>
        </w:rPr>
        <w:t>epifauna</w:t>
      </w:r>
      <w:proofErr w:type="spellEnd"/>
      <w:r w:rsidRPr="00B41F9C">
        <w:rPr>
          <w:rFonts w:ascii="Times" w:eastAsia="Times New Roman" w:hAnsi="Times"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beds can be driven by variation in salinity,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species, tidal height, and sub-habitat type (e.g.,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shoots or sediment; Barnes and Ellwood 2012, De Troch et al. 2001, De Troch et al. 2003, Knight et al. 2015). However, we know very little about non-directional beta diversity within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and (to our knowledge) no study has attempted to distinguish observed patterns in beta diversity from null expectations (Kraft et al. 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58BF2F06" w14:textId="61FECFD6" w:rsidR="00CF4185" w:rsidRPr="00B41F9C" w:rsidRDefault="00CF4185" w:rsidP="00CF4185">
      <w:pPr>
        <w:spacing w:after="0" w:line="480" w:lineRule="auto"/>
        <w:ind w:firstLine="720"/>
        <w:rPr>
          <w:rFonts w:ascii="Times" w:eastAsia="Times New Roman" w:hAnsi="Times" w:cs="Times New Roman"/>
          <w:b/>
          <w:sz w:val="24"/>
          <w:szCs w:val="24"/>
          <w:lang w:val="en-US"/>
        </w:rPr>
      </w:pPr>
      <w:r w:rsidRPr="00B41F9C">
        <w:rPr>
          <w:rFonts w:ascii="Times" w:eastAsia="Times New Roman" w:hAnsi="Times" w:cs="Times New Roman"/>
          <w:color w:val="000000"/>
          <w:sz w:val="24"/>
          <w:szCs w:val="24"/>
          <w:lang w:val="en-US"/>
        </w:rPr>
        <w:t>Eel</w:t>
      </w:r>
      <w:r w:rsidR="00971E9A" w:rsidRPr="00B41F9C">
        <w:rPr>
          <w:rFonts w:ascii="Times" w:eastAsia="Times New Roman" w:hAnsi="Times" w:cs="Times New Roman"/>
          <w:color w:val="000000"/>
          <w:sz w:val="24"/>
          <w:szCs w:val="24"/>
          <w:lang w:val="en-US"/>
        </w:rPr>
        <w:t>grass meadows are known</w:t>
      </w:r>
      <w:r w:rsidRPr="00B41F9C">
        <w:rPr>
          <w:rFonts w:ascii="Times" w:eastAsia="Times New Roman" w:hAnsi="Times" w:cs="Times New Roman"/>
          <w:color w:val="000000"/>
          <w:sz w:val="24"/>
          <w:szCs w:val="24"/>
          <w:lang w:val="en-US"/>
        </w:rPr>
        <w:t xml:space="preserve"> for their ability to support a high diversity of fish species (Robinson </w:t>
      </w:r>
      <w:r w:rsidR="00971E9A" w:rsidRPr="00B41F9C">
        <w:rPr>
          <w:rFonts w:ascii="Times" w:eastAsia="Times New Roman" w:hAnsi="Times" w:cs="Times New Roman"/>
          <w:color w:val="000000"/>
          <w:sz w:val="24"/>
          <w:szCs w:val="24"/>
          <w:lang w:val="en-US"/>
        </w:rPr>
        <w:t>et al. 2011</w:t>
      </w:r>
      <w:r w:rsidR="00997656" w:rsidRPr="00B41F9C">
        <w:rPr>
          <w:rFonts w:ascii="Times" w:eastAsia="Times New Roman" w:hAnsi="Times" w:cs="Times New Roman"/>
          <w:color w:val="000000"/>
          <w:sz w:val="24"/>
          <w:szCs w:val="24"/>
          <w:lang w:val="en-US"/>
        </w:rPr>
        <w:t>, Rob</w:t>
      </w:r>
      <w:r w:rsidR="00971E9A" w:rsidRPr="00B41F9C">
        <w:rPr>
          <w:rFonts w:ascii="Times" w:eastAsia="Times New Roman" w:hAnsi="Times" w:cs="Times New Roman"/>
          <w:color w:val="000000"/>
          <w:sz w:val="24"/>
          <w:szCs w:val="24"/>
          <w:lang w:val="en-US"/>
        </w:rPr>
        <w:t xml:space="preserve">inson &amp; </w:t>
      </w:r>
      <w:proofErr w:type="spellStart"/>
      <w:r w:rsidR="00971E9A" w:rsidRPr="00B41F9C">
        <w:rPr>
          <w:rFonts w:ascii="Times" w:eastAsia="Times New Roman" w:hAnsi="Times" w:cs="Times New Roman"/>
          <w:color w:val="000000"/>
          <w:sz w:val="24"/>
          <w:szCs w:val="24"/>
          <w:lang w:val="en-US"/>
        </w:rPr>
        <w:t>Yakimishyn</w:t>
      </w:r>
      <w:proofErr w:type="spellEnd"/>
      <w:r w:rsidR="00971E9A" w:rsidRPr="00B41F9C">
        <w:rPr>
          <w:rFonts w:ascii="Times" w:eastAsia="Times New Roman" w:hAnsi="Times" w:cs="Times New Roman"/>
          <w:color w:val="000000"/>
          <w:sz w:val="24"/>
          <w:szCs w:val="24"/>
          <w:lang w:val="en-US"/>
        </w:rPr>
        <w:t xml:space="preserve"> 2008</w:t>
      </w:r>
      <w:r w:rsidRPr="00B41F9C">
        <w:rPr>
          <w:rFonts w:ascii="Times" w:eastAsia="Times New Roman" w:hAnsi="Times" w:cs="Times New Roman"/>
          <w:color w:val="000000"/>
          <w:sz w:val="24"/>
          <w:szCs w:val="24"/>
          <w:lang w:val="en-US"/>
        </w:rPr>
        <w:t>). In British Columbia, over 80 fish species occur in eelgrass meadows (</w:t>
      </w:r>
      <w:r w:rsidR="009D62D7" w:rsidRPr="00B41F9C">
        <w:rPr>
          <w:rFonts w:ascii="Times" w:eastAsia="Times New Roman" w:hAnsi="Times" w:cs="Times New Roman"/>
          <w:color w:val="000000"/>
          <w:sz w:val="24"/>
          <w:szCs w:val="24"/>
          <w:lang w:val="en-US"/>
        </w:rPr>
        <w:t xml:space="preserve">Robinson &amp; </w:t>
      </w:r>
      <w:proofErr w:type="spellStart"/>
      <w:r w:rsidR="009D62D7" w:rsidRPr="00B41F9C">
        <w:rPr>
          <w:rFonts w:ascii="Times" w:eastAsia="Times New Roman" w:hAnsi="Times" w:cs="Times New Roman"/>
          <w:color w:val="000000"/>
          <w:sz w:val="24"/>
          <w:szCs w:val="24"/>
          <w:lang w:val="en-US"/>
        </w:rPr>
        <w:t>Yakimishyn</w:t>
      </w:r>
      <w:proofErr w:type="spellEnd"/>
      <w:r w:rsidR="009D62D7" w:rsidRPr="00B41F9C">
        <w:rPr>
          <w:rFonts w:ascii="Times" w:eastAsia="Times New Roman" w:hAnsi="Times" w:cs="Times New Roman"/>
          <w:color w:val="000000"/>
          <w:sz w:val="24"/>
          <w:szCs w:val="24"/>
          <w:lang w:val="en-US"/>
        </w:rPr>
        <w:t xml:space="preserve"> 2008</w:t>
      </w:r>
      <w:r w:rsidRPr="00B41F9C">
        <w:rPr>
          <w:rFonts w:ascii="Times" w:eastAsia="Times New Roman" w:hAnsi="Times" w:cs="Times New Roman"/>
          <w:color w:val="000000"/>
          <w:sz w:val="24"/>
          <w:szCs w:val="24"/>
          <w:lang w:val="en-US"/>
        </w:rPr>
        <w:t>). However, not all eelgrass meadows support the same fish assemblages (Robinson et al. 2011), and salinity is one abiotic driver of differences in fish as</w:t>
      </w:r>
      <w:r w:rsidR="00F71ABF" w:rsidRPr="00B41F9C">
        <w:rPr>
          <w:rFonts w:ascii="Times" w:eastAsia="Times New Roman" w:hAnsi="Times" w:cs="Times New Roman"/>
          <w:color w:val="000000"/>
          <w:sz w:val="24"/>
          <w:szCs w:val="24"/>
          <w:lang w:val="en-US"/>
        </w:rPr>
        <w:t>semblage composition</w:t>
      </w:r>
      <w:r w:rsidRPr="00B41F9C">
        <w:rPr>
          <w:rFonts w:ascii="Times" w:eastAsia="Times New Roman" w:hAnsi="Times" w:cs="Times New Roman"/>
          <w:color w:val="000000"/>
          <w:sz w:val="24"/>
          <w:szCs w:val="24"/>
          <w:lang w:val="en-US"/>
        </w:rPr>
        <w:t xml:space="preserve">. Though we did observe differences in species assemblages of fish across the meadows, there was no clear correlation between fish composition </w:t>
      </w:r>
      <w:r w:rsidRPr="00B41F9C">
        <w:rPr>
          <w:rFonts w:ascii="Times" w:eastAsia="Times New Roman" w:hAnsi="Times" w:cs="Times New Roman"/>
          <w:color w:val="000000"/>
          <w:sz w:val="24"/>
          <w:szCs w:val="24"/>
          <w:lang w:val="en-US"/>
        </w:rPr>
        <w:lastRenderedPageBreak/>
        <w:t>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97BE334" w14:textId="77777777" w:rsidR="00CF4185" w:rsidRPr="00B41F9C" w:rsidRDefault="00CF4185" w:rsidP="00CF4185">
      <w:pPr>
        <w:spacing w:after="0" w:line="480" w:lineRule="auto"/>
        <w:rPr>
          <w:rFonts w:ascii="Times" w:eastAsia="Times New Roman" w:hAnsi="Times" w:cs="Times New Roman"/>
          <w:b/>
          <w:sz w:val="24"/>
          <w:szCs w:val="24"/>
          <w:lang w:val="en-US"/>
        </w:rPr>
      </w:pPr>
    </w:p>
    <w:p w14:paraId="60C81C8D" w14:textId="77777777" w:rsidR="00CF4185" w:rsidRPr="00B41F9C" w:rsidRDefault="00CF4185"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Temporal trends</w:t>
      </w:r>
    </w:p>
    <w:p w14:paraId="23F6EE7F" w14:textId="28C5CD3D" w:rsidR="00CF4185" w:rsidRPr="00B41F9C" w:rsidRDefault="00CF4185" w:rsidP="009437C8">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sz w:val="24"/>
          <w:szCs w:val="24"/>
          <w:lang w:val="en-US"/>
        </w:rPr>
        <w:tab/>
      </w:r>
      <w:r w:rsidR="009437C8" w:rsidRPr="00B41F9C">
        <w:rPr>
          <w:rFonts w:ascii="Times" w:eastAsia="Times New Roman" w:hAnsi="Times" w:cs="Times New Roman"/>
          <w:sz w:val="24"/>
          <w:szCs w:val="24"/>
          <w:lang w:val="en-US"/>
        </w:rPr>
        <w:t>Temporal variation in abundance and diver</w:t>
      </w:r>
      <w:r w:rsidR="00971E9A" w:rsidRPr="00B41F9C">
        <w:rPr>
          <w:rFonts w:ascii="Times" w:eastAsia="Times New Roman" w:hAnsi="Times" w:cs="Times New Roman"/>
          <w:sz w:val="24"/>
          <w:szCs w:val="24"/>
          <w:lang w:val="en-US"/>
        </w:rPr>
        <w:t xml:space="preserve">sity within meadows </w:t>
      </w:r>
      <w:r w:rsidR="009437C8" w:rsidRPr="00B41F9C">
        <w:rPr>
          <w:rFonts w:ascii="Times" w:eastAsia="Times New Roman" w:hAnsi="Times" w:cs="Times New Roman"/>
          <w:sz w:val="24"/>
          <w:szCs w:val="24"/>
          <w:lang w:val="en-US"/>
        </w:rPr>
        <w:t>balanced in magnitude the variat</w:t>
      </w:r>
      <w:r w:rsidR="00971E9A" w:rsidRPr="00B41F9C">
        <w:rPr>
          <w:rFonts w:ascii="Times" w:eastAsia="Times New Roman" w:hAnsi="Times" w:cs="Times New Roman"/>
          <w:sz w:val="24"/>
          <w:szCs w:val="24"/>
          <w:lang w:val="en-US"/>
        </w:rPr>
        <w:t>ion we observed over 30 km and nine</w:t>
      </w:r>
      <w:r w:rsidR="009437C8" w:rsidRPr="00B41F9C">
        <w:rPr>
          <w:rFonts w:ascii="Times" w:eastAsia="Times New Roman" w:hAnsi="Times" w:cs="Times New Roman"/>
          <w:sz w:val="24"/>
          <w:szCs w:val="24"/>
          <w:lang w:val="en-US"/>
        </w:rPr>
        <w:t xml:space="preserve"> distinct meadows. Rather than a directional seasonal in abundance or diversity within meadows, these metrics tended to peak in mid-summer (July) and decline again in August. Despite the observed variation, there was no clear overall directional trend through time</w:t>
      </w:r>
      <w:r w:rsidRPr="00B41F9C">
        <w:rPr>
          <w:rFonts w:ascii="Times" w:eastAsia="Times New Roman" w:hAnsi="Times" w:cs="Times New Roman"/>
          <w:sz w:val="24"/>
          <w:szCs w:val="24"/>
          <w:lang w:val="en-US"/>
        </w:rPr>
        <w:t xml:space="preserve"> (Table 3). Dominant species did shift</w:t>
      </w:r>
      <w:r w:rsidR="007B4906" w:rsidRPr="00B41F9C">
        <w:rPr>
          <w:rFonts w:ascii="Times" w:eastAsia="Times New Roman" w:hAnsi="Times" w:cs="Times New Roman"/>
          <w:sz w:val="24"/>
          <w:szCs w:val="24"/>
          <w:lang w:val="en-US"/>
        </w:rPr>
        <w:t xml:space="preserve"> through time, within meadows</w:t>
      </w:r>
      <w:r w:rsidR="0045601E" w:rsidRPr="00B41F9C">
        <w:rPr>
          <w:rFonts w:ascii="Times" w:eastAsia="Times New Roman" w:hAnsi="Times" w:cs="Times New Roman"/>
          <w:sz w:val="24"/>
          <w:szCs w:val="24"/>
          <w:lang w:val="en-US"/>
        </w:rPr>
        <w:t>. These shifts through time reflected recruitment events</w:t>
      </w:r>
      <w:r w:rsidR="00971E9A" w:rsidRPr="00B41F9C">
        <w:rPr>
          <w:rFonts w:ascii="Times" w:eastAsia="Times New Roman" w:hAnsi="Times" w:cs="Times New Roman"/>
          <w:sz w:val="24"/>
          <w:szCs w:val="24"/>
          <w:lang w:val="en-US"/>
        </w:rPr>
        <w:t xml:space="preserve"> of several species, notably </w:t>
      </w:r>
      <w:proofErr w:type="spellStart"/>
      <w:r w:rsidR="00971E9A" w:rsidRPr="00B41F9C">
        <w:rPr>
          <w:rFonts w:ascii="Times" w:eastAsia="Times New Roman" w:hAnsi="Times" w:cs="Times New Roman"/>
          <w:i/>
          <w:sz w:val="24"/>
          <w:szCs w:val="24"/>
          <w:lang w:val="en-US"/>
        </w:rPr>
        <w:t>Phyllaplysia</w:t>
      </w:r>
      <w:proofErr w:type="spellEnd"/>
      <w:r w:rsidR="00971E9A" w:rsidRPr="00B41F9C">
        <w:rPr>
          <w:rFonts w:ascii="Times" w:eastAsia="Times New Roman" w:hAnsi="Times" w:cs="Times New Roman"/>
          <w:i/>
          <w:sz w:val="24"/>
          <w:szCs w:val="24"/>
          <w:lang w:val="en-US"/>
        </w:rPr>
        <w:t xml:space="preserve"> </w:t>
      </w:r>
      <w:proofErr w:type="spellStart"/>
      <w:r w:rsidR="00971E9A" w:rsidRPr="00B41F9C">
        <w:rPr>
          <w:rFonts w:ascii="Times" w:eastAsia="Times New Roman" w:hAnsi="Times" w:cs="Times New Roman"/>
          <w:i/>
          <w:sz w:val="24"/>
          <w:szCs w:val="24"/>
          <w:lang w:val="en-US"/>
        </w:rPr>
        <w:t>taylori</w:t>
      </w:r>
      <w:proofErr w:type="spellEnd"/>
      <w:r w:rsidR="00971E9A" w:rsidRPr="00B41F9C">
        <w:rPr>
          <w:rFonts w:ascii="Times" w:eastAsia="Times New Roman" w:hAnsi="Times" w:cs="Times New Roman"/>
          <w:i/>
          <w:sz w:val="24"/>
          <w:szCs w:val="24"/>
          <w:lang w:val="en-US"/>
        </w:rPr>
        <w:t xml:space="preserve"> </w:t>
      </w:r>
      <w:r w:rsidR="00971E9A" w:rsidRPr="00B41F9C">
        <w:rPr>
          <w:rFonts w:ascii="Times" w:eastAsia="Times New Roman" w:hAnsi="Times" w:cs="Times New Roman"/>
          <w:sz w:val="24"/>
          <w:szCs w:val="24"/>
          <w:lang w:val="en-US"/>
        </w:rPr>
        <w:t xml:space="preserve">and </w:t>
      </w:r>
      <w:proofErr w:type="spellStart"/>
      <w:r w:rsidR="00971E9A" w:rsidRPr="00B41F9C">
        <w:rPr>
          <w:rFonts w:ascii="Times" w:eastAsia="Times New Roman" w:hAnsi="Times" w:cs="Times New Roman"/>
          <w:i/>
          <w:sz w:val="24"/>
          <w:szCs w:val="24"/>
          <w:lang w:val="en-US"/>
        </w:rPr>
        <w:t>Mytilus</w:t>
      </w:r>
      <w:proofErr w:type="spellEnd"/>
      <w:r w:rsidR="00971E9A" w:rsidRPr="00B41F9C">
        <w:rPr>
          <w:rFonts w:ascii="Times" w:eastAsia="Times New Roman" w:hAnsi="Times" w:cs="Times New Roman"/>
          <w:i/>
          <w:sz w:val="24"/>
          <w:szCs w:val="24"/>
          <w:lang w:val="en-US"/>
        </w:rPr>
        <w:t xml:space="preserve"> </w:t>
      </w:r>
      <w:proofErr w:type="spellStart"/>
      <w:r w:rsidR="00971E9A" w:rsidRPr="00B41F9C">
        <w:rPr>
          <w:rFonts w:ascii="Times" w:eastAsia="Times New Roman" w:hAnsi="Times" w:cs="Times New Roman"/>
          <w:i/>
          <w:sz w:val="24"/>
          <w:szCs w:val="24"/>
          <w:lang w:val="en-US"/>
        </w:rPr>
        <w:t>trossulus</w:t>
      </w:r>
      <w:proofErr w:type="spellEnd"/>
      <w:r w:rsidR="00721993" w:rsidRPr="00B41F9C">
        <w:rPr>
          <w:rFonts w:ascii="Times" w:eastAsia="Times New Roman" w:hAnsi="Times" w:cs="Times New Roman"/>
          <w:sz w:val="24"/>
          <w:szCs w:val="24"/>
          <w:lang w:val="en-US"/>
        </w:rPr>
        <w:t>.</w:t>
      </w:r>
      <w:r w:rsidR="0045601E" w:rsidRPr="00B41F9C">
        <w:rPr>
          <w:rFonts w:ascii="Times" w:eastAsia="Times New Roman" w:hAnsi="Times" w:cs="Times New Roman"/>
          <w:sz w:val="24"/>
          <w:szCs w:val="24"/>
          <w:lang w:val="en-US"/>
        </w:rPr>
        <w:t xml:space="preserve"> </w:t>
      </w:r>
      <w:r w:rsidR="00721993" w:rsidRPr="00B41F9C">
        <w:rPr>
          <w:rFonts w:ascii="Times" w:eastAsia="Times New Roman" w:hAnsi="Times" w:cs="Times New Roman"/>
          <w:sz w:val="24"/>
          <w:szCs w:val="24"/>
          <w:lang w:val="en-US"/>
        </w:rPr>
        <w:t>L</w:t>
      </w:r>
      <w:r w:rsidR="0045601E" w:rsidRPr="00B41F9C">
        <w:rPr>
          <w:rFonts w:ascii="Times" w:eastAsia="Times New Roman" w:hAnsi="Times" w:cs="Times New Roman"/>
          <w:sz w:val="24"/>
          <w:szCs w:val="24"/>
          <w:lang w:val="en-US"/>
        </w:rPr>
        <w:t>ocal reproductive events by the n</w:t>
      </w:r>
      <w:r w:rsidR="00971E9A" w:rsidRPr="00B41F9C">
        <w:rPr>
          <w:rFonts w:ascii="Times" w:eastAsia="Times New Roman" w:hAnsi="Times" w:cs="Times New Roman"/>
          <w:sz w:val="24"/>
          <w:szCs w:val="24"/>
          <w:lang w:val="en-US"/>
        </w:rPr>
        <w:t>on-disp</w:t>
      </w:r>
      <w:r w:rsidR="0045601E" w:rsidRPr="00B41F9C">
        <w:rPr>
          <w:rFonts w:ascii="Times" w:eastAsia="Times New Roman" w:hAnsi="Times" w:cs="Times New Roman"/>
          <w:sz w:val="24"/>
          <w:szCs w:val="24"/>
          <w:lang w:val="en-US"/>
        </w:rPr>
        <w:t>ersing offspring</w:t>
      </w:r>
      <w:r w:rsidR="00721993" w:rsidRPr="00B41F9C">
        <w:rPr>
          <w:rFonts w:ascii="Times" w:eastAsia="Times New Roman" w:hAnsi="Times" w:cs="Times New Roman"/>
          <w:sz w:val="24"/>
          <w:szCs w:val="24"/>
          <w:lang w:val="en-US"/>
        </w:rPr>
        <w:t xml:space="preserve"> of </w:t>
      </w:r>
      <w:r w:rsidR="00721993" w:rsidRPr="00B41F9C">
        <w:rPr>
          <w:rFonts w:ascii="Times" w:eastAsia="Times New Roman" w:hAnsi="Times" w:cs="Times New Roman"/>
          <w:i/>
          <w:sz w:val="24"/>
          <w:szCs w:val="24"/>
          <w:lang w:val="en-US"/>
        </w:rPr>
        <w:t xml:space="preserve">P. </w:t>
      </w:r>
      <w:proofErr w:type="spellStart"/>
      <w:r w:rsidR="00721993" w:rsidRPr="00B41F9C">
        <w:rPr>
          <w:rFonts w:ascii="Times" w:eastAsia="Times New Roman" w:hAnsi="Times" w:cs="Times New Roman"/>
          <w:i/>
          <w:sz w:val="24"/>
          <w:szCs w:val="24"/>
          <w:lang w:val="en-US"/>
        </w:rPr>
        <w:t>taylori</w:t>
      </w:r>
      <w:proofErr w:type="spellEnd"/>
      <w:r w:rsidR="00721993" w:rsidRPr="00B41F9C">
        <w:rPr>
          <w:rFonts w:ascii="Times" w:eastAsia="Times New Roman" w:hAnsi="Times" w:cs="Times New Roman"/>
          <w:sz w:val="24"/>
          <w:szCs w:val="24"/>
          <w:lang w:val="en-US"/>
        </w:rPr>
        <w:t xml:space="preserve"> dominated </w:t>
      </w:r>
      <w:r w:rsidR="00971E9A" w:rsidRPr="00B41F9C">
        <w:rPr>
          <w:rFonts w:ascii="Times" w:eastAsia="Times New Roman" w:hAnsi="Times" w:cs="Times New Roman"/>
          <w:sz w:val="24"/>
          <w:szCs w:val="24"/>
          <w:lang w:val="en-US"/>
        </w:rPr>
        <w:t xml:space="preserve">the marine sites </w:t>
      </w:r>
      <w:r w:rsidR="00721993" w:rsidRPr="00B41F9C">
        <w:rPr>
          <w:rFonts w:ascii="Times" w:eastAsia="Times New Roman" w:hAnsi="Times" w:cs="Times New Roman"/>
          <w:sz w:val="24"/>
          <w:szCs w:val="24"/>
          <w:lang w:val="en-US"/>
        </w:rPr>
        <w:t>RP and DC in August. At other sites, planktonic dispersing larvae of mussels colonized and dominated eelgrass</w:t>
      </w:r>
      <w:r w:rsidR="007B4906" w:rsidRPr="00B41F9C">
        <w:rPr>
          <w:rFonts w:ascii="Times" w:eastAsia="Times New Roman" w:hAnsi="Times" w:cs="Times New Roman"/>
          <w:sz w:val="24"/>
          <w:szCs w:val="24"/>
          <w:lang w:val="en-US"/>
        </w:rPr>
        <w:t xml:space="preserve"> assemblages</w:t>
      </w:r>
      <w:r w:rsidR="00721993" w:rsidRPr="00B41F9C">
        <w:rPr>
          <w:rFonts w:ascii="Times" w:eastAsia="Times New Roman" w:hAnsi="Times" w:cs="Times New Roman"/>
          <w:sz w:val="24"/>
          <w:szCs w:val="24"/>
          <w:lang w:val="en-US"/>
        </w:rPr>
        <w:t xml:space="preserve">. </w:t>
      </w:r>
      <w:r w:rsidR="007B4906" w:rsidRPr="00B41F9C">
        <w:rPr>
          <w:rFonts w:ascii="Times" w:eastAsia="Times New Roman" w:hAnsi="Times" w:cs="Times New Roman"/>
          <w:sz w:val="24"/>
          <w:szCs w:val="24"/>
          <w:lang w:val="en-US"/>
        </w:rPr>
        <w:t xml:space="preserve">These trends suggest that reproductive events, regardless of dispersal type, characterize seasonal trends in </w:t>
      </w:r>
      <w:proofErr w:type="spellStart"/>
      <w:r w:rsidR="007B4906" w:rsidRPr="00B41F9C">
        <w:rPr>
          <w:rFonts w:ascii="Times" w:eastAsia="Times New Roman" w:hAnsi="Times" w:cs="Times New Roman"/>
          <w:sz w:val="24"/>
          <w:szCs w:val="24"/>
          <w:lang w:val="en-US"/>
        </w:rPr>
        <w:t>epifauna</w:t>
      </w:r>
      <w:proofErr w:type="spellEnd"/>
      <w:r w:rsidR="007B4906" w:rsidRPr="00B41F9C">
        <w:rPr>
          <w:rFonts w:ascii="Times" w:eastAsia="Times New Roman" w:hAnsi="Times" w:cs="Times New Roman"/>
          <w:sz w:val="24"/>
          <w:szCs w:val="24"/>
          <w:lang w:val="en-US"/>
        </w:rPr>
        <w:t xml:space="preserve"> diversity and abundance between May and August in this system. Other taxa shifted in abundance substantially, including an increase in nematode abundance at </w:t>
      </w:r>
      <w:r w:rsidR="007159ED" w:rsidRPr="00B41F9C">
        <w:rPr>
          <w:rFonts w:ascii="Times" w:eastAsia="Times New Roman" w:hAnsi="Times" w:cs="Times New Roman"/>
          <w:sz w:val="24"/>
          <w:szCs w:val="24"/>
          <w:lang w:val="en-US"/>
        </w:rPr>
        <w:t>NB</w:t>
      </w:r>
      <w:r w:rsidR="007B4906" w:rsidRPr="00B41F9C">
        <w:rPr>
          <w:rFonts w:ascii="Times" w:eastAsia="Times New Roman" w:hAnsi="Times" w:cs="Times New Roman"/>
          <w:sz w:val="24"/>
          <w:szCs w:val="24"/>
          <w:lang w:val="en-US"/>
        </w:rPr>
        <w:t xml:space="preserve"> between May and July. Grazer taxa such as amphipods and isopods with continuous population dynamics and overlapping generations increased between May and July at all sites except </w:t>
      </w:r>
      <w:r w:rsidR="007159ED" w:rsidRPr="00B41F9C">
        <w:rPr>
          <w:rFonts w:ascii="Times" w:eastAsia="Times New Roman" w:hAnsi="Times" w:cs="Times New Roman"/>
          <w:sz w:val="24"/>
          <w:szCs w:val="24"/>
          <w:lang w:val="en-US"/>
        </w:rPr>
        <w:t>NB</w:t>
      </w:r>
      <w:r w:rsidR="007B4906" w:rsidRPr="00B41F9C">
        <w:rPr>
          <w:rFonts w:ascii="Times" w:eastAsia="Times New Roman" w:hAnsi="Times" w:cs="Times New Roman"/>
          <w:sz w:val="24"/>
          <w:szCs w:val="24"/>
          <w:lang w:val="en-US"/>
        </w:rPr>
        <w:t xml:space="preserve">. This latter pattern suggests some site-level </w:t>
      </w:r>
      <w:r w:rsidR="00D46C93" w:rsidRPr="00B41F9C">
        <w:rPr>
          <w:rFonts w:ascii="Times" w:eastAsia="Times New Roman" w:hAnsi="Times" w:cs="Times New Roman"/>
          <w:sz w:val="24"/>
          <w:szCs w:val="24"/>
          <w:lang w:val="en-US"/>
        </w:rPr>
        <w:t>factors such as food availability, seasonal warming, or reduction in predation between May and July that was then reversed in DC, CB and NB by August.</w:t>
      </w:r>
      <w:r w:rsidR="009437C8" w:rsidRPr="00B41F9C">
        <w:rPr>
          <w:rFonts w:ascii="Times" w:eastAsia="Times New Roman" w:hAnsi="Times" w:cs="Times New Roman"/>
          <w:sz w:val="24"/>
          <w:szCs w:val="24"/>
          <w:lang w:val="en-US"/>
        </w:rPr>
        <w:t xml:space="preserve"> </w:t>
      </w:r>
      <w:r w:rsidRPr="00B41F9C">
        <w:rPr>
          <w:rFonts w:ascii="Times" w:eastAsia="Times New Roman" w:hAnsi="Times" w:cs="Times New Roman"/>
          <w:sz w:val="24"/>
          <w:szCs w:val="24"/>
          <w:lang w:val="en-US"/>
        </w:rPr>
        <w:t xml:space="preserve">Despite this variation in </w:t>
      </w:r>
      <w:proofErr w:type="spellStart"/>
      <w:r w:rsidRPr="00B41F9C">
        <w:rPr>
          <w:rFonts w:ascii="Times" w:eastAsia="Times New Roman" w:hAnsi="Times" w:cs="Times New Roman"/>
          <w:sz w:val="24"/>
          <w:szCs w:val="24"/>
          <w:lang w:val="en-US"/>
        </w:rPr>
        <w:t>univariate</w:t>
      </w:r>
      <w:proofErr w:type="spellEnd"/>
      <w:r w:rsidRPr="00B41F9C">
        <w:rPr>
          <w:rFonts w:ascii="Times" w:eastAsia="Times New Roman" w:hAnsi="Times" w:cs="Times New Roman"/>
          <w:sz w:val="24"/>
          <w:szCs w:val="24"/>
          <w:lang w:val="en-US"/>
        </w:rPr>
        <w:t xml:space="preserve"> metrics</w:t>
      </w:r>
      <w:r w:rsidR="009437C8" w:rsidRPr="00B41F9C">
        <w:rPr>
          <w:rFonts w:ascii="Times" w:eastAsia="Times New Roman" w:hAnsi="Times" w:cs="Times New Roman"/>
          <w:sz w:val="24"/>
          <w:szCs w:val="24"/>
          <w:lang w:val="en-US"/>
        </w:rPr>
        <w:t xml:space="preserve"> and the identities of dominant species</w:t>
      </w:r>
      <w:r w:rsidRPr="00B41F9C">
        <w:rPr>
          <w:rFonts w:ascii="Times" w:eastAsia="Times New Roman" w:hAnsi="Times" w:cs="Times New Roman"/>
          <w:sz w:val="24"/>
          <w:szCs w:val="24"/>
          <w:lang w:val="en-US"/>
        </w:rPr>
        <w:t xml:space="preserve">, multivariate </w:t>
      </w:r>
      <w:r w:rsidRPr="00B41F9C">
        <w:rPr>
          <w:rFonts w:ascii="Times" w:eastAsia="Times New Roman" w:hAnsi="Times" w:cs="Times New Roman"/>
          <w:sz w:val="24"/>
          <w:szCs w:val="24"/>
          <w:lang w:val="en-US"/>
        </w:rPr>
        <w:lastRenderedPageBreak/>
        <w:t>metrics suggested composition overall was relatively stable through time, suggesting that the differences in abundance and richness are reflecting changes in dominance</w:t>
      </w:r>
      <w:r w:rsidR="009437C8" w:rsidRPr="00B41F9C">
        <w:rPr>
          <w:rFonts w:ascii="Times" w:eastAsia="Times New Roman" w:hAnsi="Times" w:cs="Times New Roman"/>
          <w:sz w:val="24"/>
          <w:szCs w:val="24"/>
          <w:lang w:val="en-US"/>
        </w:rPr>
        <w:t xml:space="preserve"> (Figure 4)</w:t>
      </w:r>
      <w:r w:rsidRPr="00B41F9C">
        <w:rPr>
          <w:rFonts w:ascii="Times" w:eastAsia="Times New Roman" w:hAnsi="Times" w:cs="Times New Roman"/>
          <w:sz w:val="24"/>
          <w:szCs w:val="24"/>
          <w:lang w:val="en-US"/>
        </w:rPr>
        <w:t>.</w:t>
      </w:r>
    </w:p>
    <w:p w14:paraId="5328507B" w14:textId="164727C4" w:rsidR="00CF4185" w:rsidRPr="00B41F9C" w:rsidRDefault="00CF4185" w:rsidP="00CF4185">
      <w:pPr>
        <w:spacing w:after="0" w:line="480" w:lineRule="auto"/>
        <w:rPr>
          <w:rFonts w:ascii="Times" w:eastAsia="Times New Roman" w:hAnsi="Times" w:cs="Times New Roman"/>
          <w:sz w:val="24"/>
          <w:szCs w:val="24"/>
          <w:lang w:val="en-US"/>
        </w:rPr>
      </w:pPr>
      <w:r w:rsidRPr="00B41F9C">
        <w:rPr>
          <w:rFonts w:ascii="Times" w:eastAsia="Times New Roman" w:hAnsi="Times" w:cs="Times New Roman"/>
          <w:sz w:val="24"/>
          <w:szCs w:val="24"/>
          <w:lang w:val="en-US"/>
        </w:rPr>
        <w:tab/>
      </w:r>
      <w:r w:rsidR="009437C8" w:rsidRPr="00B41F9C">
        <w:rPr>
          <w:rFonts w:ascii="Times" w:eastAsia="Times New Roman" w:hAnsi="Times" w:cs="Times New Roman"/>
          <w:sz w:val="24"/>
          <w:szCs w:val="24"/>
          <w:lang w:val="en-US"/>
        </w:rPr>
        <w:t xml:space="preserve">The temporal patterns we observed are different from patterns reported </w:t>
      </w:r>
      <w:proofErr w:type="spellStart"/>
      <w:r w:rsidR="009437C8" w:rsidRPr="00B41F9C">
        <w:rPr>
          <w:rFonts w:ascii="Times" w:eastAsia="Times New Roman" w:hAnsi="Times" w:cs="Times New Roman"/>
          <w:sz w:val="24"/>
          <w:szCs w:val="24"/>
          <w:lang w:val="en-US"/>
        </w:rPr>
        <w:t>epifauna</w:t>
      </w:r>
      <w:proofErr w:type="spellEnd"/>
      <w:r w:rsidR="009437C8" w:rsidRPr="00B41F9C">
        <w:rPr>
          <w:rFonts w:ascii="Times" w:eastAsia="Times New Roman" w:hAnsi="Times" w:cs="Times New Roman"/>
          <w:sz w:val="24"/>
          <w:szCs w:val="24"/>
          <w:lang w:val="en-US"/>
        </w:rPr>
        <w:t xml:space="preserve"> in </w:t>
      </w:r>
      <w:r w:rsidRPr="00B41F9C">
        <w:rPr>
          <w:rFonts w:ascii="Times" w:eastAsia="Times New Roman" w:hAnsi="Times" w:cs="Times New Roman"/>
          <w:sz w:val="24"/>
          <w:szCs w:val="24"/>
          <w:lang w:val="en-US"/>
        </w:rPr>
        <w:t>eelgrass meadows in the east coast of North America</w:t>
      </w:r>
      <w:r w:rsidR="009437C8" w:rsidRPr="00B41F9C">
        <w:rPr>
          <w:rFonts w:ascii="Times" w:eastAsia="Times New Roman" w:hAnsi="Times" w:cs="Times New Roman"/>
          <w:sz w:val="24"/>
          <w:szCs w:val="24"/>
          <w:lang w:val="en-US"/>
        </w:rPr>
        <w:t xml:space="preserve">. In those systems, </w:t>
      </w:r>
      <w:r w:rsidRPr="00B41F9C">
        <w:rPr>
          <w:rFonts w:ascii="Times" w:eastAsia="Times New Roman" w:hAnsi="Times" w:cs="Times New Roman"/>
          <w:sz w:val="24"/>
          <w:szCs w:val="24"/>
          <w:lang w:val="en-US"/>
        </w:rPr>
        <w:t>grazer and invertebrate abundance and diversity peaks in winter, and from May declines substantially until grazers are virtually absent in late summer</w:t>
      </w:r>
      <w:r w:rsidR="009437C8" w:rsidRPr="00B41F9C">
        <w:rPr>
          <w:rFonts w:ascii="Times" w:eastAsia="Times New Roman" w:hAnsi="Times" w:cs="Times New Roman"/>
          <w:sz w:val="24"/>
          <w:szCs w:val="24"/>
          <w:lang w:val="en-US"/>
        </w:rPr>
        <w:t xml:space="preserve"> (Nelson 1979)</w:t>
      </w:r>
      <w:r w:rsidRPr="00B41F9C">
        <w:rPr>
          <w:rFonts w:ascii="Times" w:eastAsia="Times New Roman" w:hAnsi="Times" w:cs="Times New Roman"/>
          <w:sz w:val="24"/>
          <w:szCs w:val="24"/>
          <w:lang w:val="en-US"/>
        </w:rPr>
        <w:t xml:space="preserve">. This trend has been attributed to seasonal fish predation that intensifies in June each year. </w:t>
      </w:r>
      <w:r w:rsidR="00016B39" w:rsidRPr="00B41F9C">
        <w:rPr>
          <w:rFonts w:ascii="Times" w:eastAsia="Times New Roman" w:hAnsi="Times" w:cs="Times New Roman"/>
          <w:sz w:val="24"/>
          <w:szCs w:val="24"/>
          <w:lang w:val="en-US"/>
        </w:rPr>
        <w:t xml:space="preserve">In Chesapeake Bay eelgrass systems, </w:t>
      </w:r>
      <w:proofErr w:type="spellStart"/>
      <w:r w:rsidR="00016B39" w:rsidRPr="00B41F9C">
        <w:rPr>
          <w:rFonts w:ascii="Times" w:eastAsia="Times New Roman" w:hAnsi="Times" w:cs="Times New Roman"/>
          <w:sz w:val="24"/>
          <w:szCs w:val="24"/>
          <w:lang w:val="en-US"/>
        </w:rPr>
        <w:t>epifaunal</w:t>
      </w:r>
      <w:proofErr w:type="spellEnd"/>
      <w:r w:rsidR="00016B39" w:rsidRPr="00B41F9C">
        <w:rPr>
          <w:rFonts w:ascii="Times" w:eastAsia="Times New Roman" w:hAnsi="Times" w:cs="Times New Roman"/>
          <w:sz w:val="24"/>
          <w:szCs w:val="24"/>
          <w:lang w:val="en-US"/>
        </w:rPr>
        <w:t xml:space="preserve"> grazers remain relatively stable in abundance between May and August, though their relative abundance shifts from </w:t>
      </w:r>
      <w:proofErr w:type="spellStart"/>
      <w:r w:rsidR="00016B39" w:rsidRPr="00B41F9C">
        <w:rPr>
          <w:rFonts w:ascii="Times" w:eastAsia="Times New Roman" w:hAnsi="Times" w:cs="Times New Roman"/>
          <w:i/>
          <w:sz w:val="24"/>
          <w:szCs w:val="24"/>
          <w:lang w:val="en-US"/>
        </w:rPr>
        <w:t>Caprella</w:t>
      </w:r>
      <w:proofErr w:type="spellEnd"/>
      <w:r w:rsidR="00016B39" w:rsidRPr="00B41F9C">
        <w:rPr>
          <w:rFonts w:ascii="Times" w:eastAsia="Times New Roman" w:hAnsi="Times" w:cs="Times New Roman"/>
          <w:sz w:val="24"/>
          <w:szCs w:val="24"/>
          <w:lang w:val="en-US"/>
        </w:rPr>
        <w:t xml:space="preserve"> and </w:t>
      </w:r>
      <w:proofErr w:type="spellStart"/>
      <w:r w:rsidR="00016B39" w:rsidRPr="00B41F9C">
        <w:rPr>
          <w:rFonts w:ascii="Times" w:eastAsia="Times New Roman" w:hAnsi="Times" w:cs="Times New Roman"/>
          <w:i/>
          <w:sz w:val="24"/>
          <w:szCs w:val="24"/>
          <w:lang w:val="en-US"/>
        </w:rPr>
        <w:t>Gammarus</w:t>
      </w:r>
      <w:proofErr w:type="spellEnd"/>
      <w:r w:rsidR="00016B39" w:rsidRPr="00B41F9C">
        <w:rPr>
          <w:rFonts w:ascii="Times" w:eastAsia="Times New Roman" w:hAnsi="Times" w:cs="Times New Roman"/>
          <w:sz w:val="24"/>
          <w:szCs w:val="24"/>
          <w:lang w:val="en-US"/>
        </w:rPr>
        <w:t xml:space="preserve"> dominated assemblages to the amphipod </w:t>
      </w:r>
      <w:proofErr w:type="spellStart"/>
      <w:r w:rsidR="00016B39" w:rsidRPr="00B41F9C">
        <w:rPr>
          <w:rFonts w:ascii="Times" w:eastAsia="Times New Roman" w:hAnsi="Times" w:cs="Times New Roman"/>
          <w:i/>
          <w:sz w:val="24"/>
          <w:szCs w:val="24"/>
          <w:lang w:val="en-US"/>
        </w:rPr>
        <w:t>Erichsonella</w:t>
      </w:r>
      <w:proofErr w:type="spellEnd"/>
      <w:r w:rsidR="00016B39" w:rsidRPr="00B41F9C">
        <w:rPr>
          <w:rFonts w:ascii="Times" w:eastAsia="Times New Roman" w:hAnsi="Times" w:cs="Times New Roman"/>
          <w:i/>
          <w:sz w:val="24"/>
          <w:szCs w:val="24"/>
          <w:lang w:val="en-US"/>
        </w:rPr>
        <w:t xml:space="preserve"> </w:t>
      </w:r>
      <w:proofErr w:type="spellStart"/>
      <w:r w:rsidR="00016B39" w:rsidRPr="00B41F9C">
        <w:rPr>
          <w:rFonts w:ascii="Times" w:eastAsia="Times New Roman" w:hAnsi="Times" w:cs="Times New Roman"/>
          <w:i/>
          <w:sz w:val="24"/>
          <w:szCs w:val="24"/>
          <w:lang w:val="en-US"/>
        </w:rPr>
        <w:t>attenuata</w:t>
      </w:r>
      <w:proofErr w:type="spellEnd"/>
      <w:r w:rsidR="00016B39" w:rsidRPr="00B41F9C">
        <w:rPr>
          <w:rFonts w:ascii="Times" w:eastAsia="Times New Roman" w:hAnsi="Times" w:cs="Times New Roman"/>
          <w:sz w:val="24"/>
          <w:szCs w:val="24"/>
          <w:lang w:val="en-US"/>
        </w:rPr>
        <w:t xml:space="preserve"> (Douglass et al</w:t>
      </w:r>
      <w:r w:rsidR="00C2585D" w:rsidRPr="00B41F9C">
        <w:rPr>
          <w:rFonts w:ascii="Times" w:eastAsia="Times New Roman" w:hAnsi="Times" w:cs="Times New Roman"/>
          <w:sz w:val="24"/>
          <w:szCs w:val="24"/>
          <w:lang w:val="en-US"/>
        </w:rPr>
        <w:t>.</w:t>
      </w:r>
      <w:r w:rsidR="00016B39" w:rsidRPr="00B41F9C">
        <w:rPr>
          <w:rFonts w:ascii="Times" w:eastAsia="Times New Roman" w:hAnsi="Times" w:cs="Times New Roman"/>
          <w:sz w:val="24"/>
          <w:szCs w:val="24"/>
          <w:lang w:val="en-US"/>
        </w:rPr>
        <w:t xml:space="preserve"> 2010). </w:t>
      </w:r>
      <w:r w:rsidRPr="00B41F9C">
        <w:rPr>
          <w:rFonts w:ascii="Times" w:eastAsia="Times New Roman" w:hAnsi="Times" w:cs="Times New Roman"/>
          <w:sz w:val="24"/>
          <w:szCs w:val="24"/>
          <w:lang w:val="en-US"/>
        </w:rPr>
        <w:t>Our observations</w:t>
      </w:r>
      <w:r w:rsidR="009437C8" w:rsidRPr="00B41F9C">
        <w:rPr>
          <w:rFonts w:ascii="Times" w:eastAsia="Times New Roman" w:hAnsi="Times" w:cs="Times New Roman"/>
          <w:sz w:val="24"/>
          <w:szCs w:val="24"/>
          <w:lang w:val="en-US"/>
        </w:rPr>
        <w:t xml:space="preserve"> are consistent with other reports of seasonal variation in </w:t>
      </w:r>
      <w:proofErr w:type="spellStart"/>
      <w:r w:rsidR="009437C8" w:rsidRPr="00B41F9C">
        <w:rPr>
          <w:rFonts w:ascii="Times" w:eastAsia="Times New Roman" w:hAnsi="Times" w:cs="Times New Roman"/>
          <w:sz w:val="24"/>
          <w:szCs w:val="24"/>
          <w:lang w:val="en-US"/>
        </w:rPr>
        <w:t>epifaunal</w:t>
      </w:r>
      <w:proofErr w:type="spellEnd"/>
      <w:r w:rsidR="009437C8" w:rsidRPr="00B41F9C">
        <w:rPr>
          <w:rFonts w:ascii="Times" w:eastAsia="Times New Roman" w:hAnsi="Times" w:cs="Times New Roman"/>
          <w:sz w:val="24"/>
          <w:szCs w:val="24"/>
          <w:lang w:val="en-US"/>
        </w:rPr>
        <w:t xml:space="preserve"> assemblages from Puget Sound, WA, showing increasing abundance of grazers (</w:t>
      </w:r>
      <w:r w:rsidR="0034081E" w:rsidRPr="00B41F9C">
        <w:rPr>
          <w:rFonts w:ascii="Times" w:eastAsia="Times New Roman" w:hAnsi="Times" w:cs="Times New Roman"/>
          <w:i/>
          <w:sz w:val="24"/>
          <w:szCs w:val="24"/>
          <w:lang w:val="en-US"/>
        </w:rPr>
        <w:t>P</w:t>
      </w:r>
      <w:r w:rsidR="009437C8" w:rsidRPr="00B41F9C">
        <w:rPr>
          <w:rFonts w:ascii="Times" w:eastAsia="Times New Roman" w:hAnsi="Times" w:cs="Times New Roman"/>
          <w:i/>
          <w:sz w:val="24"/>
          <w:szCs w:val="24"/>
          <w:lang w:val="en-US"/>
        </w:rPr>
        <w:t xml:space="preserve">. </w:t>
      </w:r>
      <w:proofErr w:type="spellStart"/>
      <w:r w:rsidR="009437C8" w:rsidRPr="00B41F9C">
        <w:rPr>
          <w:rFonts w:ascii="Times" w:eastAsia="Times New Roman" w:hAnsi="Times" w:cs="Times New Roman"/>
          <w:i/>
          <w:sz w:val="24"/>
          <w:szCs w:val="24"/>
          <w:lang w:val="en-US"/>
        </w:rPr>
        <w:t>resecata</w:t>
      </w:r>
      <w:proofErr w:type="spellEnd"/>
      <w:r w:rsidR="009437C8" w:rsidRPr="00B41F9C">
        <w:rPr>
          <w:rFonts w:ascii="Times" w:eastAsia="Times New Roman" w:hAnsi="Times" w:cs="Times New Roman"/>
          <w:sz w:val="24"/>
          <w:szCs w:val="24"/>
          <w:lang w:val="en-US"/>
        </w:rPr>
        <w:t xml:space="preserve">, </w:t>
      </w:r>
      <w:r w:rsidR="0034081E" w:rsidRPr="00B41F9C">
        <w:rPr>
          <w:rFonts w:ascii="Times" w:eastAsia="Times New Roman" w:hAnsi="Times" w:cs="Times New Roman"/>
          <w:i/>
          <w:sz w:val="24"/>
          <w:szCs w:val="24"/>
          <w:lang w:val="en-US"/>
        </w:rPr>
        <w:t xml:space="preserve">Lacuna </w:t>
      </w:r>
      <w:r w:rsidR="0034081E" w:rsidRPr="00B41F9C">
        <w:rPr>
          <w:rFonts w:ascii="Times" w:eastAsia="Times New Roman" w:hAnsi="Times" w:cs="Times New Roman"/>
          <w:sz w:val="24"/>
          <w:szCs w:val="24"/>
          <w:lang w:val="en-US"/>
        </w:rPr>
        <w:t>sp.</w:t>
      </w:r>
      <w:r w:rsidR="009437C8" w:rsidRPr="00B41F9C">
        <w:rPr>
          <w:rFonts w:ascii="Times" w:eastAsia="Times New Roman" w:hAnsi="Times" w:cs="Times New Roman"/>
          <w:sz w:val="24"/>
          <w:szCs w:val="24"/>
          <w:lang w:val="en-US"/>
        </w:rPr>
        <w:t xml:space="preserve">, and </w:t>
      </w:r>
      <w:proofErr w:type="spellStart"/>
      <w:r w:rsidR="0034081E" w:rsidRPr="00B41F9C">
        <w:rPr>
          <w:rFonts w:ascii="Times" w:eastAsia="Times New Roman" w:hAnsi="Times" w:cs="Times New Roman"/>
          <w:i/>
          <w:sz w:val="24"/>
          <w:szCs w:val="24"/>
          <w:lang w:val="en-US"/>
        </w:rPr>
        <w:t>Caprella</w:t>
      </w:r>
      <w:proofErr w:type="spellEnd"/>
      <w:r w:rsidR="0034081E" w:rsidRPr="00B41F9C">
        <w:rPr>
          <w:rFonts w:ascii="Times" w:eastAsia="Times New Roman" w:hAnsi="Times" w:cs="Times New Roman"/>
          <w:i/>
          <w:sz w:val="24"/>
          <w:szCs w:val="24"/>
          <w:lang w:val="en-US"/>
        </w:rPr>
        <w:t xml:space="preserve"> </w:t>
      </w:r>
      <w:r w:rsidR="0034081E" w:rsidRPr="00B41F9C">
        <w:rPr>
          <w:rFonts w:ascii="Times" w:eastAsia="Times New Roman" w:hAnsi="Times" w:cs="Times New Roman"/>
          <w:sz w:val="24"/>
          <w:szCs w:val="24"/>
          <w:lang w:val="en-US"/>
        </w:rPr>
        <w:t>sp.</w:t>
      </w:r>
      <w:r w:rsidR="009437C8" w:rsidRPr="00B41F9C">
        <w:rPr>
          <w:rFonts w:ascii="Times" w:eastAsia="Times New Roman" w:hAnsi="Times" w:cs="Times New Roman"/>
          <w:sz w:val="24"/>
          <w:szCs w:val="24"/>
          <w:lang w:val="en-US"/>
        </w:rPr>
        <w:t xml:space="preserve">) between May and late summer (Thom et al. 1995). </w:t>
      </w:r>
      <w:r w:rsidR="001E2826" w:rsidRPr="00B41F9C">
        <w:rPr>
          <w:rFonts w:ascii="Times" w:eastAsia="Times New Roman" w:hAnsi="Times" w:cs="Times New Roman"/>
          <w:sz w:val="24"/>
          <w:szCs w:val="24"/>
          <w:lang w:val="en-US"/>
        </w:rPr>
        <w:t xml:space="preserve">Best and </w:t>
      </w:r>
      <w:proofErr w:type="spellStart"/>
      <w:r w:rsidR="001E2826" w:rsidRPr="00B41F9C">
        <w:rPr>
          <w:rFonts w:ascii="Times" w:eastAsia="Times New Roman" w:hAnsi="Times" w:cs="Times New Roman"/>
          <w:sz w:val="24"/>
          <w:szCs w:val="24"/>
          <w:lang w:val="en-US"/>
        </w:rPr>
        <w:t>Stachowicz</w:t>
      </w:r>
      <w:proofErr w:type="spellEnd"/>
      <w:r w:rsidR="001E2826" w:rsidRPr="00B41F9C">
        <w:rPr>
          <w:rFonts w:ascii="Times" w:eastAsia="Times New Roman" w:hAnsi="Times" w:cs="Times New Roman"/>
          <w:sz w:val="24"/>
          <w:szCs w:val="24"/>
          <w:lang w:val="en-US"/>
        </w:rPr>
        <w:t xml:space="preserve"> (2014) also report peak abundance of </w:t>
      </w:r>
      <w:proofErr w:type="spellStart"/>
      <w:r w:rsidR="001E2826" w:rsidRPr="00B41F9C">
        <w:rPr>
          <w:rFonts w:ascii="Times" w:eastAsia="Times New Roman" w:hAnsi="Times" w:cs="Times New Roman"/>
          <w:sz w:val="24"/>
          <w:szCs w:val="24"/>
          <w:lang w:val="en-US"/>
        </w:rPr>
        <w:t>epifaunal</w:t>
      </w:r>
      <w:proofErr w:type="spellEnd"/>
      <w:r w:rsidR="001E2826" w:rsidRPr="00B41F9C">
        <w:rPr>
          <w:rFonts w:ascii="Times" w:eastAsia="Times New Roman" w:hAnsi="Times" w:cs="Times New Roman"/>
          <w:sz w:val="24"/>
          <w:szCs w:val="24"/>
          <w:lang w:val="en-US"/>
        </w:rPr>
        <w:t xml:space="preserve"> taxa in August, and that peak abundance can vary among habitat patches. </w:t>
      </w:r>
      <w:r w:rsidR="009437C8" w:rsidRPr="00B41F9C">
        <w:rPr>
          <w:rFonts w:ascii="Times" w:eastAsia="Times New Roman" w:hAnsi="Times" w:cs="Times New Roman"/>
          <w:sz w:val="24"/>
          <w:szCs w:val="24"/>
          <w:lang w:val="en-US"/>
        </w:rPr>
        <w:t>These patterns</w:t>
      </w:r>
      <w:r w:rsidRPr="00B41F9C">
        <w:rPr>
          <w:rFonts w:ascii="Times" w:eastAsia="Times New Roman" w:hAnsi="Times" w:cs="Times New Roman"/>
          <w:sz w:val="24"/>
          <w:szCs w:val="24"/>
          <w:lang w:val="en-US"/>
        </w:rPr>
        <w:t xml:space="preserve"> </w:t>
      </w:r>
      <w:r w:rsidR="001E2826" w:rsidRPr="00B41F9C">
        <w:rPr>
          <w:rFonts w:ascii="Times" w:eastAsia="Times New Roman" w:hAnsi="Times" w:cs="Times New Roman"/>
          <w:sz w:val="24"/>
          <w:szCs w:val="24"/>
          <w:lang w:val="en-US"/>
        </w:rPr>
        <w:t>are not clearly consistent with a</w:t>
      </w:r>
      <w:r w:rsidRPr="00B41F9C">
        <w:rPr>
          <w:rFonts w:ascii="Times" w:eastAsia="Times New Roman" w:hAnsi="Times" w:cs="Times New Roman"/>
          <w:sz w:val="24"/>
          <w:szCs w:val="24"/>
          <w:lang w:val="en-US"/>
        </w:rPr>
        <w:t xml:space="preserve"> major seasonal change in predation pressure in this system, despite fish assemblages that include seasonal juveniles (Robinson et al 2011)</w:t>
      </w:r>
      <w:r w:rsidR="001E2826" w:rsidRPr="00B41F9C">
        <w:rPr>
          <w:rFonts w:ascii="Times" w:eastAsia="Times New Roman" w:hAnsi="Times" w:cs="Times New Roman"/>
          <w:sz w:val="24"/>
          <w:szCs w:val="24"/>
          <w:lang w:val="en-US"/>
        </w:rPr>
        <w:t>.</w:t>
      </w:r>
    </w:p>
    <w:p w14:paraId="3E6F49AA" w14:textId="77777777" w:rsidR="00D957C3" w:rsidRDefault="00D957C3" w:rsidP="00CF4185">
      <w:pPr>
        <w:spacing w:after="0" w:line="480" w:lineRule="auto"/>
        <w:rPr>
          <w:rFonts w:ascii="Times" w:eastAsia="Times New Roman" w:hAnsi="Times" w:cs="Times New Roman"/>
          <w:b/>
          <w:sz w:val="24"/>
          <w:szCs w:val="24"/>
          <w:lang w:val="en-US"/>
        </w:rPr>
      </w:pPr>
    </w:p>
    <w:p w14:paraId="74B5F3EE" w14:textId="61C068C8" w:rsidR="005969FF" w:rsidRPr="00B41F9C" w:rsidRDefault="005969FF"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Conclusions</w:t>
      </w:r>
    </w:p>
    <w:p w14:paraId="428C68A5" w14:textId="2E165E17"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have been to date quantified primarily within individual, discrete meadows, many of the processes that influence </w:t>
      </w:r>
      <w:r w:rsidRPr="00B41F9C">
        <w:rPr>
          <w:rFonts w:ascii="Times" w:eastAsia="Times New Roman" w:hAnsi="Times" w:cs="Times New Roman"/>
          <w:color w:val="000000"/>
          <w:sz w:val="24"/>
          <w:szCs w:val="24"/>
          <w:lang w:val="en-US"/>
        </w:rPr>
        <w:lastRenderedPageBreak/>
        <w:t>these patterns, including potentially damaging processes such as eutrophication, the introduction of non-native species, and severe weather</w:t>
      </w:r>
      <w:r w:rsidR="004F1684"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is maintained across ecologically relevant scales.</w:t>
      </w:r>
      <w:r w:rsidR="005969FF" w:rsidRPr="00B41F9C">
        <w:rPr>
          <w:rFonts w:ascii="Times" w:eastAsia="Times New Roman" w:hAnsi="Times" w:cs="Times New Roman"/>
          <w:color w:val="000000"/>
          <w:sz w:val="24"/>
          <w:szCs w:val="24"/>
          <w:lang w:val="en-US"/>
        </w:rPr>
        <w:t xml:space="preserve">  This study represents one of the first comprehensive assessments of eelgrass-associated biodiversity in the Pacific Northwest, and is perhaps the most comprehensive assessment and analysis of eelgrass-associated biodiversity on Vancouver Island.</w:t>
      </w:r>
    </w:p>
    <w:p w14:paraId="5326CE17" w14:textId="19FF345A" w:rsidR="004F1684" w:rsidRPr="00B41F9C" w:rsidRDefault="004F1684"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We have shown here that species diversity and abundance vary among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within a region, and that the variation is not clearly predictable based </w:t>
      </w:r>
      <w:proofErr w:type="gramStart"/>
      <w:r w:rsidRPr="00B41F9C">
        <w:rPr>
          <w:rFonts w:ascii="Times" w:eastAsia="Times New Roman" w:hAnsi="Times" w:cs="Times New Roman"/>
          <w:color w:val="000000"/>
          <w:sz w:val="24"/>
          <w:szCs w:val="24"/>
          <w:lang w:val="en-US"/>
        </w:rPr>
        <w:t>on an</w:t>
      </w:r>
      <w:proofErr w:type="gramEnd"/>
      <w:r w:rsidRPr="00B41F9C">
        <w:rPr>
          <w:rFonts w:ascii="Times" w:eastAsia="Times New Roman" w:hAnsi="Times" w:cs="Times New Roman"/>
          <w:color w:val="000000"/>
          <w:sz w:val="24"/>
          <w:szCs w:val="24"/>
          <w:lang w:val="en-US"/>
        </w:rPr>
        <w:t xml:space="preserve"> estuarine gradient and re</w:t>
      </w:r>
      <w:r w:rsidR="005969FF" w:rsidRPr="00B41F9C">
        <w:rPr>
          <w:rFonts w:ascii="Times" w:eastAsia="Times New Roman" w:hAnsi="Times" w:cs="Times New Roman"/>
          <w:color w:val="000000"/>
          <w:sz w:val="24"/>
          <w:szCs w:val="24"/>
          <w:lang w:val="en-US"/>
        </w:rPr>
        <w:t>lated predictors</w:t>
      </w:r>
      <w:r w:rsidRPr="00B41F9C">
        <w:rPr>
          <w:rFonts w:ascii="Times" w:eastAsia="Times New Roman" w:hAnsi="Times" w:cs="Times New Roman"/>
          <w:color w:val="000000"/>
          <w:sz w:val="24"/>
          <w:szCs w:val="24"/>
          <w:lang w:val="en-US"/>
        </w:rPr>
        <w:t>.</w:t>
      </w:r>
      <w:r w:rsidR="005969FF" w:rsidRPr="00B41F9C">
        <w:rPr>
          <w:rFonts w:ascii="Times" w:eastAsia="Times New Roman" w:hAnsi="Times" w:cs="Times New Roman"/>
          <w:color w:val="000000"/>
          <w:sz w:val="24"/>
          <w:szCs w:val="24"/>
          <w:lang w:val="en-US"/>
        </w:rPr>
        <w:t xml:space="preserve"> Although </w:t>
      </w:r>
      <w:r w:rsidR="005969FF" w:rsidRPr="00B41F9C">
        <w:rPr>
          <w:rFonts w:ascii="Times" w:eastAsia="Times New Roman" w:hAnsi="Times" w:cs="Times New Roman"/>
          <w:i/>
          <w:color w:val="000000"/>
          <w:sz w:val="24"/>
          <w:szCs w:val="24"/>
          <w:lang w:val="en-US"/>
        </w:rPr>
        <w:t xml:space="preserve">Z. marina </w:t>
      </w:r>
      <w:r w:rsidR="005969FF" w:rsidRPr="00B41F9C">
        <w:rPr>
          <w:rFonts w:ascii="Times" w:eastAsia="Times New Roman" w:hAnsi="Times" w:cs="Times New Roman"/>
          <w:color w:val="000000"/>
          <w:sz w:val="24"/>
          <w:szCs w:val="24"/>
          <w:lang w:val="en-US"/>
        </w:rPr>
        <w:t>provides relatively homogenous habitat</w:t>
      </w:r>
      <w:r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i/>
          <w:color w:val="000000"/>
          <w:sz w:val="24"/>
          <w:szCs w:val="24"/>
          <w:lang w:val="en-US"/>
        </w:rPr>
        <w:t>Z. marina</w:t>
      </w:r>
      <w:r w:rsidRPr="00B41F9C">
        <w:rPr>
          <w:rFonts w:ascii="Times" w:eastAsia="Times New Roman" w:hAnsi="Times" w:cs="Times New Roman"/>
          <w:color w:val="000000"/>
          <w:sz w:val="24"/>
          <w:szCs w:val="24"/>
          <w:lang w:val="en-US"/>
        </w:rPr>
        <w:t xml:space="preserve"> meadows host distinct communities, and each appears to host a subset of </w:t>
      </w:r>
      <w:proofErr w:type="spellStart"/>
      <w:r w:rsidRPr="00B41F9C">
        <w:rPr>
          <w:rFonts w:ascii="Times" w:eastAsia="Times New Roman" w:hAnsi="Times" w:cs="Times New Roman"/>
          <w:color w:val="000000"/>
          <w:sz w:val="24"/>
          <w:szCs w:val="24"/>
          <w:lang w:val="en-US"/>
        </w:rPr>
        <w:t>epifaunal</w:t>
      </w:r>
      <w:proofErr w:type="spellEnd"/>
      <w:r w:rsidRPr="00B41F9C">
        <w:rPr>
          <w:rFonts w:ascii="Times" w:eastAsia="Times New Roman" w:hAnsi="Times" w:cs="Times New Roman"/>
          <w:color w:val="000000"/>
          <w:sz w:val="24"/>
          <w:szCs w:val="24"/>
          <w:lang w:val="en-US"/>
        </w:rPr>
        <w:t xml:space="preserve"> species observed in the larger region. These patterns are indicative of a </w:t>
      </w:r>
      <w:proofErr w:type="spellStart"/>
      <w:r w:rsidRPr="00B41F9C">
        <w:rPr>
          <w:rFonts w:ascii="Times" w:eastAsia="Times New Roman" w:hAnsi="Times" w:cs="Times New Roman"/>
          <w:color w:val="000000"/>
          <w:sz w:val="24"/>
          <w:szCs w:val="24"/>
          <w:lang w:val="en-US"/>
        </w:rPr>
        <w:t>metacommunity</w:t>
      </w:r>
      <w:proofErr w:type="spellEnd"/>
      <w:r w:rsidRPr="00B41F9C">
        <w:rPr>
          <w:rFonts w:ascii="Times" w:eastAsia="Times New Roman" w:hAnsi="Times" w:cs="Times New Roman"/>
          <w:color w:val="000000"/>
          <w:sz w:val="24"/>
          <w:szCs w:val="24"/>
          <w:lang w:val="en-US"/>
        </w:rPr>
        <w:t xml:space="preserve"> system, and suggest that the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5A8195F4" w14:textId="77777777" w:rsidR="00FA6DAF" w:rsidRDefault="00FA6DAF" w:rsidP="000F7014">
      <w:pPr>
        <w:spacing w:after="0" w:line="480" w:lineRule="auto"/>
        <w:ind w:left="720"/>
        <w:textAlignment w:val="baseline"/>
        <w:rPr>
          <w:rFonts w:ascii="Times" w:eastAsia="Times New Roman" w:hAnsi="Times" w:cs="Times New Roman"/>
          <w:b/>
          <w:bCs/>
          <w:color w:val="000000"/>
          <w:sz w:val="24"/>
          <w:szCs w:val="24"/>
          <w:lang w:val="en-US"/>
        </w:rPr>
      </w:pPr>
    </w:p>
    <w:p w14:paraId="1B74C054" w14:textId="77777777" w:rsidR="0020038D" w:rsidRPr="00210C6F" w:rsidRDefault="0020038D" w:rsidP="0020038D">
      <w:pPr>
        <w:spacing w:after="0" w:line="480" w:lineRule="auto"/>
        <w:ind w:firstLine="720"/>
        <w:rPr>
          <w:rFonts w:ascii="Times" w:eastAsia="Times New Roman" w:hAnsi="Times" w:cs="Times New Roman"/>
          <w:sz w:val="24"/>
          <w:szCs w:val="24"/>
          <w:lang w:val="en-US"/>
        </w:rPr>
      </w:pPr>
      <w:r>
        <w:rPr>
          <w:rFonts w:ascii="Times" w:eastAsia="Times New Roman" w:hAnsi="Times" w:cs="Times New Roman"/>
          <w:b/>
          <w:bCs/>
          <w:color w:val="000000"/>
          <w:sz w:val="24"/>
          <w:szCs w:val="24"/>
          <w:lang w:val="en-US"/>
        </w:rPr>
        <w:lastRenderedPageBreak/>
        <w:t>[</w:t>
      </w:r>
      <w:proofErr w:type="gramStart"/>
      <w:r>
        <w:rPr>
          <w:rFonts w:ascii="Times" w:eastAsia="Times New Roman" w:hAnsi="Times" w:cs="Times New Roman"/>
          <w:b/>
          <w:bCs/>
          <w:color w:val="000000"/>
          <w:sz w:val="24"/>
          <w:szCs w:val="24"/>
          <w:lang w:val="en-US"/>
        </w:rPr>
        <w:t>outtakes</w:t>
      </w:r>
      <w:proofErr w:type="gramEnd"/>
      <w:r>
        <w:rPr>
          <w:rFonts w:ascii="Times" w:eastAsia="Times New Roman" w:hAnsi="Times" w:cs="Times New Roman"/>
          <w:b/>
          <w:bCs/>
          <w:color w:val="000000"/>
          <w:sz w:val="24"/>
          <w:szCs w:val="24"/>
          <w:lang w:val="en-US"/>
        </w:rPr>
        <w:t xml:space="preserve"> from intro that might be useful here:  </w:t>
      </w:r>
      <w:r w:rsidRPr="00210C6F">
        <w:rPr>
          <w:rFonts w:ascii="Times" w:eastAsia="Times New Roman" w:hAnsi="Times" w:cs="Times New Roman"/>
          <w:color w:val="000000"/>
          <w:sz w:val="24"/>
          <w:szCs w:val="24"/>
          <w:lang w:val="en-US"/>
        </w:rPr>
        <w:t xml:space="preserve">The diversity and composition of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grazers can influence ecosystem functions, including resilience to disturbance and control of algal epiphytes (Blake &amp; Duffy 2012, Duffy et al. 2003, Duffy et al. 2015, </w:t>
      </w:r>
      <w:proofErr w:type="spellStart"/>
      <w:r w:rsidRPr="00210C6F">
        <w:rPr>
          <w:rFonts w:ascii="Times" w:eastAsia="Times New Roman" w:hAnsi="Times" w:cs="Times New Roman"/>
          <w:color w:val="000000"/>
          <w:sz w:val="24"/>
          <w:szCs w:val="24"/>
          <w:lang w:val="en-US"/>
        </w:rPr>
        <w:t>Eklöf</w:t>
      </w:r>
      <w:proofErr w:type="spellEnd"/>
      <w:r w:rsidRPr="00210C6F">
        <w:rPr>
          <w:rFonts w:ascii="Times" w:eastAsia="Times New Roman" w:hAnsi="Times" w:cs="Times New Roman"/>
          <w:color w:val="000000"/>
          <w:sz w:val="24"/>
          <w:szCs w:val="24"/>
          <w:lang w:val="en-US"/>
        </w:rPr>
        <w:t xml:space="preserve"> et al. 2012). Diversity of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grazers (algae-consumers) has been shown to stabilize trophic processes in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with the additional effect of controlling epiphytic algal abundance and facilitating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growth (Hughes et al. 2004).  However, grazers are often analyzed as part of a larger pool of invertebrates that includes predators and </w:t>
      </w:r>
      <w:proofErr w:type="spellStart"/>
      <w:r w:rsidRPr="00210C6F">
        <w:rPr>
          <w:rFonts w:ascii="Times" w:eastAsia="Times New Roman" w:hAnsi="Times" w:cs="Times New Roman"/>
          <w:color w:val="000000"/>
          <w:sz w:val="24"/>
          <w:szCs w:val="24"/>
          <w:lang w:val="en-US"/>
        </w:rPr>
        <w:t>detritivores</w:t>
      </w:r>
      <w:proofErr w:type="spellEnd"/>
      <w:r w:rsidRPr="00210C6F">
        <w:rPr>
          <w:rFonts w:ascii="Times" w:eastAsia="Times New Roman" w:hAnsi="Times" w:cs="Times New Roman"/>
          <w:color w:val="000000"/>
          <w:sz w:val="24"/>
          <w:szCs w:val="24"/>
          <w:lang w:val="en-US"/>
        </w:rPr>
        <w:t xml:space="preserve">, in large part because the natural history of many of these invertebrates is not well documented and consequently it is difficult to separate species into trophic groups.  As a result, we have a limited understanding of how grazers vary in their distribution and abundance, and what proportion of invertebrates is actually contributing to algal consumption in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w:t>
      </w:r>
    </w:p>
    <w:p w14:paraId="69031647" w14:textId="11C17C71" w:rsidR="0020038D" w:rsidRPr="00210C6F" w:rsidRDefault="0020038D" w:rsidP="0020038D">
      <w:pPr>
        <w:spacing w:after="0" w:line="480" w:lineRule="auto"/>
        <w:ind w:firstLine="720"/>
        <w:rPr>
          <w:rFonts w:ascii="Times" w:eastAsia="Times New Roman" w:hAnsi="Times" w:cs="Times New Roman"/>
          <w:color w:val="000000"/>
          <w:sz w:val="24"/>
          <w:szCs w:val="24"/>
          <w:lang w:val="en-US"/>
        </w:rPr>
      </w:pP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habitat is considered an indicator of high biodiversity for assessments and prioritization schemes (</w:t>
      </w:r>
      <w:proofErr w:type="spellStart"/>
      <w:r w:rsidRPr="00210C6F">
        <w:rPr>
          <w:rFonts w:ascii="Times" w:eastAsia="Times New Roman" w:hAnsi="Times" w:cs="Times New Roman"/>
          <w:color w:val="000000"/>
          <w:sz w:val="24"/>
          <w:szCs w:val="24"/>
          <w:lang w:val="en-US"/>
        </w:rPr>
        <w:t>Shokri</w:t>
      </w:r>
      <w:proofErr w:type="spellEnd"/>
      <w:r w:rsidRPr="00210C6F">
        <w:rPr>
          <w:rFonts w:ascii="Times" w:eastAsia="Times New Roman" w:hAnsi="Times" w:cs="Times New Roman"/>
          <w:color w:val="000000"/>
          <w:sz w:val="24"/>
          <w:szCs w:val="24"/>
          <w:lang w:val="en-US"/>
        </w:rPr>
        <w:t xml:space="preserve"> &amp; Gladstone 2013), yet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-associated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diversity can vary substantially over relatively fine spatial and temporal scales (</w:t>
      </w:r>
      <w:proofErr w:type="spellStart"/>
      <w:r w:rsidRPr="00210C6F">
        <w:rPr>
          <w:rFonts w:ascii="Times" w:eastAsia="Times New Roman" w:hAnsi="Times" w:cs="Times New Roman"/>
          <w:color w:val="000000"/>
          <w:sz w:val="24"/>
          <w:szCs w:val="24"/>
          <w:lang w:val="en-US"/>
        </w:rPr>
        <w:t>Boström</w:t>
      </w:r>
      <w:proofErr w:type="spellEnd"/>
      <w:r w:rsidRPr="00210C6F">
        <w:rPr>
          <w:rFonts w:ascii="Times" w:eastAsia="Times New Roman" w:hAnsi="Times" w:cs="Times New Roman"/>
          <w:color w:val="000000"/>
          <w:sz w:val="24"/>
          <w:szCs w:val="24"/>
          <w:lang w:val="en-US"/>
        </w:rPr>
        <w:t xml:space="preserve"> et al. 2010, Carr et al. 2011, Robinson et al. 2011, Nelson 1979).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exist in discrete patches that range over several orders of magnitude in size (Mason et al. 2015), and are often separated by physical barriers such as deep water, fast currents, rocky substrates and human developments. Many factors can drive variation in diversity within meadows, including predation (</w:t>
      </w:r>
      <w:proofErr w:type="spellStart"/>
      <w:r w:rsidRPr="00210C6F">
        <w:rPr>
          <w:rFonts w:ascii="Times" w:eastAsia="Times New Roman" w:hAnsi="Times" w:cs="Times New Roman"/>
          <w:color w:val="000000"/>
          <w:sz w:val="24"/>
          <w:szCs w:val="24"/>
          <w:lang w:val="en-US"/>
        </w:rPr>
        <w:t>Amundrud</w:t>
      </w:r>
      <w:proofErr w:type="spellEnd"/>
      <w:r w:rsidRPr="00210C6F">
        <w:rPr>
          <w:rFonts w:ascii="Times" w:eastAsia="Times New Roman" w:hAnsi="Times" w:cs="Times New Roman"/>
          <w:color w:val="000000"/>
          <w:sz w:val="24"/>
          <w:szCs w:val="24"/>
          <w:lang w:val="en-US"/>
        </w:rPr>
        <w:t xml:space="preserve"> et al. 2015, Huang et al. 2015, Nelson 1979), productivity (De Troch et al. 2006)</w:t>
      </w:r>
      <w:proofErr w:type="gramStart"/>
      <w:r w:rsidRPr="00210C6F">
        <w:rPr>
          <w:rFonts w:ascii="Times" w:eastAsia="Times New Roman" w:hAnsi="Times" w:cs="Times New Roman"/>
          <w:color w:val="000000"/>
          <w:sz w:val="24"/>
          <w:szCs w:val="24"/>
          <w:lang w:val="en-US"/>
        </w:rPr>
        <w:t>,</w:t>
      </w:r>
      <w:proofErr w:type="gramEnd"/>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shoot density and phenotype (McCloskey &amp; </w:t>
      </w:r>
      <w:proofErr w:type="spellStart"/>
      <w:r w:rsidRPr="00210C6F">
        <w:rPr>
          <w:rFonts w:ascii="Times" w:eastAsia="Times New Roman" w:hAnsi="Times" w:cs="Times New Roman"/>
          <w:color w:val="000000"/>
          <w:sz w:val="24"/>
          <w:szCs w:val="24"/>
          <w:lang w:val="en-US"/>
        </w:rPr>
        <w:t>Unsworth</w:t>
      </w:r>
      <w:proofErr w:type="spellEnd"/>
      <w:r w:rsidRPr="00210C6F">
        <w:rPr>
          <w:rFonts w:ascii="Times" w:eastAsia="Times New Roman" w:hAnsi="Times" w:cs="Times New Roman"/>
          <w:color w:val="000000"/>
          <w:sz w:val="24"/>
          <w:szCs w:val="24"/>
          <w:lang w:val="en-US"/>
        </w:rPr>
        <w:t xml:space="preserve"> 2015), and the regional species pool (Duffy et al. 2015, France &amp; Duffy 2006). At the seascape scale, meadow size and abiotic factors including salinity (Yamada et al. 2007, Robinson et al. 2011), temperature (Barnes &amp; Ellwood </w:t>
      </w:r>
      <w:r w:rsidRPr="00210C6F">
        <w:rPr>
          <w:rFonts w:ascii="Times" w:eastAsia="Times New Roman" w:hAnsi="Times" w:cs="Times New Roman"/>
          <w:color w:val="000000"/>
          <w:sz w:val="24"/>
          <w:szCs w:val="24"/>
          <w:lang w:val="en-US"/>
        </w:rPr>
        <w:lastRenderedPageBreak/>
        <w:t>2012), and connectivity (movement) among meadows (</w:t>
      </w:r>
      <w:proofErr w:type="spellStart"/>
      <w:r w:rsidRPr="00210C6F">
        <w:rPr>
          <w:rFonts w:ascii="Times" w:eastAsia="Times New Roman" w:hAnsi="Times" w:cs="Times New Roman"/>
          <w:color w:val="000000"/>
          <w:sz w:val="24"/>
          <w:szCs w:val="24"/>
          <w:lang w:val="en-US"/>
        </w:rPr>
        <w:t>Boström</w:t>
      </w:r>
      <w:proofErr w:type="spellEnd"/>
      <w:r w:rsidRPr="00210C6F">
        <w:rPr>
          <w:rFonts w:ascii="Times" w:eastAsia="Times New Roman" w:hAnsi="Times" w:cs="Times New Roman"/>
          <w:color w:val="000000"/>
          <w:sz w:val="24"/>
          <w:szCs w:val="24"/>
          <w:lang w:val="en-US"/>
        </w:rPr>
        <w:t xml:space="preserve"> et al. 2010, Tanner 2003) also influence biodiversity. </w:t>
      </w:r>
      <w:r>
        <w:rPr>
          <w:rFonts w:ascii="Times" w:eastAsia="Times New Roman" w:hAnsi="Times" w:cs="Times New Roman"/>
          <w:color w:val="000000"/>
          <w:sz w:val="24"/>
          <w:szCs w:val="24"/>
          <w:lang w:val="en-US"/>
        </w:rPr>
        <w:t>]</w:t>
      </w:r>
    </w:p>
    <w:p w14:paraId="67539405" w14:textId="77777777" w:rsidR="002B599E" w:rsidRPr="00210C6F" w:rsidRDefault="002B599E" w:rsidP="002B599E">
      <w:pPr>
        <w:spacing w:after="0" w:line="480" w:lineRule="auto"/>
        <w:rPr>
          <w:rFonts w:ascii="Times" w:eastAsia="Times New Roman" w:hAnsi="Times" w:cs="Times New Roman"/>
          <w:sz w:val="24"/>
          <w:szCs w:val="24"/>
          <w:lang w:val="en-US"/>
        </w:rPr>
      </w:pPr>
      <w:r>
        <w:rPr>
          <w:rFonts w:ascii="Times" w:eastAsia="Times New Roman" w:hAnsi="Times" w:cs="Times New Roman"/>
          <w:color w:val="000000"/>
          <w:sz w:val="24"/>
          <w:szCs w:val="24"/>
          <w:lang w:val="en-US"/>
        </w:rPr>
        <w:t xml:space="preserve">Patterns of species diversity and composition across scales reflect the distribution of individuals within species across space. A </w:t>
      </w:r>
      <w:proofErr w:type="gramStart"/>
      <w:r>
        <w:rPr>
          <w:rFonts w:ascii="Times" w:eastAsia="Times New Roman" w:hAnsi="Times" w:cs="Times New Roman"/>
          <w:color w:val="000000"/>
          <w:sz w:val="24"/>
          <w:szCs w:val="24"/>
          <w:lang w:val="en-US"/>
        </w:rPr>
        <w:t>nearly-universal</w:t>
      </w:r>
      <w:proofErr w:type="gramEnd"/>
      <w:r>
        <w:rPr>
          <w:rFonts w:ascii="Times" w:eastAsia="Times New Roman" w:hAnsi="Times" w:cs="Times New Roman"/>
          <w:color w:val="000000"/>
          <w:sz w:val="24"/>
          <w:szCs w:val="24"/>
          <w:lang w:val="en-US"/>
        </w:rPr>
        <w:t xml:space="preserve"> pattern in ecological communities is the rank-abundance distribution, or the pattern in which few species are common and most are rare. Another ubiquitous pattern is that of intraspecific aggregation in space. Together, these two attributes of how individuals are distributed in the environment mean that diversity at fine spatial scales – several orders of magnitude of the body size of individuals – can be decoupled from diversity at broader spatial scales over an environmental or spatial gradient.</w:t>
      </w:r>
    </w:p>
    <w:p w14:paraId="16C97B85" w14:textId="5C1E8F85" w:rsidR="0020038D" w:rsidRDefault="0020038D" w:rsidP="000F7014">
      <w:pPr>
        <w:spacing w:after="0" w:line="480" w:lineRule="auto"/>
        <w:ind w:left="720"/>
        <w:textAlignment w:val="baseline"/>
        <w:rPr>
          <w:rFonts w:ascii="Times" w:eastAsia="Times New Roman" w:hAnsi="Times" w:cs="Times New Roman"/>
          <w:b/>
          <w:bCs/>
          <w:color w:val="000000"/>
          <w:sz w:val="24"/>
          <w:szCs w:val="24"/>
          <w:lang w:val="en-US"/>
        </w:rPr>
      </w:pPr>
    </w:p>
    <w:p w14:paraId="727F27B2" w14:textId="77777777" w:rsidR="0020038D" w:rsidRDefault="0020038D" w:rsidP="000F7014">
      <w:pPr>
        <w:spacing w:after="0" w:line="480" w:lineRule="auto"/>
        <w:ind w:left="720"/>
        <w:textAlignment w:val="baseline"/>
        <w:rPr>
          <w:rFonts w:ascii="Times" w:eastAsia="Times New Roman" w:hAnsi="Times" w:cs="Times New Roman"/>
          <w:b/>
          <w:bCs/>
          <w:color w:val="000000"/>
          <w:sz w:val="24"/>
          <w:szCs w:val="24"/>
          <w:lang w:val="en-US"/>
        </w:rPr>
      </w:pPr>
    </w:p>
    <w:p w14:paraId="3764EB55" w14:textId="77777777" w:rsidR="0020038D" w:rsidRPr="00B41F9C" w:rsidRDefault="0020038D" w:rsidP="000F7014">
      <w:pPr>
        <w:spacing w:after="0" w:line="480" w:lineRule="auto"/>
        <w:ind w:left="720"/>
        <w:textAlignment w:val="baseline"/>
        <w:rPr>
          <w:rFonts w:ascii="Times" w:eastAsia="Times New Roman" w:hAnsi="Times" w:cs="Times New Roman"/>
          <w:b/>
          <w:bCs/>
          <w:color w:val="000000"/>
          <w:sz w:val="24"/>
          <w:szCs w:val="24"/>
          <w:lang w:val="en-US"/>
        </w:rPr>
      </w:pPr>
    </w:p>
    <w:p w14:paraId="4E6B026D" w14:textId="5A6CD7D1" w:rsidR="002B009E" w:rsidRPr="00B41F9C" w:rsidRDefault="0034081E" w:rsidP="0034081E">
      <w:pPr>
        <w:spacing w:after="0" w:line="480" w:lineRule="auto"/>
        <w:textAlignment w:val="baseline"/>
        <w:rPr>
          <w:rFonts w:ascii="Times" w:eastAsia="Times New Roman" w:hAnsi="Times" w:cs="Times New Roman"/>
          <w:b/>
          <w:bCs/>
          <w:color w:val="000000"/>
          <w:sz w:val="24"/>
          <w:szCs w:val="24"/>
          <w:lang w:val="en-US"/>
        </w:rPr>
      </w:pPr>
      <w:r w:rsidRPr="00B41F9C">
        <w:rPr>
          <w:rFonts w:ascii="Times" w:eastAsia="Times New Roman" w:hAnsi="Times" w:cs="Times New Roman"/>
          <w:b/>
          <w:bCs/>
          <w:color w:val="000000"/>
          <w:sz w:val="24"/>
          <w:szCs w:val="24"/>
          <w:lang w:val="en-US"/>
        </w:rPr>
        <w:t>Acknowledgements</w:t>
      </w:r>
    </w:p>
    <w:p w14:paraId="2D354B07" w14:textId="1858CEF5" w:rsidR="00337529" w:rsidRPr="00B41F9C" w:rsidRDefault="00511217"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sz w:val="24"/>
          <w:szCs w:val="24"/>
          <w:lang w:val="en-US"/>
        </w:rPr>
        <w:tab/>
        <w:t xml:space="preserve">We are very grateful to C. Harley, G. </w:t>
      </w:r>
      <w:proofErr w:type="spellStart"/>
      <w:r w:rsidRPr="00B41F9C">
        <w:rPr>
          <w:rFonts w:ascii="Times" w:eastAsia="Times New Roman" w:hAnsi="Times" w:cs="Times New Roman"/>
          <w:sz w:val="24"/>
          <w:szCs w:val="24"/>
          <w:lang w:val="en-US"/>
        </w:rPr>
        <w:t>Crutsinger</w:t>
      </w:r>
      <w:proofErr w:type="spellEnd"/>
      <w:r w:rsidRPr="00B41F9C">
        <w:rPr>
          <w:rFonts w:ascii="Times" w:eastAsia="Times New Roman" w:hAnsi="Times" w:cs="Times New Roman"/>
          <w:sz w:val="24"/>
          <w:szCs w:val="24"/>
          <w:lang w:val="en-US"/>
        </w:rPr>
        <w:t xml:space="preserve">, N. Sanders, J. Bernhardt, N. Caulk and A. Gonzalez for their feedback on the manuscript.  </w:t>
      </w:r>
      <w:r w:rsidR="002B009E" w:rsidRPr="00B41F9C">
        <w:rPr>
          <w:rFonts w:ascii="Times" w:eastAsia="Times New Roman" w:hAnsi="Times" w:cs="Times New Roman"/>
          <w:sz w:val="24"/>
          <w:szCs w:val="24"/>
          <w:lang w:val="en-US"/>
        </w:rPr>
        <w:t xml:space="preserve">We also sincerely thank A. MacDonald, B. Harrower, K. Demes and M. Barbour for their help with statistical analyses, and S. Gray, W. Cheung, R. </w:t>
      </w:r>
      <w:proofErr w:type="spellStart"/>
      <w:r w:rsidR="002B009E" w:rsidRPr="00B41F9C">
        <w:rPr>
          <w:rFonts w:ascii="Times" w:eastAsia="Times New Roman" w:hAnsi="Times" w:cs="Times New Roman"/>
          <w:sz w:val="24"/>
          <w:szCs w:val="24"/>
          <w:lang w:val="en-US"/>
        </w:rPr>
        <w:t>DeGraff</w:t>
      </w:r>
      <w:proofErr w:type="spellEnd"/>
      <w:r w:rsidR="002B009E" w:rsidRPr="00B41F9C">
        <w:rPr>
          <w:rFonts w:ascii="Times" w:eastAsia="Times New Roman" w:hAnsi="Times" w:cs="Times New Roman"/>
          <w:sz w:val="24"/>
          <w:szCs w:val="24"/>
          <w:lang w:val="en-US"/>
        </w:rPr>
        <w:t xml:space="preserve">, S. James, J. </w:t>
      </w:r>
      <w:proofErr w:type="spellStart"/>
      <w:r w:rsidR="002B009E" w:rsidRPr="00B41F9C">
        <w:rPr>
          <w:rFonts w:ascii="Times" w:eastAsia="Times New Roman" w:hAnsi="Times" w:cs="Times New Roman"/>
          <w:sz w:val="24"/>
          <w:szCs w:val="24"/>
          <w:lang w:val="en-US"/>
        </w:rPr>
        <w:t>Cristiani</w:t>
      </w:r>
      <w:proofErr w:type="spellEnd"/>
      <w:r w:rsidR="002B009E" w:rsidRPr="00B41F9C">
        <w:rPr>
          <w:rFonts w:ascii="Times" w:eastAsia="Times New Roman" w:hAnsi="Times" w:cs="Times New Roman"/>
          <w:sz w:val="24"/>
          <w:szCs w:val="24"/>
          <w:lang w:val="en-US"/>
        </w:rPr>
        <w:t xml:space="preserve">, F. </w:t>
      </w:r>
      <w:proofErr w:type="spellStart"/>
      <w:r w:rsidR="002B009E" w:rsidRPr="00B41F9C">
        <w:rPr>
          <w:rFonts w:ascii="Times" w:eastAsia="Times New Roman" w:hAnsi="Times" w:cs="Times New Roman"/>
          <w:sz w:val="24"/>
          <w:szCs w:val="24"/>
          <w:lang w:val="en-US"/>
        </w:rPr>
        <w:t>Ratcliffe</w:t>
      </w:r>
      <w:proofErr w:type="spellEnd"/>
      <w:r w:rsidR="002B009E" w:rsidRPr="00B41F9C">
        <w:rPr>
          <w:rFonts w:ascii="Times" w:eastAsia="Times New Roman" w:hAnsi="Times" w:cs="Times New Roman"/>
          <w:sz w:val="24"/>
          <w:szCs w:val="24"/>
          <w:lang w:val="en-US"/>
        </w:rPr>
        <w:t xml:space="preserve">, K. Anderson, D. de </w:t>
      </w:r>
      <w:proofErr w:type="spellStart"/>
      <w:r w:rsidR="002B009E" w:rsidRPr="00B41F9C">
        <w:rPr>
          <w:rFonts w:ascii="Times" w:eastAsia="Times New Roman" w:hAnsi="Times" w:cs="Times New Roman"/>
          <w:sz w:val="24"/>
          <w:szCs w:val="24"/>
          <w:lang w:val="en-US"/>
        </w:rPr>
        <w:t>Jonge</w:t>
      </w:r>
      <w:proofErr w:type="spellEnd"/>
      <w:r w:rsidR="002B009E" w:rsidRPr="00B41F9C">
        <w:rPr>
          <w:rFonts w:ascii="Times" w:eastAsia="Times New Roman" w:hAnsi="Times" w:cs="Times New Roman"/>
          <w:sz w:val="24"/>
          <w:szCs w:val="24"/>
          <w:lang w:val="en-US"/>
        </w:rPr>
        <w:t>, and S. Anthony for their assistance in the field and laboratory.</w:t>
      </w:r>
      <w:r w:rsidR="002B009E" w:rsidRPr="00B41F9C">
        <w:rPr>
          <w:rFonts w:ascii="Times" w:eastAsia="Times New Roman" w:hAnsi="Times" w:cs="Times New Roman"/>
          <w:color w:val="000000"/>
          <w:sz w:val="24"/>
          <w:szCs w:val="24"/>
          <w:lang w:val="en-US"/>
        </w:rPr>
        <w:t xml:space="preserve">  We thank Alice </w:t>
      </w:r>
      <w:proofErr w:type="spellStart"/>
      <w:r w:rsidR="002B009E" w:rsidRPr="00B41F9C">
        <w:rPr>
          <w:rFonts w:ascii="Times" w:eastAsia="Times New Roman" w:hAnsi="Times" w:cs="Times New Roman"/>
          <w:color w:val="000000"/>
          <w:sz w:val="24"/>
          <w:szCs w:val="24"/>
          <w:lang w:val="en-US"/>
        </w:rPr>
        <w:t>Liou</w:t>
      </w:r>
      <w:proofErr w:type="spellEnd"/>
      <w:r w:rsidR="002B009E" w:rsidRPr="00B41F9C">
        <w:rPr>
          <w:rFonts w:ascii="Times" w:eastAsia="Times New Roman" w:hAnsi="Times" w:cs="Times New Roman"/>
          <w:color w:val="000000"/>
          <w:sz w:val="24"/>
          <w:szCs w:val="24"/>
          <w:lang w:val="en-US"/>
        </w:rPr>
        <w:t xml:space="preserve"> and the </w:t>
      </w:r>
      <w:proofErr w:type="spellStart"/>
      <w:r w:rsidR="002B009E" w:rsidRPr="00B41F9C">
        <w:rPr>
          <w:rFonts w:ascii="Times" w:eastAsia="Times New Roman" w:hAnsi="Times" w:cs="Times New Roman"/>
          <w:color w:val="000000"/>
          <w:sz w:val="24"/>
          <w:szCs w:val="24"/>
          <w:lang w:val="en-US"/>
        </w:rPr>
        <w:t>Bamfield</w:t>
      </w:r>
      <w:proofErr w:type="spellEnd"/>
      <w:r w:rsidR="002B009E" w:rsidRPr="00B41F9C">
        <w:rPr>
          <w:rFonts w:ascii="Times" w:eastAsia="Times New Roman" w:hAnsi="Times" w:cs="Times New Roman"/>
          <w:color w:val="000000"/>
          <w:sz w:val="24"/>
          <w:szCs w:val="24"/>
          <w:lang w:val="en-US"/>
        </w:rPr>
        <w:t xml:space="preserve"> Marine Sciences Center for their administrative support.  Financial support for this project was provided by </w:t>
      </w:r>
      <w:proofErr w:type="spellStart"/>
      <w:r w:rsidR="002B009E" w:rsidRPr="00B41F9C">
        <w:rPr>
          <w:rFonts w:ascii="Times" w:eastAsia="Times New Roman" w:hAnsi="Times" w:cs="Times New Roman"/>
          <w:color w:val="000000"/>
          <w:sz w:val="24"/>
          <w:szCs w:val="24"/>
          <w:lang w:val="en-US"/>
        </w:rPr>
        <w:t>Bamfield</w:t>
      </w:r>
      <w:proofErr w:type="spellEnd"/>
      <w:r w:rsidR="002B009E" w:rsidRPr="00B41F9C">
        <w:rPr>
          <w:rFonts w:ascii="Times" w:eastAsia="Times New Roman" w:hAnsi="Times" w:cs="Times New Roman"/>
          <w:color w:val="000000"/>
          <w:sz w:val="24"/>
          <w:szCs w:val="24"/>
          <w:lang w:val="en-US"/>
        </w:rPr>
        <w:t xml:space="preserve"> Marine Sciences Center to R.W. and M.I.O., </w:t>
      </w:r>
      <w:r w:rsidR="005F6958" w:rsidRPr="00B41F9C">
        <w:rPr>
          <w:rFonts w:ascii="Times" w:eastAsia="Times New Roman" w:hAnsi="Times" w:cs="Times New Roman"/>
          <w:color w:val="000000"/>
          <w:sz w:val="24"/>
          <w:szCs w:val="24"/>
          <w:lang w:val="en-US"/>
        </w:rPr>
        <w:t xml:space="preserve">an undergraduate research award to N.S.K. from the University of British Columbia, </w:t>
      </w:r>
      <w:r w:rsidR="0034081E" w:rsidRPr="00B41F9C">
        <w:rPr>
          <w:rFonts w:ascii="Times" w:eastAsia="Times New Roman" w:hAnsi="Times" w:cs="Times New Roman"/>
          <w:color w:val="000000"/>
          <w:sz w:val="24"/>
          <w:szCs w:val="24"/>
          <w:lang w:val="en-US"/>
        </w:rPr>
        <w:t xml:space="preserve">and </w:t>
      </w:r>
      <w:r w:rsidR="002B009E" w:rsidRPr="00B41F9C">
        <w:rPr>
          <w:rFonts w:ascii="Times" w:eastAsia="Times New Roman" w:hAnsi="Times" w:cs="Times New Roman"/>
          <w:color w:val="000000"/>
          <w:sz w:val="24"/>
          <w:szCs w:val="24"/>
          <w:lang w:val="en-US"/>
        </w:rPr>
        <w:t xml:space="preserve">an NSERC Discovery Grant </w:t>
      </w:r>
      <w:r w:rsidR="006210A6" w:rsidRPr="00B41F9C">
        <w:rPr>
          <w:rFonts w:ascii="Times" w:eastAsia="Times New Roman" w:hAnsi="Times" w:cs="Times New Roman"/>
          <w:color w:val="000000"/>
          <w:sz w:val="24"/>
          <w:szCs w:val="24"/>
          <w:lang w:val="en-US"/>
        </w:rPr>
        <w:t>and</w:t>
      </w:r>
      <w:r w:rsidR="002B009E" w:rsidRPr="00B41F9C">
        <w:rPr>
          <w:rFonts w:ascii="Times" w:eastAsia="Times New Roman" w:hAnsi="Times" w:cs="Times New Roman"/>
          <w:color w:val="000000"/>
          <w:sz w:val="24"/>
          <w:szCs w:val="24"/>
          <w:lang w:val="en-US"/>
        </w:rPr>
        <w:t xml:space="preserve"> a Sloan Fellowship to M.I.O.</w:t>
      </w:r>
    </w:p>
    <w:p w14:paraId="60094F12" w14:textId="77777777" w:rsidR="00296626" w:rsidRPr="00B41F9C" w:rsidRDefault="00296626" w:rsidP="00296626">
      <w:pPr>
        <w:spacing w:line="480" w:lineRule="auto"/>
        <w:rPr>
          <w:rFonts w:ascii="Times" w:eastAsia="Times New Roman" w:hAnsi="Times" w:cs="Times New Roman"/>
          <w:sz w:val="24"/>
          <w:szCs w:val="24"/>
          <w:lang w:val="en-US"/>
        </w:rPr>
      </w:pPr>
    </w:p>
    <w:p w14:paraId="62B8C13E" w14:textId="6B61E382" w:rsidR="002B009E" w:rsidRPr="00B41F9C" w:rsidRDefault="00511217" w:rsidP="0034081E">
      <w:pPr>
        <w:spacing w:line="480" w:lineRule="auto"/>
        <w:rPr>
          <w:rFonts w:ascii="Times" w:eastAsia="Times New Roman" w:hAnsi="Times" w:cs="Times New Roman"/>
          <w:bCs/>
          <w:color w:val="000000"/>
          <w:sz w:val="24"/>
          <w:szCs w:val="24"/>
          <w:lang w:val="en-US"/>
        </w:rPr>
      </w:pPr>
      <w:r w:rsidRPr="00B41F9C">
        <w:rPr>
          <w:rFonts w:ascii="Times" w:eastAsia="Times New Roman" w:hAnsi="Times" w:cs="Times New Roman"/>
          <w:bCs/>
          <w:color w:val="000000"/>
          <w:sz w:val="24"/>
          <w:szCs w:val="24"/>
          <w:lang w:val="en-US"/>
        </w:rPr>
        <w:lastRenderedPageBreak/>
        <w:t>LITERATURE CITED</w:t>
      </w:r>
    </w:p>
    <w:p w14:paraId="6D19278D"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Altieri</w:t>
      </w:r>
      <w:proofErr w:type="spellEnd"/>
      <w:r w:rsidRPr="00B41F9C">
        <w:rPr>
          <w:rFonts w:ascii="Times" w:eastAsia="Times New Roman" w:hAnsi="Times" w:cs="Times New Roman"/>
          <w:color w:val="000000"/>
          <w:sz w:val="24"/>
          <w:szCs w:val="24"/>
          <w:lang w:val="en-US"/>
        </w:rPr>
        <w:t xml:space="preserve"> AH, </w:t>
      </w:r>
      <w:proofErr w:type="spellStart"/>
      <w:r w:rsidRPr="00B41F9C">
        <w:rPr>
          <w:rFonts w:ascii="Times" w:eastAsia="Times New Roman" w:hAnsi="Times" w:cs="Times New Roman"/>
          <w:color w:val="000000"/>
          <w:sz w:val="24"/>
          <w:szCs w:val="24"/>
          <w:lang w:val="en-US"/>
        </w:rPr>
        <w:t>Witman</w:t>
      </w:r>
      <w:proofErr w:type="spellEnd"/>
      <w:r w:rsidRPr="00B41F9C">
        <w:rPr>
          <w:rFonts w:ascii="Times" w:eastAsia="Times New Roman" w:hAnsi="Times" w:cs="Times New Roman"/>
          <w:color w:val="000000"/>
          <w:sz w:val="24"/>
          <w:szCs w:val="24"/>
          <w:lang w:val="en-US"/>
        </w:rPr>
        <w:t xml:space="preserve"> JD (2014) Modular mobile foundation species as reservoirs of </w:t>
      </w:r>
    </w:p>
    <w:p w14:paraId="25FFADF4" w14:textId="63E2310A"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biodiversity</w:t>
      </w:r>
      <w:proofErr w:type="gramEnd"/>
      <w:r w:rsidRPr="00B41F9C">
        <w:rPr>
          <w:rFonts w:ascii="Times" w:eastAsia="Times New Roman" w:hAnsi="Times" w:cs="Times New Roman"/>
          <w:color w:val="000000"/>
          <w:sz w:val="24"/>
          <w:szCs w:val="24"/>
          <w:lang w:val="en-US"/>
        </w:rPr>
        <w:t>.  Ecosphere 5:124</w:t>
      </w:r>
    </w:p>
    <w:p w14:paraId="1A5FFE21"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Amundrud</w:t>
      </w:r>
      <w:proofErr w:type="spellEnd"/>
      <w:r w:rsidRPr="00B41F9C">
        <w:rPr>
          <w:rFonts w:ascii="Times" w:eastAsia="Times New Roman" w:hAnsi="Times" w:cs="Times New Roman"/>
          <w:color w:val="000000"/>
          <w:sz w:val="24"/>
          <w:szCs w:val="24"/>
          <w:lang w:val="en-US"/>
        </w:rPr>
        <w:t xml:space="preserve"> SL, </w:t>
      </w:r>
      <w:proofErr w:type="spellStart"/>
      <w:r w:rsidRPr="00B41F9C">
        <w:rPr>
          <w:rFonts w:ascii="Times" w:eastAsia="Times New Roman" w:hAnsi="Times" w:cs="Times New Roman"/>
          <w:color w:val="000000"/>
          <w:sz w:val="24"/>
          <w:szCs w:val="24"/>
          <w:lang w:val="en-US"/>
        </w:rPr>
        <w:t>Srivastava</w:t>
      </w:r>
      <w:proofErr w:type="spellEnd"/>
      <w:r w:rsidRPr="00B41F9C">
        <w:rPr>
          <w:rFonts w:ascii="Times" w:eastAsia="Times New Roman" w:hAnsi="Times" w:cs="Times New Roman"/>
          <w:color w:val="000000"/>
          <w:sz w:val="24"/>
          <w:szCs w:val="24"/>
          <w:lang w:val="en-US"/>
        </w:rPr>
        <w:t xml:space="preserve"> DS, O’Connor MI (2015) Indirect effects of predators control herbivore </w:t>
      </w:r>
    </w:p>
    <w:p w14:paraId="795E445C" w14:textId="552096B0"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richness</w:t>
      </w:r>
      <w:proofErr w:type="gramEnd"/>
      <w:r w:rsidRPr="00B41F9C">
        <w:rPr>
          <w:rFonts w:ascii="Times" w:eastAsia="Times New Roman" w:hAnsi="Times" w:cs="Times New Roman"/>
          <w:color w:val="000000"/>
          <w:sz w:val="24"/>
          <w:szCs w:val="24"/>
          <w:lang w:val="en-US"/>
        </w:rPr>
        <w:t xml:space="preserve"> and abundance in a benthic eelgrass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mesograzer</w:t>
      </w:r>
      <w:proofErr w:type="spellEnd"/>
      <w:r w:rsidRPr="00B41F9C">
        <w:rPr>
          <w:rFonts w:ascii="Times" w:eastAsia="Times New Roman" w:hAnsi="Times" w:cs="Times New Roman"/>
          <w:color w:val="000000"/>
          <w:sz w:val="24"/>
          <w:szCs w:val="24"/>
          <w:lang w:val="en-US"/>
        </w:rPr>
        <w:t xml:space="preserve"> community.  J </w:t>
      </w:r>
      <w:proofErr w:type="spellStart"/>
      <w:r w:rsidRPr="00B41F9C">
        <w:rPr>
          <w:rFonts w:ascii="Times" w:eastAsia="Times New Roman" w:hAnsi="Times" w:cs="Times New Roman"/>
          <w:color w:val="000000"/>
          <w:sz w:val="24"/>
          <w:szCs w:val="24"/>
          <w:lang w:val="en-US"/>
        </w:rPr>
        <w:t>Anim</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84:1092-1102</w:t>
      </w:r>
    </w:p>
    <w:p w14:paraId="6502B4BF" w14:textId="4EDC16FC"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And</w:t>
      </w:r>
      <w:r w:rsidR="004629D1" w:rsidRPr="00B41F9C">
        <w:rPr>
          <w:rFonts w:ascii="Times" w:eastAsia="Times New Roman" w:hAnsi="Times" w:cs="Times New Roman"/>
          <w:color w:val="000000"/>
          <w:sz w:val="24"/>
          <w:szCs w:val="24"/>
          <w:lang w:val="en-US"/>
        </w:rPr>
        <w:t xml:space="preserve">erson MJ, </w:t>
      </w:r>
      <w:proofErr w:type="spellStart"/>
      <w:r w:rsidR="004629D1" w:rsidRPr="00B41F9C">
        <w:rPr>
          <w:rFonts w:ascii="Times" w:eastAsia="Times New Roman" w:hAnsi="Times" w:cs="Times New Roman"/>
          <w:color w:val="000000"/>
          <w:sz w:val="24"/>
          <w:szCs w:val="24"/>
          <w:lang w:val="en-US"/>
        </w:rPr>
        <w:t>Ellingsen</w:t>
      </w:r>
      <w:proofErr w:type="spellEnd"/>
      <w:r w:rsidR="004629D1" w:rsidRPr="00B41F9C">
        <w:rPr>
          <w:rFonts w:ascii="Times" w:eastAsia="Times New Roman" w:hAnsi="Times" w:cs="Times New Roman"/>
          <w:color w:val="000000"/>
          <w:sz w:val="24"/>
          <w:szCs w:val="24"/>
          <w:lang w:val="en-US"/>
        </w:rPr>
        <w:t xml:space="preserve"> KE, </w:t>
      </w:r>
      <w:proofErr w:type="spellStart"/>
      <w:r w:rsidR="004629D1" w:rsidRPr="00B41F9C">
        <w:rPr>
          <w:rFonts w:ascii="Times" w:eastAsia="Times New Roman" w:hAnsi="Times" w:cs="Times New Roman"/>
          <w:color w:val="000000"/>
          <w:sz w:val="24"/>
          <w:szCs w:val="24"/>
          <w:lang w:val="en-US"/>
        </w:rPr>
        <w:t>McArdle</w:t>
      </w:r>
      <w:proofErr w:type="spellEnd"/>
      <w:r w:rsidRPr="00B41F9C">
        <w:rPr>
          <w:rFonts w:ascii="Times" w:eastAsia="Times New Roman" w:hAnsi="Times" w:cs="Times New Roman"/>
          <w:color w:val="000000"/>
          <w:sz w:val="24"/>
          <w:szCs w:val="24"/>
          <w:lang w:val="en-US"/>
        </w:rPr>
        <w:t xml:space="preserve"> BH (2006) Distance-based test for homogeneity of </w:t>
      </w:r>
    </w:p>
    <w:p w14:paraId="094F9E85" w14:textId="440BE774"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multivariate</w:t>
      </w:r>
      <w:proofErr w:type="gramEnd"/>
      <w:r w:rsidRPr="00B41F9C">
        <w:rPr>
          <w:rFonts w:ascii="Times" w:eastAsia="Times New Roman" w:hAnsi="Times" w:cs="Times New Roman"/>
          <w:color w:val="000000"/>
          <w:sz w:val="24"/>
          <w:szCs w:val="24"/>
          <w:lang w:val="en-US"/>
        </w:rPr>
        <w:t xml:space="preserve"> dispersions. Biometrics 62:245-253</w:t>
      </w:r>
    </w:p>
    <w:p w14:paraId="57AF6DB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Anderson MJ, Crist TO, Chase JM, </w:t>
      </w:r>
      <w:proofErr w:type="spellStart"/>
      <w:r w:rsidRPr="00B41F9C">
        <w:rPr>
          <w:rFonts w:ascii="Times" w:eastAsia="Times New Roman" w:hAnsi="Times" w:cs="Times New Roman"/>
          <w:color w:val="000000"/>
          <w:sz w:val="24"/>
          <w:szCs w:val="24"/>
          <w:lang w:val="en-US"/>
        </w:rPr>
        <w:t>Vellend</w:t>
      </w:r>
      <w:proofErr w:type="spellEnd"/>
      <w:r w:rsidRPr="00B41F9C">
        <w:rPr>
          <w:rFonts w:ascii="Times" w:eastAsia="Times New Roman" w:hAnsi="Times" w:cs="Times New Roman"/>
          <w:color w:val="000000"/>
          <w:sz w:val="24"/>
          <w:szCs w:val="24"/>
          <w:lang w:val="en-US"/>
        </w:rPr>
        <w:t xml:space="preserve"> M, Inouye BD, Freestone AL, Sanders NJ, Cornell HV, </w:t>
      </w:r>
    </w:p>
    <w:p w14:paraId="45B33853" w14:textId="5131A506" w:rsidR="006034D1" w:rsidRPr="00B41F9C" w:rsidRDefault="006034D1" w:rsidP="00F047CC">
      <w:pPr>
        <w:spacing w:after="0" w:line="480" w:lineRule="auto"/>
        <w:ind w:left="720"/>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Comita</w:t>
      </w:r>
      <w:proofErr w:type="spellEnd"/>
      <w:r w:rsidRPr="00B41F9C">
        <w:rPr>
          <w:rFonts w:ascii="Times" w:eastAsia="Times New Roman" w:hAnsi="Times" w:cs="Times New Roman"/>
          <w:color w:val="000000"/>
          <w:sz w:val="24"/>
          <w:szCs w:val="24"/>
          <w:lang w:val="en-US"/>
        </w:rPr>
        <w:t xml:space="preserve"> LS, Davies KF, Harrison SP, Kraft NJB, </w:t>
      </w:r>
      <w:proofErr w:type="spellStart"/>
      <w:r w:rsidRPr="00B41F9C">
        <w:rPr>
          <w:rFonts w:ascii="Times" w:eastAsia="Times New Roman" w:hAnsi="Times" w:cs="Times New Roman"/>
          <w:color w:val="000000"/>
          <w:sz w:val="24"/>
          <w:szCs w:val="24"/>
          <w:lang w:val="en-US"/>
        </w:rPr>
        <w:t>Stegen</w:t>
      </w:r>
      <w:proofErr w:type="spellEnd"/>
      <w:r w:rsidRPr="00B41F9C">
        <w:rPr>
          <w:rFonts w:ascii="Times" w:eastAsia="Times New Roman" w:hAnsi="Times" w:cs="Times New Roman"/>
          <w:color w:val="000000"/>
          <w:sz w:val="24"/>
          <w:szCs w:val="24"/>
          <w:lang w:val="en-US"/>
        </w:rPr>
        <w:t xml:space="preserve"> JC, Swenson NG (2010) Navigating the multiple meanings of β diversity: a roadmap for </w:t>
      </w:r>
      <w:r w:rsidR="004629D1" w:rsidRPr="00B41F9C">
        <w:rPr>
          <w:rFonts w:ascii="Times" w:eastAsia="Times New Roman" w:hAnsi="Times" w:cs="Times New Roman"/>
          <w:color w:val="000000"/>
          <w:sz w:val="24"/>
          <w:szCs w:val="24"/>
          <w:lang w:val="en-US"/>
        </w:rPr>
        <w:t xml:space="preserve">the practicing ecologist. </w:t>
      </w:r>
      <w:proofErr w:type="spellStart"/>
      <w:r w:rsidR="004629D1" w:rsidRPr="00B41F9C">
        <w:rPr>
          <w:rFonts w:ascii="Times" w:eastAsia="Times New Roman" w:hAnsi="Times" w:cs="Times New Roman"/>
          <w:color w:val="000000"/>
          <w:sz w:val="24"/>
          <w:szCs w:val="24"/>
          <w:lang w:val="en-US"/>
        </w:rPr>
        <w:t>Ecol</w:t>
      </w:r>
      <w:proofErr w:type="spellEnd"/>
      <w:r w:rsidR="004629D1" w:rsidRPr="00B41F9C">
        <w:rPr>
          <w:rFonts w:ascii="Times" w:eastAsia="Times New Roman" w:hAnsi="Times" w:cs="Times New Roman"/>
          <w:color w:val="000000"/>
          <w:sz w:val="24"/>
          <w:szCs w:val="24"/>
          <w:lang w:val="en-US"/>
        </w:rPr>
        <w:t xml:space="preserve"> </w:t>
      </w:r>
      <w:proofErr w:type="spellStart"/>
      <w:r w:rsidR="004629D1"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14:19-28   </w:t>
      </w:r>
    </w:p>
    <w:p w14:paraId="77D3AF2C" w14:textId="2F011CA8" w:rsidR="00552CCF" w:rsidRPr="00B41F9C" w:rsidRDefault="00552CCF" w:rsidP="00F047CC">
      <w:pPr>
        <w:spacing w:after="0" w:line="480" w:lineRule="auto"/>
        <w:ind w:left="709" w:hanging="709"/>
        <w:rPr>
          <w:rFonts w:ascii="Times" w:eastAsia="Times New Roman" w:hAnsi="Times" w:cs="Times New Roman"/>
          <w:i/>
          <w:color w:val="000000"/>
          <w:sz w:val="24"/>
          <w:szCs w:val="24"/>
          <w:lang w:val="en-US"/>
        </w:rPr>
      </w:pPr>
      <w:proofErr w:type="spellStart"/>
      <w:r w:rsidRPr="00B41F9C">
        <w:rPr>
          <w:rFonts w:ascii="Times" w:eastAsia="Times New Roman" w:hAnsi="Times" w:cs="Times New Roman"/>
          <w:color w:val="000000"/>
          <w:sz w:val="24"/>
          <w:szCs w:val="24"/>
          <w:lang w:val="en-US"/>
        </w:rPr>
        <w:t>A</w:t>
      </w:r>
      <w:r w:rsidR="004548F1" w:rsidRPr="00B41F9C">
        <w:rPr>
          <w:rFonts w:ascii="Times" w:eastAsia="Times New Roman" w:hAnsi="Times" w:cs="Times New Roman"/>
          <w:color w:val="000000"/>
          <w:sz w:val="24"/>
          <w:szCs w:val="24"/>
          <w:lang w:val="en-US"/>
        </w:rPr>
        <w:t>n</w:t>
      </w:r>
      <w:r w:rsidRPr="00B41F9C">
        <w:rPr>
          <w:rFonts w:ascii="Times" w:eastAsia="Times New Roman" w:hAnsi="Times" w:cs="Times New Roman"/>
          <w:color w:val="000000"/>
          <w:sz w:val="24"/>
          <w:szCs w:val="24"/>
          <w:lang w:val="en-US"/>
        </w:rPr>
        <w:t>gelini</w:t>
      </w:r>
      <w:proofErr w:type="spellEnd"/>
      <w:r w:rsidR="004548F1" w:rsidRPr="00B41F9C">
        <w:rPr>
          <w:rFonts w:ascii="Times" w:eastAsia="Times New Roman" w:hAnsi="Times" w:cs="Times New Roman"/>
          <w:color w:val="000000"/>
          <w:sz w:val="24"/>
          <w:szCs w:val="24"/>
          <w:lang w:val="en-US"/>
        </w:rPr>
        <w:t xml:space="preserve"> C</w:t>
      </w:r>
      <w:r w:rsidRPr="00B41F9C">
        <w:rPr>
          <w:rFonts w:ascii="Times" w:eastAsia="Times New Roman" w:hAnsi="Times" w:cs="Times New Roman"/>
          <w:color w:val="000000"/>
          <w:sz w:val="24"/>
          <w:szCs w:val="24"/>
          <w:lang w:val="en-US"/>
        </w:rPr>
        <w:t>,</w:t>
      </w:r>
      <w:r w:rsidR="004548F1"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color w:val="000000"/>
          <w:sz w:val="24"/>
          <w:szCs w:val="24"/>
          <w:lang w:val="en-US"/>
        </w:rPr>
        <w:t xml:space="preserve">van der </w:t>
      </w:r>
      <w:proofErr w:type="spellStart"/>
      <w:r w:rsidRPr="00B41F9C">
        <w:rPr>
          <w:rFonts w:ascii="Times" w:eastAsia="Times New Roman" w:hAnsi="Times" w:cs="Times New Roman"/>
          <w:color w:val="000000"/>
          <w:sz w:val="24"/>
          <w:szCs w:val="24"/>
          <w:lang w:val="en-US"/>
        </w:rPr>
        <w:t>Heide</w:t>
      </w:r>
      <w:proofErr w:type="spellEnd"/>
      <w:r w:rsidR="004548F1" w:rsidRPr="00B41F9C">
        <w:rPr>
          <w:rFonts w:ascii="Times" w:eastAsia="Times New Roman" w:hAnsi="Times" w:cs="Times New Roman"/>
          <w:color w:val="000000"/>
          <w:sz w:val="24"/>
          <w:szCs w:val="24"/>
          <w:lang w:val="en-US"/>
        </w:rPr>
        <w:t xml:space="preserve"> T, </w:t>
      </w:r>
      <w:r w:rsidRPr="00B41F9C">
        <w:rPr>
          <w:rFonts w:ascii="Times" w:eastAsia="Times New Roman" w:hAnsi="Times" w:cs="Times New Roman"/>
          <w:color w:val="000000"/>
          <w:sz w:val="24"/>
          <w:szCs w:val="24"/>
          <w:lang w:val="en-US"/>
        </w:rPr>
        <w:t>Griffin</w:t>
      </w:r>
      <w:r w:rsidR="004548F1" w:rsidRPr="00B41F9C">
        <w:rPr>
          <w:rFonts w:ascii="Times" w:eastAsia="Times New Roman" w:hAnsi="Times" w:cs="Times New Roman"/>
          <w:color w:val="000000"/>
          <w:sz w:val="24"/>
          <w:szCs w:val="24"/>
          <w:lang w:val="en-US"/>
        </w:rPr>
        <w:t xml:space="preserve"> JN</w:t>
      </w:r>
      <w:r w:rsidRPr="00B41F9C">
        <w:rPr>
          <w:rFonts w:ascii="Times" w:eastAsia="Times New Roman" w:hAnsi="Times" w:cs="Times New Roman"/>
          <w:color w:val="000000"/>
          <w:sz w:val="24"/>
          <w:szCs w:val="24"/>
          <w:lang w:val="en-US"/>
        </w:rPr>
        <w:t>, Morton</w:t>
      </w:r>
      <w:r w:rsidR="004548F1" w:rsidRPr="00B41F9C">
        <w:rPr>
          <w:rFonts w:ascii="Times" w:eastAsia="Times New Roman" w:hAnsi="Times" w:cs="Times New Roman"/>
          <w:color w:val="000000"/>
          <w:sz w:val="24"/>
          <w:szCs w:val="24"/>
          <w:lang w:val="en-US"/>
        </w:rPr>
        <w:t xml:space="preserve"> JP</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Derksen-Hooijberg</w:t>
      </w:r>
      <w:proofErr w:type="spellEnd"/>
      <w:r w:rsidR="004548F1" w:rsidRPr="00B41F9C">
        <w:rPr>
          <w:rFonts w:ascii="Times" w:eastAsia="Times New Roman" w:hAnsi="Times" w:cs="Times New Roman"/>
          <w:color w:val="000000"/>
          <w:sz w:val="24"/>
          <w:szCs w:val="24"/>
          <w:lang w:val="en-US"/>
        </w:rPr>
        <w:t xml:space="preserve"> M</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Lamers</w:t>
      </w:r>
      <w:proofErr w:type="spellEnd"/>
      <w:r w:rsidR="004548F1" w:rsidRPr="00B41F9C">
        <w:rPr>
          <w:rFonts w:ascii="Times" w:eastAsia="Times New Roman" w:hAnsi="Times" w:cs="Times New Roman"/>
          <w:color w:val="000000"/>
          <w:sz w:val="24"/>
          <w:szCs w:val="24"/>
          <w:lang w:val="en-US"/>
        </w:rPr>
        <w:t xml:space="preserve"> LPM</w:t>
      </w:r>
      <w:r w:rsidRPr="00B41F9C">
        <w:rPr>
          <w:rFonts w:ascii="Times" w:eastAsia="Times New Roman" w:hAnsi="Times" w:cs="Times New Roman"/>
          <w:color w:val="000000"/>
          <w:sz w:val="24"/>
          <w:szCs w:val="24"/>
          <w:lang w:val="en-US"/>
        </w:rPr>
        <w:t>, Smolders</w:t>
      </w:r>
      <w:r w:rsidR="004548F1" w:rsidRPr="00B41F9C">
        <w:rPr>
          <w:rFonts w:ascii="Times" w:eastAsia="Times New Roman" w:hAnsi="Times" w:cs="Times New Roman"/>
          <w:color w:val="000000"/>
          <w:sz w:val="24"/>
          <w:szCs w:val="24"/>
          <w:lang w:val="en-US"/>
        </w:rPr>
        <w:t xml:space="preserve"> AJP</w:t>
      </w:r>
      <w:r w:rsidRPr="00B41F9C">
        <w:rPr>
          <w:rFonts w:ascii="Times" w:eastAsia="Times New Roman" w:hAnsi="Times" w:cs="Times New Roman"/>
          <w:color w:val="000000"/>
          <w:sz w:val="24"/>
          <w:szCs w:val="24"/>
          <w:lang w:val="en-US"/>
        </w:rPr>
        <w:t>, and Silliman</w:t>
      </w:r>
      <w:r w:rsidR="004548F1" w:rsidRPr="00B41F9C">
        <w:rPr>
          <w:rFonts w:ascii="Times" w:eastAsia="Times New Roman" w:hAnsi="Times" w:cs="Times New Roman"/>
          <w:color w:val="000000"/>
          <w:sz w:val="24"/>
          <w:szCs w:val="24"/>
          <w:lang w:val="en-US"/>
        </w:rPr>
        <w:t xml:space="preserve"> BR (</w:t>
      </w:r>
      <w:r w:rsidRPr="00B41F9C">
        <w:rPr>
          <w:rFonts w:ascii="Times" w:eastAsia="Times New Roman" w:hAnsi="Times" w:cs="Times New Roman"/>
          <w:color w:val="000000"/>
          <w:sz w:val="24"/>
          <w:szCs w:val="24"/>
          <w:lang w:val="en-US"/>
        </w:rPr>
        <w:t>2015</w:t>
      </w:r>
      <w:r w:rsidR="004548F1"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Foundation species’ overlap enhances biodiversity and </w:t>
      </w:r>
      <w:proofErr w:type="spellStart"/>
      <w:r w:rsidRPr="00B41F9C">
        <w:rPr>
          <w:rFonts w:ascii="Times" w:eastAsia="Times New Roman" w:hAnsi="Times" w:cs="Times New Roman"/>
          <w:color w:val="000000"/>
          <w:sz w:val="24"/>
          <w:szCs w:val="24"/>
          <w:lang w:val="en-US"/>
        </w:rPr>
        <w:t>multifunctionality</w:t>
      </w:r>
      <w:proofErr w:type="spellEnd"/>
      <w:r w:rsidRPr="00B41F9C">
        <w:rPr>
          <w:rFonts w:ascii="Times" w:eastAsia="Times New Roman" w:hAnsi="Times" w:cs="Times New Roman"/>
          <w:color w:val="000000"/>
          <w:sz w:val="24"/>
          <w:szCs w:val="24"/>
          <w:lang w:val="en-US"/>
        </w:rPr>
        <w:t xml:space="preserve"> from the patch to landscape scale in southeastern United States </w:t>
      </w:r>
      <w:r w:rsidR="004548F1" w:rsidRPr="00B41F9C">
        <w:rPr>
          <w:rFonts w:ascii="Times" w:eastAsia="Times New Roman" w:hAnsi="Times" w:cs="Times New Roman"/>
          <w:color w:val="000000"/>
          <w:sz w:val="24"/>
          <w:szCs w:val="24"/>
          <w:lang w:val="en-US"/>
        </w:rPr>
        <w:t xml:space="preserve">salt marshes. </w:t>
      </w:r>
      <w:proofErr w:type="spellStart"/>
      <w:r w:rsidR="004548F1" w:rsidRPr="00B41F9C">
        <w:rPr>
          <w:rFonts w:ascii="Times" w:eastAsia="Times New Roman" w:hAnsi="Times" w:cs="Times New Roman"/>
          <w:color w:val="000000"/>
          <w:sz w:val="24"/>
          <w:szCs w:val="24"/>
          <w:lang w:val="en-US"/>
        </w:rPr>
        <w:t>Proc</w:t>
      </w:r>
      <w:proofErr w:type="spellEnd"/>
      <w:r w:rsidR="004548F1" w:rsidRPr="00B41F9C">
        <w:rPr>
          <w:rFonts w:ascii="Times" w:eastAsia="Times New Roman" w:hAnsi="Times" w:cs="Times New Roman"/>
          <w:color w:val="000000"/>
          <w:sz w:val="24"/>
          <w:szCs w:val="24"/>
          <w:lang w:val="en-US"/>
        </w:rPr>
        <w:t xml:space="preserve"> Roy </w:t>
      </w:r>
      <w:proofErr w:type="spellStart"/>
      <w:r w:rsidR="004548F1" w:rsidRPr="00B41F9C">
        <w:rPr>
          <w:rFonts w:ascii="Times" w:eastAsia="Times New Roman" w:hAnsi="Times" w:cs="Times New Roman"/>
          <w:color w:val="000000"/>
          <w:sz w:val="24"/>
          <w:szCs w:val="24"/>
          <w:lang w:val="en-US"/>
        </w:rPr>
        <w:t>Soc</w:t>
      </w:r>
      <w:proofErr w:type="spellEnd"/>
      <w:r w:rsidR="004548F1" w:rsidRPr="00B41F9C">
        <w:rPr>
          <w:rFonts w:ascii="Times" w:eastAsia="Times New Roman" w:hAnsi="Times" w:cs="Times New Roman"/>
          <w:color w:val="000000"/>
          <w:sz w:val="24"/>
          <w:szCs w:val="24"/>
          <w:lang w:val="en-US"/>
        </w:rPr>
        <w:t xml:space="preserve"> B</w:t>
      </w:r>
      <w:r w:rsidRPr="00B41F9C">
        <w:rPr>
          <w:rFonts w:ascii="Times" w:eastAsia="Times New Roman" w:hAnsi="Times" w:cs="Times New Roman"/>
          <w:color w:val="000000"/>
          <w:sz w:val="24"/>
          <w:szCs w:val="24"/>
          <w:lang w:val="en-US"/>
        </w:rPr>
        <w:t xml:space="preserve"> 282: </w:t>
      </w:r>
      <w:r w:rsidR="004548F1" w:rsidRPr="00B41F9C">
        <w:rPr>
          <w:rFonts w:ascii="Times" w:eastAsia="Times New Roman" w:hAnsi="Times" w:cs="Times New Roman"/>
          <w:color w:val="000000"/>
          <w:sz w:val="24"/>
          <w:szCs w:val="24"/>
          <w:lang w:val="en-US"/>
        </w:rPr>
        <w:t>20150421</w:t>
      </w:r>
    </w:p>
    <w:p w14:paraId="44D213B7"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Backman</w:t>
      </w:r>
      <w:proofErr w:type="spellEnd"/>
      <w:r w:rsidRPr="00B41F9C">
        <w:rPr>
          <w:rFonts w:ascii="Times" w:eastAsia="Times New Roman" w:hAnsi="Times" w:cs="Times New Roman"/>
          <w:color w:val="000000"/>
          <w:sz w:val="24"/>
          <w:szCs w:val="24"/>
          <w:lang w:val="en-US"/>
        </w:rPr>
        <w:t xml:space="preserve"> TWH (1991) Genotypic and phenotypic variability of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 </w:t>
      </w:r>
      <w:r w:rsidRPr="00B41F9C">
        <w:rPr>
          <w:rFonts w:ascii="Times" w:eastAsia="Times New Roman" w:hAnsi="Times" w:cs="Times New Roman"/>
          <w:color w:val="000000"/>
          <w:sz w:val="24"/>
          <w:szCs w:val="24"/>
          <w:lang w:val="en-US"/>
        </w:rPr>
        <w:t xml:space="preserve">on the west coast of </w:t>
      </w:r>
    </w:p>
    <w:p w14:paraId="076F71A1" w14:textId="0550ADF7" w:rsidR="006034D1" w:rsidRPr="00B41F9C" w:rsidRDefault="006034D1" w:rsidP="00F047CC">
      <w:pPr>
        <w:spacing w:after="0" w:line="480" w:lineRule="auto"/>
        <w:ind w:firstLine="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North America.  Can J Bot 69:1361-1371 </w:t>
      </w:r>
    </w:p>
    <w:p w14:paraId="2850F64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Barnes RSK (2013) Distribution patterns of </w:t>
      </w:r>
      <w:proofErr w:type="spellStart"/>
      <w:r w:rsidRPr="00B41F9C">
        <w:rPr>
          <w:rFonts w:ascii="Times" w:eastAsia="Times New Roman" w:hAnsi="Times" w:cs="Times New Roman"/>
          <w:color w:val="000000"/>
          <w:sz w:val="24"/>
          <w:szCs w:val="24"/>
          <w:lang w:val="en-US"/>
        </w:rPr>
        <w:t>macrobenthic</w:t>
      </w:r>
      <w:proofErr w:type="spellEnd"/>
      <w:r w:rsidRPr="00B41F9C">
        <w:rPr>
          <w:rFonts w:ascii="Times" w:eastAsia="Times New Roman" w:hAnsi="Times" w:cs="Times New Roman"/>
          <w:color w:val="000000"/>
          <w:sz w:val="24"/>
          <w:szCs w:val="24"/>
          <w:lang w:val="en-US"/>
        </w:rPr>
        <w:t xml:space="preserve"> biodiversity in the intertidal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beds </w:t>
      </w:r>
    </w:p>
    <w:p w14:paraId="5A611A72" w14:textId="61D5796B"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lastRenderedPageBreak/>
        <w:t>of</w:t>
      </w:r>
      <w:proofErr w:type="gramEnd"/>
      <w:r w:rsidRPr="00B41F9C">
        <w:rPr>
          <w:rFonts w:ascii="Times" w:eastAsia="Times New Roman" w:hAnsi="Times" w:cs="Times New Roman"/>
          <w:color w:val="000000"/>
          <w:sz w:val="24"/>
          <w:szCs w:val="24"/>
          <w:lang w:val="en-US"/>
        </w:rPr>
        <w:t xml:space="preserve"> an estuarine system, and their conservation significance.  </w:t>
      </w:r>
      <w:proofErr w:type="spellStart"/>
      <w:r w:rsidRPr="00B41F9C">
        <w:rPr>
          <w:rFonts w:ascii="Times" w:eastAsia="Times New Roman" w:hAnsi="Times" w:cs="Times New Roman"/>
          <w:color w:val="000000"/>
          <w:sz w:val="24"/>
          <w:szCs w:val="24"/>
          <w:lang w:val="en-US"/>
        </w:rPr>
        <w:t>Biodivers</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Conserv</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22:357-372</w:t>
      </w:r>
    </w:p>
    <w:p w14:paraId="2F709ED7"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Barnes RSK, Barnes MKS (2011) Hierarchical scales of spatial variation in the smaller surface and </w:t>
      </w:r>
    </w:p>
    <w:p w14:paraId="3097B0EA" w14:textId="77777777" w:rsidR="00F047CC" w:rsidRPr="00B41F9C" w:rsidRDefault="006034D1" w:rsidP="00F047CC">
      <w:pPr>
        <w:spacing w:after="0" w:line="480" w:lineRule="auto"/>
        <w:ind w:firstLine="709"/>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near</w:t>
      </w:r>
      <w:proofErr w:type="gramEnd"/>
      <w:r w:rsidRPr="00B41F9C">
        <w:rPr>
          <w:rFonts w:ascii="Times" w:eastAsia="Times New Roman" w:hAnsi="Times" w:cs="Times New Roman"/>
          <w:color w:val="000000"/>
          <w:sz w:val="24"/>
          <w:szCs w:val="24"/>
          <w:lang w:val="en-US"/>
        </w:rPr>
        <w:t xml:space="preserve">-surface </w:t>
      </w:r>
      <w:proofErr w:type="spellStart"/>
      <w:r w:rsidRPr="00B41F9C">
        <w:rPr>
          <w:rFonts w:ascii="Times" w:eastAsia="Times New Roman" w:hAnsi="Times" w:cs="Times New Roman"/>
          <w:color w:val="000000"/>
          <w:sz w:val="24"/>
          <w:szCs w:val="24"/>
          <w:lang w:val="en-US"/>
        </w:rPr>
        <w:t>macrobenthos</w:t>
      </w:r>
      <w:proofErr w:type="spellEnd"/>
      <w:r w:rsidRPr="00B41F9C">
        <w:rPr>
          <w:rFonts w:ascii="Times" w:eastAsia="Times New Roman" w:hAnsi="Times" w:cs="Times New Roman"/>
          <w:color w:val="000000"/>
          <w:sz w:val="24"/>
          <w:szCs w:val="24"/>
          <w:lang w:val="en-US"/>
        </w:rPr>
        <w:t xml:space="preserve"> of a subtropical intertidal </w:t>
      </w:r>
      <w:proofErr w:type="spellStart"/>
      <w:r w:rsidR="00F047CC" w:rsidRPr="00B41F9C">
        <w:rPr>
          <w:rFonts w:ascii="Times" w:eastAsia="Times New Roman" w:hAnsi="Times" w:cs="Times New Roman"/>
          <w:color w:val="000000"/>
          <w:sz w:val="24"/>
          <w:szCs w:val="24"/>
          <w:lang w:val="en-US"/>
        </w:rPr>
        <w:t>seagrass</w:t>
      </w:r>
      <w:proofErr w:type="spellEnd"/>
      <w:r w:rsidR="00F047CC" w:rsidRPr="00B41F9C">
        <w:rPr>
          <w:rFonts w:ascii="Times" w:eastAsia="Times New Roman" w:hAnsi="Times" w:cs="Times New Roman"/>
          <w:color w:val="000000"/>
          <w:sz w:val="24"/>
          <w:szCs w:val="24"/>
          <w:lang w:val="en-US"/>
        </w:rPr>
        <w:t xml:space="preserve"> system in </w:t>
      </w:r>
      <w:proofErr w:type="spellStart"/>
      <w:r w:rsidR="00F047CC" w:rsidRPr="00B41F9C">
        <w:rPr>
          <w:rFonts w:ascii="Times" w:eastAsia="Times New Roman" w:hAnsi="Times" w:cs="Times New Roman"/>
          <w:color w:val="000000"/>
          <w:sz w:val="24"/>
          <w:szCs w:val="24"/>
          <w:lang w:val="en-US"/>
        </w:rPr>
        <w:t>Moreton</w:t>
      </w:r>
      <w:proofErr w:type="spellEnd"/>
      <w:r w:rsidR="00F047CC" w:rsidRPr="00B41F9C">
        <w:rPr>
          <w:rFonts w:ascii="Times" w:eastAsia="Times New Roman" w:hAnsi="Times" w:cs="Times New Roman"/>
          <w:color w:val="000000"/>
          <w:sz w:val="24"/>
          <w:szCs w:val="24"/>
          <w:lang w:val="en-US"/>
        </w:rPr>
        <w:t xml:space="preserve"> Bay,</w:t>
      </w:r>
    </w:p>
    <w:p w14:paraId="7AD27901" w14:textId="466AD873" w:rsidR="003471CB" w:rsidRPr="00B41F9C" w:rsidRDefault="006034D1" w:rsidP="00F047CC">
      <w:pPr>
        <w:spacing w:after="0" w:line="480" w:lineRule="auto"/>
        <w:ind w:firstLine="709"/>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Queensland.  </w:t>
      </w:r>
      <w:proofErr w:type="spellStart"/>
      <w:r w:rsidRPr="00B41F9C">
        <w:rPr>
          <w:rFonts w:ascii="Times" w:eastAsia="Times New Roman" w:hAnsi="Times" w:cs="Times New Roman"/>
          <w:color w:val="000000"/>
          <w:sz w:val="24"/>
          <w:szCs w:val="24"/>
          <w:lang w:val="en-US"/>
        </w:rPr>
        <w:t>Hydrobiologia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673:169-178</w:t>
      </w:r>
      <w:r w:rsidRPr="00B41F9C">
        <w:rPr>
          <w:rFonts w:ascii="Times" w:eastAsia="Times New Roman" w:hAnsi="Times" w:cs="Times New Roman"/>
          <w:color w:val="000000"/>
          <w:sz w:val="24"/>
          <w:szCs w:val="24"/>
          <w:lang w:val="en-US"/>
        </w:rPr>
        <w:br/>
        <w:t xml:space="preserve">Barnes RSK, Ellwood MDF (2012) Spatial variation in the </w:t>
      </w:r>
      <w:proofErr w:type="spellStart"/>
      <w:r w:rsidRPr="00B41F9C">
        <w:rPr>
          <w:rFonts w:ascii="Times" w:eastAsia="Times New Roman" w:hAnsi="Times" w:cs="Times New Roman"/>
          <w:color w:val="000000"/>
          <w:sz w:val="24"/>
          <w:szCs w:val="24"/>
          <w:lang w:val="en-US"/>
        </w:rPr>
        <w:t>macrobenthic</w:t>
      </w:r>
      <w:proofErr w:type="spellEnd"/>
      <w:r w:rsidRPr="00B41F9C">
        <w:rPr>
          <w:rFonts w:ascii="Times" w:eastAsia="Times New Roman" w:hAnsi="Times" w:cs="Times New Roman"/>
          <w:color w:val="000000"/>
          <w:sz w:val="24"/>
          <w:szCs w:val="24"/>
          <w:lang w:val="en-US"/>
        </w:rPr>
        <w:t xml:space="preserve"> assemblages of intertidal </w:t>
      </w:r>
    </w:p>
    <w:p w14:paraId="41B489F6" w14:textId="3CB23384" w:rsidR="006034D1"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spellStart"/>
      <w:proofErr w:type="gramStart"/>
      <w:r w:rsidRPr="00B41F9C">
        <w:rPr>
          <w:rFonts w:ascii="Times" w:eastAsia="Times New Roman" w:hAnsi="Times" w:cs="Times New Roman"/>
          <w:color w:val="000000"/>
          <w:sz w:val="24"/>
          <w:szCs w:val="24"/>
          <w:lang w:val="en-US"/>
        </w:rPr>
        <w:t>seagrass</w:t>
      </w:r>
      <w:proofErr w:type="spellEnd"/>
      <w:proofErr w:type="gramEnd"/>
      <w:r w:rsidRPr="00B41F9C">
        <w:rPr>
          <w:rFonts w:ascii="Times" w:eastAsia="Times New Roman" w:hAnsi="Times" w:cs="Times New Roman"/>
          <w:color w:val="000000"/>
          <w:sz w:val="24"/>
          <w:szCs w:val="24"/>
          <w:lang w:val="en-US"/>
        </w:rPr>
        <w:t xml:space="preserve"> along the long axis of an estuary.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Shelf S</w:t>
      </w:r>
      <w:r w:rsidRPr="00B41F9C">
        <w:rPr>
          <w:rFonts w:ascii="Times" w:eastAsia="Times New Roman" w:hAnsi="Times" w:cs="Times New Roman"/>
          <w:b/>
          <w:bCs/>
          <w:color w:val="000000"/>
          <w:sz w:val="24"/>
          <w:szCs w:val="24"/>
          <w:lang w:val="en-US"/>
        </w:rPr>
        <w:t xml:space="preserve"> </w:t>
      </w:r>
      <w:r w:rsidRPr="00B41F9C">
        <w:rPr>
          <w:rFonts w:ascii="Times" w:eastAsia="Times New Roman" w:hAnsi="Times" w:cs="Times New Roman"/>
          <w:color w:val="000000"/>
          <w:sz w:val="24"/>
          <w:szCs w:val="24"/>
          <w:lang w:val="en-US"/>
        </w:rPr>
        <w:t>112:173-182</w:t>
      </w:r>
    </w:p>
    <w:p w14:paraId="3AFF9EF7" w14:textId="59B4B031" w:rsidR="00B84EED" w:rsidRPr="00B41F9C" w:rsidRDefault="00B84EED" w:rsidP="00B84EED">
      <w:pPr>
        <w:spacing w:after="0" w:line="480" w:lineRule="auto"/>
        <w:rPr>
          <w:rFonts w:ascii="Times" w:hAnsi="Times"/>
          <w:sz w:val="24"/>
          <w:szCs w:val="24"/>
        </w:rPr>
      </w:pPr>
      <w:r w:rsidRPr="00B41F9C">
        <w:rPr>
          <w:rFonts w:ascii="Times" w:hAnsi="Times"/>
          <w:sz w:val="24"/>
          <w:szCs w:val="24"/>
        </w:rPr>
        <w:t xml:space="preserve">Best RJ, </w:t>
      </w:r>
      <w:proofErr w:type="spellStart"/>
      <w:r w:rsidRPr="00B41F9C">
        <w:rPr>
          <w:rFonts w:ascii="Times" w:hAnsi="Times"/>
          <w:sz w:val="24"/>
          <w:szCs w:val="24"/>
        </w:rPr>
        <w:t>Stachowicz</w:t>
      </w:r>
      <w:proofErr w:type="spellEnd"/>
      <w:r w:rsidRPr="00B41F9C">
        <w:rPr>
          <w:rFonts w:ascii="Times" w:hAnsi="Times"/>
          <w:sz w:val="24"/>
          <w:szCs w:val="24"/>
        </w:rPr>
        <w:t xml:space="preserve"> JJ (2014) Phenotypic and phylogenetic evidence for the role of food and </w:t>
      </w:r>
    </w:p>
    <w:p w14:paraId="6C154691" w14:textId="03D832BA" w:rsidR="00B84EED" w:rsidRPr="00210C6F" w:rsidRDefault="00B84EED" w:rsidP="00B84EED">
      <w:pPr>
        <w:spacing w:after="0" w:line="480" w:lineRule="auto"/>
        <w:ind w:firstLine="720"/>
        <w:rPr>
          <w:rFonts w:ascii="Times" w:eastAsia="Times New Roman" w:hAnsi="Times" w:cs="Times New Roman"/>
          <w:sz w:val="24"/>
          <w:szCs w:val="24"/>
          <w:lang w:val="en-US"/>
          <w:rPrChange w:id="25" w:author="Mary O'Connor" w:date="2016-02-09T09:29:00Z">
            <w:rPr>
              <w:rFonts w:ascii="Garamond" w:eastAsia="Times New Roman" w:hAnsi="Garamond" w:cs="Times New Roman"/>
              <w:sz w:val="28"/>
              <w:szCs w:val="24"/>
              <w:lang w:val="en-US"/>
            </w:rPr>
          </w:rPrChange>
        </w:rPr>
      </w:pPr>
      <w:proofErr w:type="gramStart"/>
      <w:r w:rsidRPr="00B41F9C">
        <w:rPr>
          <w:rFonts w:ascii="Times" w:hAnsi="Times"/>
          <w:sz w:val="24"/>
          <w:szCs w:val="24"/>
        </w:rPr>
        <w:t>habitat</w:t>
      </w:r>
      <w:proofErr w:type="gramEnd"/>
      <w:r w:rsidRPr="00B41F9C">
        <w:rPr>
          <w:rFonts w:ascii="Times" w:hAnsi="Times"/>
          <w:sz w:val="24"/>
          <w:szCs w:val="24"/>
        </w:rPr>
        <w:t xml:space="preserve"> in the assembly of communities of marine amphipods. Ecology 95: 775-786</w:t>
      </w:r>
    </w:p>
    <w:p w14:paraId="0A949DAB" w14:textId="77777777" w:rsidR="005F2661" w:rsidRPr="00210C6F" w:rsidRDefault="005F2661" w:rsidP="000F7014">
      <w:pPr>
        <w:spacing w:after="0" w:line="480" w:lineRule="auto"/>
        <w:rPr>
          <w:rFonts w:ascii="Times" w:eastAsia="Times New Roman" w:hAnsi="Times" w:cs="Times New Roman"/>
          <w:sz w:val="24"/>
          <w:szCs w:val="24"/>
          <w:lang w:val="en-US"/>
          <w:rPrChange w:id="2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27" w:author="Mary O'Connor" w:date="2016-02-09T09:29:00Z">
            <w:rPr>
              <w:rFonts w:ascii="Garamond" w:eastAsia="Times New Roman" w:hAnsi="Garamond" w:cs="Times New Roman"/>
              <w:sz w:val="24"/>
              <w:szCs w:val="24"/>
              <w:lang w:val="en-US"/>
            </w:rPr>
          </w:rPrChange>
        </w:rPr>
        <w:t xml:space="preserve">Bishop MJ, Byers JE, </w:t>
      </w:r>
      <w:proofErr w:type="spellStart"/>
      <w:r w:rsidRPr="00210C6F">
        <w:rPr>
          <w:rFonts w:ascii="Times" w:eastAsia="Times New Roman" w:hAnsi="Times" w:cs="Times New Roman"/>
          <w:sz w:val="24"/>
          <w:szCs w:val="24"/>
          <w:lang w:val="en-US"/>
          <w:rPrChange w:id="28" w:author="Mary O'Connor" w:date="2016-02-09T09:29:00Z">
            <w:rPr>
              <w:rFonts w:ascii="Garamond" w:eastAsia="Times New Roman" w:hAnsi="Garamond" w:cs="Times New Roman"/>
              <w:sz w:val="24"/>
              <w:szCs w:val="24"/>
              <w:lang w:val="en-US"/>
            </w:rPr>
          </w:rPrChange>
        </w:rPr>
        <w:t>Marcek</w:t>
      </w:r>
      <w:proofErr w:type="spellEnd"/>
      <w:r w:rsidRPr="00210C6F">
        <w:rPr>
          <w:rFonts w:ascii="Times" w:eastAsia="Times New Roman" w:hAnsi="Times" w:cs="Times New Roman"/>
          <w:sz w:val="24"/>
          <w:szCs w:val="24"/>
          <w:lang w:val="en-US"/>
          <w:rPrChange w:id="29" w:author="Mary O'Connor" w:date="2016-02-09T09:29:00Z">
            <w:rPr>
              <w:rFonts w:ascii="Garamond" w:eastAsia="Times New Roman" w:hAnsi="Garamond" w:cs="Times New Roman"/>
              <w:sz w:val="24"/>
              <w:szCs w:val="24"/>
              <w:lang w:val="en-US"/>
            </w:rPr>
          </w:rPrChange>
        </w:rPr>
        <w:t xml:space="preserve"> BJ, </w:t>
      </w:r>
      <w:proofErr w:type="spellStart"/>
      <w:r w:rsidRPr="00210C6F">
        <w:rPr>
          <w:rFonts w:ascii="Times" w:eastAsia="Times New Roman" w:hAnsi="Times" w:cs="Times New Roman"/>
          <w:sz w:val="24"/>
          <w:szCs w:val="24"/>
          <w:lang w:val="en-US"/>
          <w:rPrChange w:id="30" w:author="Mary O'Connor" w:date="2016-02-09T09:29:00Z">
            <w:rPr>
              <w:rFonts w:ascii="Garamond" w:eastAsia="Times New Roman" w:hAnsi="Garamond" w:cs="Times New Roman"/>
              <w:sz w:val="24"/>
              <w:szCs w:val="24"/>
              <w:lang w:val="en-US"/>
            </w:rPr>
          </w:rPrChange>
        </w:rPr>
        <w:t>Gribben</w:t>
      </w:r>
      <w:proofErr w:type="spellEnd"/>
      <w:r w:rsidRPr="00210C6F">
        <w:rPr>
          <w:rFonts w:ascii="Times" w:eastAsia="Times New Roman" w:hAnsi="Times" w:cs="Times New Roman"/>
          <w:sz w:val="24"/>
          <w:szCs w:val="24"/>
          <w:lang w:val="en-US"/>
          <w:rPrChange w:id="31" w:author="Mary O'Connor" w:date="2016-02-09T09:29:00Z">
            <w:rPr>
              <w:rFonts w:ascii="Garamond" w:eastAsia="Times New Roman" w:hAnsi="Garamond" w:cs="Times New Roman"/>
              <w:sz w:val="24"/>
              <w:szCs w:val="24"/>
              <w:lang w:val="en-US"/>
            </w:rPr>
          </w:rPrChange>
        </w:rPr>
        <w:t xml:space="preserve"> PE (2012) Density-dependent facilitation cascades </w:t>
      </w:r>
    </w:p>
    <w:p w14:paraId="23B6B878" w14:textId="156A7C49" w:rsidR="005F2661" w:rsidRPr="00210C6F" w:rsidRDefault="005F2661" w:rsidP="00F047CC">
      <w:pPr>
        <w:spacing w:after="0" w:line="480" w:lineRule="auto"/>
        <w:ind w:left="720"/>
        <w:rPr>
          <w:rFonts w:ascii="Times" w:eastAsia="Times New Roman" w:hAnsi="Times" w:cs="Times New Roman"/>
          <w:sz w:val="24"/>
          <w:szCs w:val="24"/>
          <w:lang w:val="en-US"/>
          <w:rPrChange w:id="32"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33" w:author="Mary O'Connor" w:date="2016-02-09T09:29:00Z">
            <w:rPr>
              <w:rFonts w:ascii="Garamond" w:eastAsia="Times New Roman" w:hAnsi="Garamond" w:cs="Times New Roman"/>
              <w:sz w:val="24"/>
              <w:szCs w:val="24"/>
              <w:lang w:val="en-US"/>
            </w:rPr>
          </w:rPrChange>
        </w:rPr>
        <w:t>determine</w:t>
      </w:r>
      <w:proofErr w:type="gramEnd"/>
      <w:r w:rsidRPr="00210C6F">
        <w:rPr>
          <w:rFonts w:ascii="Times" w:eastAsia="Times New Roman" w:hAnsi="Times" w:cs="Times New Roman"/>
          <w:sz w:val="24"/>
          <w:szCs w:val="24"/>
          <w:lang w:val="en-US"/>
          <w:rPrChange w:id="34"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35" w:author="Mary O'Connor" w:date="2016-02-09T09:29:00Z">
            <w:rPr>
              <w:rFonts w:ascii="Garamond" w:eastAsia="Times New Roman" w:hAnsi="Garamond" w:cs="Times New Roman"/>
              <w:sz w:val="24"/>
              <w:szCs w:val="24"/>
              <w:lang w:val="en-US"/>
            </w:rPr>
          </w:rPrChange>
        </w:rPr>
        <w:t>epifaunal</w:t>
      </w:r>
      <w:proofErr w:type="spellEnd"/>
      <w:r w:rsidRPr="00210C6F">
        <w:rPr>
          <w:rFonts w:ascii="Times" w:eastAsia="Times New Roman" w:hAnsi="Times" w:cs="Times New Roman"/>
          <w:sz w:val="24"/>
          <w:szCs w:val="24"/>
          <w:lang w:val="en-US"/>
          <w:rPrChange w:id="36" w:author="Mary O'Connor" w:date="2016-02-09T09:29:00Z">
            <w:rPr>
              <w:rFonts w:ascii="Garamond" w:eastAsia="Times New Roman" w:hAnsi="Garamond" w:cs="Times New Roman"/>
              <w:sz w:val="24"/>
              <w:szCs w:val="24"/>
              <w:lang w:val="en-US"/>
            </w:rPr>
          </w:rPrChange>
        </w:rPr>
        <w:t xml:space="preserve"> community structure in temperate Australian mangroves.  Ecology 93:1388-1401</w:t>
      </w:r>
    </w:p>
    <w:p w14:paraId="5FB38E33"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7"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8" w:author="Mary O'Connor" w:date="2016-02-09T09:29:00Z">
            <w:rPr>
              <w:rFonts w:ascii="Garamond" w:eastAsia="Times New Roman" w:hAnsi="Garamond" w:cs="Times New Roman"/>
              <w:color w:val="000000"/>
              <w:sz w:val="24"/>
              <w:szCs w:val="24"/>
              <w:lang w:val="en-US"/>
            </w:rPr>
          </w:rPrChange>
        </w:rPr>
        <w:t xml:space="preserve">Blake RE, Duffy JE (2012) Changes in biodiversity and environmental stressors influence </w:t>
      </w:r>
    </w:p>
    <w:p w14:paraId="71D16A57" w14:textId="0D82C69D" w:rsidR="006034D1" w:rsidRPr="00210C6F" w:rsidRDefault="006034D1" w:rsidP="00F047CC">
      <w:pPr>
        <w:spacing w:after="0" w:line="480" w:lineRule="auto"/>
        <w:ind w:left="720"/>
        <w:rPr>
          <w:rFonts w:ascii="Times" w:eastAsia="Times New Roman" w:hAnsi="Times" w:cs="Times New Roman"/>
          <w:sz w:val="24"/>
          <w:szCs w:val="24"/>
          <w:lang w:val="en-US"/>
          <w:rPrChange w:id="39"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40" w:author="Mary O'Connor" w:date="2016-02-09T09:29:00Z">
            <w:rPr>
              <w:rFonts w:ascii="Garamond" w:eastAsia="Times New Roman" w:hAnsi="Garamond" w:cs="Times New Roman"/>
              <w:color w:val="000000"/>
              <w:sz w:val="24"/>
              <w:szCs w:val="24"/>
              <w:lang w:val="en-US"/>
            </w:rPr>
          </w:rPrChange>
        </w:rPr>
        <w:t>community</w:t>
      </w:r>
      <w:proofErr w:type="gramEnd"/>
      <w:r w:rsidRPr="00210C6F">
        <w:rPr>
          <w:rFonts w:ascii="Times" w:eastAsia="Times New Roman" w:hAnsi="Times" w:cs="Times New Roman"/>
          <w:color w:val="000000"/>
          <w:sz w:val="24"/>
          <w:szCs w:val="24"/>
          <w:lang w:val="en-US"/>
          <w:rPrChange w:id="41" w:author="Mary O'Connor" w:date="2016-02-09T09:29:00Z">
            <w:rPr>
              <w:rFonts w:ascii="Garamond" w:eastAsia="Times New Roman" w:hAnsi="Garamond" w:cs="Times New Roman"/>
              <w:color w:val="000000"/>
              <w:sz w:val="24"/>
              <w:szCs w:val="24"/>
              <w:lang w:val="en-US"/>
            </w:rPr>
          </w:rPrChange>
        </w:rPr>
        <w:t xml:space="preserve"> structure of an experimental eelgrass (</w:t>
      </w:r>
      <w:proofErr w:type="spellStart"/>
      <w:r w:rsidRPr="00210C6F">
        <w:rPr>
          <w:rFonts w:ascii="Times" w:eastAsia="Times New Roman" w:hAnsi="Times" w:cs="Times New Roman"/>
          <w:i/>
          <w:iCs/>
          <w:color w:val="000000"/>
          <w:sz w:val="24"/>
          <w:szCs w:val="24"/>
          <w:lang w:val="en-US"/>
          <w:rPrChange w:id="42"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43" w:author="Mary O'Connor" w:date="2016-02-09T09:29:00Z">
            <w:rPr>
              <w:rFonts w:ascii="Garamond" w:eastAsia="Times New Roman" w:hAnsi="Garamond" w:cs="Times New Roman"/>
              <w:i/>
              <w:iCs/>
              <w:color w:val="000000"/>
              <w:sz w:val="24"/>
              <w:szCs w:val="24"/>
              <w:lang w:val="en-US"/>
            </w:rPr>
          </w:rPrChange>
        </w:rPr>
        <w:t xml:space="preserve"> marina</w:t>
      </w:r>
      <w:r w:rsidR="004629D1" w:rsidRPr="00210C6F">
        <w:rPr>
          <w:rFonts w:ascii="Times" w:eastAsia="Times New Roman" w:hAnsi="Times" w:cs="Times New Roman"/>
          <w:color w:val="000000"/>
          <w:sz w:val="24"/>
          <w:szCs w:val="24"/>
          <w:lang w:val="en-US"/>
          <w:rPrChange w:id="44" w:author="Mary O'Connor" w:date="2016-02-09T09:29:00Z">
            <w:rPr>
              <w:rFonts w:ascii="Garamond" w:eastAsia="Times New Roman" w:hAnsi="Garamond" w:cs="Times New Roman"/>
              <w:color w:val="000000"/>
              <w:sz w:val="24"/>
              <w:szCs w:val="24"/>
              <w:lang w:val="en-US"/>
            </w:rPr>
          </w:rPrChange>
        </w:rPr>
        <w:t xml:space="preserve">) system. Mar </w:t>
      </w:r>
      <w:proofErr w:type="spellStart"/>
      <w:r w:rsidR="004629D1" w:rsidRPr="00210C6F">
        <w:rPr>
          <w:rFonts w:ascii="Times" w:eastAsia="Times New Roman" w:hAnsi="Times" w:cs="Times New Roman"/>
          <w:color w:val="000000"/>
          <w:sz w:val="24"/>
          <w:szCs w:val="24"/>
          <w:lang w:val="en-US"/>
          <w:rPrChange w:id="45"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4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7"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4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9"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50" w:author="Mary O'Connor" w:date="2016-02-09T09:29:00Z">
            <w:rPr>
              <w:rFonts w:ascii="Garamond" w:eastAsia="Times New Roman" w:hAnsi="Garamond" w:cs="Times New Roman"/>
              <w:color w:val="000000"/>
              <w:sz w:val="24"/>
              <w:szCs w:val="24"/>
              <w:lang w:val="en-US"/>
            </w:rPr>
          </w:rPrChange>
        </w:rPr>
        <w:t xml:space="preserve"> 470:41-54</w:t>
      </w:r>
    </w:p>
    <w:p w14:paraId="6873659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5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2" w:author="Mary O'Connor" w:date="2016-02-09T09:29:00Z">
            <w:rPr>
              <w:rFonts w:ascii="Garamond" w:eastAsia="Times New Roman" w:hAnsi="Garamond" w:cs="Times New Roman"/>
              <w:color w:val="000000"/>
              <w:sz w:val="24"/>
              <w:szCs w:val="24"/>
              <w:lang w:val="en-US"/>
            </w:rPr>
          </w:rPrChange>
        </w:rPr>
        <w:t xml:space="preserve">Borg JA, </w:t>
      </w:r>
      <w:proofErr w:type="spellStart"/>
      <w:r w:rsidRPr="00210C6F">
        <w:rPr>
          <w:rFonts w:ascii="Times" w:eastAsia="Times New Roman" w:hAnsi="Times" w:cs="Times New Roman"/>
          <w:color w:val="000000"/>
          <w:sz w:val="24"/>
          <w:szCs w:val="24"/>
          <w:lang w:val="en-US"/>
          <w:rPrChange w:id="53" w:author="Mary O'Connor" w:date="2016-02-09T09:29:00Z">
            <w:rPr>
              <w:rFonts w:ascii="Garamond" w:eastAsia="Times New Roman" w:hAnsi="Garamond" w:cs="Times New Roman"/>
              <w:color w:val="000000"/>
              <w:sz w:val="24"/>
              <w:szCs w:val="24"/>
              <w:lang w:val="en-US"/>
            </w:rPr>
          </w:rPrChange>
        </w:rPr>
        <w:t>Rowden</w:t>
      </w:r>
      <w:proofErr w:type="spellEnd"/>
      <w:r w:rsidRPr="00210C6F">
        <w:rPr>
          <w:rFonts w:ascii="Times" w:eastAsia="Times New Roman" w:hAnsi="Times" w:cs="Times New Roman"/>
          <w:color w:val="000000"/>
          <w:sz w:val="24"/>
          <w:szCs w:val="24"/>
          <w:lang w:val="en-US"/>
          <w:rPrChange w:id="54" w:author="Mary O'Connor" w:date="2016-02-09T09:29:00Z">
            <w:rPr>
              <w:rFonts w:ascii="Garamond" w:eastAsia="Times New Roman" w:hAnsi="Garamond" w:cs="Times New Roman"/>
              <w:color w:val="000000"/>
              <w:sz w:val="24"/>
              <w:szCs w:val="24"/>
              <w:lang w:val="en-US"/>
            </w:rPr>
          </w:rPrChange>
        </w:rPr>
        <w:t xml:space="preserve"> AA, </w:t>
      </w:r>
      <w:proofErr w:type="spellStart"/>
      <w:r w:rsidRPr="00210C6F">
        <w:rPr>
          <w:rFonts w:ascii="Times" w:eastAsia="Times New Roman" w:hAnsi="Times" w:cs="Times New Roman"/>
          <w:color w:val="000000"/>
          <w:sz w:val="24"/>
          <w:szCs w:val="24"/>
          <w:lang w:val="en-US"/>
          <w:rPrChange w:id="55" w:author="Mary O'Connor" w:date="2016-02-09T09:29:00Z">
            <w:rPr>
              <w:rFonts w:ascii="Garamond" w:eastAsia="Times New Roman" w:hAnsi="Garamond" w:cs="Times New Roman"/>
              <w:color w:val="000000"/>
              <w:sz w:val="24"/>
              <w:szCs w:val="24"/>
              <w:lang w:val="en-US"/>
            </w:rPr>
          </w:rPrChange>
        </w:rPr>
        <w:t>Attrill</w:t>
      </w:r>
      <w:proofErr w:type="spellEnd"/>
      <w:r w:rsidRPr="00210C6F">
        <w:rPr>
          <w:rFonts w:ascii="Times" w:eastAsia="Times New Roman" w:hAnsi="Times" w:cs="Times New Roman"/>
          <w:color w:val="000000"/>
          <w:sz w:val="24"/>
          <w:szCs w:val="24"/>
          <w:lang w:val="en-US"/>
          <w:rPrChange w:id="56" w:author="Mary O'Connor" w:date="2016-02-09T09:29:00Z">
            <w:rPr>
              <w:rFonts w:ascii="Garamond" w:eastAsia="Times New Roman" w:hAnsi="Garamond" w:cs="Times New Roman"/>
              <w:color w:val="000000"/>
              <w:sz w:val="24"/>
              <w:szCs w:val="24"/>
              <w:lang w:val="en-US"/>
            </w:rPr>
          </w:rPrChange>
        </w:rPr>
        <w:t xml:space="preserve"> MJ, </w:t>
      </w:r>
      <w:proofErr w:type="spellStart"/>
      <w:r w:rsidRPr="00210C6F">
        <w:rPr>
          <w:rFonts w:ascii="Times" w:eastAsia="Times New Roman" w:hAnsi="Times" w:cs="Times New Roman"/>
          <w:color w:val="000000"/>
          <w:sz w:val="24"/>
          <w:szCs w:val="24"/>
          <w:lang w:val="en-US"/>
          <w:rPrChange w:id="57" w:author="Mary O'Connor" w:date="2016-02-09T09:29:00Z">
            <w:rPr>
              <w:rFonts w:ascii="Garamond" w:eastAsia="Times New Roman" w:hAnsi="Garamond" w:cs="Times New Roman"/>
              <w:color w:val="000000"/>
              <w:sz w:val="24"/>
              <w:szCs w:val="24"/>
              <w:lang w:val="en-US"/>
            </w:rPr>
          </w:rPrChange>
        </w:rPr>
        <w:t>Schembri</w:t>
      </w:r>
      <w:proofErr w:type="spellEnd"/>
      <w:r w:rsidRPr="00210C6F">
        <w:rPr>
          <w:rFonts w:ascii="Times" w:eastAsia="Times New Roman" w:hAnsi="Times" w:cs="Times New Roman"/>
          <w:color w:val="000000"/>
          <w:sz w:val="24"/>
          <w:szCs w:val="24"/>
          <w:lang w:val="en-US"/>
          <w:rPrChange w:id="58" w:author="Mary O'Connor" w:date="2016-02-09T09:29:00Z">
            <w:rPr>
              <w:rFonts w:ascii="Garamond" w:eastAsia="Times New Roman" w:hAnsi="Garamond" w:cs="Times New Roman"/>
              <w:color w:val="000000"/>
              <w:sz w:val="24"/>
              <w:szCs w:val="24"/>
              <w:lang w:val="en-US"/>
            </w:rPr>
          </w:rPrChange>
        </w:rPr>
        <w:t xml:space="preserve"> PJ, Jones MB (2010) Spatial variation in the composition </w:t>
      </w:r>
    </w:p>
    <w:p w14:paraId="5E46A5B9" w14:textId="253897EE" w:rsidR="006034D1" w:rsidRPr="00210C6F" w:rsidRDefault="006034D1" w:rsidP="00F047CC">
      <w:pPr>
        <w:spacing w:after="0" w:line="480" w:lineRule="auto"/>
        <w:ind w:left="720"/>
        <w:rPr>
          <w:rFonts w:ascii="Times" w:eastAsia="Times New Roman" w:hAnsi="Times" w:cs="Times New Roman"/>
          <w:sz w:val="24"/>
          <w:szCs w:val="24"/>
          <w:lang w:val="en-US"/>
          <w:rPrChange w:id="59"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60" w:author="Mary O'Connor" w:date="2016-02-09T09:29:00Z">
            <w:rPr>
              <w:rFonts w:ascii="Garamond" w:eastAsia="Times New Roman" w:hAnsi="Garamond" w:cs="Times New Roman"/>
              <w:color w:val="000000"/>
              <w:sz w:val="24"/>
              <w:szCs w:val="24"/>
              <w:lang w:val="en-US"/>
            </w:rPr>
          </w:rPrChange>
        </w:rPr>
        <w:t>of</w:t>
      </w:r>
      <w:proofErr w:type="gramEnd"/>
      <w:r w:rsidRPr="00210C6F">
        <w:rPr>
          <w:rFonts w:ascii="Times" w:eastAsia="Times New Roman" w:hAnsi="Times" w:cs="Times New Roman"/>
          <w:color w:val="000000"/>
          <w:sz w:val="24"/>
          <w:szCs w:val="24"/>
          <w:lang w:val="en-US"/>
          <w:rPrChange w:id="61" w:author="Mary O'Connor" w:date="2016-02-09T09:29:00Z">
            <w:rPr>
              <w:rFonts w:ascii="Garamond" w:eastAsia="Times New Roman" w:hAnsi="Garamond" w:cs="Times New Roman"/>
              <w:color w:val="000000"/>
              <w:sz w:val="24"/>
              <w:szCs w:val="24"/>
              <w:lang w:val="en-US"/>
            </w:rPr>
          </w:rPrChange>
        </w:rPr>
        <w:t xml:space="preserve"> motile </w:t>
      </w:r>
      <w:proofErr w:type="spellStart"/>
      <w:r w:rsidRPr="00210C6F">
        <w:rPr>
          <w:rFonts w:ascii="Times" w:eastAsia="Times New Roman" w:hAnsi="Times" w:cs="Times New Roman"/>
          <w:color w:val="000000"/>
          <w:sz w:val="24"/>
          <w:szCs w:val="24"/>
          <w:lang w:val="en-US"/>
          <w:rPrChange w:id="62" w:author="Mary O'Connor" w:date="2016-02-09T09:29:00Z">
            <w:rPr>
              <w:rFonts w:ascii="Garamond" w:eastAsia="Times New Roman" w:hAnsi="Garamond" w:cs="Times New Roman"/>
              <w:color w:val="000000"/>
              <w:sz w:val="24"/>
              <w:szCs w:val="24"/>
              <w:lang w:val="en-US"/>
            </w:rPr>
          </w:rPrChange>
        </w:rPr>
        <w:t>macroinvertebrate</w:t>
      </w:r>
      <w:proofErr w:type="spellEnd"/>
      <w:r w:rsidRPr="00210C6F">
        <w:rPr>
          <w:rFonts w:ascii="Times" w:eastAsia="Times New Roman" w:hAnsi="Times" w:cs="Times New Roman"/>
          <w:color w:val="000000"/>
          <w:sz w:val="24"/>
          <w:szCs w:val="24"/>
          <w:lang w:val="en-US"/>
          <w:rPrChange w:id="63" w:author="Mary O'Connor" w:date="2016-02-09T09:29:00Z">
            <w:rPr>
              <w:rFonts w:ascii="Garamond" w:eastAsia="Times New Roman" w:hAnsi="Garamond" w:cs="Times New Roman"/>
              <w:color w:val="000000"/>
              <w:sz w:val="24"/>
              <w:szCs w:val="24"/>
              <w:lang w:val="en-US"/>
            </w:rPr>
          </w:rPrChange>
        </w:rPr>
        <w:t xml:space="preserve"> assemblages associated with two bed types of the </w:t>
      </w:r>
      <w:proofErr w:type="spellStart"/>
      <w:r w:rsidRPr="00210C6F">
        <w:rPr>
          <w:rFonts w:ascii="Times" w:eastAsia="Times New Roman" w:hAnsi="Times" w:cs="Times New Roman"/>
          <w:color w:val="000000"/>
          <w:sz w:val="24"/>
          <w:szCs w:val="24"/>
          <w:lang w:val="en-US"/>
          <w:rPrChange w:id="64"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6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66" w:author="Mary O'Connor" w:date="2016-02-09T09:29:00Z">
            <w:rPr>
              <w:rFonts w:ascii="Garamond" w:eastAsia="Times New Roman" w:hAnsi="Garamond" w:cs="Times New Roman"/>
              <w:i/>
              <w:iCs/>
              <w:color w:val="000000"/>
              <w:sz w:val="24"/>
              <w:szCs w:val="24"/>
              <w:lang w:val="en-US"/>
            </w:rPr>
          </w:rPrChange>
        </w:rPr>
        <w:t>Posidonia</w:t>
      </w:r>
      <w:proofErr w:type="spellEnd"/>
      <w:r w:rsidRPr="00210C6F">
        <w:rPr>
          <w:rFonts w:ascii="Times" w:eastAsia="Times New Roman" w:hAnsi="Times" w:cs="Times New Roman"/>
          <w:i/>
          <w:iCs/>
          <w:color w:val="000000"/>
          <w:sz w:val="24"/>
          <w:szCs w:val="24"/>
          <w:lang w:val="en-US"/>
          <w:rPrChange w:id="67"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68" w:author="Mary O'Connor" w:date="2016-02-09T09:29:00Z">
            <w:rPr>
              <w:rFonts w:ascii="Garamond" w:eastAsia="Times New Roman" w:hAnsi="Garamond" w:cs="Times New Roman"/>
              <w:i/>
              <w:iCs/>
              <w:color w:val="000000"/>
              <w:sz w:val="24"/>
              <w:szCs w:val="24"/>
              <w:lang w:val="en-US"/>
            </w:rPr>
          </w:rPrChange>
        </w:rPr>
        <w:t>oceanica</w:t>
      </w:r>
      <w:proofErr w:type="spellEnd"/>
      <w:r w:rsidRPr="00210C6F">
        <w:rPr>
          <w:rFonts w:ascii="Times" w:eastAsia="Times New Roman" w:hAnsi="Times" w:cs="Times New Roman"/>
          <w:i/>
          <w:iCs/>
          <w:color w:val="000000"/>
          <w:sz w:val="24"/>
          <w:szCs w:val="24"/>
          <w:lang w:val="en-US"/>
          <w:rPrChange w:id="69" w:author="Mary O'Connor" w:date="2016-02-09T09:29:00Z">
            <w:rPr>
              <w:rFonts w:ascii="Garamond" w:eastAsia="Times New Roman" w:hAnsi="Garamond" w:cs="Times New Roman"/>
              <w:i/>
              <w:iCs/>
              <w:color w:val="000000"/>
              <w:sz w:val="24"/>
              <w:szCs w:val="24"/>
              <w:lang w:val="en-US"/>
            </w:rPr>
          </w:rPrChange>
        </w:rPr>
        <w:t xml:space="preserve">. </w:t>
      </w:r>
      <w:r w:rsidR="004629D1" w:rsidRPr="00210C6F">
        <w:rPr>
          <w:rFonts w:ascii="Times" w:eastAsia="Times New Roman" w:hAnsi="Times" w:cs="Times New Roman"/>
          <w:color w:val="000000"/>
          <w:sz w:val="24"/>
          <w:szCs w:val="24"/>
          <w:lang w:val="en-US"/>
          <w:rPrChange w:id="70" w:author="Mary O'Connor" w:date="2016-02-09T09:29:00Z">
            <w:rPr>
              <w:rFonts w:ascii="Garamond" w:eastAsia="Times New Roman" w:hAnsi="Garamond" w:cs="Times New Roman"/>
              <w:color w:val="000000"/>
              <w:sz w:val="24"/>
              <w:szCs w:val="24"/>
              <w:lang w:val="en-US"/>
            </w:rPr>
          </w:rPrChange>
        </w:rPr>
        <w:t xml:space="preserve"> Mar </w:t>
      </w:r>
      <w:proofErr w:type="spellStart"/>
      <w:r w:rsidR="004629D1" w:rsidRPr="00210C6F">
        <w:rPr>
          <w:rFonts w:ascii="Times" w:eastAsia="Times New Roman" w:hAnsi="Times" w:cs="Times New Roman"/>
          <w:color w:val="000000"/>
          <w:sz w:val="24"/>
          <w:szCs w:val="24"/>
          <w:lang w:val="en-US"/>
          <w:rPrChange w:id="71"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72" w:author="Mary O'Connor" w:date="2016-02-09T09:29:00Z">
            <w:rPr>
              <w:rFonts w:ascii="Garamond" w:eastAsia="Times New Roman" w:hAnsi="Garamond" w:cs="Times New Roman"/>
              <w:color w:val="000000"/>
              <w:sz w:val="24"/>
              <w:szCs w:val="24"/>
              <w:lang w:val="en-US"/>
            </w:rPr>
          </w:rPrChange>
        </w:rPr>
        <w:t xml:space="preserve"> </w:t>
      </w:r>
      <w:proofErr w:type="spellStart"/>
      <w:r w:rsidR="00527B77" w:rsidRPr="00210C6F">
        <w:rPr>
          <w:rFonts w:ascii="Times" w:eastAsia="Times New Roman" w:hAnsi="Times" w:cs="Times New Roman"/>
          <w:color w:val="000000"/>
          <w:sz w:val="24"/>
          <w:szCs w:val="24"/>
          <w:lang w:val="en-US"/>
          <w:rPrChange w:id="73" w:author="Mary O'Connor" w:date="2016-02-09T09:29:00Z">
            <w:rPr>
              <w:rFonts w:ascii="Garamond" w:eastAsia="Times New Roman" w:hAnsi="Garamond" w:cs="Times New Roman"/>
              <w:color w:val="000000"/>
              <w:sz w:val="24"/>
              <w:szCs w:val="24"/>
              <w:lang w:val="en-US"/>
            </w:rPr>
          </w:rPrChange>
        </w:rPr>
        <w:t>Prog</w:t>
      </w:r>
      <w:proofErr w:type="spellEnd"/>
      <w:r w:rsidR="00527B77" w:rsidRPr="00210C6F">
        <w:rPr>
          <w:rFonts w:ascii="Times" w:eastAsia="Times New Roman" w:hAnsi="Times" w:cs="Times New Roman"/>
          <w:color w:val="000000"/>
          <w:sz w:val="24"/>
          <w:szCs w:val="24"/>
          <w:lang w:val="en-US"/>
          <w:rPrChange w:id="74" w:author="Mary O'Connor" w:date="2016-02-09T09:29:00Z">
            <w:rPr>
              <w:rFonts w:ascii="Garamond" w:eastAsia="Times New Roman" w:hAnsi="Garamond" w:cs="Times New Roman"/>
              <w:color w:val="000000"/>
              <w:sz w:val="24"/>
              <w:szCs w:val="24"/>
              <w:lang w:val="en-US"/>
            </w:rPr>
          </w:rPrChange>
        </w:rPr>
        <w:t xml:space="preserve"> </w:t>
      </w:r>
      <w:proofErr w:type="spellStart"/>
      <w:r w:rsidR="00527B77" w:rsidRPr="00210C6F">
        <w:rPr>
          <w:rFonts w:ascii="Times" w:eastAsia="Times New Roman" w:hAnsi="Times" w:cs="Times New Roman"/>
          <w:color w:val="000000"/>
          <w:sz w:val="24"/>
          <w:szCs w:val="24"/>
          <w:lang w:val="en-US"/>
          <w:rPrChange w:id="75" w:author="Mary O'Connor" w:date="2016-02-09T09:29:00Z">
            <w:rPr>
              <w:rFonts w:ascii="Garamond" w:eastAsia="Times New Roman" w:hAnsi="Garamond" w:cs="Times New Roman"/>
              <w:color w:val="000000"/>
              <w:sz w:val="24"/>
              <w:szCs w:val="24"/>
              <w:lang w:val="en-US"/>
            </w:rPr>
          </w:rPrChange>
        </w:rPr>
        <w:t>Ser</w:t>
      </w:r>
      <w:proofErr w:type="spellEnd"/>
      <w:r w:rsidR="00527B77" w:rsidRPr="00210C6F">
        <w:rPr>
          <w:rFonts w:ascii="Times" w:eastAsia="Times New Roman" w:hAnsi="Times" w:cs="Times New Roman"/>
          <w:color w:val="000000"/>
          <w:sz w:val="24"/>
          <w:szCs w:val="24"/>
          <w:lang w:val="en-US"/>
          <w:rPrChange w:id="76" w:author="Mary O'Connor" w:date="2016-02-09T09:29:00Z">
            <w:rPr>
              <w:rFonts w:ascii="Garamond" w:eastAsia="Times New Roman" w:hAnsi="Garamond" w:cs="Times New Roman"/>
              <w:color w:val="000000"/>
              <w:sz w:val="24"/>
              <w:szCs w:val="24"/>
              <w:lang w:val="en-US"/>
            </w:rPr>
          </w:rPrChange>
        </w:rPr>
        <w:t xml:space="preserve"> 406:91-104</w:t>
      </w:r>
    </w:p>
    <w:p w14:paraId="57508E9C" w14:textId="4257C206" w:rsidR="006034D1" w:rsidRPr="00210C6F" w:rsidRDefault="003471CB" w:rsidP="000F7014">
      <w:pPr>
        <w:spacing w:after="0" w:line="480" w:lineRule="auto"/>
        <w:rPr>
          <w:rFonts w:ascii="Times" w:eastAsia="Times New Roman" w:hAnsi="Times" w:cs="Times New Roman"/>
          <w:sz w:val="24"/>
          <w:szCs w:val="24"/>
          <w:lang w:val="en-US"/>
          <w:rPrChange w:id="77"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78" w:author="Mary O'Connor" w:date="2016-02-09T09:29:00Z">
            <w:rPr>
              <w:rFonts w:ascii="Garamond" w:eastAsia="Times New Roman" w:hAnsi="Garamond" w:cs="Times New Roman"/>
              <w:color w:val="000000"/>
              <w:sz w:val="24"/>
              <w:szCs w:val="24"/>
              <w:lang w:val="en-US"/>
            </w:rPr>
          </w:rPrChange>
        </w:rPr>
        <w:t>Boströ</w:t>
      </w:r>
      <w:r w:rsidR="006034D1" w:rsidRPr="00210C6F">
        <w:rPr>
          <w:rFonts w:ascii="Times" w:eastAsia="Times New Roman" w:hAnsi="Times" w:cs="Times New Roman"/>
          <w:color w:val="000000"/>
          <w:sz w:val="24"/>
          <w:szCs w:val="24"/>
          <w:lang w:val="en-US"/>
          <w:rPrChange w:id="79" w:author="Mary O'Connor" w:date="2016-02-09T09:29:00Z">
            <w:rPr>
              <w:rFonts w:ascii="Garamond" w:eastAsia="Times New Roman" w:hAnsi="Garamond" w:cs="Times New Roman"/>
              <w:color w:val="000000"/>
              <w:sz w:val="24"/>
              <w:szCs w:val="24"/>
              <w:lang w:val="en-US"/>
            </w:rPr>
          </w:rPrChange>
        </w:rPr>
        <w:t>m</w:t>
      </w:r>
      <w:proofErr w:type="spellEnd"/>
      <w:r w:rsidR="006034D1" w:rsidRPr="00210C6F">
        <w:rPr>
          <w:rFonts w:ascii="Times" w:eastAsia="Times New Roman" w:hAnsi="Times" w:cs="Times New Roman"/>
          <w:color w:val="000000"/>
          <w:sz w:val="24"/>
          <w:szCs w:val="24"/>
          <w:lang w:val="en-US"/>
          <w:rPrChange w:id="80" w:author="Mary O'Connor" w:date="2016-02-09T09:29:00Z">
            <w:rPr>
              <w:rFonts w:ascii="Garamond" w:eastAsia="Times New Roman" w:hAnsi="Garamond" w:cs="Times New Roman"/>
              <w:color w:val="000000"/>
              <w:sz w:val="24"/>
              <w:szCs w:val="24"/>
              <w:lang w:val="en-US"/>
            </w:rPr>
          </w:rPrChange>
        </w:rPr>
        <w:t xml:space="preserve"> C, </w:t>
      </w:r>
      <w:proofErr w:type="spellStart"/>
      <w:r w:rsidR="006034D1" w:rsidRPr="00210C6F">
        <w:rPr>
          <w:rFonts w:ascii="Times" w:eastAsia="Times New Roman" w:hAnsi="Times" w:cs="Times New Roman"/>
          <w:color w:val="000000"/>
          <w:sz w:val="24"/>
          <w:szCs w:val="24"/>
          <w:lang w:val="en-US"/>
          <w:rPrChange w:id="81" w:author="Mary O'Connor" w:date="2016-02-09T09:29:00Z">
            <w:rPr>
              <w:rFonts w:ascii="Garamond" w:eastAsia="Times New Roman" w:hAnsi="Garamond" w:cs="Times New Roman"/>
              <w:color w:val="000000"/>
              <w:sz w:val="24"/>
              <w:szCs w:val="24"/>
              <w:lang w:val="en-US"/>
            </w:rPr>
          </w:rPrChange>
        </w:rPr>
        <w:t>Tomroos</w:t>
      </w:r>
      <w:proofErr w:type="spellEnd"/>
      <w:r w:rsidR="006034D1" w:rsidRPr="00210C6F">
        <w:rPr>
          <w:rFonts w:ascii="Times" w:eastAsia="Times New Roman" w:hAnsi="Times" w:cs="Times New Roman"/>
          <w:color w:val="000000"/>
          <w:sz w:val="24"/>
          <w:szCs w:val="24"/>
          <w:lang w:val="en-US"/>
          <w:rPrChange w:id="82" w:author="Mary O'Connor" w:date="2016-02-09T09:29:00Z">
            <w:rPr>
              <w:rFonts w:ascii="Garamond" w:eastAsia="Times New Roman" w:hAnsi="Garamond" w:cs="Times New Roman"/>
              <w:color w:val="000000"/>
              <w:sz w:val="24"/>
              <w:szCs w:val="24"/>
              <w:lang w:val="en-US"/>
            </w:rPr>
          </w:rPrChange>
        </w:rPr>
        <w:t xml:space="preserve"> A, </w:t>
      </w:r>
      <w:proofErr w:type="spellStart"/>
      <w:r w:rsidR="006034D1" w:rsidRPr="00210C6F">
        <w:rPr>
          <w:rFonts w:ascii="Times" w:eastAsia="Times New Roman" w:hAnsi="Times" w:cs="Times New Roman"/>
          <w:color w:val="000000"/>
          <w:sz w:val="24"/>
          <w:szCs w:val="24"/>
          <w:lang w:val="en-US"/>
          <w:rPrChange w:id="83" w:author="Mary O'Connor" w:date="2016-02-09T09:29:00Z">
            <w:rPr>
              <w:rFonts w:ascii="Garamond" w:eastAsia="Times New Roman" w:hAnsi="Garamond" w:cs="Times New Roman"/>
              <w:color w:val="000000"/>
              <w:sz w:val="24"/>
              <w:szCs w:val="24"/>
              <w:lang w:val="en-US"/>
            </w:rPr>
          </w:rPrChange>
        </w:rPr>
        <w:t>Bonsdorff</w:t>
      </w:r>
      <w:proofErr w:type="spellEnd"/>
      <w:r w:rsidR="006034D1" w:rsidRPr="00210C6F">
        <w:rPr>
          <w:rFonts w:ascii="Times" w:eastAsia="Times New Roman" w:hAnsi="Times" w:cs="Times New Roman"/>
          <w:color w:val="000000"/>
          <w:sz w:val="24"/>
          <w:szCs w:val="24"/>
          <w:lang w:val="en-US"/>
          <w:rPrChange w:id="84" w:author="Mary O'Connor" w:date="2016-02-09T09:29:00Z">
            <w:rPr>
              <w:rFonts w:ascii="Garamond" w:eastAsia="Times New Roman" w:hAnsi="Garamond" w:cs="Times New Roman"/>
              <w:color w:val="000000"/>
              <w:sz w:val="24"/>
              <w:szCs w:val="24"/>
              <w:lang w:val="en-US"/>
            </w:rPr>
          </w:rPrChange>
        </w:rPr>
        <w:t xml:space="preserve"> E (2010) Invertebrate dispersal and habitat heterogeneity: </w:t>
      </w:r>
    </w:p>
    <w:p w14:paraId="534568E1" w14:textId="3FC5795D" w:rsidR="006034D1" w:rsidRPr="00210C6F" w:rsidRDefault="006034D1" w:rsidP="00F047CC">
      <w:pPr>
        <w:spacing w:after="0" w:line="480" w:lineRule="auto"/>
        <w:ind w:firstLine="720"/>
        <w:rPr>
          <w:rFonts w:ascii="Times" w:eastAsia="Times New Roman" w:hAnsi="Times" w:cs="Times New Roman"/>
          <w:sz w:val="24"/>
          <w:szCs w:val="24"/>
          <w:lang w:val="en-US"/>
          <w:rPrChange w:id="85"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86" w:author="Mary O'Connor" w:date="2016-02-09T09:29:00Z">
            <w:rPr>
              <w:rFonts w:ascii="Garamond" w:eastAsia="Times New Roman" w:hAnsi="Garamond" w:cs="Times New Roman"/>
              <w:color w:val="000000"/>
              <w:sz w:val="24"/>
              <w:szCs w:val="24"/>
              <w:lang w:val="en-US"/>
            </w:rPr>
          </w:rPrChange>
        </w:rPr>
        <w:t xml:space="preserve">Expression of biological traits in a </w:t>
      </w:r>
      <w:proofErr w:type="spellStart"/>
      <w:r w:rsidRPr="00210C6F">
        <w:rPr>
          <w:rFonts w:ascii="Times" w:eastAsia="Times New Roman" w:hAnsi="Times" w:cs="Times New Roman"/>
          <w:color w:val="000000"/>
          <w:sz w:val="24"/>
          <w:szCs w:val="24"/>
          <w:lang w:val="en-US"/>
          <w:rPrChange w:id="87"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88" w:author="Mary O'Connor" w:date="2016-02-09T09:29:00Z">
            <w:rPr>
              <w:rFonts w:ascii="Garamond" w:eastAsia="Times New Roman" w:hAnsi="Garamond" w:cs="Times New Roman"/>
              <w:color w:val="000000"/>
              <w:sz w:val="24"/>
              <w:szCs w:val="24"/>
              <w:lang w:val="en-US"/>
            </w:rPr>
          </w:rPrChange>
        </w:rPr>
        <w:t xml:space="preserve"> landscape.</w:t>
      </w:r>
      <w:proofErr w:type="gramEnd"/>
      <w:r w:rsidRPr="00210C6F">
        <w:rPr>
          <w:rFonts w:ascii="Times" w:eastAsia="Times New Roman" w:hAnsi="Times" w:cs="Times New Roman"/>
          <w:color w:val="000000"/>
          <w:sz w:val="24"/>
          <w:szCs w:val="24"/>
          <w:lang w:val="en-US"/>
          <w:rPrChange w:id="89" w:author="Mary O'Connor" w:date="2016-02-09T09:29:00Z">
            <w:rPr>
              <w:rFonts w:ascii="Garamond" w:eastAsia="Times New Roman" w:hAnsi="Garamond" w:cs="Times New Roman"/>
              <w:color w:val="000000"/>
              <w:sz w:val="24"/>
              <w:szCs w:val="24"/>
              <w:lang w:val="en-US"/>
            </w:rPr>
          </w:rPrChange>
        </w:rPr>
        <w:t xml:space="preserve">  J </w:t>
      </w:r>
      <w:proofErr w:type="spellStart"/>
      <w:r w:rsidRPr="00210C6F">
        <w:rPr>
          <w:rFonts w:ascii="Times" w:eastAsia="Times New Roman" w:hAnsi="Times" w:cs="Times New Roman"/>
          <w:color w:val="000000"/>
          <w:sz w:val="24"/>
          <w:szCs w:val="24"/>
          <w:lang w:val="en-US"/>
          <w:rPrChange w:id="90" w:author="Mary O'Connor" w:date="2016-02-09T09:29:00Z">
            <w:rPr>
              <w:rFonts w:ascii="Garamond" w:eastAsia="Times New Roman" w:hAnsi="Garamond" w:cs="Times New Roman"/>
              <w:color w:val="000000"/>
              <w:sz w:val="24"/>
              <w:szCs w:val="24"/>
              <w:lang w:val="en-US"/>
            </w:rPr>
          </w:rPrChange>
        </w:rPr>
        <w:t>Exp</w:t>
      </w:r>
      <w:proofErr w:type="spellEnd"/>
      <w:r w:rsidRPr="00210C6F">
        <w:rPr>
          <w:rFonts w:ascii="Times" w:eastAsia="Times New Roman" w:hAnsi="Times" w:cs="Times New Roman"/>
          <w:color w:val="000000"/>
          <w:sz w:val="24"/>
          <w:szCs w:val="24"/>
          <w:lang w:val="en-US"/>
          <w:rPrChange w:id="91"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92"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9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4"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95" w:author="Mary O'Connor" w:date="2016-02-09T09:29:00Z">
            <w:rPr>
              <w:rFonts w:ascii="Garamond" w:eastAsia="Times New Roman" w:hAnsi="Garamond" w:cs="Times New Roman"/>
              <w:color w:val="000000"/>
              <w:sz w:val="24"/>
              <w:szCs w:val="24"/>
              <w:lang w:val="en-US"/>
            </w:rPr>
          </w:rPrChange>
        </w:rPr>
        <w:t xml:space="preserve"> 390:106-117</w:t>
      </w:r>
    </w:p>
    <w:p w14:paraId="28D55C6D" w14:textId="77777777" w:rsidR="006034D1" w:rsidRPr="00210C6F" w:rsidRDefault="006034D1" w:rsidP="000F7014">
      <w:pPr>
        <w:spacing w:after="0" w:line="480" w:lineRule="auto"/>
        <w:rPr>
          <w:rFonts w:ascii="Times" w:eastAsia="Times New Roman" w:hAnsi="Times" w:cs="Times New Roman"/>
          <w:sz w:val="24"/>
          <w:szCs w:val="24"/>
          <w:lang w:val="en-US"/>
          <w:rPrChange w:id="9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97" w:author="Mary O'Connor" w:date="2016-02-09T09:29:00Z">
            <w:rPr>
              <w:rFonts w:ascii="Garamond" w:eastAsia="Times New Roman" w:hAnsi="Garamond" w:cs="Times New Roman"/>
              <w:color w:val="000000"/>
              <w:sz w:val="24"/>
              <w:szCs w:val="24"/>
              <w:lang w:val="en-US"/>
            </w:rPr>
          </w:rPrChange>
        </w:rPr>
        <w:lastRenderedPageBreak/>
        <w:t>Bracken MES, Bracken BE, Rogers-Bennett L (2007) Species diversity and foundation</w:t>
      </w:r>
    </w:p>
    <w:p w14:paraId="0059DDED" w14:textId="6FCA6EF9" w:rsidR="006034D1" w:rsidRPr="00210C6F" w:rsidRDefault="006034D1" w:rsidP="00774C09">
      <w:pPr>
        <w:spacing w:after="0" w:line="480" w:lineRule="auto"/>
        <w:ind w:left="720"/>
        <w:rPr>
          <w:rFonts w:ascii="Times" w:eastAsia="Times New Roman" w:hAnsi="Times" w:cs="Times New Roman"/>
          <w:color w:val="000000"/>
          <w:sz w:val="24"/>
          <w:szCs w:val="24"/>
          <w:lang w:val="en-US"/>
          <w:rPrChange w:id="98"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99" w:author="Mary O'Connor" w:date="2016-02-09T09:29:00Z">
            <w:rPr>
              <w:rFonts w:ascii="Garamond" w:eastAsia="Times New Roman" w:hAnsi="Garamond" w:cs="Times New Roman"/>
              <w:color w:val="000000"/>
              <w:sz w:val="24"/>
              <w:szCs w:val="24"/>
              <w:lang w:val="en-US"/>
            </w:rPr>
          </w:rPrChange>
        </w:rPr>
        <w:t>species</w:t>
      </w:r>
      <w:proofErr w:type="gramEnd"/>
      <w:r w:rsidRPr="00210C6F">
        <w:rPr>
          <w:rFonts w:ascii="Times" w:eastAsia="Times New Roman" w:hAnsi="Times" w:cs="Times New Roman"/>
          <w:color w:val="000000"/>
          <w:sz w:val="24"/>
          <w:szCs w:val="24"/>
          <w:lang w:val="en-US"/>
          <w:rPrChange w:id="100" w:author="Mary O'Connor" w:date="2016-02-09T09:29:00Z">
            <w:rPr>
              <w:rFonts w:ascii="Garamond" w:eastAsia="Times New Roman" w:hAnsi="Garamond" w:cs="Times New Roman"/>
              <w:color w:val="000000"/>
              <w:sz w:val="24"/>
              <w:szCs w:val="24"/>
              <w:lang w:val="en-US"/>
            </w:rPr>
          </w:rPrChange>
        </w:rPr>
        <w:t>: Potential indicators of fisheries yields and ma</w:t>
      </w:r>
      <w:r w:rsidR="004629D1" w:rsidRPr="00210C6F">
        <w:rPr>
          <w:rFonts w:ascii="Times" w:eastAsia="Times New Roman" w:hAnsi="Times" w:cs="Times New Roman"/>
          <w:color w:val="000000"/>
          <w:sz w:val="24"/>
          <w:szCs w:val="24"/>
          <w:lang w:val="en-US"/>
          <w:rPrChange w:id="101" w:author="Mary O'Connor" w:date="2016-02-09T09:29:00Z">
            <w:rPr>
              <w:rFonts w:ascii="Garamond" w:eastAsia="Times New Roman" w:hAnsi="Garamond" w:cs="Times New Roman"/>
              <w:color w:val="000000"/>
              <w:sz w:val="24"/>
              <w:szCs w:val="24"/>
              <w:lang w:val="en-US"/>
            </w:rPr>
          </w:rPrChange>
        </w:rPr>
        <w:t>rine ecosystem functioning.</w:t>
      </w:r>
      <w:r w:rsidRPr="00210C6F">
        <w:rPr>
          <w:rFonts w:ascii="Times" w:eastAsia="Times New Roman" w:hAnsi="Times" w:cs="Times New Roman"/>
          <w:color w:val="000000"/>
          <w:sz w:val="24"/>
          <w:szCs w:val="24"/>
          <w:lang w:val="en-US"/>
          <w:rPrChange w:id="102" w:author="Mary O'Connor" w:date="2016-02-09T09:29:00Z">
            <w:rPr>
              <w:rFonts w:ascii="Garamond" w:eastAsia="Times New Roman" w:hAnsi="Garamond" w:cs="Times New Roman"/>
              <w:color w:val="000000"/>
              <w:sz w:val="24"/>
              <w:szCs w:val="24"/>
              <w:lang w:val="en-US"/>
            </w:rPr>
          </w:rPrChange>
        </w:rPr>
        <w:t xml:space="preserve"> California Cooperative Oceanic Fisheries Investigations Reports 48:82-91</w:t>
      </w:r>
    </w:p>
    <w:p w14:paraId="7BBEE4B6" w14:textId="45782A40" w:rsidR="009D62D7" w:rsidRPr="00210C6F" w:rsidRDefault="009D62D7" w:rsidP="009D62D7">
      <w:pPr>
        <w:pStyle w:val="Bibliography"/>
        <w:spacing w:line="480" w:lineRule="auto"/>
        <w:ind w:left="709" w:hanging="709"/>
        <w:rPr>
          <w:rFonts w:ascii="Times" w:hAnsi="Times"/>
          <w:sz w:val="24"/>
          <w:szCs w:val="24"/>
          <w:rPrChange w:id="103" w:author="Mary O'Connor" w:date="2016-02-09T09:29:00Z">
            <w:rPr>
              <w:rFonts w:ascii="Garamond" w:hAnsi="Garamond"/>
              <w:sz w:val="24"/>
              <w:szCs w:val="24"/>
            </w:rPr>
          </w:rPrChange>
        </w:rPr>
      </w:pPr>
      <w:r w:rsidRPr="00210C6F">
        <w:rPr>
          <w:rFonts w:ascii="Times" w:hAnsi="Times"/>
          <w:sz w:val="24"/>
          <w:szCs w:val="24"/>
          <w:rPrChange w:id="104" w:author="Mary O'Connor" w:date="2016-02-09T09:29:00Z">
            <w:rPr>
              <w:rFonts w:ascii="Garamond" w:hAnsi="Garamond"/>
              <w:sz w:val="24"/>
              <w:szCs w:val="24"/>
            </w:rPr>
          </w:rPrChange>
        </w:rPr>
        <w:t xml:space="preserve">Burnham KP, Anderson DR (2002) Model selection and </w:t>
      </w:r>
      <w:proofErr w:type="spellStart"/>
      <w:r w:rsidRPr="00210C6F">
        <w:rPr>
          <w:rFonts w:ascii="Times" w:hAnsi="Times"/>
          <w:sz w:val="24"/>
          <w:szCs w:val="24"/>
          <w:rPrChange w:id="105" w:author="Mary O'Connor" w:date="2016-02-09T09:29:00Z">
            <w:rPr>
              <w:rFonts w:ascii="Garamond" w:hAnsi="Garamond"/>
              <w:sz w:val="24"/>
              <w:szCs w:val="24"/>
            </w:rPr>
          </w:rPrChange>
        </w:rPr>
        <w:t>multimodel</w:t>
      </w:r>
      <w:proofErr w:type="spellEnd"/>
      <w:r w:rsidRPr="00210C6F">
        <w:rPr>
          <w:rFonts w:ascii="Times" w:hAnsi="Times"/>
          <w:sz w:val="24"/>
          <w:szCs w:val="24"/>
          <w:rPrChange w:id="106" w:author="Mary O'Connor" w:date="2016-02-09T09:29:00Z">
            <w:rPr>
              <w:rFonts w:ascii="Garamond" w:hAnsi="Garamond"/>
              <w:sz w:val="24"/>
              <w:szCs w:val="24"/>
            </w:rPr>
          </w:rPrChange>
        </w:rPr>
        <w:t xml:space="preserve"> inference. Springer-</w:t>
      </w:r>
      <w:proofErr w:type="spellStart"/>
      <w:r w:rsidRPr="00210C6F">
        <w:rPr>
          <w:rFonts w:ascii="Times" w:hAnsi="Times"/>
          <w:sz w:val="24"/>
          <w:szCs w:val="24"/>
          <w:rPrChange w:id="107" w:author="Mary O'Connor" w:date="2016-02-09T09:29:00Z">
            <w:rPr>
              <w:rFonts w:ascii="Garamond" w:hAnsi="Garamond"/>
              <w:sz w:val="24"/>
              <w:szCs w:val="24"/>
            </w:rPr>
          </w:rPrChange>
        </w:rPr>
        <w:t>Verlag</w:t>
      </w:r>
      <w:proofErr w:type="spellEnd"/>
      <w:r w:rsidRPr="00210C6F">
        <w:rPr>
          <w:rFonts w:ascii="Times" w:hAnsi="Times"/>
          <w:sz w:val="24"/>
          <w:szCs w:val="24"/>
          <w:rPrChange w:id="108" w:author="Mary O'Connor" w:date="2016-02-09T09:29:00Z">
            <w:rPr>
              <w:rFonts w:ascii="Garamond" w:hAnsi="Garamond"/>
              <w:sz w:val="24"/>
              <w:szCs w:val="24"/>
            </w:rPr>
          </w:rPrChange>
        </w:rPr>
        <w:t xml:space="preserve"> New York, NY</w:t>
      </w:r>
    </w:p>
    <w:p w14:paraId="3192EA13" w14:textId="77777777" w:rsidR="00CF1039" w:rsidRPr="00210C6F" w:rsidRDefault="00CF1039" w:rsidP="00CF1039">
      <w:pPr>
        <w:rPr>
          <w:rFonts w:ascii="Times" w:hAnsi="Times"/>
          <w:sz w:val="24"/>
          <w:szCs w:val="24"/>
          <w:rPrChange w:id="109" w:author="Mary O'Connor" w:date="2016-02-09T09:29:00Z">
            <w:rPr>
              <w:rFonts w:ascii="Garamond" w:hAnsi="Garamond"/>
              <w:sz w:val="24"/>
            </w:rPr>
          </w:rPrChange>
        </w:rPr>
      </w:pPr>
      <w:r w:rsidRPr="00210C6F">
        <w:rPr>
          <w:rFonts w:ascii="Times" w:hAnsi="Times"/>
          <w:sz w:val="24"/>
          <w:szCs w:val="24"/>
          <w:rPrChange w:id="110" w:author="Mary O'Connor" w:date="2016-02-09T09:29:00Z">
            <w:rPr>
              <w:rFonts w:ascii="Garamond" w:hAnsi="Garamond"/>
              <w:sz w:val="24"/>
            </w:rPr>
          </w:rPrChange>
        </w:rPr>
        <w:t xml:space="preserve">Byers JE, </w:t>
      </w:r>
      <w:proofErr w:type="spellStart"/>
      <w:r w:rsidRPr="00210C6F">
        <w:rPr>
          <w:rFonts w:ascii="Times" w:hAnsi="Times"/>
          <w:sz w:val="24"/>
          <w:szCs w:val="24"/>
          <w:rPrChange w:id="111" w:author="Mary O'Connor" w:date="2016-02-09T09:29:00Z">
            <w:rPr>
              <w:rFonts w:ascii="Garamond" w:hAnsi="Garamond"/>
              <w:sz w:val="24"/>
            </w:rPr>
          </w:rPrChange>
        </w:rPr>
        <w:t>Cuddington</w:t>
      </w:r>
      <w:proofErr w:type="spellEnd"/>
      <w:r w:rsidRPr="00210C6F">
        <w:rPr>
          <w:rFonts w:ascii="Times" w:hAnsi="Times"/>
          <w:sz w:val="24"/>
          <w:szCs w:val="24"/>
          <w:rPrChange w:id="112" w:author="Mary O'Connor" w:date="2016-02-09T09:29:00Z">
            <w:rPr>
              <w:rFonts w:ascii="Garamond" w:hAnsi="Garamond"/>
              <w:sz w:val="24"/>
            </w:rPr>
          </w:rPrChange>
        </w:rPr>
        <w:t xml:space="preserve"> K, Jones CG, Talley TS, Hastings A, </w:t>
      </w:r>
      <w:proofErr w:type="spellStart"/>
      <w:r w:rsidRPr="00210C6F">
        <w:rPr>
          <w:rFonts w:ascii="Times" w:hAnsi="Times"/>
          <w:sz w:val="24"/>
          <w:szCs w:val="24"/>
          <w:rPrChange w:id="113" w:author="Mary O'Connor" w:date="2016-02-09T09:29:00Z">
            <w:rPr>
              <w:rFonts w:ascii="Garamond" w:hAnsi="Garamond"/>
              <w:sz w:val="24"/>
            </w:rPr>
          </w:rPrChange>
        </w:rPr>
        <w:t>Lambrinos</w:t>
      </w:r>
      <w:proofErr w:type="spellEnd"/>
      <w:r w:rsidRPr="00210C6F">
        <w:rPr>
          <w:rFonts w:ascii="Times" w:hAnsi="Times"/>
          <w:sz w:val="24"/>
          <w:szCs w:val="24"/>
          <w:rPrChange w:id="114" w:author="Mary O'Connor" w:date="2016-02-09T09:29:00Z">
            <w:rPr>
              <w:rFonts w:ascii="Garamond" w:hAnsi="Garamond"/>
              <w:sz w:val="24"/>
            </w:rPr>
          </w:rPrChange>
        </w:rPr>
        <w:t xml:space="preserve"> JG, Wilson WG (2006) Using </w:t>
      </w:r>
    </w:p>
    <w:p w14:paraId="7FDF28E9" w14:textId="6C2ABB1C" w:rsidR="00CF1039" w:rsidRPr="00210C6F" w:rsidRDefault="00CF1039" w:rsidP="00CF1039">
      <w:pPr>
        <w:ind w:firstLine="720"/>
        <w:rPr>
          <w:rFonts w:ascii="Times" w:hAnsi="Times"/>
          <w:sz w:val="24"/>
          <w:szCs w:val="24"/>
          <w:rPrChange w:id="115" w:author="Mary O'Connor" w:date="2016-02-09T09:29:00Z">
            <w:rPr>
              <w:rFonts w:ascii="Garamond" w:hAnsi="Garamond"/>
            </w:rPr>
          </w:rPrChange>
        </w:rPr>
      </w:pPr>
      <w:proofErr w:type="gramStart"/>
      <w:r w:rsidRPr="00210C6F">
        <w:rPr>
          <w:rFonts w:ascii="Times" w:hAnsi="Times"/>
          <w:sz w:val="24"/>
          <w:szCs w:val="24"/>
          <w:rPrChange w:id="116" w:author="Mary O'Connor" w:date="2016-02-09T09:29:00Z">
            <w:rPr>
              <w:rFonts w:ascii="Garamond" w:hAnsi="Garamond"/>
              <w:sz w:val="24"/>
            </w:rPr>
          </w:rPrChange>
        </w:rPr>
        <w:t>ecosystem</w:t>
      </w:r>
      <w:proofErr w:type="gramEnd"/>
      <w:r w:rsidRPr="00210C6F">
        <w:rPr>
          <w:rFonts w:ascii="Times" w:hAnsi="Times"/>
          <w:sz w:val="24"/>
          <w:szCs w:val="24"/>
          <w:rPrChange w:id="117" w:author="Mary O'Connor" w:date="2016-02-09T09:29:00Z">
            <w:rPr>
              <w:rFonts w:ascii="Garamond" w:hAnsi="Garamond"/>
              <w:sz w:val="24"/>
            </w:rPr>
          </w:rPrChange>
        </w:rPr>
        <w:t xml:space="preserve"> engineers to restore ecological systems.  Trends </w:t>
      </w:r>
      <w:proofErr w:type="spellStart"/>
      <w:r w:rsidRPr="00210C6F">
        <w:rPr>
          <w:rFonts w:ascii="Times" w:hAnsi="Times"/>
          <w:sz w:val="24"/>
          <w:szCs w:val="24"/>
          <w:rPrChange w:id="118" w:author="Mary O'Connor" w:date="2016-02-09T09:29:00Z">
            <w:rPr>
              <w:rFonts w:ascii="Garamond" w:hAnsi="Garamond"/>
              <w:sz w:val="24"/>
            </w:rPr>
          </w:rPrChange>
        </w:rPr>
        <w:t>Ecol</w:t>
      </w:r>
      <w:proofErr w:type="spellEnd"/>
      <w:r w:rsidRPr="00210C6F">
        <w:rPr>
          <w:rFonts w:ascii="Times" w:hAnsi="Times"/>
          <w:sz w:val="24"/>
          <w:szCs w:val="24"/>
          <w:rPrChange w:id="119" w:author="Mary O'Connor" w:date="2016-02-09T09:29:00Z">
            <w:rPr>
              <w:rFonts w:ascii="Garamond" w:hAnsi="Garamond"/>
              <w:sz w:val="24"/>
            </w:rPr>
          </w:rPrChange>
        </w:rPr>
        <w:t xml:space="preserve"> </w:t>
      </w:r>
      <w:proofErr w:type="spellStart"/>
      <w:r w:rsidRPr="00210C6F">
        <w:rPr>
          <w:rFonts w:ascii="Times" w:hAnsi="Times"/>
          <w:sz w:val="24"/>
          <w:szCs w:val="24"/>
          <w:rPrChange w:id="120" w:author="Mary O'Connor" w:date="2016-02-09T09:29:00Z">
            <w:rPr>
              <w:rFonts w:ascii="Garamond" w:hAnsi="Garamond"/>
              <w:sz w:val="24"/>
            </w:rPr>
          </w:rPrChange>
        </w:rPr>
        <w:t>Evol</w:t>
      </w:r>
      <w:proofErr w:type="spellEnd"/>
      <w:r w:rsidRPr="00210C6F">
        <w:rPr>
          <w:rFonts w:ascii="Times" w:hAnsi="Times"/>
          <w:sz w:val="24"/>
          <w:szCs w:val="24"/>
          <w:rPrChange w:id="121" w:author="Mary O'Connor" w:date="2016-02-09T09:29:00Z">
            <w:rPr>
              <w:rFonts w:ascii="Garamond" w:hAnsi="Garamond"/>
              <w:sz w:val="24"/>
            </w:rPr>
          </w:rPrChange>
        </w:rPr>
        <w:t xml:space="preserve"> 21:493-500</w:t>
      </w:r>
    </w:p>
    <w:p w14:paraId="44BAFAF4"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122"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23" w:author="Mary O'Connor" w:date="2016-02-09T09:29:00Z">
            <w:rPr>
              <w:rFonts w:ascii="Garamond" w:eastAsia="Times New Roman" w:hAnsi="Garamond" w:cs="Times New Roman"/>
              <w:color w:val="000000"/>
              <w:sz w:val="24"/>
              <w:szCs w:val="24"/>
              <w:lang w:val="en-US"/>
            </w:rPr>
          </w:rPrChange>
        </w:rPr>
        <w:t xml:space="preserve">Carr LA, Boyer KE, Brooks AJ (2011) Spatial patterns of </w:t>
      </w:r>
      <w:proofErr w:type="spellStart"/>
      <w:r w:rsidRPr="00210C6F">
        <w:rPr>
          <w:rFonts w:ascii="Times" w:eastAsia="Times New Roman" w:hAnsi="Times" w:cs="Times New Roman"/>
          <w:color w:val="000000"/>
          <w:sz w:val="24"/>
          <w:szCs w:val="24"/>
          <w:lang w:val="en-US"/>
          <w:rPrChange w:id="124" w:author="Mary O'Connor" w:date="2016-02-09T09:29:00Z">
            <w:rPr>
              <w:rFonts w:ascii="Garamond" w:eastAsia="Times New Roman" w:hAnsi="Garamond" w:cs="Times New Roman"/>
              <w:color w:val="000000"/>
              <w:sz w:val="24"/>
              <w:szCs w:val="24"/>
              <w:lang w:val="en-US"/>
            </w:rPr>
          </w:rPrChange>
        </w:rPr>
        <w:t>epifaunal</w:t>
      </w:r>
      <w:proofErr w:type="spellEnd"/>
      <w:r w:rsidRPr="00210C6F">
        <w:rPr>
          <w:rFonts w:ascii="Times" w:eastAsia="Times New Roman" w:hAnsi="Times" w:cs="Times New Roman"/>
          <w:color w:val="000000"/>
          <w:sz w:val="24"/>
          <w:szCs w:val="24"/>
          <w:lang w:val="en-US"/>
          <w:rPrChange w:id="125" w:author="Mary O'Connor" w:date="2016-02-09T09:29:00Z">
            <w:rPr>
              <w:rFonts w:ascii="Garamond" w:eastAsia="Times New Roman" w:hAnsi="Garamond" w:cs="Times New Roman"/>
              <w:color w:val="000000"/>
              <w:sz w:val="24"/>
              <w:szCs w:val="24"/>
              <w:lang w:val="en-US"/>
            </w:rPr>
          </w:rPrChange>
        </w:rPr>
        <w:t xml:space="preserve"> comm</w:t>
      </w:r>
      <w:r w:rsidR="003471CB" w:rsidRPr="00210C6F">
        <w:rPr>
          <w:rFonts w:ascii="Times" w:eastAsia="Times New Roman" w:hAnsi="Times" w:cs="Times New Roman"/>
          <w:color w:val="000000"/>
          <w:sz w:val="24"/>
          <w:szCs w:val="24"/>
          <w:lang w:val="en-US"/>
          <w:rPrChange w:id="126" w:author="Mary O'Connor" w:date="2016-02-09T09:29:00Z">
            <w:rPr>
              <w:rFonts w:ascii="Garamond" w:eastAsia="Times New Roman" w:hAnsi="Garamond" w:cs="Times New Roman"/>
              <w:color w:val="000000"/>
              <w:sz w:val="24"/>
              <w:szCs w:val="24"/>
              <w:lang w:val="en-US"/>
            </w:rPr>
          </w:rPrChange>
        </w:rPr>
        <w:t xml:space="preserve">unities in San </w:t>
      </w:r>
      <w:r w:rsidRPr="00210C6F">
        <w:rPr>
          <w:rFonts w:ascii="Times" w:eastAsia="Times New Roman" w:hAnsi="Times" w:cs="Times New Roman"/>
          <w:color w:val="000000"/>
          <w:sz w:val="24"/>
          <w:szCs w:val="24"/>
          <w:lang w:val="en-US"/>
          <w:rPrChange w:id="127" w:author="Mary O'Connor" w:date="2016-02-09T09:29:00Z">
            <w:rPr>
              <w:rFonts w:ascii="Garamond" w:eastAsia="Times New Roman" w:hAnsi="Garamond" w:cs="Times New Roman"/>
              <w:color w:val="000000"/>
              <w:sz w:val="24"/>
              <w:szCs w:val="24"/>
              <w:lang w:val="en-US"/>
            </w:rPr>
          </w:rPrChange>
        </w:rPr>
        <w:t xml:space="preserve">Francisco </w:t>
      </w:r>
    </w:p>
    <w:p w14:paraId="25ECF48D" w14:textId="4126A5B4" w:rsidR="006034D1" w:rsidRPr="00210C6F" w:rsidRDefault="006034D1" w:rsidP="00F047CC">
      <w:pPr>
        <w:spacing w:after="0" w:line="480" w:lineRule="auto"/>
        <w:ind w:firstLine="720"/>
        <w:rPr>
          <w:rFonts w:ascii="Times" w:eastAsia="Times New Roman" w:hAnsi="Times" w:cs="Times New Roman"/>
          <w:sz w:val="24"/>
          <w:szCs w:val="24"/>
          <w:lang w:val="en-US"/>
          <w:rPrChange w:id="128"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129" w:author="Mary O'Connor" w:date="2016-02-09T09:29:00Z">
            <w:rPr>
              <w:rFonts w:ascii="Garamond" w:eastAsia="Times New Roman" w:hAnsi="Garamond" w:cs="Times New Roman"/>
              <w:color w:val="000000"/>
              <w:sz w:val="24"/>
              <w:szCs w:val="24"/>
              <w:lang w:val="en-US"/>
            </w:rPr>
          </w:rPrChange>
        </w:rPr>
        <w:t>Bay eelgrass (</w:t>
      </w:r>
      <w:proofErr w:type="spellStart"/>
      <w:r w:rsidRPr="00210C6F">
        <w:rPr>
          <w:rFonts w:ascii="Times" w:eastAsia="Times New Roman" w:hAnsi="Times" w:cs="Times New Roman"/>
          <w:i/>
          <w:iCs/>
          <w:color w:val="000000"/>
          <w:sz w:val="24"/>
          <w:szCs w:val="24"/>
          <w:lang w:val="en-US"/>
          <w:rPrChange w:id="130"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131" w:author="Mary O'Connor" w:date="2016-02-09T09:29:00Z">
            <w:rPr>
              <w:rFonts w:ascii="Garamond" w:eastAsia="Times New Roman" w:hAnsi="Garamond" w:cs="Times New Roman"/>
              <w:i/>
              <w:iCs/>
              <w:color w:val="000000"/>
              <w:sz w:val="24"/>
              <w:szCs w:val="24"/>
              <w:lang w:val="en-US"/>
            </w:rPr>
          </w:rPrChange>
        </w:rPr>
        <w:t xml:space="preserve"> marina</w:t>
      </w:r>
      <w:r w:rsidRPr="00210C6F">
        <w:rPr>
          <w:rFonts w:ascii="Times" w:eastAsia="Times New Roman" w:hAnsi="Times" w:cs="Times New Roman"/>
          <w:color w:val="000000"/>
          <w:sz w:val="24"/>
          <w:szCs w:val="24"/>
          <w:lang w:val="en-US"/>
          <w:rPrChange w:id="132" w:author="Mary O'Connor" w:date="2016-02-09T09:29:00Z">
            <w:rPr>
              <w:rFonts w:ascii="Garamond" w:eastAsia="Times New Roman" w:hAnsi="Garamond" w:cs="Times New Roman"/>
              <w:color w:val="000000"/>
              <w:sz w:val="24"/>
              <w:szCs w:val="24"/>
              <w:lang w:val="en-US"/>
            </w:rPr>
          </w:rPrChange>
        </w:rPr>
        <w:t xml:space="preserve">) beds. Mar </w:t>
      </w:r>
      <w:proofErr w:type="spellStart"/>
      <w:r w:rsidRPr="00210C6F">
        <w:rPr>
          <w:rFonts w:ascii="Times" w:eastAsia="Times New Roman" w:hAnsi="Times" w:cs="Times New Roman"/>
          <w:color w:val="000000"/>
          <w:sz w:val="24"/>
          <w:szCs w:val="24"/>
          <w:lang w:val="en-US"/>
          <w:rPrChange w:id="133" w:author="Mary O'Connor" w:date="2016-02-09T09:29:00Z">
            <w:rPr>
              <w:rFonts w:ascii="Garamond" w:eastAsia="Times New Roman" w:hAnsi="Garamond" w:cs="Times New Roman"/>
              <w:color w:val="000000"/>
              <w:sz w:val="24"/>
              <w:szCs w:val="24"/>
              <w:lang w:val="en-US"/>
            </w:rPr>
          </w:rPrChange>
        </w:rPr>
        <w:t>Ecol-Evol</w:t>
      </w:r>
      <w:proofErr w:type="spellEnd"/>
      <w:r w:rsidRPr="00210C6F">
        <w:rPr>
          <w:rFonts w:ascii="Times" w:eastAsia="Times New Roman" w:hAnsi="Times" w:cs="Times New Roman"/>
          <w:color w:val="000000"/>
          <w:sz w:val="24"/>
          <w:szCs w:val="24"/>
          <w:lang w:val="en-US"/>
          <w:rPrChange w:id="134"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135" w:author="Mary O'Connor" w:date="2016-02-09T09:29:00Z">
            <w:rPr>
              <w:rFonts w:ascii="Garamond" w:eastAsia="Times New Roman" w:hAnsi="Garamond" w:cs="Times New Roman"/>
              <w:color w:val="000000"/>
              <w:sz w:val="24"/>
              <w:szCs w:val="24"/>
              <w:lang w:val="en-US"/>
            </w:rPr>
          </w:rPrChange>
        </w:rPr>
        <w:t>Persp</w:t>
      </w:r>
      <w:proofErr w:type="spellEnd"/>
      <w:r w:rsidRPr="00210C6F">
        <w:rPr>
          <w:rFonts w:ascii="Times" w:eastAsia="Times New Roman" w:hAnsi="Times" w:cs="Times New Roman"/>
          <w:color w:val="000000"/>
          <w:sz w:val="24"/>
          <w:szCs w:val="24"/>
          <w:lang w:val="en-US"/>
          <w:rPrChange w:id="136" w:author="Mary O'Connor" w:date="2016-02-09T09:29:00Z">
            <w:rPr>
              <w:rFonts w:ascii="Garamond" w:eastAsia="Times New Roman" w:hAnsi="Garamond" w:cs="Times New Roman"/>
              <w:color w:val="000000"/>
              <w:sz w:val="24"/>
              <w:szCs w:val="24"/>
              <w:lang w:val="en-US"/>
            </w:rPr>
          </w:rPrChange>
        </w:rPr>
        <w:t xml:space="preserve"> 32:88-103</w:t>
      </w:r>
    </w:p>
    <w:p w14:paraId="0E6E8FD6" w14:textId="77777777" w:rsidR="006034D1" w:rsidRPr="00210C6F" w:rsidRDefault="006034D1" w:rsidP="000F7014">
      <w:pPr>
        <w:spacing w:after="0" w:line="480" w:lineRule="auto"/>
        <w:rPr>
          <w:rFonts w:ascii="Times" w:eastAsia="Times New Roman" w:hAnsi="Times" w:cs="Times New Roman"/>
          <w:sz w:val="24"/>
          <w:szCs w:val="24"/>
          <w:lang w:val="en-US"/>
          <w:rPrChange w:id="137"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138" w:author="Mary O'Connor" w:date="2016-02-09T09:29:00Z">
            <w:rPr>
              <w:rFonts w:ascii="Garamond" w:eastAsia="Times New Roman" w:hAnsi="Garamond" w:cs="Times New Roman"/>
              <w:color w:val="000000"/>
              <w:sz w:val="24"/>
              <w:szCs w:val="24"/>
              <w:lang w:val="en-US"/>
            </w:rPr>
          </w:rPrChange>
        </w:rPr>
        <w:t xml:space="preserve">Chao A, Bunge J (2002) </w:t>
      </w:r>
      <w:proofErr w:type="gramStart"/>
      <w:r w:rsidRPr="00210C6F">
        <w:rPr>
          <w:rFonts w:ascii="Times" w:eastAsia="Times New Roman" w:hAnsi="Times" w:cs="Times New Roman"/>
          <w:color w:val="000000"/>
          <w:sz w:val="24"/>
          <w:szCs w:val="24"/>
          <w:lang w:val="en-US"/>
          <w:rPrChange w:id="139" w:author="Mary O'Connor" w:date="2016-02-09T09:29:00Z">
            <w:rPr>
              <w:rFonts w:ascii="Garamond" w:eastAsia="Times New Roman" w:hAnsi="Garamond" w:cs="Times New Roman"/>
              <w:color w:val="000000"/>
              <w:sz w:val="24"/>
              <w:szCs w:val="24"/>
              <w:lang w:val="en-US"/>
            </w:rPr>
          </w:rPrChange>
        </w:rPr>
        <w:t>Estimating</w:t>
      </w:r>
      <w:proofErr w:type="gramEnd"/>
      <w:r w:rsidRPr="00210C6F">
        <w:rPr>
          <w:rFonts w:ascii="Times" w:eastAsia="Times New Roman" w:hAnsi="Times" w:cs="Times New Roman"/>
          <w:color w:val="000000"/>
          <w:sz w:val="24"/>
          <w:szCs w:val="24"/>
          <w:lang w:val="en-US"/>
          <w:rPrChange w:id="140" w:author="Mary O'Connor" w:date="2016-02-09T09:29:00Z">
            <w:rPr>
              <w:rFonts w:ascii="Garamond" w:eastAsia="Times New Roman" w:hAnsi="Garamond" w:cs="Times New Roman"/>
              <w:color w:val="000000"/>
              <w:sz w:val="24"/>
              <w:szCs w:val="24"/>
              <w:lang w:val="en-US"/>
            </w:rPr>
          </w:rPrChange>
        </w:rPr>
        <w:t xml:space="preserve"> the number of species in a stochastic abundance model.  </w:t>
      </w:r>
    </w:p>
    <w:p w14:paraId="45A76620" w14:textId="4FA69DC6" w:rsidR="006034D1" w:rsidRPr="00210C6F" w:rsidRDefault="006034D1" w:rsidP="00F047CC">
      <w:pPr>
        <w:spacing w:after="0" w:line="480" w:lineRule="auto"/>
        <w:ind w:firstLine="720"/>
        <w:rPr>
          <w:rFonts w:ascii="Times" w:eastAsia="Times New Roman" w:hAnsi="Times" w:cs="Times New Roman"/>
          <w:sz w:val="24"/>
          <w:szCs w:val="24"/>
          <w:lang w:val="en-US"/>
          <w:rPrChange w:id="141"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142" w:author="Mary O'Connor" w:date="2016-02-09T09:29:00Z">
            <w:rPr>
              <w:rFonts w:ascii="Garamond" w:eastAsia="Times New Roman" w:hAnsi="Garamond" w:cs="Times New Roman"/>
              <w:color w:val="000000"/>
              <w:sz w:val="24"/>
              <w:szCs w:val="24"/>
              <w:lang w:val="en-US"/>
            </w:rPr>
          </w:rPrChange>
        </w:rPr>
        <w:t>Biometrics 58:531-539</w:t>
      </w:r>
    </w:p>
    <w:p w14:paraId="3F166C3B"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14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44" w:author="Mary O'Connor" w:date="2016-02-09T09:29:00Z">
            <w:rPr>
              <w:rFonts w:ascii="Garamond" w:eastAsia="Times New Roman" w:hAnsi="Garamond" w:cs="Times New Roman"/>
              <w:color w:val="000000"/>
              <w:sz w:val="24"/>
              <w:szCs w:val="24"/>
              <w:lang w:val="en-US"/>
            </w:rPr>
          </w:rPrChange>
        </w:rPr>
        <w:t xml:space="preserve">Chase JM, Myers JA (2011) </w:t>
      </w:r>
      <w:proofErr w:type="gramStart"/>
      <w:r w:rsidRPr="00210C6F">
        <w:rPr>
          <w:rFonts w:ascii="Times" w:eastAsia="Times New Roman" w:hAnsi="Times" w:cs="Times New Roman"/>
          <w:color w:val="000000"/>
          <w:sz w:val="24"/>
          <w:szCs w:val="24"/>
          <w:lang w:val="en-US"/>
          <w:rPrChange w:id="145" w:author="Mary O'Connor" w:date="2016-02-09T09:29:00Z">
            <w:rPr>
              <w:rFonts w:ascii="Garamond" w:eastAsia="Times New Roman" w:hAnsi="Garamond" w:cs="Times New Roman"/>
              <w:color w:val="000000"/>
              <w:sz w:val="24"/>
              <w:szCs w:val="24"/>
              <w:lang w:val="en-US"/>
            </w:rPr>
          </w:rPrChange>
        </w:rPr>
        <w:t>Disentangling</w:t>
      </w:r>
      <w:proofErr w:type="gramEnd"/>
      <w:r w:rsidRPr="00210C6F">
        <w:rPr>
          <w:rFonts w:ascii="Times" w:eastAsia="Times New Roman" w:hAnsi="Times" w:cs="Times New Roman"/>
          <w:color w:val="000000"/>
          <w:sz w:val="24"/>
          <w:szCs w:val="24"/>
          <w:lang w:val="en-US"/>
          <w:rPrChange w:id="146" w:author="Mary O'Connor" w:date="2016-02-09T09:29:00Z">
            <w:rPr>
              <w:rFonts w:ascii="Garamond" w:eastAsia="Times New Roman" w:hAnsi="Garamond" w:cs="Times New Roman"/>
              <w:color w:val="000000"/>
              <w:sz w:val="24"/>
              <w:szCs w:val="24"/>
              <w:lang w:val="en-US"/>
            </w:rPr>
          </w:rPrChange>
        </w:rPr>
        <w:t xml:space="preserve"> the importance of ecological niches from stochastic </w:t>
      </w:r>
    </w:p>
    <w:p w14:paraId="7243B10F" w14:textId="1A87C0FE" w:rsidR="006034D1" w:rsidRPr="00210C6F" w:rsidRDefault="006034D1" w:rsidP="00F047CC">
      <w:pPr>
        <w:spacing w:after="0" w:line="480" w:lineRule="auto"/>
        <w:ind w:firstLine="720"/>
        <w:rPr>
          <w:rFonts w:ascii="Times" w:eastAsia="Times New Roman" w:hAnsi="Times" w:cs="Times New Roman"/>
          <w:sz w:val="24"/>
          <w:szCs w:val="24"/>
          <w:lang w:val="en-US"/>
          <w:rPrChange w:id="147"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148" w:author="Mary O'Connor" w:date="2016-02-09T09:29:00Z">
            <w:rPr>
              <w:rFonts w:ascii="Garamond" w:eastAsia="Times New Roman" w:hAnsi="Garamond" w:cs="Times New Roman"/>
              <w:color w:val="000000"/>
              <w:sz w:val="24"/>
              <w:szCs w:val="24"/>
              <w:lang w:val="en-US"/>
            </w:rPr>
          </w:rPrChange>
        </w:rPr>
        <w:t>processes</w:t>
      </w:r>
      <w:proofErr w:type="gramEnd"/>
      <w:r w:rsidRPr="00210C6F">
        <w:rPr>
          <w:rFonts w:ascii="Times" w:eastAsia="Times New Roman" w:hAnsi="Times" w:cs="Times New Roman"/>
          <w:color w:val="000000"/>
          <w:sz w:val="24"/>
          <w:szCs w:val="24"/>
          <w:lang w:val="en-US"/>
          <w:rPrChange w:id="149" w:author="Mary O'Connor" w:date="2016-02-09T09:29:00Z">
            <w:rPr>
              <w:rFonts w:ascii="Garamond" w:eastAsia="Times New Roman" w:hAnsi="Garamond" w:cs="Times New Roman"/>
              <w:color w:val="000000"/>
              <w:sz w:val="24"/>
              <w:szCs w:val="24"/>
              <w:lang w:val="en-US"/>
            </w:rPr>
          </w:rPrChange>
        </w:rPr>
        <w:t xml:space="preserve"> across scales.  </w:t>
      </w:r>
      <w:proofErr w:type="spellStart"/>
      <w:r w:rsidRPr="00210C6F">
        <w:rPr>
          <w:rFonts w:ascii="Times" w:eastAsia="Times New Roman" w:hAnsi="Times" w:cs="Times New Roman"/>
          <w:color w:val="000000"/>
          <w:sz w:val="24"/>
          <w:szCs w:val="24"/>
          <w:lang w:val="en-US"/>
          <w:rPrChange w:id="150" w:author="Mary O'Connor" w:date="2016-02-09T09:29:00Z">
            <w:rPr>
              <w:rFonts w:ascii="Garamond" w:eastAsia="Times New Roman" w:hAnsi="Garamond" w:cs="Times New Roman"/>
              <w:color w:val="000000"/>
              <w:sz w:val="24"/>
              <w:szCs w:val="24"/>
              <w:lang w:val="en-US"/>
            </w:rPr>
          </w:rPrChange>
        </w:rPr>
        <w:t>Philos</w:t>
      </w:r>
      <w:proofErr w:type="spellEnd"/>
      <w:r w:rsidRPr="00210C6F">
        <w:rPr>
          <w:rFonts w:ascii="Times" w:eastAsia="Times New Roman" w:hAnsi="Times" w:cs="Times New Roman"/>
          <w:color w:val="000000"/>
          <w:sz w:val="24"/>
          <w:szCs w:val="24"/>
          <w:lang w:val="en-US"/>
          <w:rPrChange w:id="151" w:author="Mary O'Connor" w:date="2016-02-09T09:29:00Z">
            <w:rPr>
              <w:rFonts w:ascii="Garamond" w:eastAsia="Times New Roman" w:hAnsi="Garamond" w:cs="Times New Roman"/>
              <w:color w:val="000000"/>
              <w:sz w:val="24"/>
              <w:szCs w:val="24"/>
              <w:lang w:val="en-US"/>
            </w:rPr>
          </w:rPrChange>
        </w:rPr>
        <w:t xml:space="preserve"> T Roy </w:t>
      </w:r>
      <w:proofErr w:type="spellStart"/>
      <w:r w:rsidRPr="00210C6F">
        <w:rPr>
          <w:rFonts w:ascii="Times" w:eastAsia="Times New Roman" w:hAnsi="Times" w:cs="Times New Roman"/>
          <w:color w:val="000000"/>
          <w:sz w:val="24"/>
          <w:szCs w:val="24"/>
          <w:lang w:val="en-US"/>
          <w:rPrChange w:id="152" w:author="Mary O'Connor" w:date="2016-02-09T09:29:00Z">
            <w:rPr>
              <w:rFonts w:ascii="Garamond" w:eastAsia="Times New Roman" w:hAnsi="Garamond" w:cs="Times New Roman"/>
              <w:color w:val="000000"/>
              <w:sz w:val="24"/>
              <w:szCs w:val="24"/>
              <w:lang w:val="en-US"/>
            </w:rPr>
          </w:rPrChange>
        </w:rPr>
        <w:t>Soc</w:t>
      </w:r>
      <w:proofErr w:type="spellEnd"/>
      <w:r w:rsidRPr="00210C6F">
        <w:rPr>
          <w:rFonts w:ascii="Times" w:eastAsia="Times New Roman" w:hAnsi="Times" w:cs="Times New Roman"/>
          <w:color w:val="000000"/>
          <w:sz w:val="24"/>
          <w:szCs w:val="24"/>
          <w:lang w:val="en-US"/>
          <w:rPrChange w:id="153" w:author="Mary O'Connor" w:date="2016-02-09T09:29:00Z">
            <w:rPr>
              <w:rFonts w:ascii="Garamond" w:eastAsia="Times New Roman" w:hAnsi="Garamond" w:cs="Times New Roman"/>
              <w:color w:val="000000"/>
              <w:sz w:val="24"/>
              <w:szCs w:val="24"/>
              <w:lang w:val="en-US"/>
            </w:rPr>
          </w:rPrChange>
        </w:rPr>
        <w:t xml:space="preserve"> B 366:2351-2363</w:t>
      </w:r>
    </w:p>
    <w:p w14:paraId="6E83DEB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15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55" w:author="Mary O'Connor" w:date="2016-02-09T09:29:00Z">
            <w:rPr>
              <w:rFonts w:ascii="Garamond" w:eastAsia="Times New Roman" w:hAnsi="Garamond" w:cs="Times New Roman"/>
              <w:color w:val="000000"/>
              <w:sz w:val="24"/>
              <w:szCs w:val="24"/>
              <w:lang w:val="en-US"/>
            </w:rPr>
          </w:rPrChange>
        </w:rPr>
        <w:t xml:space="preserve">Colwell RK, </w:t>
      </w:r>
      <w:proofErr w:type="spellStart"/>
      <w:r w:rsidRPr="00210C6F">
        <w:rPr>
          <w:rFonts w:ascii="Times" w:eastAsia="Times New Roman" w:hAnsi="Times" w:cs="Times New Roman"/>
          <w:color w:val="000000"/>
          <w:sz w:val="24"/>
          <w:szCs w:val="24"/>
          <w:lang w:val="en-US"/>
          <w:rPrChange w:id="156" w:author="Mary O'Connor" w:date="2016-02-09T09:29:00Z">
            <w:rPr>
              <w:rFonts w:ascii="Garamond" w:eastAsia="Times New Roman" w:hAnsi="Garamond" w:cs="Times New Roman"/>
              <w:color w:val="000000"/>
              <w:sz w:val="24"/>
              <w:szCs w:val="24"/>
              <w:lang w:val="en-US"/>
            </w:rPr>
          </w:rPrChange>
        </w:rPr>
        <w:t>Coddington</w:t>
      </w:r>
      <w:proofErr w:type="spellEnd"/>
      <w:r w:rsidRPr="00210C6F">
        <w:rPr>
          <w:rFonts w:ascii="Times" w:eastAsia="Times New Roman" w:hAnsi="Times" w:cs="Times New Roman"/>
          <w:color w:val="000000"/>
          <w:sz w:val="24"/>
          <w:szCs w:val="24"/>
          <w:lang w:val="en-US"/>
          <w:rPrChange w:id="157" w:author="Mary O'Connor" w:date="2016-02-09T09:29:00Z">
            <w:rPr>
              <w:rFonts w:ascii="Garamond" w:eastAsia="Times New Roman" w:hAnsi="Garamond" w:cs="Times New Roman"/>
              <w:color w:val="000000"/>
              <w:sz w:val="24"/>
              <w:szCs w:val="24"/>
              <w:lang w:val="en-US"/>
            </w:rPr>
          </w:rPrChange>
        </w:rPr>
        <w:t xml:space="preserve"> JA (1994) Estimating terrestrial biodiversity through extrapolation.  </w:t>
      </w:r>
      <w:proofErr w:type="spellStart"/>
      <w:r w:rsidRPr="00210C6F">
        <w:rPr>
          <w:rFonts w:ascii="Times" w:eastAsia="Times New Roman" w:hAnsi="Times" w:cs="Times New Roman"/>
          <w:color w:val="000000"/>
          <w:sz w:val="24"/>
          <w:szCs w:val="24"/>
          <w:lang w:val="en-US"/>
          <w:rPrChange w:id="158" w:author="Mary O'Connor" w:date="2016-02-09T09:29:00Z">
            <w:rPr>
              <w:rFonts w:ascii="Garamond" w:eastAsia="Times New Roman" w:hAnsi="Garamond" w:cs="Times New Roman"/>
              <w:color w:val="000000"/>
              <w:sz w:val="24"/>
              <w:szCs w:val="24"/>
              <w:lang w:val="en-US"/>
            </w:rPr>
          </w:rPrChange>
        </w:rPr>
        <w:t>Philos</w:t>
      </w:r>
      <w:proofErr w:type="spellEnd"/>
      <w:r w:rsidRPr="00210C6F">
        <w:rPr>
          <w:rFonts w:ascii="Times" w:eastAsia="Times New Roman" w:hAnsi="Times" w:cs="Times New Roman"/>
          <w:color w:val="000000"/>
          <w:sz w:val="24"/>
          <w:szCs w:val="24"/>
          <w:lang w:val="en-US"/>
          <w:rPrChange w:id="159" w:author="Mary O'Connor" w:date="2016-02-09T09:29:00Z">
            <w:rPr>
              <w:rFonts w:ascii="Garamond" w:eastAsia="Times New Roman" w:hAnsi="Garamond" w:cs="Times New Roman"/>
              <w:color w:val="000000"/>
              <w:sz w:val="24"/>
              <w:szCs w:val="24"/>
              <w:lang w:val="en-US"/>
            </w:rPr>
          </w:rPrChange>
        </w:rPr>
        <w:t xml:space="preserve"> </w:t>
      </w:r>
    </w:p>
    <w:p w14:paraId="730D9223" w14:textId="6F474F8C"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16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61" w:author="Mary O'Connor" w:date="2016-02-09T09:29:00Z">
            <w:rPr>
              <w:rFonts w:ascii="Garamond" w:eastAsia="Times New Roman" w:hAnsi="Garamond" w:cs="Times New Roman"/>
              <w:color w:val="000000"/>
              <w:sz w:val="24"/>
              <w:szCs w:val="24"/>
              <w:lang w:val="en-US"/>
            </w:rPr>
          </w:rPrChange>
        </w:rPr>
        <w:t xml:space="preserve">T Roy </w:t>
      </w:r>
      <w:proofErr w:type="spellStart"/>
      <w:r w:rsidRPr="00210C6F">
        <w:rPr>
          <w:rFonts w:ascii="Times" w:eastAsia="Times New Roman" w:hAnsi="Times" w:cs="Times New Roman"/>
          <w:color w:val="000000"/>
          <w:sz w:val="24"/>
          <w:szCs w:val="24"/>
          <w:lang w:val="en-US"/>
          <w:rPrChange w:id="162" w:author="Mary O'Connor" w:date="2016-02-09T09:29:00Z">
            <w:rPr>
              <w:rFonts w:ascii="Garamond" w:eastAsia="Times New Roman" w:hAnsi="Garamond" w:cs="Times New Roman"/>
              <w:color w:val="000000"/>
              <w:sz w:val="24"/>
              <w:szCs w:val="24"/>
              <w:lang w:val="en-US"/>
            </w:rPr>
          </w:rPrChange>
        </w:rPr>
        <w:t>Soc</w:t>
      </w:r>
      <w:proofErr w:type="spellEnd"/>
      <w:r w:rsidRPr="00210C6F">
        <w:rPr>
          <w:rFonts w:ascii="Times" w:eastAsia="Times New Roman" w:hAnsi="Times" w:cs="Times New Roman"/>
          <w:color w:val="000000"/>
          <w:sz w:val="24"/>
          <w:szCs w:val="24"/>
          <w:lang w:val="en-US"/>
          <w:rPrChange w:id="163" w:author="Mary O'Connor" w:date="2016-02-09T09:29:00Z">
            <w:rPr>
              <w:rFonts w:ascii="Garamond" w:eastAsia="Times New Roman" w:hAnsi="Garamond" w:cs="Times New Roman"/>
              <w:color w:val="000000"/>
              <w:sz w:val="24"/>
              <w:szCs w:val="24"/>
              <w:lang w:val="en-US"/>
            </w:rPr>
          </w:rPrChange>
        </w:rPr>
        <w:t xml:space="preserve"> B</w:t>
      </w:r>
      <w:r w:rsidRPr="00210C6F">
        <w:rPr>
          <w:rFonts w:ascii="Times" w:eastAsia="Times New Roman" w:hAnsi="Times" w:cs="Times New Roman"/>
          <w:i/>
          <w:iCs/>
          <w:color w:val="000000"/>
          <w:sz w:val="24"/>
          <w:szCs w:val="24"/>
          <w:lang w:val="en-US"/>
          <w:rPrChange w:id="164"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65" w:author="Mary O'Connor" w:date="2016-02-09T09:29:00Z">
            <w:rPr>
              <w:rFonts w:ascii="Garamond" w:eastAsia="Times New Roman" w:hAnsi="Garamond" w:cs="Times New Roman"/>
              <w:color w:val="000000"/>
              <w:sz w:val="24"/>
              <w:szCs w:val="24"/>
              <w:lang w:val="en-US"/>
            </w:rPr>
          </w:rPrChange>
        </w:rPr>
        <w:t>345:101-118</w:t>
      </w:r>
    </w:p>
    <w:p w14:paraId="4474CC5A" w14:textId="77777777" w:rsidR="00056783" w:rsidRPr="00210C6F" w:rsidRDefault="00056783" w:rsidP="00056783">
      <w:pPr>
        <w:spacing w:after="0" w:line="480" w:lineRule="auto"/>
        <w:rPr>
          <w:rFonts w:ascii="Times" w:eastAsia="Times New Roman" w:hAnsi="Times" w:cs="Times New Roman"/>
          <w:color w:val="000000"/>
          <w:sz w:val="24"/>
          <w:szCs w:val="24"/>
          <w:lang w:val="en-US"/>
          <w:rPrChange w:id="166"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67" w:author="Mary O'Connor" w:date="2016-02-09T09:29:00Z">
            <w:rPr>
              <w:rFonts w:ascii="Garamond" w:eastAsia="Times New Roman" w:hAnsi="Garamond" w:cs="Times New Roman"/>
              <w:color w:val="000000"/>
              <w:sz w:val="24"/>
              <w:szCs w:val="24"/>
              <w:lang w:val="en-US"/>
            </w:rPr>
          </w:rPrChange>
        </w:rPr>
        <w:t xml:space="preserve">Crist TO, </w:t>
      </w:r>
      <w:proofErr w:type="spellStart"/>
      <w:r w:rsidRPr="00210C6F">
        <w:rPr>
          <w:rFonts w:ascii="Times" w:eastAsia="Times New Roman" w:hAnsi="Times" w:cs="Times New Roman"/>
          <w:color w:val="000000"/>
          <w:sz w:val="24"/>
          <w:szCs w:val="24"/>
          <w:lang w:val="en-US"/>
          <w:rPrChange w:id="168" w:author="Mary O'Connor" w:date="2016-02-09T09:29:00Z">
            <w:rPr>
              <w:rFonts w:ascii="Garamond" w:eastAsia="Times New Roman" w:hAnsi="Garamond" w:cs="Times New Roman"/>
              <w:color w:val="000000"/>
              <w:sz w:val="24"/>
              <w:szCs w:val="24"/>
              <w:lang w:val="en-US"/>
            </w:rPr>
          </w:rPrChange>
        </w:rPr>
        <w:t>Veech</w:t>
      </w:r>
      <w:proofErr w:type="spellEnd"/>
      <w:r w:rsidRPr="00210C6F">
        <w:rPr>
          <w:rFonts w:ascii="Times" w:eastAsia="Times New Roman" w:hAnsi="Times" w:cs="Times New Roman"/>
          <w:color w:val="000000"/>
          <w:sz w:val="24"/>
          <w:szCs w:val="24"/>
          <w:lang w:val="en-US"/>
          <w:rPrChange w:id="169" w:author="Mary O'Connor" w:date="2016-02-09T09:29:00Z">
            <w:rPr>
              <w:rFonts w:ascii="Garamond" w:eastAsia="Times New Roman" w:hAnsi="Garamond" w:cs="Times New Roman"/>
              <w:color w:val="000000"/>
              <w:sz w:val="24"/>
              <w:szCs w:val="24"/>
              <w:lang w:val="en-US"/>
            </w:rPr>
          </w:rPrChange>
        </w:rPr>
        <w:t xml:space="preserve"> JA (2006) Additive partitioning of rarefaction curves and species-area relationships: </w:t>
      </w:r>
    </w:p>
    <w:p w14:paraId="3F49F071" w14:textId="4FD06618" w:rsidR="00056783" w:rsidRPr="00210C6F" w:rsidRDefault="00056783" w:rsidP="00056783">
      <w:pPr>
        <w:spacing w:after="0" w:line="480" w:lineRule="auto"/>
        <w:ind w:firstLine="720"/>
        <w:rPr>
          <w:rFonts w:ascii="Times" w:eastAsia="Times New Roman" w:hAnsi="Times" w:cs="Times New Roman"/>
          <w:color w:val="000000"/>
          <w:sz w:val="24"/>
          <w:szCs w:val="24"/>
          <w:lang w:val="en-US"/>
          <w:rPrChange w:id="170"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171" w:author="Mary O'Connor" w:date="2016-02-09T09:29:00Z">
            <w:rPr>
              <w:rFonts w:ascii="Garamond" w:eastAsia="Times New Roman" w:hAnsi="Garamond" w:cs="Times New Roman"/>
              <w:color w:val="000000"/>
              <w:sz w:val="24"/>
              <w:szCs w:val="24"/>
              <w:lang w:val="en-US"/>
            </w:rPr>
          </w:rPrChange>
        </w:rPr>
        <w:t>unifying</w:t>
      </w:r>
      <w:proofErr w:type="gramEnd"/>
      <w:r w:rsidRPr="00210C6F">
        <w:rPr>
          <w:rFonts w:ascii="Times" w:eastAsia="Times New Roman" w:hAnsi="Times" w:cs="Times New Roman"/>
          <w:color w:val="000000"/>
          <w:sz w:val="24"/>
          <w:szCs w:val="24"/>
          <w:lang w:val="en-US"/>
          <w:rPrChange w:id="172" w:author="Mary O'Connor" w:date="2016-02-09T09:29:00Z">
            <w:rPr>
              <w:rFonts w:ascii="Garamond" w:eastAsia="Times New Roman" w:hAnsi="Garamond" w:cs="Times New Roman"/>
              <w:color w:val="000000"/>
              <w:sz w:val="24"/>
              <w:szCs w:val="24"/>
              <w:lang w:val="en-US"/>
            </w:rPr>
          </w:rPrChange>
        </w:rPr>
        <w:t xml:space="preserve"> </w:t>
      </w:r>
      <w:r w:rsidRPr="00210C6F">
        <w:rPr>
          <w:rFonts w:ascii="Times" w:eastAsia="Times New Roman" w:hAnsi="Times" w:cs="Times New Roman" w:hint="eastAsia"/>
          <w:color w:val="000000"/>
          <w:sz w:val="24"/>
          <w:szCs w:val="24"/>
          <w:lang w:val="en-US"/>
          <w:rPrChange w:id="173" w:author="Mary O'Connor" w:date="2016-02-09T09:29:00Z">
            <w:rPr>
              <w:rFonts w:ascii="Garamond" w:eastAsia="Times New Roman" w:hAnsi="Garamond" w:cs="Times New Roman" w:hint="eastAsia"/>
              <w:color w:val="000000"/>
              <w:sz w:val="24"/>
              <w:szCs w:val="24"/>
              <w:lang w:val="en-US"/>
            </w:rPr>
          </w:rPrChange>
        </w:rPr>
        <w:t>α</w:t>
      </w:r>
      <w:r w:rsidRPr="00210C6F">
        <w:rPr>
          <w:rFonts w:ascii="Times" w:eastAsia="Times New Roman" w:hAnsi="Times" w:cs="Times New Roman"/>
          <w:color w:val="000000"/>
          <w:sz w:val="24"/>
          <w:szCs w:val="24"/>
          <w:lang w:val="en-US"/>
          <w:rPrChange w:id="174" w:author="Mary O'Connor" w:date="2016-02-09T09:29:00Z">
            <w:rPr>
              <w:rFonts w:ascii="Garamond" w:eastAsia="Times New Roman" w:hAnsi="Garamond" w:cs="Times New Roman"/>
              <w:color w:val="000000"/>
              <w:sz w:val="24"/>
              <w:szCs w:val="24"/>
              <w:lang w:val="en-US"/>
            </w:rPr>
          </w:rPrChange>
        </w:rPr>
        <w:t xml:space="preserve">-, </w:t>
      </w:r>
      <w:r w:rsidRPr="00210C6F">
        <w:rPr>
          <w:rFonts w:ascii="Times" w:eastAsia="Times New Roman" w:hAnsi="Times" w:cs="Times New Roman" w:hint="eastAsia"/>
          <w:color w:val="000000"/>
          <w:sz w:val="24"/>
          <w:szCs w:val="24"/>
          <w:lang w:val="en-US"/>
          <w:rPrChange w:id="175" w:author="Mary O'Connor" w:date="2016-02-09T09:29:00Z">
            <w:rPr>
              <w:rFonts w:ascii="Garamond" w:eastAsia="Times New Roman" w:hAnsi="Garamond" w:cs="Times New Roman" w:hint="eastAsia"/>
              <w:color w:val="000000"/>
              <w:sz w:val="24"/>
              <w:szCs w:val="24"/>
              <w:lang w:val="en-US"/>
            </w:rPr>
          </w:rPrChange>
        </w:rPr>
        <w:t>β</w:t>
      </w:r>
      <w:r w:rsidRPr="00210C6F">
        <w:rPr>
          <w:rFonts w:ascii="Times" w:eastAsia="Times New Roman" w:hAnsi="Times" w:cs="Times New Roman"/>
          <w:color w:val="000000"/>
          <w:sz w:val="24"/>
          <w:szCs w:val="24"/>
          <w:lang w:val="en-US"/>
          <w:rPrChange w:id="176" w:author="Mary O'Connor" w:date="2016-02-09T09:29:00Z">
            <w:rPr>
              <w:rFonts w:ascii="Garamond" w:eastAsia="Times New Roman" w:hAnsi="Garamond" w:cs="Times New Roman"/>
              <w:color w:val="000000"/>
              <w:sz w:val="24"/>
              <w:szCs w:val="24"/>
              <w:lang w:val="en-US"/>
            </w:rPr>
          </w:rPrChange>
        </w:rPr>
        <w:t xml:space="preserve">-, and </w:t>
      </w:r>
      <w:r w:rsidRPr="00210C6F">
        <w:rPr>
          <w:rFonts w:ascii="Times" w:eastAsia="Times New Roman" w:hAnsi="Times" w:cs="Times New Roman" w:hint="eastAsia"/>
          <w:color w:val="000000"/>
          <w:sz w:val="24"/>
          <w:szCs w:val="24"/>
          <w:lang w:val="en-US"/>
          <w:rPrChange w:id="177" w:author="Mary O'Connor" w:date="2016-02-09T09:29:00Z">
            <w:rPr>
              <w:rFonts w:ascii="Garamond" w:eastAsia="Times New Roman" w:hAnsi="Garamond" w:cs="Times New Roman" w:hint="eastAsia"/>
              <w:color w:val="000000"/>
              <w:sz w:val="24"/>
              <w:szCs w:val="24"/>
              <w:lang w:val="en-US"/>
            </w:rPr>
          </w:rPrChange>
        </w:rPr>
        <w:t>γ</w:t>
      </w:r>
      <w:r w:rsidRPr="00210C6F">
        <w:rPr>
          <w:rFonts w:ascii="Times" w:eastAsia="Times New Roman" w:hAnsi="Times" w:cs="Times New Roman"/>
          <w:color w:val="000000"/>
          <w:sz w:val="24"/>
          <w:szCs w:val="24"/>
          <w:lang w:val="en-US"/>
          <w:rPrChange w:id="178" w:author="Mary O'Connor" w:date="2016-02-09T09:29:00Z">
            <w:rPr>
              <w:rFonts w:ascii="Garamond" w:eastAsia="Times New Roman" w:hAnsi="Garamond" w:cs="Times New Roman"/>
              <w:color w:val="000000"/>
              <w:sz w:val="24"/>
              <w:szCs w:val="24"/>
              <w:lang w:val="en-US"/>
            </w:rPr>
          </w:rPrChange>
        </w:rPr>
        <w:t xml:space="preserve">-diversity with sample size and habitat area.  </w:t>
      </w:r>
      <w:proofErr w:type="spellStart"/>
      <w:r w:rsidRPr="00210C6F">
        <w:rPr>
          <w:rFonts w:ascii="Times" w:eastAsia="Times New Roman" w:hAnsi="Times" w:cs="Times New Roman"/>
          <w:color w:val="000000"/>
          <w:sz w:val="24"/>
          <w:szCs w:val="24"/>
          <w:lang w:val="en-US"/>
          <w:rPrChange w:id="179"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18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181" w:author="Mary O'Connor" w:date="2016-02-09T09:29:00Z">
            <w:rPr>
              <w:rFonts w:ascii="Garamond" w:eastAsia="Times New Roman" w:hAnsi="Garamond" w:cs="Times New Roman"/>
              <w:color w:val="000000"/>
              <w:sz w:val="24"/>
              <w:szCs w:val="24"/>
              <w:lang w:val="en-US"/>
            </w:rPr>
          </w:rPrChange>
        </w:rPr>
        <w:t>Lett</w:t>
      </w:r>
      <w:proofErr w:type="spellEnd"/>
      <w:r w:rsidRPr="00210C6F">
        <w:rPr>
          <w:rFonts w:ascii="Times" w:eastAsia="Times New Roman" w:hAnsi="Times" w:cs="Times New Roman"/>
          <w:color w:val="000000"/>
          <w:sz w:val="24"/>
          <w:szCs w:val="24"/>
          <w:lang w:val="en-US"/>
          <w:rPrChange w:id="182" w:author="Mary O'Connor" w:date="2016-02-09T09:29:00Z">
            <w:rPr>
              <w:rFonts w:ascii="Garamond" w:eastAsia="Times New Roman" w:hAnsi="Garamond" w:cs="Times New Roman"/>
              <w:color w:val="000000"/>
              <w:sz w:val="24"/>
              <w:szCs w:val="24"/>
              <w:lang w:val="en-US"/>
            </w:rPr>
          </w:rPrChange>
        </w:rPr>
        <w:t xml:space="preserve"> 9:923-932</w:t>
      </w:r>
    </w:p>
    <w:p w14:paraId="3E8FC0DE"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183"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184" w:author="Mary O'Connor" w:date="2016-02-09T09:29:00Z">
            <w:rPr>
              <w:rFonts w:ascii="Garamond" w:eastAsia="Times New Roman" w:hAnsi="Garamond" w:cs="Times New Roman"/>
              <w:color w:val="000000"/>
              <w:sz w:val="24"/>
              <w:szCs w:val="24"/>
              <w:lang w:val="en-US"/>
            </w:rPr>
          </w:rPrChange>
        </w:rPr>
        <w:t>Dauby</w:t>
      </w:r>
      <w:proofErr w:type="spellEnd"/>
      <w:r w:rsidRPr="00210C6F">
        <w:rPr>
          <w:rFonts w:ascii="Times" w:eastAsia="Times New Roman" w:hAnsi="Times" w:cs="Times New Roman"/>
          <w:color w:val="000000"/>
          <w:sz w:val="24"/>
          <w:szCs w:val="24"/>
          <w:lang w:val="en-US"/>
          <w:rPrChange w:id="185" w:author="Mary O'Connor" w:date="2016-02-09T09:29:00Z">
            <w:rPr>
              <w:rFonts w:ascii="Garamond" w:eastAsia="Times New Roman" w:hAnsi="Garamond" w:cs="Times New Roman"/>
              <w:color w:val="000000"/>
              <w:sz w:val="24"/>
              <w:szCs w:val="24"/>
              <w:lang w:val="en-US"/>
            </w:rPr>
          </w:rPrChange>
        </w:rPr>
        <w:t xml:space="preserve"> G, Hardy OJ (2012) Sampled-based estimation of diversity </w:t>
      </w:r>
      <w:proofErr w:type="spellStart"/>
      <w:r w:rsidRPr="00210C6F">
        <w:rPr>
          <w:rFonts w:ascii="Times" w:eastAsia="Times New Roman" w:hAnsi="Times" w:cs="Times New Roman"/>
          <w:i/>
          <w:color w:val="000000"/>
          <w:sz w:val="24"/>
          <w:szCs w:val="24"/>
          <w:lang w:val="en-US"/>
          <w:rPrChange w:id="186" w:author="Mary O'Connor" w:date="2016-02-09T09:29:00Z">
            <w:rPr>
              <w:rFonts w:ascii="Garamond" w:eastAsia="Times New Roman" w:hAnsi="Garamond" w:cs="Times New Roman"/>
              <w:i/>
              <w:color w:val="000000"/>
              <w:sz w:val="24"/>
              <w:szCs w:val="24"/>
              <w:lang w:val="en-US"/>
            </w:rPr>
          </w:rPrChange>
        </w:rPr>
        <w:t>sensu</w:t>
      </w:r>
      <w:proofErr w:type="spellEnd"/>
      <w:r w:rsidRPr="00210C6F">
        <w:rPr>
          <w:rFonts w:ascii="Times" w:eastAsia="Times New Roman" w:hAnsi="Times" w:cs="Times New Roman"/>
          <w:i/>
          <w:color w:val="000000"/>
          <w:sz w:val="24"/>
          <w:szCs w:val="24"/>
          <w:lang w:val="en-US"/>
          <w:rPrChange w:id="187"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188" w:author="Mary O'Connor" w:date="2016-02-09T09:29:00Z">
            <w:rPr>
              <w:rFonts w:ascii="Garamond" w:eastAsia="Times New Roman" w:hAnsi="Garamond" w:cs="Times New Roman"/>
              <w:i/>
              <w:color w:val="000000"/>
              <w:sz w:val="24"/>
              <w:szCs w:val="24"/>
              <w:lang w:val="en-US"/>
            </w:rPr>
          </w:rPrChange>
        </w:rPr>
        <w:t>stricto</w:t>
      </w:r>
      <w:proofErr w:type="spellEnd"/>
      <w:r w:rsidRPr="00210C6F">
        <w:rPr>
          <w:rFonts w:ascii="Times" w:eastAsia="Times New Roman" w:hAnsi="Times" w:cs="Times New Roman"/>
          <w:color w:val="000000"/>
          <w:sz w:val="24"/>
          <w:szCs w:val="24"/>
          <w:lang w:val="en-US"/>
          <w:rPrChange w:id="189" w:author="Mary O'Connor" w:date="2016-02-09T09:29:00Z">
            <w:rPr>
              <w:rFonts w:ascii="Garamond" w:eastAsia="Times New Roman" w:hAnsi="Garamond" w:cs="Times New Roman"/>
              <w:color w:val="000000"/>
              <w:sz w:val="24"/>
              <w:szCs w:val="24"/>
              <w:lang w:val="en-US"/>
            </w:rPr>
          </w:rPrChange>
        </w:rPr>
        <w:t xml:space="preserve"> by transforming </w:t>
      </w:r>
    </w:p>
    <w:p w14:paraId="6F64C675" w14:textId="1E121789"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190"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191" w:author="Mary O'Connor" w:date="2016-02-09T09:29:00Z">
            <w:rPr>
              <w:rFonts w:ascii="Garamond" w:eastAsia="Times New Roman" w:hAnsi="Garamond" w:cs="Times New Roman"/>
              <w:color w:val="000000"/>
              <w:sz w:val="24"/>
              <w:szCs w:val="24"/>
              <w:lang w:val="en-US"/>
            </w:rPr>
          </w:rPrChange>
        </w:rPr>
        <w:t>Hurlbert</w:t>
      </w:r>
      <w:proofErr w:type="spellEnd"/>
      <w:r w:rsidRPr="00210C6F">
        <w:rPr>
          <w:rFonts w:ascii="Times" w:eastAsia="Times New Roman" w:hAnsi="Times" w:cs="Times New Roman"/>
          <w:color w:val="000000"/>
          <w:sz w:val="24"/>
          <w:szCs w:val="24"/>
          <w:lang w:val="en-US"/>
          <w:rPrChange w:id="192" w:author="Mary O'Connor" w:date="2016-02-09T09:29:00Z">
            <w:rPr>
              <w:rFonts w:ascii="Garamond" w:eastAsia="Times New Roman" w:hAnsi="Garamond" w:cs="Times New Roman"/>
              <w:color w:val="000000"/>
              <w:sz w:val="24"/>
              <w:szCs w:val="24"/>
              <w:lang w:val="en-US"/>
            </w:rPr>
          </w:rPrChange>
        </w:rPr>
        <w:t xml:space="preserve"> diversities into effective number of species.</w:t>
      </w:r>
      <w:proofErr w:type="gramEnd"/>
      <w:r w:rsidRPr="00210C6F">
        <w:rPr>
          <w:rFonts w:ascii="Times" w:eastAsia="Times New Roman" w:hAnsi="Times" w:cs="Times New Roman"/>
          <w:color w:val="000000"/>
          <w:sz w:val="24"/>
          <w:szCs w:val="24"/>
          <w:lang w:val="en-US"/>
          <w:rPrChange w:id="19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194" w:author="Mary O'Connor" w:date="2016-02-09T09:29:00Z">
            <w:rPr>
              <w:rFonts w:ascii="Garamond" w:eastAsia="Times New Roman" w:hAnsi="Garamond" w:cs="Times New Roman"/>
              <w:color w:val="000000"/>
              <w:sz w:val="24"/>
              <w:szCs w:val="24"/>
              <w:lang w:val="en-US"/>
            </w:rPr>
          </w:rPrChange>
        </w:rPr>
        <w:t>Ecography</w:t>
      </w:r>
      <w:proofErr w:type="spellEnd"/>
      <w:r w:rsidRPr="00210C6F">
        <w:rPr>
          <w:rFonts w:ascii="Times" w:eastAsia="Times New Roman" w:hAnsi="Times" w:cs="Times New Roman"/>
          <w:i/>
          <w:iCs/>
          <w:color w:val="000000"/>
          <w:sz w:val="24"/>
          <w:szCs w:val="24"/>
          <w:lang w:val="en-US"/>
          <w:rPrChange w:id="195"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96" w:author="Mary O'Connor" w:date="2016-02-09T09:29:00Z">
            <w:rPr>
              <w:rFonts w:ascii="Garamond" w:eastAsia="Times New Roman" w:hAnsi="Garamond" w:cs="Times New Roman"/>
              <w:color w:val="000000"/>
              <w:sz w:val="24"/>
              <w:szCs w:val="24"/>
              <w:lang w:val="en-US"/>
            </w:rPr>
          </w:rPrChange>
        </w:rPr>
        <w:t>35:661-672</w:t>
      </w:r>
    </w:p>
    <w:p w14:paraId="314C8A12" w14:textId="77777777" w:rsidR="00CF1039" w:rsidRPr="00210C6F" w:rsidRDefault="002751CA" w:rsidP="002751CA">
      <w:pPr>
        <w:spacing w:after="0" w:line="480" w:lineRule="auto"/>
        <w:rPr>
          <w:rFonts w:ascii="Times" w:hAnsi="Times" w:cs="Arial"/>
          <w:sz w:val="24"/>
          <w:szCs w:val="24"/>
          <w:shd w:val="clear" w:color="auto" w:fill="FFFFFF"/>
          <w:rPrChange w:id="197" w:author="Mary O'Connor" w:date="2016-02-09T09:29:00Z">
            <w:rPr>
              <w:rFonts w:ascii="Garamond" w:hAnsi="Garamond" w:cs="Arial"/>
              <w:sz w:val="24"/>
              <w:szCs w:val="19"/>
              <w:shd w:val="clear" w:color="auto" w:fill="FFFFFF"/>
            </w:rPr>
          </w:rPrChange>
        </w:rPr>
      </w:pPr>
      <w:r w:rsidRPr="00210C6F">
        <w:rPr>
          <w:rFonts w:ascii="Times" w:hAnsi="Times" w:cs="Arial"/>
          <w:sz w:val="24"/>
          <w:szCs w:val="24"/>
          <w:shd w:val="clear" w:color="auto" w:fill="FFFFFF"/>
          <w:rPrChange w:id="198" w:author="Mary O'Connor" w:date="2016-02-09T09:29:00Z">
            <w:rPr>
              <w:rFonts w:ascii="Garamond" w:hAnsi="Garamond" w:cs="Arial"/>
              <w:sz w:val="24"/>
              <w:szCs w:val="19"/>
              <w:shd w:val="clear" w:color="auto" w:fill="FFFFFF"/>
            </w:rPr>
          </w:rPrChange>
        </w:rPr>
        <w:t>Dayton</w:t>
      </w:r>
      <w:r w:rsidR="00CF1039" w:rsidRPr="00210C6F">
        <w:rPr>
          <w:rFonts w:ascii="Times" w:hAnsi="Times" w:cs="Arial"/>
          <w:sz w:val="24"/>
          <w:szCs w:val="24"/>
          <w:shd w:val="clear" w:color="auto" w:fill="FFFFFF"/>
          <w:rPrChange w:id="199" w:author="Mary O'Connor" w:date="2016-02-09T09:29:00Z">
            <w:rPr>
              <w:rFonts w:ascii="Garamond" w:hAnsi="Garamond" w:cs="Arial"/>
              <w:sz w:val="24"/>
              <w:szCs w:val="19"/>
              <w:shd w:val="clear" w:color="auto" w:fill="FFFFFF"/>
            </w:rPr>
          </w:rPrChange>
        </w:rPr>
        <w:t xml:space="preserve"> PK</w:t>
      </w:r>
      <w:r w:rsidRPr="00210C6F">
        <w:rPr>
          <w:rFonts w:ascii="Times" w:hAnsi="Times" w:cs="Arial"/>
          <w:sz w:val="24"/>
          <w:szCs w:val="24"/>
          <w:shd w:val="clear" w:color="auto" w:fill="FFFFFF"/>
          <w:rPrChange w:id="200" w:author="Mary O'Connor" w:date="2016-02-09T09:29:00Z">
            <w:rPr>
              <w:rFonts w:ascii="Garamond" w:hAnsi="Garamond" w:cs="Arial"/>
              <w:sz w:val="24"/>
              <w:szCs w:val="19"/>
              <w:shd w:val="clear" w:color="auto" w:fill="FFFFFF"/>
            </w:rPr>
          </w:rPrChange>
        </w:rPr>
        <w:t xml:space="preserve"> </w:t>
      </w:r>
      <w:r w:rsidR="00CF1039" w:rsidRPr="00210C6F">
        <w:rPr>
          <w:rFonts w:ascii="Times" w:hAnsi="Times" w:cs="Arial"/>
          <w:sz w:val="24"/>
          <w:szCs w:val="24"/>
          <w:shd w:val="clear" w:color="auto" w:fill="FFFFFF"/>
          <w:rPrChange w:id="201" w:author="Mary O'Connor" w:date="2016-02-09T09:29:00Z">
            <w:rPr>
              <w:rFonts w:ascii="Garamond" w:hAnsi="Garamond" w:cs="Arial"/>
              <w:sz w:val="24"/>
              <w:szCs w:val="19"/>
              <w:shd w:val="clear" w:color="auto" w:fill="FFFFFF"/>
            </w:rPr>
          </w:rPrChange>
        </w:rPr>
        <w:t>(1972)</w:t>
      </w:r>
      <w:r w:rsidRPr="00210C6F">
        <w:rPr>
          <w:rFonts w:ascii="Times" w:hAnsi="Times" w:cs="Arial"/>
          <w:sz w:val="24"/>
          <w:szCs w:val="24"/>
          <w:shd w:val="clear" w:color="auto" w:fill="FFFFFF"/>
          <w:rPrChange w:id="202" w:author="Mary O'Connor" w:date="2016-02-09T09:29:00Z">
            <w:rPr>
              <w:rFonts w:ascii="Garamond" w:hAnsi="Garamond" w:cs="Arial"/>
              <w:sz w:val="24"/>
              <w:szCs w:val="19"/>
              <w:shd w:val="clear" w:color="auto" w:fill="FFFFFF"/>
            </w:rPr>
          </w:rPrChange>
        </w:rPr>
        <w:t xml:space="preserve"> Toward an understanding of community resilience and the potential effects of </w:t>
      </w:r>
    </w:p>
    <w:p w14:paraId="6807F309" w14:textId="7062F8F7" w:rsidR="002751CA" w:rsidRPr="00210C6F" w:rsidRDefault="002751CA" w:rsidP="00CF1039">
      <w:pPr>
        <w:spacing w:after="0" w:line="480" w:lineRule="auto"/>
        <w:ind w:left="720"/>
        <w:rPr>
          <w:rFonts w:ascii="Times" w:eastAsia="Times New Roman" w:hAnsi="Times" w:cs="Times New Roman"/>
          <w:sz w:val="24"/>
          <w:szCs w:val="24"/>
          <w:lang w:val="en-US"/>
          <w:rPrChange w:id="203" w:author="Mary O'Connor" w:date="2016-02-09T09:29:00Z">
            <w:rPr>
              <w:rFonts w:ascii="Garamond" w:eastAsia="Times New Roman" w:hAnsi="Garamond" w:cs="Times New Roman"/>
              <w:sz w:val="36"/>
              <w:szCs w:val="24"/>
              <w:lang w:val="en-US"/>
            </w:rPr>
          </w:rPrChange>
        </w:rPr>
      </w:pPr>
      <w:proofErr w:type="gramStart"/>
      <w:r w:rsidRPr="00210C6F">
        <w:rPr>
          <w:rFonts w:ascii="Times" w:hAnsi="Times" w:cs="Arial"/>
          <w:sz w:val="24"/>
          <w:szCs w:val="24"/>
          <w:shd w:val="clear" w:color="auto" w:fill="FFFFFF"/>
          <w:rPrChange w:id="204" w:author="Mary O'Connor" w:date="2016-02-09T09:29:00Z">
            <w:rPr>
              <w:rFonts w:ascii="Garamond" w:hAnsi="Garamond" w:cs="Arial"/>
              <w:sz w:val="24"/>
              <w:szCs w:val="19"/>
              <w:shd w:val="clear" w:color="auto" w:fill="FFFFFF"/>
            </w:rPr>
          </w:rPrChange>
        </w:rPr>
        <w:lastRenderedPageBreak/>
        <w:t>enrichments</w:t>
      </w:r>
      <w:proofErr w:type="gramEnd"/>
      <w:r w:rsidRPr="00210C6F">
        <w:rPr>
          <w:rFonts w:ascii="Times" w:hAnsi="Times" w:cs="Arial"/>
          <w:sz w:val="24"/>
          <w:szCs w:val="24"/>
          <w:shd w:val="clear" w:color="auto" w:fill="FFFFFF"/>
          <w:rPrChange w:id="205" w:author="Mary O'Connor" w:date="2016-02-09T09:29:00Z">
            <w:rPr>
              <w:rFonts w:ascii="Garamond" w:hAnsi="Garamond" w:cs="Arial"/>
              <w:sz w:val="24"/>
              <w:szCs w:val="19"/>
              <w:shd w:val="clear" w:color="auto" w:fill="FFFFFF"/>
            </w:rPr>
          </w:rPrChange>
        </w:rPr>
        <w:t xml:space="preserve"> to the benthos at McMurdo Sound, Antarctica. Proceedings of the Colloquium on Conservation Problems </w:t>
      </w:r>
      <w:r w:rsidR="00CF1039" w:rsidRPr="00210C6F">
        <w:rPr>
          <w:rFonts w:ascii="Times" w:hAnsi="Times" w:cs="Arial"/>
          <w:sz w:val="24"/>
          <w:szCs w:val="24"/>
          <w:shd w:val="clear" w:color="auto" w:fill="FFFFFF"/>
          <w:rPrChange w:id="206" w:author="Mary O'Connor" w:date="2016-02-09T09:29:00Z">
            <w:rPr>
              <w:rFonts w:ascii="Garamond" w:hAnsi="Garamond" w:cs="Arial"/>
              <w:sz w:val="24"/>
              <w:szCs w:val="19"/>
              <w:shd w:val="clear" w:color="auto" w:fill="FFFFFF"/>
            </w:rPr>
          </w:rPrChange>
        </w:rPr>
        <w:t xml:space="preserve">81–96.  </w:t>
      </w:r>
      <w:r w:rsidRPr="00210C6F">
        <w:rPr>
          <w:rFonts w:ascii="Times" w:hAnsi="Times" w:cs="Arial"/>
          <w:sz w:val="24"/>
          <w:szCs w:val="24"/>
          <w:shd w:val="clear" w:color="auto" w:fill="FFFFFF"/>
          <w:rPrChange w:id="207" w:author="Mary O'Connor" w:date="2016-02-09T09:29:00Z">
            <w:rPr>
              <w:rFonts w:ascii="Garamond" w:hAnsi="Garamond" w:cs="Arial"/>
              <w:sz w:val="24"/>
              <w:szCs w:val="19"/>
              <w:shd w:val="clear" w:color="auto" w:fill="FFFFFF"/>
            </w:rPr>
          </w:rPrChange>
        </w:rPr>
        <w:t>Allen Press, Lawrence, Kansas</w:t>
      </w:r>
    </w:p>
    <w:p w14:paraId="0B2616E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208"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09" w:author="Mary O'Connor" w:date="2016-02-09T09:29:00Z">
            <w:rPr>
              <w:rFonts w:ascii="Garamond" w:eastAsia="Times New Roman" w:hAnsi="Garamond" w:cs="Times New Roman"/>
              <w:color w:val="000000"/>
              <w:sz w:val="24"/>
              <w:szCs w:val="24"/>
              <w:lang w:val="en-US"/>
            </w:rPr>
          </w:rPrChange>
        </w:rPr>
        <w:t xml:space="preserve">De Troch M, Van </w:t>
      </w:r>
      <w:proofErr w:type="spellStart"/>
      <w:r w:rsidRPr="00210C6F">
        <w:rPr>
          <w:rFonts w:ascii="Times" w:eastAsia="Times New Roman" w:hAnsi="Times" w:cs="Times New Roman"/>
          <w:color w:val="000000"/>
          <w:sz w:val="24"/>
          <w:szCs w:val="24"/>
          <w:lang w:val="en-US"/>
          <w:rPrChange w:id="210" w:author="Mary O'Connor" w:date="2016-02-09T09:29:00Z">
            <w:rPr>
              <w:rFonts w:ascii="Garamond" w:eastAsia="Times New Roman" w:hAnsi="Garamond" w:cs="Times New Roman"/>
              <w:color w:val="000000"/>
              <w:sz w:val="24"/>
              <w:szCs w:val="24"/>
              <w:lang w:val="en-US"/>
            </w:rPr>
          </w:rPrChange>
        </w:rPr>
        <w:t>Gansbeke</w:t>
      </w:r>
      <w:proofErr w:type="spellEnd"/>
      <w:r w:rsidRPr="00210C6F">
        <w:rPr>
          <w:rFonts w:ascii="Times" w:eastAsia="Times New Roman" w:hAnsi="Times" w:cs="Times New Roman"/>
          <w:color w:val="000000"/>
          <w:sz w:val="24"/>
          <w:szCs w:val="24"/>
          <w:lang w:val="en-US"/>
          <w:rPrChange w:id="211" w:author="Mary O'Connor" w:date="2016-02-09T09:29:00Z">
            <w:rPr>
              <w:rFonts w:ascii="Garamond" w:eastAsia="Times New Roman" w:hAnsi="Garamond" w:cs="Times New Roman"/>
              <w:color w:val="000000"/>
              <w:sz w:val="24"/>
              <w:szCs w:val="24"/>
              <w:lang w:val="en-US"/>
            </w:rPr>
          </w:rPrChange>
        </w:rPr>
        <w:t xml:space="preserve"> D, </w:t>
      </w:r>
      <w:proofErr w:type="spellStart"/>
      <w:r w:rsidRPr="00210C6F">
        <w:rPr>
          <w:rFonts w:ascii="Times" w:eastAsia="Times New Roman" w:hAnsi="Times" w:cs="Times New Roman"/>
          <w:color w:val="000000"/>
          <w:sz w:val="24"/>
          <w:szCs w:val="24"/>
          <w:lang w:val="en-US"/>
          <w:rPrChange w:id="212"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213" w:author="Mary O'Connor" w:date="2016-02-09T09:29:00Z">
            <w:rPr>
              <w:rFonts w:ascii="Garamond" w:eastAsia="Times New Roman" w:hAnsi="Garamond" w:cs="Times New Roman"/>
              <w:color w:val="000000"/>
              <w:sz w:val="24"/>
              <w:szCs w:val="24"/>
              <w:lang w:val="en-US"/>
            </w:rPr>
          </w:rPrChange>
        </w:rPr>
        <w:t xml:space="preserve"> M (2006) Resource availability and </w:t>
      </w:r>
      <w:proofErr w:type="spellStart"/>
      <w:r w:rsidRPr="00210C6F">
        <w:rPr>
          <w:rFonts w:ascii="Times" w:eastAsia="Times New Roman" w:hAnsi="Times" w:cs="Times New Roman"/>
          <w:color w:val="000000"/>
          <w:sz w:val="24"/>
          <w:szCs w:val="24"/>
          <w:lang w:val="en-US"/>
          <w:rPrChange w:id="214" w:author="Mary O'Connor" w:date="2016-02-09T09:29:00Z">
            <w:rPr>
              <w:rFonts w:ascii="Garamond" w:eastAsia="Times New Roman" w:hAnsi="Garamond" w:cs="Times New Roman"/>
              <w:color w:val="000000"/>
              <w:sz w:val="24"/>
              <w:szCs w:val="24"/>
              <w:lang w:val="en-US"/>
            </w:rPr>
          </w:rPrChange>
        </w:rPr>
        <w:t>meiofauna</w:t>
      </w:r>
      <w:proofErr w:type="spellEnd"/>
      <w:r w:rsidRPr="00210C6F">
        <w:rPr>
          <w:rFonts w:ascii="Times" w:eastAsia="Times New Roman" w:hAnsi="Times" w:cs="Times New Roman"/>
          <w:color w:val="000000"/>
          <w:sz w:val="24"/>
          <w:szCs w:val="24"/>
          <w:lang w:val="en-US"/>
          <w:rPrChange w:id="215" w:author="Mary O'Connor" w:date="2016-02-09T09:29:00Z">
            <w:rPr>
              <w:rFonts w:ascii="Garamond" w:eastAsia="Times New Roman" w:hAnsi="Garamond" w:cs="Times New Roman"/>
              <w:color w:val="000000"/>
              <w:sz w:val="24"/>
              <w:szCs w:val="24"/>
              <w:lang w:val="en-US"/>
            </w:rPr>
          </w:rPrChange>
        </w:rPr>
        <w:t xml:space="preserve"> in sediment of </w:t>
      </w:r>
    </w:p>
    <w:p w14:paraId="107E14F4" w14:textId="449CD6AC" w:rsidR="006034D1" w:rsidRPr="00210C6F" w:rsidRDefault="006034D1" w:rsidP="00F047CC">
      <w:pPr>
        <w:spacing w:after="0" w:line="480" w:lineRule="auto"/>
        <w:ind w:firstLine="720"/>
        <w:rPr>
          <w:rFonts w:ascii="Times" w:eastAsia="Times New Roman" w:hAnsi="Times" w:cs="Times New Roman"/>
          <w:sz w:val="24"/>
          <w:szCs w:val="24"/>
          <w:lang w:val="en-US"/>
          <w:rPrChange w:id="216"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217" w:author="Mary O'Connor" w:date="2016-02-09T09:29:00Z">
            <w:rPr>
              <w:rFonts w:ascii="Garamond" w:eastAsia="Times New Roman" w:hAnsi="Garamond" w:cs="Times New Roman"/>
              <w:color w:val="000000"/>
              <w:sz w:val="24"/>
              <w:szCs w:val="24"/>
              <w:lang w:val="en-US"/>
            </w:rPr>
          </w:rPrChange>
        </w:rPr>
        <w:t>tropical</w:t>
      </w:r>
      <w:proofErr w:type="gramEnd"/>
      <w:r w:rsidRPr="00210C6F">
        <w:rPr>
          <w:rFonts w:ascii="Times" w:eastAsia="Times New Roman" w:hAnsi="Times" w:cs="Times New Roman"/>
          <w:color w:val="000000"/>
          <w:sz w:val="24"/>
          <w:szCs w:val="24"/>
          <w:lang w:val="en-US"/>
          <w:rPrChange w:id="21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19"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220" w:author="Mary O'Connor" w:date="2016-02-09T09:29:00Z">
            <w:rPr>
              <w:rFonts w:ascii="Garamond" w:eastAsia="Times New Roman" w:hAnsi="Garamond" w:cs="Times New Roman"/>
              <w:color w:val="000000"/>
              <w:sz w:val="24"/>
              <w:szCs w:val="24"/>
              <w:lang w:val="en-US"/>
            </w:rPr>
          </w:rPrChange>
        </w:rPr>
        <w:t xml:space="preserve"> beds: Local versus global trends. Mar Environ Res 61:59-73 </w:t>
      </w:r>
    </w:p>
    <w:p w14:paraId="48AE0E14"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22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22" w:author="Mary O'Connor" w:date="2016-02-09T09:29:00Z">
            <w:rPr>
              <w:rFonts w:ascii="Garamond" w:eastAsia="Times New Roman" w:hAnsi="Garamond" w:cs="Times New Roman"/>
              <w:color w:val="000000"/>
              <w:sz w:val="24"/>
              <w:szCs w:val="24"/>
              <w:lang w:val="en-US"/>
            </w:rPr>
          </w:rPrChange>
        </w:rPr>
        <w:t xml:space="preserve">De Troch M, </w:t>
      </w:r>
      <w:proofErr w:type="spellStart"/>
      <w:r w:rsidRPr="00210C6F">
        <w:rPr>
          <w:rFonts w:ascii="Times" w:eastAsia="Times New Roman" w:hAnsi="Times" w:cs="Times New Roman"/>
          <w:color w:val="000000"/>
          <w:sz w:val="24"/>
          <w:szCs w:val="24"/>
          <w:lang w:val="en-US"/>
          <w:rPrChange w:id="223" w:author="Mary O'Connor" w:date="2016-02-09T09:29:00Z">
            <w:rPr>
              <w:rFonts w:ascii="Garamond" w:eastAsia="Times New Roman" w:hAnsi="Garamond" w:cs="Times New Roman"/>
              <w:color w:val="000000"/>
              <w:sz w:val="24"/>
              <w:szCs w:val="24"/>
              <w:lang w:val="en-US"/>
            </w:rPr>
          </w:rPrChange>
        </w:rPr>
        <w:t>Fiers</w:t>
      </w:r>
      <w:proofErr w:type="spellEnd"/>
      <w:r w:rsidRPr="00210C6F">
        <w:rPr>
          <w:rFonts w:ascii="Times" w:eastAsia="Times New Roman" w:hAnsi="Times" w:cs="Times New Roman"/>
          <w:color w:val="000000"/>
          <w:sz w:val="24"/>
          <w:szCs w:val="24"/>
          <w:lang w:val="en-US"/>
          <w:rPrChange w:id="224" w:author="Mary O'Connor" w:date="2016-02-09T09:29:00Z">
            <w:rPr>
              <w:rFonts w:ascii="Garamond" w:eastAsia="Times New Roman" w:hAnsi="Garamond" w:cs="Times New Roman"/>
              <w:color w:val="000000"/>
              <w:sz w:val="24"/>
              <w:szCs w:val="24"/>
              <w:lang w:val="en-US"/>
            </w:rPr>
          </w:rPrChange>
        </w:rPr>
        <w:t xml:space="preserve"> F, </w:t>
      </w:r>
      <w:proofErr w:type="spellStart"/>
      <w:r w:rsidRPr="00210C6F">
        <w:rPr>
          <w:rFonts w:ascii="Times" w:eastAsia="Times New Roman" w:hAnsi="Times" w:cs="Times New Roman"/>
          <w:color w:val="000000"/>
          <w:sz w:val="24"/>
          <w:szCs w:val="24"/>
          <w:lang w:val="en-US"/>
          <w:rPrChange w:id="225"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226" w:author="Mary O'Connor" w:date="2016-02-09T09:29:00Z">
            <w:rPr>
              <w:rFonts w:ascii="Garamond" w:eastAsia="Times New Roman" w:hAnsi="Garamond" w:cs="Times New Roman"/>
              <w:color w:val="000000"/>
              <w:sz w:val="24"/>
              <w:szCs w:val="24"/>
              <w:lang w:val="en-US"/>
            </w:rPr>
          </w:rPrChange>
        </w:rPr>
        <w:t xml:space="preserve"> M (2003) Niche segregation and habitat </w:t>
      </w:r>
      <w:proofErr w:type="spellStart"/>
      <w:r w:rsidRPr="00210C6F">
        <w:rPr>
          <w:rFonts w:ascii="Times" w:eastAsia="Times New Roman" w:hAnsi="Times" w:cs="Times New Roman"/>
          <w:color w:val="000000"/>
          <w:sz w:val="24"/>
          <w:szCs w:val="24"/>
          <w:lang w:val="en-US"/>
          <w:rPrChange w:id="227" w:author="Mary O'Connor" w:date="2016-02-09T09:29:00Z">
            <w:rPr>
              <w:rFonts w:ascii="Garamond" w:eastAsia="Times New Roman" w:hAnsi="Garamond" w:cs="Times New Roman"/>
              <w:color w:val="000000"/>
              <w:sz w:val="24"/>
              <w:szCs w:val="24"/>
              <w:lang w:val="en-US"/>
            </w:rPr>
          </w:rPrChange>
        </w:rPr>
        <w:t>specialisation</w:t>
      </w:r>
      <w:proofErr w:type="spellEnd"/>
      <w:r w:rsidRPr="00210C6F">
        <w:rPr>
          <w:rFonts w:ascii="Times" w:eastAsia="Times New Roman" w:hAnsi="Times" w:cs="Times New Roman"/>
          <w:color w:val="000000"/>
          <w:sz w:val="24"/>
          <w:szCs w:val="24"/>
          <w:lang w:val="en-US"/>
          <w:rPrChange w:id="228" w:author="Mary O'Connor" w:date="2016-02-09T09:29:00Z">
            <w:rPr>
              <w:rFonts w:ascii="Garamond" w:eastAsia="Times New Roman" w:hAnsi="Garamond" w:cs="Times New Roman"/>
              <w:color w:val="000000"/>
              <w:sz w:val="24"/>
              <w:szCs w:val="24"/>
              <w:lang w:val="en-US"/>
            </w:rPr>
          </w:rPrChange>
        </w:rPr>
        <w:t xml:space="preserve"> of </w:t>
      </w:r>
      <w:proofErr w:type="spellStart"/>
      <w:r w:rsidRPr="00210C6F">
        <w:rPr>
          <w:rFonts w:ascii="Times" w:eastAsia="Times New Roman" w:hAnsi="Times" w:cs="Times New Roman"/>
          <w:color w:val="000000"/>
          <w:sz w:val="24"/>
          <w:szCs w:val="24"/>
          <w:lang w:val="en-US"/>
          <w:rPrChange w:id="229" w:author="Mary O'Connor" w:date="2016-02-09T09:29:00Z">
            <w:rPr>
              <w:rFonts w:ascii="Garamond" w:eastAsia="Times New Roman" w:hAnsi="Garamond" w:cs="Times New Roman"/>
              <w:color w:val="000000"/>
              <w:sz w:val="24"/>
              <w:szCs w:val="24"/>
              <w:lang w:val="en-US"/>
            </w:rPr>
          </w:rPrChange>
        </w:rPr>
        <w:t>harpacticoid</w:t>
      </w:r>
      <w:proofErr w:type="spellEnd"/>
      <w:r w:rsidRPr="00210C6F">
        <w:rPr>
          <w:rFonts w:ascii="Times" w:eastAsia="Times New Roman" w:hAnsi="Times" w:cs="Times New Roman"/>
          <w:color w:val="000000"/>
          <w:sz w:val="24"/>
          <w:szCs w:val="24"/>
          <w:lang w:val="en-US"/>
          <w:rPrChange w:id="230" w:author="Mary O'Connor" w:date="2016-02-09T09:29:00Z">
            <w:rPr>
              <w:rFonts w:ascii="Garamond" w:eastAsia="Times New Roman" w:hAnsi="Garamond" w:cs="Times New Roman"/>
              <w:color w:val="000000"/>
              <w:sz w:val="24"/>
              <w:szCs w:val="24"/>
              <w:lang w:val="en-US"/>
            </w:rPr>
          </w:rPrChange>
        </w:rPr>
        <w:t xml:space="preserve"> </w:t>
      </w:r>
    </w:p>
    <w:p w14:paraId="42183E51" w14:textId="6A94DBED" w:rsidR="006034D1" w:rsidRPr="00210C6F" w:rsidRDefault="006034D1" w:rsidP="00F047CC">
      <w:pPr>
        <w:spacing w:after="0" w:line="480" w:lineRule="auto"/>
        <w:ind w:firstLine="720"/>
        <w:rPr>
          <w:rFonts w:ascii="Times" w:eastAsia="Times New Roman" w:hAnsi="Times" w:cs="Times New Roman"/>
          <w:sz w:val="24"/>
          <w:szCs w:val="24"/>
          <w:lang w:val="en-US"/>
          <w:rPrChange w:id="231"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232" w:author="Mary O'Connor" w:date="2016-02-09T09:29:00Z">
            <w:rPr>
              <w:rFonts w:ascii="Garamond" w:eastAsia="Times New Roman" w:hAnsi="Garamond" w:cs="Times New Roman"/>
              <w:color w:val="000000"/>
              <w:sz w:val="24"/>
              <w:szCs w:val="24"/>
              <w:lang w:val="en-US"/>
            </w:rPr>
          </w:rPrChange>
        </w:rPr>
        <w:t>copepods</w:t>
      </w:r>
      <w:proofErr w:type="gramEnd"/>
      <w:r w:rsidRPr="00210C6F">
        <w:rPr>
          <w:rFonts w:ascii="Times" w:eastAsia="Times New Roman" w:hAnsi="Times" w:cs="Times New Roman"/>
          <w:color w:val="000000"/>
          <w:sz w:val="24"/>
          <w:szCs w:val="24"/>
          <w:lang w:val="en-US"/>
          <w:rPrChange w:id="233" w:author="Mary O'Connor" w:date="2016-02-09T09:29:00Z">
            <w:rPr>
              <w:rFonts w:ascii="Garamond" w:eastAsia="Times New Roman" w:hAnsi="Garamond" w:cs="Times New Roman"/>
              <w:color w:val="000000"/>
              <w:sz w:val="24"/>
              <w:szCs w:val="24"/>
              <w:lang w:val="en-US"/>
            </w:rPr>
          </w:rPrChange>
        </w:rPr>
        <w:t xml:space="preserve"> in a tropical </w:t>
      </w:r>
      <w:proofErr w:type="spellStart"/>
      <w:r w:rsidRPr="00210C6F">
        <w:rPr>
          <w:rFonts w:ascii="Times" w:eastAsia="Times New Roman" w:hAnsi="Times" w:cs="Times New Roman"/>
          <w:color w:val="000000"/>
          <w:sz w:val="24"/>
          <w:szCs w:val="24"/>
          <w:lang w:val="en-US"/>
          <w:rPrChange w:id="234"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235" w:author="Mary O'Connor" w:date="2016-02-09T09:29:00Z">
            <w:rPr>
              <w:rFonts w:ascii="Garamond" w:eastAsia="Times New Roman" w:hAnsi="Garamond" w:cs="Times New Roman"/>
              <w:color w:val="000000"/>
              <w:sz w:val="24"/>
              <w:szCs w:val="24"/>
              <w:lang w:val="en-US"/>
            </w:rPr>
          </w:rPrChange>
        </w:rPr>
        <w:t xml:space="preserve"> bed.  Mar </w:t>
      </w:r>
      <w:proofErr w:type="spellStart"/>
      <w:r w:rsidRPr="00210C6F">
        <w:rPr>
          <w:rFonts w:ascii="Times" w:eastAsia="Times New Roman" w:hAnsi="Times" w:cs="Times New Roman"/>
          <w:color w:val="000000"/>
          <w:sz w:val="24"/>
          <w:szCs w:val="24"/>
          <w:lang w:val="en-US"/>
          <w:rPrChange w:id="236"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237" w:author="Mary O'Connor" w:date="2016-02-09T09:29:00Z">
            <w:rPr>
              <w:rFonts w:ascii="Garamond" w:eastAsia="Times New Roman" w:hAnsi="Garamond" w:cs="Times New Roman"/>
              <w:color w:val="000000"/>
              <w:sz w:val="24"/>
              <w:szCs w:val="24"/>
              <w:lang w:val="en-US"/>
            </w:rPr>
          </w:rPrChange>
        </w:rPr>
        <w:t xml:space="preserve"> 142:345-355</w:t>
      </w:r>
    </w:p>
    <w:p w14:paraId="408C6501"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238"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39" w:author="Mary O'Connor" w:date="2016-02-09T09:29:00Z">
            <w:rPr>
              <w:rFonts w:ascii="Garamond" w:eastAsia="Times New Roman" w:hAnsi="Garamond" w:cs="Times New Roman"/>
              <w:color w:val="000000"/>
              <w:sz w:val="24"/>
              <w:szCs w:val="24"/>
              <w:lang w:val="en-US"/>
            </w:rPr>
          </w:rPrChange>
        </w:rPr>
        <w:t xml:space="preserve">De Troch M, </w:t>
      </w:r>
      <w:proofErr w:type="spellStart"/>
      <w:r w:rsidRPr="00210C6F">
        <w:rPr>
          <w:rFonts w:ascii="Times" w:eastAsia="Times New Roman" w:hAnsi="Times" w:cs="Times New Roman"/>
          <w:color w:val="000000"/>
          <w:sz w:val="24"/>
          <w:szCs w:val="24"/>
          <w:lang w:val="en-US"/>
          <w:rPrChange w:id="240" w:author="Mary O'Connor" w:date="2016-02-09T09:29:00Z">
            <w:rPr>
              <w:rFonts w:ascii="Garamond" w:eastAsia="Times New Roman" w:hAnsi="Garamond" w:cs="Times New Roman"/>
              <w:color w:val="000000"/>
              <w:sz w:val="24"/>
              <w:szCs w:val="24"/>
              <w:lang w:val="en-US"/>
            </w:rPr>
          </w:rPrChange>
        </w:rPr>
        <w:t>Fiers</w:t>
      </w:r>
      <w:proofErr w:type="spellEnd"/>
      <w:r w:rsidRPr="00210C6F">
        <w:rPr>
          <w:rFonts w:ascii="Times" w:eastAsia="Times New Roman" w:hAnsi="Times" w:cs="Times New Roman"/>
          <w:color w:val="000000"/>
          <w:sz w:val="24"/>
          <w:szCs w:val="24"/>
          <w:lang w:val="en-US"/>
          <w:rPrChange w:id="241" w:author="Mary O'Connor" w:date="2016-02-09T09:29:00Z">
            <w:rPr>
              <w:rFonts w:ascii="Garamond" w:eastAsia="Times New Roman" w:hAnsi="Garamond" w:cs="Times New Roman"/>
              <w:color w:val="000000"/>
              <w:sz w:val="24"/>
              <w:szCs w:val="24"/>
              <w:lang w:val="en-US"/>
            </w:rPr>
          </w:rPrChange>
        </w:rPr>
        <w:t xml:space="preserve"> F, </w:t>
      </w:r>
      <w:proofErr w:type="spellStart"/>
      <w:r w:rsidRPr="00210C6F">
        <w:rPr>
          <w:rFonts w:ascii="Times" w:eastAsia="Times New Roman" w:hAnsi="Times" w:cs="Times New Roman"/>
          <w:color w:val="000000"/>
          <w:sz w:val="24"/>
          <w:szCs w:val="24"/>
          <w:lang w:val="en-US"/>
          <w:rPrChange w:id="242"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243" w:author="Mary O'Connor" w:date="2016-02-09T09:29:00Z">
            <w:rPr>
              <w:rFonts w:ascii="Garamond" w:eastAsia="Times New Roman" w:hAnsi="Garamond" w:cs="Times New Roman"/>
              <w:color w:val="000000"/>
              <w:sz w:val="24"/>
              <w:szCs w:val="24"/>
              <w:lang w:val="en-US"/>
            </w:rPr>
          </w:rPrChange>
        </w:rPr>
        <w:t xml:space="preserve"> M (2001) Alpha and beta diversity of </w:t>
      </w:r>
      <w:proofErr w:type="spellStart"/>
      <w:r w:rsidRPr="00210C6F">
        <w:rPr>
          <w:rFonts w:ascii="Times" w:eastAsia="Times New Roman" w:hAnsi="Times" w:cs="Times New Roman"/>
          <w:color w:val="000000"/>
          <w:sz w:val="24"/>
          <w:szCs w:val="24"/>
          <w:lang w:val="en-US"/>
          <w:rPrChange w:id="244" w:author="Mary O'Connor" w:date="2016-02-09T09:29:00Z">
            <w:rPr>
              <w:rFonts w:ascii="Garamond" w:eastAsia="Times New Roman" w:hAnsi="Garamond" w:cs="Times New Roman"/>
              <w:color w:val="000000"/>
              <w:sz w:val="24"/>
              <w:szCs w:val="24"/>
              <w:lang w:val="en-US"/>
            </w:rPr>
          </w:rPrChange>
        </w:rPr>
        <w:t>harpacticoid</w:t>
      </w:r>
      <w:proofErr w:type="spellEnd"/>
      <w:r w:rsidRPr="00210C6F">
        <w:rPr>
          <w:rFonts w:ascii="Times" w:eastAsia="Times New Roman" w:hAnsi="Times" w:cs="Times New Roman"/>
          <w:color w:val="000000"/>
          <w:sz w:val="24"/>
          <w:szCs w:val="24"/>
          <w:lang w:val="en-US"/>
          <w:rPrChange w:id="245" w:author="Mary O'Connor" w:date="2016-02-09T09:29:00Z">
            <w:rPr>
              <w:rFonts w:ascii="Garamond" w:eastAsia="Times New Roman" w:hAnsi="Garamond" w:cs="Times New Roman"/>
              <w:color w:val="000000"/>
              <w:sz w:val="24"/>
              <w:szCs w:val="24"/>
              <w:lang w:val="en-US"/>
            </w:rPr>
          </w:rPrChange>
        </w:rPr>
        <w:t xml:space="preserve"> copepods in a </w:t>
      </w:r>
    </w:p>
    <w:p w14:paraId="26DC37F0" w14:textId="12681E76" w:rsidR="009830BA" w:rsidRPr="00210C6F" w:rsidRDefault="006034D1" w:rsidP="00F047CC">
      <w:pPr>
        <w:spacing w:after="0" w:line="480" w:lineRule="auto"/>
        <w:ind w:left="720"/>
        <w:rPr>
          <w:rFonts w:ascii="Times" w:eastAsia="Times New Roman" w:hAnsi="Times" w:cs="Times New Roman"/>
          <w:color w:val="000000"/>
          <w:sz w:val="24"/>
          <w:szCs w:val="24"/>
          <w:lang w:val="en-US"/>
          <w:rPrChange w:id="246"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247" w:author="Mary O'Connor" w:date="2016-02-09T09:29:00Z">
            <w:rPr>
              <w:rFonts w:ascii="Garamond" w:eastAsia="Times New Roman" w:hAnsi="Garamond" w:cs="Times New Roman"/>
              <w:color w:val="000000"/>
              <w:sz w:val="24"/>
              <w:szCs w:val="24"/>
              <w:lang w:val="en-US"/>
            </w:rPr>
          </w:rPrChange>
        </w:rPr>
        <w:t>tropical</w:t>
      </w:r>
      <w:proofErr w:type="gramEnd"/>
      <w:r w:rsidRPr="00210C6F">
        <w:rPr>
          <w:rFonts w:ascii="Times" w:eastAsia="Times New Roman" w:hAnsi="Times" w:cs="Times New Roman"/>
          <w:color w:val="000000"/>
          <w:sz w:val="24"/>
          <w:szCs w:val="24"/>
          <w:lang w:val="en-US"/>
          <w:rPrChange w:id="24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49"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250" w:author="Mary O'Connor" w:date="2016-02-09T09:29:00Z">
            <w:rPr>
              <w:rFonts w:ascii="Garamond" w:eastAsia="Times New Roman" w:hAnsi="Garamond" w:cs="Times New Roman"/>
              <w:color w:val="000000"/>
              <w:sz w:val="24"/>
              <w:szCs w:val="24"/>
              <w:lang w:val="en-US"/>
            </w:rPr>
          </w:rPrChange>
        </w:rPr>
        <w:t xml:space="preserve"> bed: the relation between diversity and species’ ra</w:t>
      </w:r>
      <w:r w:rsidR="004629D1" w:rsidRPr="00210C6F">
        <w:rPr>
          <w:rFonts w:ascii="Times" w:eastAsia="Times New Roman" w:hAnsi="Times" w:cs="Times New Roman"/>
          <w:color w:val="000000"/>
          <w:sz w:val="24"/>
          <w:szCs w:val="24"/>
          <w:lang w:val="en-US"/>
          <w:rPrChange w:id="251" w:author="Mary O'Connor" w:date="2016-02-09T09:29:00Z">
            <w:rPr>
              <w:rFonts w:ascii="Garamond" w:eastAsia="Times New Roman" w:hAnsi="Garamond" w:cs="Times New Roman"/>
              <w:color w:val="000000"/>
              <w:sz w:val="24"/>
              <w:szCs w:val="24"/>
              <w:lang w:val="en-US"/>
            </w:rPr>
          </w:rPrChange>
        </w:rPr>
        <w:t xml:space="preserve">nge size distribution. Mar </w:t>
      </w:r>
      <w:proofErr w:type="spellStart"/>
      <w:r w:rsidR="004629D1" w:rsidRPr="00210C6F">
        <w:rPr>
          <w:rFonts w:ascii="Times" w:eastAsia="Times New Roman" w:hAnsi="Times" w:cs="Times New Roman"/>
          <w:color w:val="000000"/>
          <w:sz w:val="24"/>
          <w:szCs w:val="24"/>
          <w:lang w:val="en-US"/>
          <w:rPrChange w:id="252"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25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54"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25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56"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257" w:author="Mary O'Connor" w:date="2016-02-09T09:29:00Z">
            <w:rPr>
              <w:rFonts w:ascii="Garamond" w:eastAsia="Times New Roman" w:hAnsi="Garamond" w:cs="Times New Roman"/>
              <w:color w:val="000000"/>
              <w:sz w:val="24"/>
              <w:szCs w:val="24"/>
              <w:lang w:val="en-US"/>
            </w:rPr>
          </w:rPrChange>
        </w:rPr>
        <w:t xml:space="preserve"> 215: 225-236</w:t>
      </w:r>
    </w:p>
    <w:p w14:paraId="43C43CBC" w14:textId="77777777" w:rsidR="00B84EED" w:rsidRPr="00210C6F" w:rsidRDefault="00B84EED" w:rsidP="00B84EED">
      <w:pPr>
        <w:spacing w:after="0" w:line="480" w:lineRule="auto"/>
        <w:rPr>
          <w:rFonts w:ascii="Times" w:hAnsi="Times"/>
          <w:sz w:val="24"/>
          <w:szCs w:val="24"/>
          <w:rPrChange w:id="258" w:author="Mary O'Connor" w:date="2016-02-09T09:29:00Z">
            <w:rPr>
              <w:rFonts w:ascii="Garamond" w:hAnsi="Garamond"/>
              <w:sz w:val="24"/>
            </w:rPr>
          </w:rPrChange>
        </w:rPr>
      </w:pPr>
      <w:r w:rsidRPr="00210C6F">
        <w:rPr>
          <w:rFonts w:ascii="Times" w:hAnsi="Times"/>
          <w:sz w:val="24"/>
          <w:szCs w:val="24"/>
          <w:rPrChange w:id="259" w:author="Mary O'Connor" w:date="2016-02-09T09:29:00Z">
            <w:rPr>
              <w:rFonts w:ascii="Garamond" w:hAnsi="Garamond"/>
              <w:sz w:val="24"/>
            </w:rPr>
          </w:rPrChange>
        </w:rPr>
        <w:t>Douglass JG,</w:t>
      </w:r>
      <w:r w:rsidR="00C2585D" w:rsidRPr="00210C6F">
        <w:rPr>
          <w:rFonts w:ascii="Times" w:hAnsi="Times"/>
          <w:sz w:val="24"/>
          <w:szCs w:val="24"/>
          <w:rPrChange w:id="260" w:author="Mary O'Connor" w:date="2016-02-09T09:29:00Z">
            <w:rPr>
              <w:rFonts w:ascii="Garamond" w:hAnsi="Garamond"/>
              <w:sz w:val="24"/>
            </w:rPr>
          </w:rPrChange>
        </w:rPr>
        <w:t xml:space="preserve"> France</w:t>
      </w:r>
      <w:r w:rsidRPr="00210C6F">
        <w:rPr>
          <w:rFonts w:ascii="Times" w:hAnsi="Times"/>
          <w:sz w:val="24"/>
          <w:szCs w:val="24"/>
          <w:rPrChange w:id="261" w:author="Mary O'Connor" w:date="2016-02-09T09:29:00Z">
            <w:rPr>
              <w:rFonts w:ascii="Garamond" w:hAnsi="Garamond"/>
              <w:sz w:val="24"/>
            </w:rPr>
          </w:rPrChange>
        </w:rPr>
        <w:t xml:space="preserve"> KE, </w:t>
      </w:r>
      <w:r w:rsidR="00C2585D" w:rsidRPr="00210C6F">
        <w:rPr>
          <w:rFonts w:ascii="Times" w:hAnsi="Times"/>
          <w:sz w:val="24"/>
          <w:szCs w:val="24"/>
          <w:rPrChange w:id="262" w:author="Mary O'Connor" w:date="2016-02-09T09:29:00Z">
            <w:rPr>
              <w:rFonts w:ascii="Garamond" w:hAnsi="Garamond"/>
              <w:sz w:val="24"/>
            </w:rPr>
          </w:rPrChange>
        </w:rPr>
        <w:t>Richardson</w:t>
      </w:r>
      <w:r w:rsidRPr="00210C6F">
        <w:rPr>
          <w:rFonts w:ascii="Times" w:hAnsi="Times"/>
          <w:sz w:val="24"/>
          <w:szCs w:val="24"/>
          <w:rPrChange w:id="263" w:author="Mary O'Connor" w:date="2016-02-09T09:29:00Z">
            <w:rPr>
              <w:rFonts w:ascii="Garamond" w:hAnsi="Garamond"/>
              <w:sz w:val="24"/>
            </w:rPr>
          </w:rPrChange>
        </w:rPr>
        <w:t xml:space="preserve"> JP, </w:t>
      </w:r>
      <w:r w:rsidR="00C2585D" w:rsidRPr="00210C6F">
        <w:rPr>
          <w:rFonts w:ascii="Times" w:hAnsi="Times"/>
          <w:sz w:val="24"/>
          <w:szCs w:val="24"/>
          <w:rPrChange w:id="264" w:author="Mary O'Connor" w:date="2016-02-09T09:29:00Z">
            <w:rPr>
              <w:rFonts w:ascii="Garamond" w:hAnsi="Garamond"/>
              <w:sz w:val="24"/>
            </w:rPr>
          </w:rPrChange>
        </w:rPr>
        <w:t>Duffy</w:t>
      </w:r>
      <w:r w:rsidRPr="00210C6F">
        <w:rPr>
          <w:rFonts w:ascii="Times" w:hAnsi="Times"/>
          <w:sz w:val="24"/>
          <w:szCs w:val="24"/>
          <w:rPrChange w:id="265" w:author="Mary O'Connor" w:date="2016-02-09T09:29:00Z">
            <w:rPr>
              <w:rFonts w:ascii="Garamond" w:hAnsi="Garamond"/>
              <w:sz w:val="24"/>
            </w:rPr>
          </w:rPrChange>
        </w:rPr>
        <w:t xml:space="preserve"> JE (</w:t>
      </w:r>
      <w:r w:rsidR="00C2585D" w:rsidRPr="00210C6F">
        <w:rPr>
          <w:rFonts w:ascii="Times" w:hAnsi="Times"/>
          <w:sz w:val="24"/>
          <w:szCs w:val="24"/>
          <w:rPrChange w:id="266" w:author="Mary O'Connor" w:date="2016-02-09T09:29:00Z">
            <w:rPr>
              <w:rFonts w:ascii="Garamond" w:hAnsi="Garamond"/>
              <w:sz w:val="24"/>
            </w:rPr>
          </w:rPrChange>
        </w:rPr>
        <w:t>2010</w:t>
      </w:r>
      <w:r w:rsidRPr="00210C6F">
        <w:rPr>
          <w:rFonts w:ascii="Times" w:hAnsi="Times"/>
          <w:sz w:val="24"/>
          <w:szCs w:val="24"/>
          <w:rPrChange w:id="267" w:author="Mary O'Connor" w:date="2016-02-09T09:29:00Z">
            <w:rPr>
              <w:rFonts w:ascii="Garamond" w:hAnsi="Garamond"/>
              <w:sz w:val="24"/>
            </w:rPr>
          </w:rPrChange>
        </w:rPr>
        <w:t>)</w:t>
      </w:r>
      <w:r w:rsidR="00C2585D" w:rsidRPr="00210C6F">
        <w:rPr>
          <w:rFonts w:ascii="Times" w:hAnsi="Times"/>
          <w:sz w:val="24"/>
          <w:szCs w:val="24"/>
          <w:rPrChange w:id="268" w:author="Mary O'Connor" w:date="2016-02-09T09:29:00Z">
            <w:rPr>
              <w:rFonts w:ascii="Garamond" w:hAnsi="Garamond"/>
              <w:sz w:val="24"/>
            </w:rPr>
          </w:rPrChange>
        </w:rPr>
        <w:t xml:space="preserve"> Seasonal and </w:t>
      </w:r>
      <w:proofErr w:type="spellStart"/>
      <w:r w:rsidR="00C2585D" w:rsidRPr="00210C6F">
        <w:rPr>
          <w:rFonts w:ascii="Times" w:hAnsi="Times"/>
          <w:sz w:val="24"/>
          <w:szCs w:val="24"/>
          <w:rPrChange w:id="269" w:author="Mary O'Connor" w:date="2016-02-09T09:29:00Z">
            <w:rPr>
              <w:rFonts w:ascii="Garamond" w:hAnsi="Garamond"/>
              <w:sz w:val="24"/>
            </w:rPr>
          </w:rPrChange>
        </w:rPr>
        <w:t>interannual</w:t>
      </w:r>
      <w:proofErr w:type="spellEnd"/>
      <w:r w:rsidR="00C2585D" w:rsidRPr="00210C6F">
        <w:rPr>
          <w:rFonts w:ascii="Times" w:hAnsi="Times"/>
          <w:sz w:val="24"/>
          <w:szCs w:val="24"/>
          <w:rPrChange w:id="270" w:author="Mary O'Connor" w:date="2016-02-09T09:29:00Z">
            <w:rPr>
              <w:rFonts w:ascii="Garamond" w:hAnsi="Garamond"/>
              <w:sz w:val="24"/>
            </w:rPr>
          </w:rPrChange>
        </w:rPr>
        <w:t xml:space="preserve"> change in a </w:t>
      </w:r>
    </w:p>
    <w:p w14:paraId="6D4D5171" w14:textId="1ACC8AB6" w:rsidR="00C2585D" w:rsidRPr="00B41F9C" w:rsidRDefault="00C2585D" w:rsidP="00B84EED">
      <w:pPr>
        <w:spacing w:after="0" w:line="480" w:lineRule="auto"/>
        <w:ind w:left="720"/>
        <w:rPr>
          <w:rFonts w:ascii="Times" w:eastAsia="Times New Roman" w:hAnsi="Times" w:cs="Times New Roman"/>
          <w:color w:val="000000"/>
          <w:sz w:val="24"/>
          <w:szCs w:val="24"/>
          <w:lang w:val="en-US"/>
        </w:rPr>
      </w:pPr>
      <w:r w:rsidRPr="00210C6F">
        <w:rPr>
          <w:rFonts w:ascii="Times" w:hAnsi="Times"/>
          <w:sz w:val="24"/>
          <w:szCs w:val="24"/>
          <w:rPrChange w:id="271" w:author="Mary O'Connor" w:date="2016-02-09T09:29:00Z">
            <w:rPr>
              <w:rFonts w:ascii="Garamond" w:hAnsi="Garamond"/>
              <w:sz w:val="24"/>
            </w:rPr>
          </w:rPrChange>
        </w:rPr>
        <w:t xml:space="preserve">Chesapeake Bay eelgrass community: Insights into biotic and abiotic control of community </w:t>
      </w:r>
      <w:r w:rsidR="00B84EED" w:rsidRPr="00210C6F">
        <w:rPr>
          <w:rFonts w:ascii="Times" w:hAnsi="Times"/>
          <w:sz w:val="24"/>
          <w:szCs w:val="24"/>
          <w:rPrChange w:id="272" w:author="Mary O'Connor" w:date="2016-02-09T09:29:00Z">
            <w:rPr>
              <w:rFonts w:ascii="Garamond" w:hAnsi="Garamond"/>
              <w:sz w:val="24"/>
            </w:rPr>
          </w:rPrChange>
        </w:rPr>
        <w:t>s</w:t>
      </w:r>
      <w:r w:rsidRPr="00210C6F">
        <w:rPr>
          <w:rFonts w:ascii="Times" w:hAnsi="Times"/>
          <w:sz w:val="24"/>
          <w:szCs w:val="24"/>
          <w:rPrChange w:id="273" w:author="Mary O'Connor" w:date="2016-02-09T09:29:00Z">
            <w:rPr>
              <w:rFonts w:ascii="Garamond" w:hAnsi="Garamond"/>
              <w:sz w:val="24"/>
            </w:rPr>
          </w:rPrChange>
        </w:rPr>
        <w:t>tructure</w:t>
      </w:r>
      <w:r w:rsidR="00B84EED" w:rsidRPr="00210C6F">
        <w:rPr>
          <w:rFonts w:ascii="Times" w:hAnsi="Times"/>
          <w:sz w:val="24"/>
          <w:szCs w:val="24"/>
          <w:rPrChange w:id="274" w:author="Mary O'Connor" w:date="2016-02-09T09:29:00Z">
            <w:rPr>
              <w:rFonts w:ascii="Garamond" w:hAnsi="Garamond"/>
              <w:sz w:val="24"/>
            </w:rPr>
          </w:rPrChange>
        </w:rPr>
        <w:t xml:space="preserve">.  </w:t>
      </w:r>
      <w:proofErr w:type="spellStart"/>
      <w:r w:rsidR="00B84EED" w:rsidRPr="00210C6F">
        <w:rPr>
          <w:rFonts w:ascii="Times" w:hAnsi="Times"/>
          <w:sz w:val="24"/>
          <w:szCs w:val="24"/>
          <w:rPrChange w:id="275" w:author="Mary O'Connor" w:date="2016-02-09T09:29:00Z">
            <w:rPr>
              <w:rFonts w:ascii="Garamond" w:hAnsi="Garamond"/>
              <w:sz w:val="24"/>
            </w:rPr>
          </w:rPrChange>
        </w:rPr>
        <w:t>Limnol</w:t>
      </w:r>
      <w:proofErr w:type="spellEnd"/>
      <w:r w:rsidR="00B84EED" w:rsidRPr="00210C6F">
        <w:rPr>
          <w:rFonts w:ascii="Times" w:hAnsi="Times"/>
          <w:sz w:val="24"/>
          <w:szCs w:val="24"/>
          <w:rPrChange w:id="276" w:author="Mary O'Connor" w:date="2016-02-09T09:29:00Z">
            <w:rPr>
              <w:rFonts w:ascii="Garamond" w:hAnsi="Garamond"/>
              <w:sz w:val="24"/>
            </w:rPr>
          </w:rPrChange>
        </w:rPr>
        <w:t xml:space="preserve"> </w:t>
      </w:r>
      <w:proofErr w:type="spellStart"/>
      <w:r w:rsidR="00B84EED" w:rsidRPr="00210C6F">
        <w:rPr>
          <w:rFonts w:ascii="Times" w:hAnsi="Times"/>
          <w:sz w:val="24"/>
          <w:szCs w:val="24"/>
          <w:rPrChange w:id="277" w:author="Mary O'Connor" w:date="2016-02-09T09:29:00Z">
            <w:rPr>
              <w:rFonts w:ascii="Garamond" w:hAnsi="Garamond"/>
              <w:sz w:val="24"/>
            </w:rPr>
          </w:rPrChange>
        </w:rPr>
        <w:t>Oceanogr</w:t>
      </w:r>
      <w:proofErr w:type="spellEnd"/>
      <w:r w:rsidR="00B84EED" w:rsidRPr="00210C6F">
        <w:rPr>
          <w:rFonts w:ascii="Times" w:hAnsi="Times"/>
          <w:sz w:val="24"/>
          <w:szCs w:val="24"/>
          <w:rPrChange w:id="278" w:author="Mary O'Connor" w:date="2016-02-09T09:29:00Z">
            <w:rPr>
              <w:rFonts w:ascii="Garamond" w:hAnsi="Garamond"/>
              <w:sz w:val="24"/>
            </w:rPr>
          </w:rPrChange>
        </w:rPr>
        <w:t xml:space="preserve"> 55:1499-1520</w:t>
      </w:r>
    </w:p>
    <w:p w14:paraId="6AB2227A" w14:textId="77777777" w:rsidR="009830BA" w:rsidRPr="00B41F9C" w:rsidRDefault="009830BA"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Douglass JG, Duffy JE, </w:t>
      </w:r>
      <w:proofErr w:type="spellStart"/>
      <w:r w:rsidRPr="00B41F9C">
        <w:rPr>
          <w:rFonts w:ascii="Times" w:eastAsia="Times New Roman" w:hAnsi="Times" w:cs="Times New Roman"/>
          <w:color w:val="000000"/>
          <w:sz w:val="24"/>
          <w:szCs w:val="24"/>
          <w:lang w:val="en-US"/>
        </w:rPr>
        <w:t>Canuel</w:t>
      </w:r>
      <w:proofErr w:type="spellEnd"/>
      <w:r w:rsidRPr="00B41F9C">
        <w:rPr>
          <w:rFonts w:ascii="Times" w:eastAsia="Times New Roman" w:hAnsi="Times" w:cs="Times New Roman"/>
          <w:color w:val="000000"/>
          <w:sz w:val="24"/>
          <w:szCs w:val="24"/>
          <w:lang w:val="en-US"/>
        </w:rPr>
        <w:t xml:space="preserve"> EA (2011) Food web structure in a Chesapeake Bay eelgrass bed as </w:t>
      </w:r>
    </w:p>
    <w:p w14:paraId="3692ED59" w14:textId="49B16BA6" w:rsidR="006034D1" w:rsidRPr="00B41F9C" w:rsidRDefault="009830BA"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determined</w:t>
      </w:r>
      <w:proofErr w:type="gramEnd"/>
      <w:r w:rsidRPr="00B41F9C">
        <w:rPr>
          <w:rFonts w:ascii="Times" w:eastAsia="Times New Roman" w:hAnsi="Times" w:cs="Times New Roman"/>
          <w:color w:val="000000"/>
          <w:sz w:val="24"/>
          <w:szCs w:val="24"/>
          <w:lang w:val="en-US"/>
        </w:rPr>
        <w:t xml:space="preserve"> through gut contents and C-13 and N-15 isotope analysis.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34:701-711</w:t>
      </w:r>
    </w:p>
    <w:p w14:paraId="7C090EC8" w14:textId="550697BB" w:rsidR="006034D1" w:rsidRPr="00B41F9C" w:rsidRDefault="004629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Duarte CM (2002)</w:t>
      </w:r>
      <w:r w:rsidR="005969FF" w:rsidRPr="00B41F9C">
        <w:rPr>
          <w:rFonts w:ascii="Times" w:eastAsia="Times New Roman" w:hAnsi="Times" w:cs="Times New Roman"/>
          <w:color w:val="000000"/>
          <w:sz w:val="24"/>
          <w:szCs w:val="24"/>
          <w:lang w:val="en-US"/>
        </w:rPr>
        <w:t xml:space="preserve"> </w:t>
      </w:r>
      <w:r w:rsidR="006034D1" w:rsidRPr="00B41F9C">
        <w:rPr>
          <w:rFonts w:ascii="Times" w:eastAsia="Times New Roman" w:hAnsi="Times" w:cs="Times New Roman"/>
          <w:color w:val="000000"/>
          <w:sz w:val="24"/>
          <w:szCs w:val="24"/>
          <w:lang w:val="en-US"/>
        </w:rPr>
        <w:t xml:space="preserve">The future of </w:t>
      </w:r>
      <w:proofErr w:type="spellStart"/>
      <w:r w:rsidR="006034D1" w:rsidRPr="00B41F9C">
        <w:rPr>
          <w:rFonts w:ascii="Times" w:eastAsia="Times New Roman" w:hAnsi="Times" w:cs="Times New Roman"/>
          <w:color w:val="000000"/>
          <w:sz w:val="24"/>
          <w:szCs w:val="24"/>
          <w:lang w:val="en-US"/>
        </w:rPr>
        <w:t>seagrass</w:t>
      </w:r>
      <w:proofErr w:type="spellEnd"/>
      <w:r w:rsidR="006034D1" w:rsidRPr="00B41F9C">
        <w:rPr>
          <w:rFonts w:ascii="Times" w:eastAsia="Times New Roman" w:hAnsi="Times" w:cs="Times New Roman"/>
          <w:color w:val="000000"/>
          <w:sz w:val="24"/>
          <w:szCs w:val="24"/>
          <w:lang w:val="en-US"/>
        </w:rPr>
        <w:t xml:space="preserve"> mead</w:t>
      </w:r>
      <w:r w:rsidR="00527B77" w:rsidRPr="00B41F9C">
        <w:rPr>
          <w:rFonts w:ascii="Times" w:eastAsia="Times New Roman" w:hAnsi="Times" w:cs="Times New Roman"/>
          <w:color w:val="000000"/>
          <w:sz w:val="24"/>
          <w:szCs w:val="24"/>
          <w:lang w:val="en-US"/>
        </w:rPr>
        <w:t xml:space="preserve">ows. Environ </w:t>
      </w:r>
      <w:proofErr w:type="spellStart"/>
      <w:r w:rsidR="00527B77" w:rsidRPr="00B41F9C">
        <w:rPr>
          <w:rFonts w:ascii="Times" w:eastAsia="Times New Roman" w:hAnsi="Times" w:cs="Times New Roman"/>
          <w:color w:val="000000"/>
          <w:sz w:val="24"/>
          <w:szCs w:val="24"/>
          <w:lang w:val="en-US"/>
        </w:rPr>
        <w:t>Conserv</w:t>
      </w:r>
      <w:proofErr w:type="spellEnd"/>
      <w:r w:rsidR="00527B77" w:rsidRPr="00B41F9C">
        <w:rPr>
          <w:rFonts w:ascii="Times" w:eastAsia="Times New Roman" w:hAnsi="Times" w:cs="Times New Roman"/>
          <w:color w:val="000000"/>
          <w:sz w:val="24"/>
          <w:szCs w:val="24"/>
          <w:lang w:val="en-US"/>
        </w:rPr>
        <w:t xml:space="preserve"> 29:192-206</w:t>
      </w:r>
    </w:p>
    <w:p w14:paraId="2A8EE318" w14:textId="2B11379D"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Duffy JE, </w:t>
      </w:r>
      <w:proofErr w:type="spellStart"/>
      <w:r w:rsidRPr="00B41F9C">
        <w:rPr>
          <w:rFonts w:ascii="Times" w:eastAsia="Times New Roman" w:hAnsi="Times" w:cs="Times New Roman"/>
          <w:color w:val="000000"/>
          <w:sz w:val="24"/>
          <w:szCs w:val="24"/>
          <w:lang w:val="en-US"/>
        </w:rPr>
        <w:t>Canuel</w:t>
      </w:r>
      <w:proofErr w:type="spellEnd"/>
      <w:r w:rsidRPr="00B41F9C">
        <w:rPr>
          <w:rFonts w:ascii="Times" w:eastAsia="Times New Roman" w:hAnsi="Times" w:cs="Times New Roman"/>
          <w:color w:val="000000"/>
          <w:sz w:val="24"/>
          <w:szCs w:val="24"/>
          <w:lang w:val="en-US"/>
        </w:rPr>
        <w:t xml:space="preserve"> EA, Richardson JP (2003) Grazer diversity and ecosystem functioning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w:t>
      </w:r>
    </w:p>
    <w:p w14:paraId="5F98B941" w14:textId="2ABB3F9C"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beds</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6:637-645</w:t>
      </w:r>
    </w:p>
    <w:p w14:paraId="266667A2" w14:textId="6639E1AF"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lastRenderedPageBreak/>
        <w:t xml:space="preserve">Duffy JE, Reynolds PL, </w:t>
      </w:r>
      <w:proofErr w:type="spellStart"/>
      <w:r w:rsidRPr="00B41F9C">
        <w:rPr>
          <w:rFonts w:ascii="Times" w:eastAsia="Times New Roman" w:hAnsi="Times" w:cs="Times New Roman"/>
          <w:color w:val="000000"/>
          <w:sz w:val="24"/>
          <w:szCs w:val="24"/>
          <w:lang w:val="en-US"/>
        </w:rPr>
        <w:t>Bostr</w:t>
      </w:r>
      <w:r w:rsidR="003471CB" w:rsidRPr="00B41F9C">
        <w:rPr>
          <w:rFonts w:ascii="Times" w:eastAsia="Times New Roman" w:hAnsi="Times" w:cs="Times New Roman"/>
          <w:color w:val="000000"/>
          <w:sz w:val="24"/>
          <w:szCs w:val="24"/>
          <w:lang w:val="en-US"/>
        </w:rPr>
        <w:t>ö</w:t>
      </w:r>
      <w:r w:rsidRPr="00B41F9C">
        <w:rPr>
          <w:rFonts w:ascii="Times" w:eastAsia="Times New Roman" w:hAnsi="Times" w:cs="Times New Roman"/>
          <w:color w:val="000000"/>
          <w:sz w:val="24"/>
          <w:szCs w:val="24"/>
          <w:lang w:val="en-US"/>
        </w:rPr>
        <w:t>m</w:t>
      </w:r>
      <w:proofErr w:type="spellEnd"/>
      <w:r w:rsidRPr="00B41F9C">
        <w:rPr>
          <w:rFonts w:ascii="Times" w:eastAsia="Times New Roman" w:hAnsi="Times" w:cs="Times New Roman"/>
          <w:color w:val="000000"/>
          <w:sz w:val="24"/>
          <w:szCs w:val="24"/>
          <w:lang w:val="en-US"/>
        </w:rPr>
        <w:t xml:space="preserve"> C, Coyer JA, </w:t>
      </w:r>
      <w:proofErr w:type="spellStart"/>
      <w:r w:rsidRPr="00B41F9C">
        <w:rPr>
          <w:rFonts w:ascii="Times" w:eastAsia="Times New Roman" w:hAnsi="Times" w:cs="Times New Roman"/>
          <w:color w:val="000000"/>
          <w:sz w:val="24"/>
          <w:szCs w:val="24"/>
          <w:lang w:val="en-US"/>
        </w:rPr>
        <w:t>Cuss</w:t>
      </w:r>
      <w:r w:rsidR="003471CB" w:rsidRPr="00B41F9C">
        <w:rPr>
          <w:rFonts w:ascii="Times" w:eastAsia="Times New Roman" w:hAnsi="Times" w:cs="Times New Roman"/>
          <w:color w:val="000000"/>
          <w:sz w:val="24"/>
          <w:szCs w:val="24"/>
          <w:lang w:val="en-US"/>
        </w:rPr>
        <w:t>on</w:t>
      </w:r>
      <w:proofErr w:type="spellEnd"/>
      <w:r w:rsidR="003471CB" w:rsidRPr="00B41F9C">
        <w:rPr>
          <w:rFonts w:ascii="Times" w:eastAsia="Times New Roman" w:hAnsi="Times" w:cs="Times New Roman"/>
          <w:color w:val="000000"/>
          <w:sz w:val="24"/>
          <w:szCs w:val="24"/>
          <w:lang w:val="en-US"/>
        </w:rPr>
        <w:t xml:space="preserve"> M, </w:t>
      </w:r>
      <w:proofErr w:type="spellStart"/>
      <w:r w:rsidR="003471CB" w:rsidRPr="00B41F9C">
        <w:rPr>
          <w:rFonts w:ascii="Times" w:eastAsia="Times New Roman" w:hAnsi="Times" w:cs="Times New Roman"/>
          <w:color w:val="000000"/>
          <w:sz w:val="24"/>
          <w:szCs w:val="24"/>
          <w:lang w:val="en-US"/>
        </w:rPr>
        <w:t>Donadi</w:t>
      </w:r>
      <w:proofErr w:type="spellEnd"/>
      <w:r w:rsidR="003471CB" w:rsidRPr="00B41F9C">
        <w:rPr>
          <w:rFonts w:ascii="Times" w:eastAsia="Times New Roman" w:hAnsi="Times" w:cs="Times New Roman"/>
          <w:color w:val="000000"/>
          <w:sz w:val="24"/>
          <w:szCs w:val="24"/>
          <w:lang w:val="en-US"/>
        </w:rPr>
        <w:t xml:space="preserve"> S, Douglass G, </w:t>
      </w:r>
      <w:proofErr w:type="spellStart"/>
      <w:r w:rsidR="003471CB" w:rsidRPr="00B41F9C">
        <w:rPr>
          <w:rFonts w:ascii="Times" w:eastAsia="Times New Roman" w:hAnsi="Times" w:cs="Times New Roman"/>
          <w:color w:val="000000"/>
          <w:sz w:val="24"/>
          <w:szCs w:val="24"/>
          <w:lang w:val="en-US"/>
        </w:rPr>
        <w:t>Eklö</w:t>
      </w:r>
      <w:r w:rsidRPr="00B41F9C">
        <w:rPr>
          <w:rFonts w:ascii="Times" w:eastAsia="Times New Roman" w:hAnsi="Times" w:cs="Times New Roman"/>
          <w:color w:val="000000"/>
          <w:sz w:val="24"/>
          <w:szCs w:val="24"/>
          <w:lang w:val="en-US"/>
        </w:rPr>
        <w:t>f</w:t>
      </w:r>
      <w:proofErr w:type="spellEnd"/>
      <w:r w:rsidRPr="00B41F9C">
        <w:rPr>
          <w:rFonts w:ascii="Times" w:eastAsia="Times New Roman" w:hAnsi="Times" w:cs="Times New Roman"/>
          <w:color w:val="000000"/>
          <w:sz w:val="24"/>
          <w:szCs w:val="24"/>
          <w:lang w:val="en-US"/>
        </w:rPr>
        <w:t xml:space="preserve"> JS, </w:t>
      </w:r>
      <w:proofErr w:type="spellStart"/>
      <w:r w:rsidRPr="00B41F9C">
        <w:rPr>
          <w:rFonts w:ascii="Times" w:eastAsia="Times New Roman" w:hAnsi="Times" w:cs="Times New Roman"/>
          <w:color w:val="000000"/>
          <w:sz w:val="24"/>
          <w:szCs w:val="24"/>
          <w:lang w:val="en-US"/>
        </w:rPr>
        <w:t>Engelen</w:t>
      </w:r>
      <w:proofErr w:type="spellEnd"/>
      <w:r w:rsidRPr="00B41F9C">
        <w:rPr>
          <w:rFonts w:ascii="Times" w:eastAsia="Times New Roman" w:hAnsi="Times" w:cs="Times New Roman"/>
          <w:color w:val="000000"/>
          <w:sz w:val="24"/>
          <w:szCs w:val="24"/>
          <w:lang w:val="en-US"/>
        </w:rPr>
        <w:t xml:space="preserve"> </w:t>
      </w:r>
    </w:p>
    <w:p w14:paraId="2765D6D6" w14:textId="5D3C4124"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AH, Eriksson BK, </w:t>
      </w:r>
      <w:proofErr w:type="spellStart"/>
      <w:r w:rsidRPr="00B41F9C">
        <w:rPr>
          <w:rFonts w:ascii="Times" w:eastAsia="Times New Roman" w:hAnsi="Times" w:cs="Times New Roman"/>
          <w:color w:val="000000"/>
          <w:sz w:val="24"/>
          <w:szCs w:val="24"/>
          <w:lang w:val="en-US"/>
        </w:rPr>
        <w:t>Fredriksen</w:t>
      </w:r>
      <w:proofErr w:type="spellEnd"/>
      <w:r w:rsidRPr="00B41F9C">
        <w:rPr>
          <w:rFonts w:ascii="Times" w:eastAsia="Times New Roman" w:hAnsi="Times" w:cs="Times New Roman"/>
          <w:color w:val="000000"/>
          <w:sz w:val="24"/>
          <w:szCs w:val="24"/>
          <w:lang w:val="en-US"/>
        </w:rPr>
        <w:t xml:space="preserve"> S, </w:t>
      </w:r>
      <w:proofErr w:type="spellStart"/>
      <w:r w:rsidRPr="00B41F9C">
        <w:rPr>
          <w:rFonts w:ascii="Times" w:eastAsia="Times New Roman" w:hAnsi="Times" w:cs="Times New Roman"/>
          <w:color w:val="000000"/>
          <w:sz w:val="24"/>
          <w:szCs w:val="24"/>
          <w:lang w:val="en-US"/>
        </w:rPr>
        <w:t>Gamfeldt</w:t>
      </w:r>
      <w:proofErr w:type="spellEnd"/>
      <w:r w:rsidRPr="00B41F9C">
        <w:rPr>
          <w:rFonts w:ascii="Times" w:eastAsia="Times New Roman" w:hAnsi="Times" w:cs="Times New Roman"/>
          <w:color w:val="000000"/>
          <w:sz w:val="24"/>
          <w:szCs w:val="24"/>
          <w:lang w:val="en-US"/>
        </w:rPr>
        <w:t xml:space="preserve"> L, </w:t>
      </w:r>
      <w:proofErr w:type="spellStart"/>
      <w:r w:rsidRPr="00B41F9C">
        <w:rPr>
          <w:rFonts w:ascii="Times" w:eastAsia="Times New Roman" w:hAnsi="Times" w:cs="Times New Roman"/>
          <w:color w:val="000000"/>
          <w:sz w:val="24"/>
          <w:szCs w:val="24"/>
          <w:lang w:val="en-US"/>
        </w:rPr>
        <w:t>Gustafsson</w:t>
      </w:r>
      <w:proofErr w:type="spellEnd"/>
      <w:r w:rsidRPr="00B41F9C">
        <w:rPr>
          <w:rFonts w:ascii="Times" w:eastAsia="Times New Roman" w:hAnsi="Times" w:cs="Times New Roman"/>
          <w:color w:val="000000"/>
          <w:sz w:val="24"/>
          <w:szCs w:val="24"/>
          <w:lang w:val="en-US"/>
        </w:rPr>
        <w:t xml:space="preserve"> C, </w:t>
      </w:r>
      <w:proofErr w:type="spellStart"/>
      <w:r w:rsidRPr="00B41F9C">
        <w:rPr>
          <w:rFonts w:ascii="Times" w:eastAsia="Times New Roman" w:hAnsi="Times" w:cs="Times New Roman"/>
          <w:color w:val="000000"/>
          <w:sz w:val="24"/>
          <w:szCs w:val="24"/>
          <w:lang w:val="en-US"/>
        </w:rPr>
        <w:t>Hoarau</w:t>
      </w:r>
      <w:proofErr w:type="spellEnd"/>
      <w:r w:rsidRPr="00B41F9C">
        <w:rPr>
          <w:rFonts w:ascii="Times" w:eastAsia="Times New Roman" w:hAnsi="Times" w:cs="Times New Roman"/>
          <w:color w:val="000000"/>
          <w:sz w:val="24"/>
          <w:szCs w:val="24"/>
          <w:lang w:val="en-US"/>
        </w:rPr>
        <w:t xml:space="preserve"> G, Hori M, Hovel K, </w:t>
      </w:r>
      <w:proofErr w:type="spellStart"/>
      <w:r w:rsidRPr="00B41F9C">
        <w:rPr>
          <w:rFonts w:ascii="Times" w:eastAsia="Times New Roman" w:hAnsi="Times" w:cs="Times New Roman"/>
          <w:color w:val="000000"/>
          <w:sz w:val="24"/>
          <w:szCs w:val="24"/>
          <w:lang w:val="en-US"/>
        </w:rPr>
        <w:t>Iken</w:t>
      </w:r>
      <w:proofErr w:type="spellEnd"/>
      <w:r w:rsidRPr="00B41F9C">
        <w:rPr>
          <w:rFonts w:ascii="Times" w:eastAsia="Times New Roman" w:hAnsi="Times" w:cs="Times New Roman"/>
          <w:color w:val="000000"/>
          <w:sz w:val="24"/>
          <w:szCs w:val="24"/>
          <w:lang w:val="en-US"/>
        </w:rPr>
        <w:t xml:space="preserve"> K, </w:t>
      </w:r>
      <w:proofErr w:type="spellStart"/>
      <w:r w:rsidRPr="00B41F9C">
        <w:rPr>
          <w:rFonts w:ascii="Times" w:eastAsia="Times New Roman" w:hAnsi="Times" w:cs="Times New Roman"/>
          <w:color w:val="000000"/>
          <w:sz w:val="24"/>
          <w:szCs w:val="24"/>
          <w:lang w:val="en-US"/>
        </w:rPr>
        <w:t>Lefcheck</w:t>
      </w:r>
      <w:proofErr w:type="spellEnd"/>
      <w:r w:rsidRPr="00B41F9C">
        <w:rPr>
          <w:rFonts w:ascii="Times" w:eastAsia="Times New Roman" w:hAnsi="Times" w:cs="Times New Roman"/>
          <w:color w:val="000000"/>
          <w:sz w:val="24"/>
          <w:szCs w:val="24"/>
          <w:lang w:val="en-US"/>
        </w:rPr>
        <w:t xml:space="preserve"> JS, </w:t>
      </w:r>
      <w:proofErr w:type="spellStart"/>
      <w:r w:rsidRPr="00B41F9C">
        <w:rPr>
          <w:rFonts w:ascii="Times" w:eastAsia="Times New Roman" w:hAnsi="Times" w:cs="Times New Roman"/>
          <w:color w:val="000000"/>
          <w:sz w:val="24"/>
          <w:szCs w:val="24"/>
          <w:lang w:val="en-US"/>
        </w:rPr>
        <w:t>Moksnes</w:t>
      </w:r>
      <w:proofErr w:type="spellEnd"/>
      <w:r w:rsidRPr="00B41F9C">
        <w:rPr>
          <w:rFonts w:ascii="Times" w:eastAsia="Times New Roman" w:hAnsi="Times" w:cs="Times New Roman"/>
          <w:color w:val="000000"/>
          <w:sz w:val="24"/>
          <w:szCs w:val="24"/>
          <w:lang w:val="en-US"/>
        </w:rPr>
        <w:t xml:space="preserve"> P, </w:t>
      </w:r>
      <w:proofErr w:type="spellStart"/>
      <w:r w:rsidRPr="00B41F9C">
        <w:rPr>
          <w:rFonts w:ascii="Times" w:eastAsia="Times New Roman" w:hAnsi="Times" w:cs="Times New Roman"/>
          <w:color w:val="000000"/>
          <w:sz w:val="24"/>
          <w:szCs w:val="24"/>
          <w:lang w:val="en-US"/>
        </w:rPr>
        <w:t>Nakaoka</w:t>
      </w:r>
      <w:proofErr w:type="spellEnd"/>
      <w:r w:rsidRPr="00B41F9C">
        <w:rPr>
          <w:rFonts w:ascii="Times" w:eastAsia="Times New Roman" w:hAnsi="Times" w:cs="Times New Roman"/>
          <w:color w:val="000000"/>
          <w:sz w:val="24"/>
          <w:szCs w:val="24"/>
          <w:lang w:val="en-US"/>
        </w:rPr>
        <w:t xml:space="preserve"> M, O’Connor MI, Olsen JL, Richardson JP, </w:t>
      </w:r>
      <w:proofErr w:type="spellStart"/>
      <w:r w:rsidRPr="00B41F9C">
        <w:rPr>
          <w:rFonts w:ascii="Times" w:eastAsia="Times New Roman" w:hAnsi="Times" w:cs="Times New Roman"/>
          <w:color w:val="000000"/>
          <w:sz w:val="24"/>
          <w:szCs w:val="24"/>
          <w:lang w:val="en-US"/>
        </w:rPr>
        <w:t>Ruesink</w:t>
      </w:r>
      <w:proofErr w:type="spellEnd"/>
      <w:r w:rsidRPr="00B41F9C">
        <w:rPr>
          <w:rFonts w:ascii="Times" w:eastAsia="Times New Roman" w:hAnsi="Times" w:cs="Times New Roman"/>
          <w:color w:val="000000"/>
          <w:sz w:val="24"/>
          <w:szCs w:val="24"/>
          <w:lang w:val="en-US"/>
        </w:rPr>
        <w:t xml:space="preserve"> JL, </w:t>
      </w:r>
      <w:proofErr w:type="spellStart"/>
      <w:r w:rsidRPr="00B41F9C">
        <w:rPr>
          <w:rFonts w:ascii="Times" w:eastAsia="Times New Roman" w:hAnsi="Times" w:cs="Times New Roman"/>
          <w:color w:val="000000"/>
          <w:sz w:val="24"/>
          <w:szCs w:val="24"/>
          <w:lang w:val="en-US"/>
        </w:rPr>
        <w:t>Sotka</w:t>
      </w:r>
      <w:proofErr w:type="spellEnd"/>
      <w:r w:rsidRPr="00B41F9C">
        <w:rPr>
          <w:rFonts w:ascii="Times" w:eastAsia="Times New Roman" w:hAnsi="Times" w:cs="Times New Roman"/>
          <w:color w:val="000000"/>
          <w:sz w:val="24"/>
          <w:szCs w:val="24"/>
          <w:lang w:val="en-US"/>
        </w:rPr>
        <w:t xml:space="preserve"> EE, </w:t>
      </w:r>
      <w:proofErr w:type="spellStart"/>
      <w:r w:rsidRPr="00B41F9C">
        <w:rPr>
          <w:rFonts w:ascii="Times" w:eastAsia="Times New Roman" w:hAnsi="Times" w:cs="Times New Roman"/>
          <w:color w:val="000000"/>
          <w:sz w:val="24"/>
          <w:szCs w:val="24"/>
          <w:lang w:val="en-US"/>
        </w:rPr>
        <w:t>Thormar</w:t>
      </w:r>
      <w:proofErr w:type="spellEnd"/>
      <w:r w:rsidRPr="00B41F9C">
        <w:rPr>
          <w:rFonts w:ascii="Times" w:eastAsia="Times New Roman" w:hAnsi="Times" w:cs="Times New Roman"/>
          <w:color w:val="000000"/>
          <w:sz w:val="24"/>
          <w:szCs w:val="24"/>
          <w:lang w:val="en-US"/>
        </w:rPr>
        <w:t xml:space="preserve"> J, Whalen MA, </w:t>
      </w:r>
      <w:proofErr w:type="spellStart"/>
      <w:r w:rsidRPr="00B41F9C">
        <w:rPr>
          <w:rFonts w:ascii="Times" w:eastAsia="Times New Roman" w:hAnsi="Times" w:cs="Times New Roman"/>
          <w:color w:val="000000"/>
          <w:sz w:val="24"/>
          <w:szCs w:val="24"/>
          <w:lang w:val="en-US"/>
        </w:rPr>
        <w:t>Stachowicz</w:t>
      </w:r>
      <w:proofErr w:type="spellEnd"/>
      <w:r w:rsidRPr="00B41F9C">
        <w:rPr>
          <w:rFonts w:ascii="Times" w:eastAsia="Times New Roman" w:hAnsi="Times" w:cs="Times New Roman"/>
          <w:color w:val="000000"/>
          <w:sz w:val="24"/>
          <w:szCs w:val="24"/>
          <w:lang w:val="en-US"/>
        </w:rPr>
        <w:t xml:space="preserve"> JJ (2015) Biodiversity mediates top–down control in eelgrass ecosystems: a global comparative-experimental approach.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18:696-705</w:t>
      </w:r>
    </w:p>
    <w:p w14:paraId="08EFA5B1"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Edgar GJ, Shaw C (1995) The production and trophic ecology of shallow-water fish assemblages </w:t>
      </w:r>
    </w:p>
    <w:p w14:paraId="54CA6DB2" w14:textId="0A307BE8"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in</w:t>
      </w:r>
      <w:proofErr w:type="gramEnd"/>
      <w:r w:rsidRPr="00B41F9C">
        <w:rPr>
          <w:rFonts w:ascii="Times" w:eastAsia="Times New Roman" w:hAnsi="Times" w:cs="Times New Roman"/>
          <w:color w:val="000000"/>
          <w:sz w:val="24"/>
          <w:szCs w:val="24"/>
          <w:lang w:val="en-US"/>
        </w:rPr>
        <w:t xml:space="preserve"> southern Australia .3. </w:t>
      </w:r>
      <w:proofErr w:type="gramStart"/>
      <w:r w:rsidRPr="00B41F9C">
        <w:rPr>
          <w:rFonts w:ascii="Times" w:eastAsia="Times New Roman" w:hAnsi="Times" w:cs="Times New Roman"/>
          <w:color w:val="000000"/>
          <w:sz w:val="24"/>
          <w:szCs w:val="24"/>
          <w:lang w:val="en-US"/>
        </w:rPr>
        <w:t xml:space="preserve">General relationships between sediments, </w:t>
      </w:r>
      <w:proofErr w:type="spellStart"/>
      <w:r w:rsidRPr="00B41F9C">
        <w:rPr>
          <w:rFonts w:ascii="Times" w:eastAsia="Times New Roman" w:hAnsi="Times" w:cs="Times New Roman"/>
          <w:color w:val="000000"/>
          <w:sz w:val="24"/>
          <w:szCs w:val="24"/>
          <w:lang w:val="en-US"/>
        </w:rPr>
        <w:t>seagrasses</w:t>
      </w:r>
      <w:proofErr w:type="spellEnd"/>
      <w:r w:rsidRPr="00B41F9C">
        <w:rPr>
          <w:rFonts w:ascii="Times" w:eastAsia="Times New Roman" w:hAnsi="Times" w:cs="Times New Roman"/>
          <w:color w:val="000000"/>
          <w:sz w:val="24"/>
          <w:szCs w:val="24"/>
          <w:lang w:val="en-US"/>
        </w:rPr>
        <w:t>, invertebrates and fishes.</w:t>
      </w:r>
      <w:proofErr w:type="gramEnd"/>
      <w:r w:rsidRPr="00B41F9C">
        <w:rPr>
          <w:rFonts w:ascii="Times" w:eastAsia="Times New Roman" w:hAnsi="Times" w:cs="Times New Roman"/>
          <w:color w:val="000000"/>
          <w:sz w:val="24"/>
          <w:szCs w:val="24"/>
          <w:lang w:val="en-US"/>
        </w:rPr>
        <w:t xml:space="preserve">  J </w:t>
      </w:r>
      <w:proofErr w:type="spellStart"/>
      <w:r w:rsidRPr="00B41F9C">
        <w:rPr>
          <w:rFonts w:ascii="Times" w:eastAsia="Times New Roman" w:hAnsi="Times" w:cs="Times New Roman"/>
          <w:color w:val="000000"/>
          <w:sz w:val="24"/>
          <w:szCs w:val="24"/>
          <w:lang w:val="en-US"/>
        </w:rPr>
        <w:t>Exp</w:t>
      </w:r>
      <w:proofErr w:type="spellEnd"/>
      <w:r w:rsidRPr="00B41F9C">
        <w:rPr>
          <w:rFonts w:ascii="Times" w:eastAsia="Times New Roman" w:hAnsi="Times" w:cs="Times New Roman"/>
          <w:color w:val="000000"/>
          <w:sz w:val="24"/>
          <w:szCs w:val="24"/>
          <w:lang w:val="en-US"/>
        </w:rPr>
        <w:t xml:space="preserve"> Mar </w:t>
      </w:r>
      <w:proofErr w:type="spellStart"/>
      <w:r w:rsidRPr="00B41F9C">
        <w:rPr>
          <w:rFonts w:ascii="Times" w:eastAsia="Times New Roman" w:hAnsi="Times" w:cs="Times New Roman"/>
          <w:color w:val="000000"/>
          <w:sz w:val="24"/>
          <w:szCs w:val="24"/>
          <w:lang w:val="en-US"/>
        </w:rPr>
        <w:t>Biol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194:107-131</w:t>
      </w:r>
    </w:p>
    <w:p w14:paraId="73A10DA4" w14:textId="43115D56" w:rsidR="003471CB" w:rsidRPr="00B41F9C" w:rsidRDefault="00863C6B"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Eklöf</w:t>
      </w:r>
      <w:proofErr w:type="spellEnd"/>
      <w:r w:rsidRPr="00B41F9C">
        <w:rPr>
          <w:rFonts w:ascii="Times" w:eastAsia="Times New Roman" w:hAnsi="Times" w:cs="Times New Roman"/>
          <w:color w:val="000000"/>
          <w:sz w:val="24"/>
          <w:szCs w:val="24"/>
          <w:lang w:val="en-US"/>
        </w:rPr>
        <w:t xml:space="preserve"> JS</w:t>
      </w:r>
      <w:r w:rsidR="006034D1" w:rsidRPr="00B41F9C">
        <w:rPr>
          <w:rFonts w:ascii="Times" w:eastAsia="Times New Roman" w:hAnsi="Times" w:cs="Times New Roman"/>
          <w:color w:val="000000"/>
          <w:sz w:val="24"/>
          <w:szCs w:val="24"/>
          <w:lang w:val="en-US"/>
        </w:rPr>
        <w:t xml:space="preserve">, </w:t>
      </w:r>
      <w:proofErr w:type="spellStart"/>
      <w:r w:rsidR="006034D1" w:rsidRPr="00B41F9C">
        <w:rPr>
          <w:rFonts w:ascii="Times" w:eastAsia="Times New Roman" w:hAnsi="Times" w:cs="Times New Roman"/>
          <w:color w:val="000000"/>
          <w:sz w:val="24"/>
          <w:szCs w:val="24"/>
          <w:lang w:val="en-US"/>
        </w:rPr>
        <w:t>Alsterberg</w:t>
      </w:r>
      <w:proofErr w:type="spellEnd"/>
      <w:r w:rsidR="004629D1" w:rsidRPr="00B41F9C">
        <w:rPr>
          <w:rFonts w:ascii="Times" w:eastAsia="Times New Roman" w:hAnsi="Times" w:cs="Times New Roman"/>
          <w:color w:val="000000"/>
          <w:sz w:val="24"/>
          <w:szCs w:val="24"/>
          <w:lang w:val="en-US"/>
        </w:rPr>
        <w:t xml:space="preserve"> C</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Havenhand</w:t>
      </w:r>
      <w:proofErr w:type="spellEnd"/>
      <w:r w:rsidRPr="00B41F9C">
        <w:rPr>
          <w:rFonts w:ascii="Times" w:eastAsia="Times New Roman" w:hAnsi="Times" w:cs="Times New Roman"/>
          <w:color w:val="000000"/>
          <w:sz w:val="24"/>
          <w:szCs w:val="24"/>
          <w:lang w:val="en-US"/>
        </w:rPr>
        <w:t xml:space="preserve"> JN, </w:t>
      </w:r>
      <w:proofErr w:type="spellStart"/>
      <w:r w:rsidRPr="00B41F9C">
        <w:rPr>
          <w:rFonts w:ascii="Times" w:eastAsia="Times New Roman" w:hAnsi="Times" w:cs="Times New Roman"/>
          <w:color w:val="000000"/>
          <w:sz w:val="24"/>
          <w:szCs w:val="24"/>
          <w:lang w:val="en-US"/>
        </w:rPr>
        <w:t>Sundbäck</w:t>
      </w:r>
      <w:proofErr w:type="spellEnd"/>
      <w:r w:rsidRPr="00B41F9C">
        <w:rPr>
          <w:rFonts w:ascii="Times" w:eastAsia="Times New Roman" w:hAnsi="Times" w:cs="Times New Roman"/>
          <w:color w:val="000000"/>
          <w:sz w:val="24"/>
          <w:szCs w:val="24"/>
          <w:lang w:val="en-US"/>
        </w:rPr>
        <w:t xml:space="preserve"> K, Wood HL, </w:t>
      </w:r>
      <w:proofErr w:type="spellStart"/>
      <w:r w:rsidRPr="00B41F9C">
        <w:rPr>
          <w:rFonts w:ascii="Times" w:eastAsia="Times New Roman" w:hAnsi="Times" w:cs="Times New Roman"/>
          <w:color w:val="000000"/>
          <w:sz w:val="24"/>
          <w:szCs w:val="24"/>
          <w:lang w:val="en-US"/>
        </w:rPr>
        <w:t>Gamfeldt</w:t>
      </w:r>
      <w:proofErr w:type="spellEnd"/>
      <w:r w:rsidRPr="00B41F9C">
        <w:rPr>
          <w:rFonts w:ascii="Times" w:eastAsia="Times New Roman" w:hAnsi="Times" w:cs="Times New Roman"/>
          <w:color w:val="000000"/>
          <w:sz w:val="24"/>
          <w:szCs w:val="24"/>
          <w:lang w:val="en-US"/>
        </w:rPr>
        <w:t xml:space="preserve"> L</w:t>
      </w:r>
      <w:r w:rsidR="006034D1" w:rsidRPr="00B41F9C">
        <w:rPr>
          <w:rFonts w:ascii="Times" w:eastAsia="Times New Roman" w:hAnsi="Times" w:cs="Times New Roman"/>
          <w:color w:val="000000"/>
          <w:sz w:val="24"/>
          <w:szCs w:val="24"/>
          <w:lang w:val="en-US"/>
        </w:rPr>
        <w:t xml:space="preserve"> (2012) </w:t>
      </w:r>
    </w:p>
    <w:p w14:paraId="2FF35C16" w14:textId="75229FEB"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Experimental climate change weakens the insurance effect of biodiversity. </w:t>
      </w:r>
      <w:proofErr w:type="spellStart"/>
      <w:r w:rsidR="00863C6B" w:rsidRPr="00B41F9C">
        <w:rPr>
          <w:rFonts w:ascii="Times" w:eastAsia="Times New Roman" w:hAnsi="Times" w:cs="Times New Roman"/>
          <w:iCs/>
          <w:color w:val="000000"/>
          <w:sz w:val="24"/>
          <w:szCs w:val="24"/>
          <w:lang w:val="en-US"/>
        </w:rPr>
        <w:t>Ecol</w:t>
      </w:r>
      <w:proofErr w:type="spellEnd"/>
      <w:r w:rsidR="00863C6B" w:rsidRPr="00B41F9C">
        <w:rPr>
          <w:rFonts w:ascii="Times" w:eastAsia="Times New Roman" w:hAnsi="Times" w:cs="Times New Roman"/>
          <w:iCs/>
          <w:color w:val="000000"/>
          <w:sz w:val="24"/>
          <w:szCs w:val="24"/>
          <w:lang w:val="en-US"/>
        </w:rPr>
        <w:t xml:space="preserve"> </w:t>
      </w:r>
      <w:proofErr w:type="spellStart"/>
      <w:r w:rsidR="00863C6B" w:rsidRPr="00B41F9C">
        <w:rPr>
          <w:rFonts w:ascii="Times" w:eastAsia="Times New Roman" w:hAnsi="Times" w:cs="Times New Roman"/>
          <w:iCs/>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w:t>
      </w:r>
      <w:r w:rsidR="00863C6B" w:rsidRPr="00B41F9C">
        <w:rPr>
          <w:rFonts w:ascii="Times" w:eastAsia="Times New Roman" w:hAnsi="Times" w:cs="Times New Roman"/>
          <w:iCs/>
          <w:color w:val="000000"/>
          <w:sz w:val="24"/>
          <w:szCs w:val="24"/>
          <w:lang w:val="en-US"/>
        </w:rPr>
        <w:t>15:</w:t>
      </w:r>
      <w:r w:rsidRPr="00B41F9C">
        <w:rPr>
          <w:rFonts w:ascii="Times" w:eastAsia="Times New Roman" w:hAnsi="Times" w:cs="Times New Roman"/>
          <w:color w:val="000000"/>
          <w:sz w:val="24"/>
          <w:szCs w:val="24"/>
          <w:lang w:val="en-US"/>
        </w:rPr>
        <w:t>864–872</w:t>
      </w:r>
    </w:p>
    <w:p w14:paraId="6D9D3E25"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France KE, Duffy JE (2006) Diversity and dispersal interactively affect predictability of ecosystem </w:t>
      </w:r>
    </w:p>
    <w:p w14:paraId="154F3975" w14:textId="671A98AD" w:rsidR="00863C6B"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function</w:t>
      </w:r>
      <w:proofErr w:type="gramEnd"/>
      <w:r w:rsidRPr="00B41F9C">
        <w:rPr>
          <w:rFonts w:ascii="Times" w:eastAsia="Times New Roman" w:hAnsi="Times" w:cs="Times New Roman"/>
          <w:color w:val="000000"/>
          <w:sz w:val="24"/>
          <w:szCs w:val="24"/>
          <w:lang w:val="en-US"/>
        </w:rPr>
        <w:t>. Nature 441:1139-1143</w:t>
      </w:r>
    </w:p>
    <w:p w14:paraId="0AC7E8CD" w14:textId="77777777" w:rsidR="005F2661" w:rsidRPr="00B41F9C" w:rsidRDefault="00863C6B"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Gedan</w:t>
      </w:r>
      <w:proofErr w:type="spellEnd"/>
      <w:r w:rsidRPr="00B41F9C">
        <w:rPr>
          <w:rFonts w:ascii="Times" w:eastAsia="Times New Roman" w:hAnsi="Times" w:cs="Times New Roman"/>
          <w:color w:val="000000"/>
          <w:sz w:val="24"/>
          <w:szCs w:val="24"/>
          <w:lang w:val="en-US"/>
        </w:rPr>
        <w:t xml:space="preserve"> KB, </w:t>
      </w:r>
      <w:r w:rsidR="005F2661" w:rsidRPr="00B41F9C">
        <w:rPr>
          <w:rFonts w:ascii="Times" w:eastAsia="Times New Roman" w:hAnsi="Times" w:cs="Times New Roman"/>
          <w:color w:val="000000"/>
          <w:sz w:val="24"/>
          <w:szCs w:val="24"/>
          <w:lang w:val="en-US"/>
        </w:rPr>
        <w:t xml:space="preserve">Kellogg L, </w:t>
      </w:r>
      <w:proofErr w:type="spellStart"/>
      <w:r w:rsidR="005F2661" w:rsidRPr="00B41F9C">
        <w:rPr>
          <w:rFonts w:ascii="Times" w:eastAsia="Times New Roman" w:hAnsi="Times" w:cs="Times New Roman"/>
          <w:color w:val="000000"/>
          <w:sz w:val="24"/>
          <w:szCs w:val="24"/>
          <w:lang w:val="en-US"/>
        </w:rPr>
        <w:t>Breitburg</w:t>
      </w:r>
      <w:proofErr w:type="spellEnd"/>
      <w:r w:rsidR="005F2661" w:rsidRPr="00B41F9C">
        <w:rPr>
          <w:rFonts w:ascii="Times" w:eastAsia="Times New Roman" w:hAnsi="Times" w:cs="Times New Roman"/>
          <w:color w:val="000000"/>
          <w:sz w:val="24"/>
          <w:szCs w:val="24"/>
          <w:lang w:val="en-US"/>
        </w:rPr>
        <w:t xml:space="preserve"> DL (2014) </w:t>
      </w:r>
      <w:proofErr w:type="gramStart"/>
      <w:r w:rsidR="005F2661" w:rsidRPr="00B41F9C">
        <w:rPr>
          <w:rFonts w:ascii="Times" w:eastAsia="Times New Roman" w:hAnsi="Times" w:cs="Times New Roman"/>
          <w:color w:val="000000"/>
          <w:sz w:val="24"/>
          <w:szCs w:val="24"/>
          <w:lang w:val="en-US"/>
        </w:rPr>
        <w:t>Accounting</w:t>
      </w:r>
      <w:proofErr w:type="gramEnd"/>
      <w:r w:rsidR="005F2661" w:rsidRPr="00B41F9C">
        <w:rPr>
          <w:rFonts w:ascii="Times" w:eastAsia="Times New Roman" w:hAnsi="Times" w:cs="Times New Roman"/>
          <w:color w:val="000000"/>
          <w:sz w:val="24"/>
          <w:szCs w:val="24"/>
          <w:lang w:val="en-US"/>
        </w:rPr>
        <w:t xml:space="preserve"> for multiple species in oyster reef </w:t>
      </w:r>
    </w:p>
    <w:p w14:paraId="497EF5F3" w14:textId="77252079" w:rsidR="006034D1" w:rsidRPr="00B41F9C" w:rsidRDefault="005F266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restoration</w:t>
      </w:r>
      <w:proofErr w:type="gramEnd"/>
      <w:r w:rsidRPr="00B41F9C">
        <w:rPr>
          <w:rFonts w:ascii="Times" w:eastAsia="Times New Roman" w:hAnsi="Times" w:cs="Times New Roman"/>
          <w:color w:val="000000"/>
          <w:sz w:val="24"/>
          <w:szCs w:val="24"/>
          <w:lang w:val="en-US"/>
        </w:rPr>
        <w:t xml:space="preserve"> benefits. </w:t>
      </w:r>
      <w:proofErr w:type="spellStart"/>
      <w:r w:rsidRPr="00B41F9C">
        <w:rPr>
          <w:rFonts w:ascii="Times" w:eastAsia="Times New Roman" w:hAnsi="Times" w:cs="Times New Roman"/>
          <w:color w:val="000000"/>
          <w:sz w:val="24"/>
          <w:szCs w:val="24"/>
          <w:lang w:val="en-US"/>
        </w:rPr>
        <w:t>Restor</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22:517-524</w:t>
      </w:r>
    </w:p>
    <w:p w14:paraId="616A910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Gotelli</w:t>
      </w:r>
      <w:proofErr w:type="spellEnd"/>
      <w:r w:rsidRPr="00B41F9C">
        <w:rPr>
          <w:rFonts w:ascii="Times" w:eastAsia="Times New Roman" w:hAnsi="Times" w:cs="Times New Roman"/>
          <w:color w:val="000000"/>
          <w:sz w:val="24"/>
          <w:szCs w:val="24"/>
          <w:lang w:val="en-US"/>
        </w:rPr>
        <w:t xml:space="preserve"> NJ, Colwell RK (2010) </w:t>
      </w:r>
      <w:proofErr w:type="gramStart"/>
      <w:r w:rsidRPr="00B41F9C">
        <w:rPr>
          <w:rFonts w:ascii="Times" w:eastAsia="Times New Roman" w:hAnsi="Times" w:cs="Times New Roman"/>
          <w:color w:val="000000"/>
          <w:sz w:val="24"/>
          <w:szCs w:val="24"/>
          <w:lang w:val="en-US"/>
        </w:rPr>
        <w:t>Estimating</w:t>
      </w:r>
      <w:proofErr w:type="gramEnd"/>
      <w:r w:rsidRPr="00B41F9C">
        <w:rPr>
          <w:rFonts w:ascii="Times" w:eastAsia="Times New Roman" w:hAnsi="Times" w:cs="Times New Roman"/>
          <w:color w:val="000000"/>
          <w:sz w:val="24"/>
          <w:szCs w:val="24"/>
          <w:lang w:val="en-US"/>
        </w:rPr>
        <w:t xml:space="preserve"> species richness. In: </w:t>
      </w:r>
      <w:proofErr w:type="spellStart"/>
      <w:r w:rsidRPr="00B41F9C">
        <w:rPr>
          <w:rFonts w:ascii="Times" w:eastAsia="Times New Roman" w:hAnsi="Times" w:cs="Times New Roman"/>
          <w:color w:val="000000"/>
          <w:sz w:val="24"/>
          <w:szCs w:val="24"/>
          <w:lang w:val="en-US"/>
        </w:rPr>
        <w:t>Magurran</w:t>
      </w:r>
      <w:proofErr w:type="spellEnd"/>
      <w:r w:rsidRPr="00B41F9C">
        <w:rPr>
          <w:rFonts w:ascii="Times" w:eastAsia="Times New Roman" w:hAnsi="Times" w:cs="Times New Roman"/>
          <w:color w:val="000000"/>
          <w:sz w:val="24"/>
          <w:szCs w:val="24"/>
          <w:lang w:val="en-US"/>
        </w:rPr>
        <w:t xml:space="preserve"> AE, McGill BJ (</w:t>
      </w:r>
      <w:proofErr w:type="spellStart"/>
      <w:r w:rsidRPr="00B41F9C">
        <w:rPr>
          <w:rFonts w:ascii="Times" w:eastAsia="Times New Roman" w:hAnsi="Times" w:cs="Times New Roman"/>
          <w:color w:val="000000"/>
          <w:sz w:val="24"/>
          <w:szCs w:val="24"/>
          <w:lang w:val="en-US"/>
        </w:rPr>
        <w:t>eds</w:t>
      </w:r>
      <w:proofErr w:type="spellEnd"/>
      <w:r w:rsidRPr="00B41F9C">
        <w:rPr>
          <w:rFonts w:ascii="Times" w:eastAsia="Times New Roman" w:hAnsi="Times" w:cs="Times New Roman"/>
          <w:color w:val="000000"/>
          <w:sz w:val="24"/>
          <w:szCs w:val="24"/>
          <w:lang w:val="en-US"/>
        </w:rPr>
        <w:t xml:space="preserve">) </w:t>
      </w:r>
    </w:p>
    <w:p w14:paraId="05E0AA1C" w14:textId="48BF1716"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w:t>
      </w:r>
      <w:r w:rsidR="004629D1" w:rsidRPr="00B41F9C">
        <w:rPr>
          <w:rFonts w:ascii="Times" w:eastAsia="Times New Roman" w:hAnsi="Times" w:cs="Times New Roman"/>
          <w:color w:val="000000"/>
          <w:sz w:val="24"/>
          <w:szCs w:val="24"/>
          <w:lang w:val="en-US"/>
        </w:rPr>
        <w:t>iological Diversity: Frontiers i</w:t>
      </w:r>
      <w:r w:rsidRPr="00B41F9C">
        <w:rPr>
          <w:rFonts w:ascii="Times" w:eastAsia="Times New Roman" w:hAnsi="Times" w:cs="Times New Roman"/>
          <w:color w:val="000000"/>
          <w:sz w:val="24"/>
          <w:szCs w:val="24"/>
          <w:lang w:val="en-US"/>
        </w:rPr>
        <w:t xml:space="preserve">n Measurement </w:t>
      </w:r>
      <w:r w:rsidR="004629D1" w:rsidRPr="00B41F9C">
        <w:rPr>
          <w:rFonts w:ascii="Times" w:eastAsia="Times New Roman" w:hAnsi="Times" w:cs="Times New Roman"/>
          <w:color w:val="000000"/>
          <w:sz w:val="24"/>
          <w:szCs w:val="24"/>
          <w:lang w:val="en-US"/>
        </w:rPr>
        <w:t>a</w:t>
      </w:r>
      <w:r w:rsidRPr="00B41F9C">
        <w:rPr>
          <w:rFonts w:ascii="Times" w:eastAsia="Times New Roman" w:hAnsi="Times" w:cs="Times New Roman"/>
          <w:color w:val="000000"/>
          <w:sz w:val="24"/>
          <w:szCs w:val="24"/>
          <w:lang w:val="en-US"/>
        </w:rPr>
        <w:t>nd Assessment. Ox</w:t>
      </w:r>
      <w:r w:rsidR="004629D1" w:rsidRPr="00B41F9C">
        <w:rPr>
          <w:rFonts w:ascii="Times" w:eastAsia="Times New Roman" w:hAnsi="Times" w:cs="Times New Roman"/>
          <w:color w:val="000000"/>
          <w:sz w:val="24"/>
          <w:szCs w:val="24"/>
          <w:lang w:val="en-US"/>
        </w:rPr>
        <w:t>ford University Press, Oxford</w:t>
      </w:r>
      <w:r w:rsidRPr="00B41F9C">
        <w:rPr>
          <w:rFonts w:ascii="Times" w:eastAsia="Times New Roman" w:hAnsi="Times" w:cs="Times New Roman"/>
          <w:color w:val="000000"/>
          <w:sz w:val="24"/>
          <w:szCs w:val="24"/>
          <w:lang w:val="en-US"/>
        </w:rPr>
        <w:t xml:space="preserve"> 39-54 </w:t>
      </w:r>
    </w:p>
    <w:p w14:paraId="16EAAAA6"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Government of Canada (2010) Canadian Climate </w:t>
      </w:r>
      <w:proofErr w:type="spellStart"/>
      <w:r w:rsidRPr="00B41F9C">
        <w:rPr>
          <w:rFonts w:ascii="Times" w:eastAsia="Times New Roman" w:hAnsi="Times" w:cs="Times New Roman"/>
          <w:color w:val="000000"/>
          <w:sz w:val="24"/>
          <w:szCs w:val="24"/>
          <w:lang w:val="en-US"/>
        </w:rPr>
        <w:t>Normals</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Bamfield</w:t>
      </w:r>
      <w:proofErr w:type="spellEnd"/>
      <w:r w:rsidRPr="00B41F9C">
        <w:rPr>
          <w:rFonts w:ascii="Times" w:eastAsia="Times New Roman" w:hAnsi="Times" w:cs="Times New Roman"/>
          <w:color w:val="000000"/>
          <w:sz w:val="24"/>
          <w:szCs w:val="24"/>
          <w:lang w:val="en-US"/>
        </w:rPr>
        <w:t xml:space="preserve"> East.  </w:t>
      </w:r>
    </w:p>
    <w:p w14:paraId="54DC43B3" w14:textId="3C1849FE" w:rsidR="007902E0" w:rsidRPr="00B41F9C" w:rsidRDefault="00285107" w:rsidP="00F047CC">
      <w:pPr>
        <w:spacing w:after="0" w:line="480" w:lineRule="auto"/>
        <w:ind w:left="720"/>
        <w:rPr>
          <w:rFonts w:ascii="Times" w:eastAsia="Times New Roman" w:hAnsi="Times" w:cs="Times New Roman"/>
          <w:color w:val="000000"/>
          <w:sz w:val="24"/>
          <w:szCs w:val="24"/>
          <w:lang w:val="en-US"/>
        </w:rPr>
      </w:pPr>
      <w:r w:rsidRPr="00210C6F">
        <w:rPr>
          <w:rFonts w:ascii="Times" w:hAnsi="Times"/>
          <w:rPrChange w:id="279" w:author="Mary O'Connor" w:date="2016-02-09T09:29:00Z">
            <w:rPr>
              <w:rStyle w:val="Hyperlink"/>
              <w:rFonts w:ascii="Garamond" w:eastAsia="Times New Roman" w:hAnsi="Garamond" w:cs="Times New Roman"/>
              <w:sz w:val="24"/>
              <w:szCs w:val="24"/>
              <w:lang w:val="en-US"/>
            </w:rPr>
          </w:rPrChange>
        </w:rPr>
        <w:lastRenderedPageBreak/>
        <w:fldChar w:fldCharType="begin"/>
      </w:r>
      <w:r w:rsidRPr="00210C6F">
        <w:rPr>
          <w:rFonts w:ascii="Times" w:hAnsi="Times"/>
          <w:sz w:val="24"/>
          <w:szCs w:val="24"/>
          <w:rPrChange w:id="280" w:author="Mary O'Connor" w:date="2016-02-09T09:29:00Z">
            <w:rPr/>
          </w:rPrChange>
        </w:rPr>
        <w:instrText xml:space="preserve"> HYPERLINK "http://climate.weather.gc.ca/climate_normals/results_1981_2010_e.html?stnID=231&amp;lang=e&amp;amp;StationName=Bamfield&amp;amp;SearchType=Contains&amp;amp;stnNameSubmit=go&amp;dCode=5&amp;dispBack=1" </w:instrText>
      </w:r>
      <w:r w:rsidRPr="00210C6F">
        <w:rPr>
          <w:rFonts w:ascii="Times" w:hAnsi="Times"/>
          <w:rPrChange w:id="281" w:author="Mary O'Connor" w:date="2016-02-09T09:29:00Z">
            <w:rPr>
              <w:rStyle w:val="Hyperlink"/>
              <w:rFonts w:ascii="Garamond" w:eastAsia="Times New Roman" w:hAnsi="Garamond" w:cs="Times New Roman"/>
              <w:sz w:val="24"/>
              <w:szCs w:val="24"/>
              <w:lang w:val="en-US"/>
            </w:rPr>
          </w:rPrChange>
        </w:rPr>
        <w:fldChar w:fldCharType="separate"/>
      </w:r>
      <w:r w:rsidR="003471CB" w:rsidRPr="00B41F9C">
        <w:rPr>
          <w:rStyle w:val="Hyperlink"/>
          <w:rFonts w:ascii="Times" w:eastAsia="Times New Roman" w:hAnsi="Times" w:cs="Times New Roman"/>
          <w:sz w:val="24"/>
          <w:szCs w:val="24"/>
          <w:lang w:val="en-US"/>
        </w:rPr>
        <w:t>http://climate.weather.gc.ca/climate_normals/results_1981_2010_e.html?stnID=231&amp;lang=e&amp;amp;StationName=Bamfield&amp;amp;SearchType=Contains&amp;amp;stnNameSubmit=go&amp;dCode=5&amp;dispBack=1</w:t>
      </w:r>
      <w:r w:rsidRPr="00210C6F">
        <w:rPr>
          <w:rStyle w:val="Hyperlink"/>
          <w:rFonts w:ascii="Times" w:eastAsia="Times New Roman" w:hAnsi="Times" w:cs="Times New Roman"/>
          <w:sz w:val="24"/>
          <w:szCs w:val="24"/>
          <w:lang w:val="en-US"/>
          <w:rPrChange w:id="282" w:author="Mary O'Connor" w:date="2016-02-09T09:29:00Z">
            <w:rPr>
              <w:rStyle w:val="Hyperlink"/>
              <w:rFonts w:ascii="Garamond" w:eastAsia="Times New Roman" w:hAnsi="Garamond" w:cs="Times New Roman"/>
              <w:sz w:val="24"/>
              <w:szCs w:val="24"/>
              <w:lang w:val="en-US"/>
            </w:rPr>
          </w:rPrChange>
        </w:rPr>
        <w:fldChar w:fldCharType="end"/>
      </w:r>
      <w:r w:rsidR="006034D1" w:rsidRPr="00B41F9C">
        <w:rPr>
          <w:rFonts w:ascii="Times" w:eastAsia="Times New Roman" w:hAnsi="Times" w:cs="Times New Roman"/>
          <w:color w:val="000000"/>
          <w:sz w:val="24"/>
          <w:szCs w:val="24"/>
          <w:lang w:val="en-US"/>
        </w:rPr>
        <w:t xml:space="preserve">  (accessed 7/20/2015)</w:t>
      </w:r>
    </w:p>
    <w:p w14:paraId="397FCF0D" w14:textId="46ED6D1A" w:rsidR="007902E0" w:rsidRPr="00B41F9C" w:rsidRDefault="004629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Haegele</w:t>
      </w:r>
      <w:proofErr w:type="spellEnd"/>
      <w:r w:rsidR="007902E0" w:rsidRPr="00B41F9C">
        <w:rPr>
          <w:rFonts w:ascii="Times" w:eastAsia="Times New Roman" w:hAnsi="Times" w:cs="Times New Roman"/>
          <w:color w:val="000000"/>
          <w:sz w:val="24"/>
          <w:szCs w:val="24"/>
          <w:lang w:val="en-US"/>
        </w:rPr>
        <w:t xml:space="preserve"> CW (1997) The occurrence, abundance, and food of juvenile herring and salmon in the </w:t>
      </w:r>
    </w:p>
    <w:p w14:paraId="12E1EE38" w14:textId="204A14BA" w:rsidR="007902E0" w:rsidRPr="00B41F9C" w:rsidRDefault="007902E0"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Strait of Georgia, British Columbia, in 1990 to 1994.  Retrieved from the Department of Fisheries and Oceans Canada website: http://www.dfo-mpo.gc.ca/library/224393.pdf</w:t>
      </w:r>
    </w:p>
    <w:p w14:paraId="65A0B3DE"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Hansen JCR, </w:t>
      </w:r>
      <w:proofErr w:type="spellStart"/>
      <w:r w:rsidRPr="00B41F9C">
        <w:rPr>
          <w:rFonts w:ascii="Times" w:eastAsia="Times New Roman" w:hAnsi="Times" w:cs="Times New Roman"/>
          <w:color w:val="000000"/>
          <w:sz w:val="24"/>
          <w:szCs w:val="24"/>
          <w:lang w:val="en-US"/>
        </w:rPr>
        <w:t>Reidenbach</w:t>
      </w:r>
      <w:proofErr w:type="spellEnd"/>
      <w:r w:rsidRPr="00B41F9C">
        <w:rPr>
          <w:rFonts w:ascii="Times" w:eastAsia="Times New Roman" w:hAnsi="Times" w:cs="Times New Roman"/>
          <w:color w:val="000000"/>
          <w:sz w:val="24"/>
          <w:szCs w:val="24"/>
          <w:lang w:val="en-US"/>
        </w:rPr>
        <w:t xml:space="preserve"> MA (2013) Seasonal growth and senescence of a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w:t>
      </w:r>
    </w:p>
    <w:p w14:paraId="485F2CF2" w14:textId="3124635F"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meadow</w:t>
      </w:r>
      <w:proofErr w:type="gramEnd"/>
      <w:r w:rsidRPr="00B41F9C">
        <w:rPr>
          <w:rFonts w:ascii="Times" w:eastAsia="Times New Roman" w:hAnsi="Times" w:cs="Times New Roman"/>
          <w:color w:val="000000"/>
          <w:sz w:val="24"/>
          <w:szCs w:val="24"/>
          <w:lang w:val="en-US"/>
        </w:rPr>
        <w:t xml:space="preserve"> alters wave-dominated flow and sediment suspension within a coastal bay.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36:1099-1114</w:t>
      </w:r>
    </w:p>
    <w:p w14:paraId="064C2BBD"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Heck KL, </w:t>
      </w:r>
      <w:proofErr w:type="spellStart"/>
      <w:r w:rsidRPr="00B41F9C">
        <w:rPr>
          <w:rFonts w:ascii="Times" w:eastAsia="Times New Roman" w:hAnsi="Times" w:cs="Times New Roman"/>
          <w:color w:val="000000"/>
          <w:sz w:val="24"/>
          <w:szCs w:val="24"/>
          <w:lang w:val="en-US"/>
        </w:rPr>
        <w:t>Wetstone</w:t>
      </w:r>
      <w:proofErr w:type="spellEnd"/>
      <w:r w:rsidRPr="00B41F9C">
        <w:rPr>
          <w:rFonts w:ascii="Times" w:eastAsia="Times New Roman" w:hAnsi="Times" w:cs="Times New Roman"/>
          <w:color w:val="000000"/>
          <w:sz w:val="24"/>
          <w:szCs w:val="24"/>
          <w:lang w:val="en-US"/>
        </w:rPr>
        <w:t xml:space="preserve"> GS (1977) Habitat complexity and invertebrate species richness and </w:t>
      </w:r>
    </w:p>
    <w:p w14:paraId="549A882B" w14:textId="16A3BC4E"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abundance</w:t>
      </w:r>
      <w:proofErr w:type="gramEnd"/>
      <w:r w:rsidRPr="00B41F9C">
        <w:rPr>
          <w:rFonts w:ascii="Times" w:eastAsia="Times New Roman" w:hAnsi="Times" w:cs="Times New Roman"/>
          <w:color w:val="000000"/>
          <w:sz w:val="24"/>
          <w:szCs w:val="24"/>
          <w:lang w:val="en-US"/>
        </w:rPr>
        <w:t xml:space="preserve"> in tropical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J </w:t>
      </w:r>
      <w:proofErr w:type="spellStart"/>
      <w:r w:rsidRPr="00B41F9C">
        <w:rPr>
          <w:rFonts w:ascii="Times" w:eastAsia="Times New Roman" w:hAnsi="Times" w:cs="Times New Roman"/>
          <w:color w:val="000000"/>
          <w:sz w:val="24"/>
          <w:szCs w:val="24"/>
          <w:lang w:val="en-US"/>
        </w:rPr>
        <w:t>Biogeogr</w:t>
      </w:r>
      <w:proofErr w:type="spellEnd"/>
      <w:r w:rsidRPr="00B41F9C">
        <w:rPr>
          <w:rFonts w:ascii="Times" w:eastAsia="Times New Roman" w:hAnsi="Times" w:cs="Times New Roman"/>
          <w:color w:val="000000"/>
          <w:sz w:val="24"/>
          <w:szCs w:val="24"/>
          <w:lang w:val="en-US"/>
        </w:rPr>
        <w:t xml:space="preserve"> 4:135-142</w:t>
      </w:r>
    </w:p>
    <w:p w14:paraId="2AE1D709" w14:textId="77777777" w:rsidR="003471CB" w:rsidRPr="00B41F9C" w:rsidRDefault="006034D1" w:rsidP="000F7014">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color w:val="000000"/>
          <w:sz w:val="24"/>
          <w:szCs w:val="24"/>
          <w:lang w:val="en-US"/>
        </w:rPr>
        <w:t xml:space="preserve">Huang AC, </w:t>
      </w:r>
      <w:proofErr w:type="spellStart"/>
      <w:r w:rsidRPr="00B41F9C">
        <w:rPr>
          <w:rFonts w:ascii="Times" w:eastAsia="Times New Roman" w:hAnsi="Times" w:cs="Times New Roman"/>
          <w:color w:val="000000"/>
          <w:sz w:val="24"/>
          <w:szCs w:val="24"/>
          <w:lang w:val="en-US"/>
        </w:rPr>
        <w:t>Essak</w:t>
      </w:r>
      <w:proofErr w:type="spellEnd"/>
      <w:r w:rsidRPr="00B41F9C">
        <w:rPr>
          <w:rFonts w:ascii="Times" w:eastAsia="Times New Roman" w:hAnsi="Times" w:cs="Times New Roman"/>
          <w:color w:val="000000"/>
          <w:sz w:val="24"/>
          <w:szCs w:val="24"/>
          <w:lang w:val="en-US"/>
        </w:rPr>
        <w:t xml:space="preserve"> M, O’Connor MI (2015) Top-down control by great blue herons </w:t>
      </w:r>
      <w:proofErr w:type="spellStart"/>
      <w:r w:rsidRPr="00B41F9C">
        <w:rPr>
          <w:rFonts w:ascii="Times" w:eastAsia="Times New Roman" w:hAnsi="Times" w:cs="Times New Roman"/>
          <w:i/>
          <w:iCs/>
          <w:color w:val="000000"/>
          <w:sz w:val="24"/>
          <w:szCs w:val="24"/>
          <w:lang w:val="en-US"/>
        </w:rPr>
        <w:t>Ardea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heroditas</w:t>
      </w:r>
      <w:proofErr w:type="spellEnd"/>
      <w:r w:rsidRPr="00B41F9C">
        <w:rPr>
          <w:rFonts w:ascii="Times" w:eastAsia="Times New Roman" w:hAnsi="Times" w:cs="Times New Roman"/>
          <w:i/>
          <w:iCs/>
          <w:color w:val="000000"/>
          <w:sz w:val="24"/>
          <w:szCs w:val="24"/>
          <w:lang w:val="en-US"/>
        </w:rPr>
        <w:t xml:space="preserve"> </w:t>
      </w:r>
    </w:p>
    <w:p w14:paraId="3D1CE67E" w14:textId="737C589F" w:rsidR="0055123D"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regulates</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-associated </w:t>
      </w:r>
      <w:proofErr w:type="spellStart"/>
      <w:r w:rsidRPr="00B41F9C">
        <w:rPr>
          <w:rFonts w:ascii="Times" w:eastAsia="Times New Roman" w:hAnsi="Times" w:cs="Times New Roman"/>
          <w:color w:val="000000"/>
          <w:sz w:val="24"/>
          <w:szCs w:val="24"/>
          <w:lang w:val="en-US"/>
        </w:rPr>
        <w:t>epifauna</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iCs/>
          <w:color w:val="000000"/>
          <w:sz w:val="24"/>
          <w:szCs w:val="24"/>
          <w:lang w:val="en-US"/>
        </w:rPr>
        <w:t>Oikos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Online (accessed 7/27/2015)</w:t>
      </w:r>
    </w:p>
    <w:p w14:paraId="48FAA502" w14:textId="77777777" w:rsidR="0055123D" w:rsidRPr="00B41F9C" w:rsidRDefault="0055123D"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Hughes AR, Bando KJ, Rodriguez LF, Williams SL (2004) Relative effects of grazers and nutrients </w:t>
      </w:r>
    </w:p>
    <w:p w14:paraId="6853C228" w14:textId="2B7449D4" w:rsidR="005F2661" w:rsidRPr="00B41F9C" w:rsidRDefault="0055123D"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on</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seagrasses</w:t>
      </w:r>
      <w:proofErr w:type="spellEnd"/>
      <w:r w:rsidRPr="00B41F9C">
        <w:rPr>
          <w:rFonts w:ascii="Times" w:eastAsia="Times New Roman" w:hAnsi="Times" w:cs="Times New Roman"/>
          <w:color w:val="000000"/>
          <w:sz w:val="24"/>
          <w:szCs w:val="24"/>
          <w:lang w:val="en-US"/>
        </w:rPr>
        <w:t xml:space="preserve">: a meta-analysis approach.  Mar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Prog</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Ser</w:t>
      </w:r>
      <w:proofErr w:type="spellEnd"/>
      <w:r w:rsidRPr="00B41F9C">
        <w:rPr>
          <w:rFonts w:ascii="Times" w:eastAsia="Times New Roman" w:hAnsi="Times" w:cs="Times New Roman"/>
          <w:color w:val="000000"/>
          <w:sz w:val="24"/>
          <w:szCs w:val="24"/>
          <w:lang w:val="en-US"/>
        </w:rPr>
        <w:t xml:space="preserve"> 282:87-</w:t>
      </w:r>
      <w:r w:rsidR="00527B77" w:rsidRPr="00B41F9C">
        <w:rPr>
          <w:rFonts w:ascii="Times" w:eastAsia="Times New Roman" w:hAnsi="Times" w:cs="Times New Roman"/>
          <w:color w:val="000000"/>
          <w:sz w:val="24"/>
          <w:szCs w:val="24"/>
          <w:lang w:val="en-US"/>
        </w:rPr>
        <w:t>99</w:t>
      </w:r>
    </w:p>
    <w:p w14:paraId="7D0F9265" w14:textId="77777777" w:rsidR="00CF1039" w:rsidRPr="00B41F9C" w:rsidRDefault="00CF1039" w:rsidP="00CF1039">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Idjadi</w:t>
      </w:r>
      <w:proofErr w:type="spellEnd"/>
      <w:r w:rsidRPr="00B41F9C">
        <w:rPr>
          <w:rFonts w:ascii="Times" w:eastAsia="Times New Roman" w:hAnsi="Times" w:cs="Times New Roman"/>
          <w:color w:val="000000"/>
          <w:sz w:val="24"/>
          <w:szCs w:val="24"/>
          <w:lang w:val="en-US"/>
        </w:rPr>
        <w:t xml:space="preserve"> JA, Edmunds PJ (2006) </w:t>
      </w:r>
      <w:proofErr w:type="spellStart"/>
      <w:r w:rsidRPr="00B41F9C">
        <w:rPr>
          <w:rFonts w:ascii="Times" w:eastAsia="Times New Roman" w:hAnsi="Times" w:cs="Times New Roman"/>
          <w:color w:val="000000"/>
          <w:sz w:val="24"/>
          <w:szCs w:val="24"/>
          <w:lang w:val="en-US"/>
        </w:rPr>
        <w:t>Scleractinian</w:t>
      </w:r>
      <w:proofErr w:type="spellEnd"/>
      <w:r w:rsidRPr="00B41F9C">
        <w:rPr>
          <w:rFonts w:ascii="Times" w:eastAsia="Times New Roman" w:hAnsi="Times" w:cs="Times New Roman"/>
          <w:color w:val="000000"/>
          <w:sz w:val="24"/>
          <w:szCs w:val="24"/>
          <w:lang w:val="en-US"/>
        </w:rPr>
        <w:t xml:space="preserve"> corals as facilitators for other invertebrates on a </w:t>
      </w:r>
    </w:p>
    <w:p w14:paraId="1E012ECF" w14:textId="6B10D452" w:rsidR="00CF1039" w:rsidRPr="00210C6F" w:rsidRDefault="00CF1039" w:rsidP="00CF1039">
      <w:pPr>
        <w:spacing w:after="0" w:line="480" w:lineRule="auto"/>
        <w:ind w:firstLine="720"/>
        <w:rPr>
          <w:rFonts w:ascii="Times" w:eastAsia="Times New Roman" w:hAnsi="Times" w:cs="Times New Roman"/>
          <w:color w:val="000000"/>
          <w:sz w:val="24"/>
          <w:szCs w:val="24"/>
          <w:lang w:val="en-US"/>
          <w:rPrChange w:id="283" w:author="Mary O'Connor" w:date="2016-02-09T09:29:00Z">
            <w:rPr>
              <w:rFonts w:ascii="Garamond" w:eastAsia="Times New Roman" w:hAnsi="Garamond" w:cs="Times New Roman"/>
              <w:color w:val="000000"/>
              <w:sz w:val="36"/>
              <w:szCs w:val="24"/>
              <w:lang w:val="en-US"/>
            </w:rPr>
          </w:rPrChange>
        </w:rPr>
      </w:pPr>
      <w:r w:rsidRPr="00B41F9C">
        <w:rPr>
          <w:rFonts w:ascii="Times" w:eastAsia="Times New Roman" w:hAnsi="Times" w:cs="Times New Roman"/>
          <w:color w:val="000000"/>
          <w:sz w:val="24"/>
          <w:szCs w:val="24"/>
          <w:lang w:val="en-US"/>
        </w:rPr>
        <w:t xml:space="preserve">Caribbean reef.  Mar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Prog</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Ser</w:t>
      </w:r>
      <w:proofErr w:type="spellEnd"/>
      <w:r w:rsidRPr="00B41F9C">
        <w:rPr>
          <w:rFonts w:ascii="Times" w:eastAsia="Times New Roman" w:hAnsi="Times" w:cs="Times New Roman"/>
          <w:color w:val="000000"/>
          <w:sz w:val="24"/>
          <w:szCs w:val="24"/>
          <w:lang w:val="en-US"/>
        </w:rPr>
        <w:t xml:space="preserve"> 319:117-127</w:t>
      </w:r>
    </w:p>
    <w:p w14:paraId="022EEE52" w14:textId="77777777" w:rsidR="005F2661" w:rsidRPr="00210C6F" w:rsidRDefault="005F2661" w:rsidP="000F7014">
      <w:pPr>
        <w:spacing w:after="0" w:line="480" w:lineRule="auto"/>
        <w:rPr>
          <w:rFonts w:ascii="Times" w:eastAsia="Times New Roman" w:hAnsi="Times" w:cs="Times New Roman"/>
          <w:color w:val="000000"/>
          <w:sz w:val="24"/>
          <w:szCs w:val="24"/>
          <w:lang w:val="en-US"/>
          <w:rPrChange w:id="284"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285" w:author="Mary O'Connor" w:date="2016-02-09T09:29:00Z">
            <w:rPr>
              <w:rFonts w:ascii="Garamond" w:eastAsia="Times New Roman" w:hAnsi="Garamond" w:cs="Times New Roman"/>
              <w:color w:val="000000"/>
              <w:sz w:val="24"/>
              <w:szCs w:val="24"/>
              <w:lang w:val="en-US"/>
            </w:rPr>
          </w:rPrChange>
        </w:rPr>
        <w:t xml:space="preserve">Irving AD, </w:t>
      </w:r>
      <w:proofErr w:type="spellStart"/>
      <w:r w:rsidRPr="00210C6F">
        <w:rPr>
          <w:rFonts w:ascii="Times" w:eastAsia="Times New Roman" w:hAnsi="Times" w:cs="Times New Roman"/>
          <w:color w:val="000000"/>
          <w:sz w:val="24"/>
          <w:szCs w:val="24"/>
          <w:lang w:val="en-US"/>
          <w:rPrChange w:id="286" w:author="Mary O'Connor" w:date="2016-02-09T09:29:00Z">
            <w:rPr>
              <w:rFonts w:ascii="Garamond" w:eastAsia="Times New Roman" w:hAnsi="Garamond" w:cs="Times New Roman"/>
              <w:color w:val="000000"/>
              <w:sz w:val="24"/>
              <w:szCs w:val="24"/>
              <w:lang w:val="en-US"/>
            </w:rPr>
          </w:rPrChange>
        </w:rPr>
        <w:t>Bertness</w:t>
      </w:r>
      <w:proofErr w:type="spellEnd"/>
      <w:r w:rsidRPr="00210C6F">
        <w:rPr>
          <w:rFonts w:ascii="Times" w:eastAsia="Times New Roman" w:hAnsi="Times" w:cs="Times New Roman"/>
          <w:color w:val="000000"/>
          <w:sz w:val="24"/>
          <w:szCs w:val="24"/>
          <w:lang w:val="en-US"/>
          <w:rPrChange w:id="287" w:author="Mary O'Connor" w:date="2016-02-09T09:29:00Z">
            <w:rPr>
              <w:rFonts w:ascii="Garamond" w:eastAsia="Times New Roman" w:hAnsi="Garamond" w:cs="Times New Roman"/>
              <w:color w:val="000000"/>
              <w:sz w:val="24"/>
              <w:szCs w:val="24"/>
              <w:lang w:val="en-US"/>
            </w:rPr>
          </w:rPrChange>
        </w:rPr>
        <w:t xml:space="preserve"> MD (2009) Trait-dependent modification of facilitation on cobble beaches.</w:t>
      </w:r>
      <w:proofErr w:type="gramEnd"/>
      <w:r w:rsidRPr="00210C6F">
        <w:rPr>
          <w:rFonts w:ascii="Times" w:eastAsia="Times New Roman" w:hAnsi="Times" w:cs="Times New Roman"/>
          <w:color w:val="000000"/>
          <w:sz w:val="24"/>
          <w:szCs w:val="24"/>
          <w:lang w:val="en-US"/>
          <w:rPrChange w:id="288" w:author="Mary O'Connor" w:date="2016-02-09T09:29:00Z">
            <w:rPr>
              <w:rFonts w:ascii="Garamond" w:eastAsia="Times New Roman" w:hAnsi="Garamond" w:cs="Times New Roman"/>
              <w:color w:val="000000"/>
              <w:sz w:val="24"/>
              <w:szCs w:val="24"/>
              <w:lang w:val="en-US"/>
            </w:rPr>
          </w:rPrChange>
        </w:rPr>
        <w:t xml:space="preserve">  </w:t>
      </w:r>
    </w:p>
    <w:p w14:paraId="3E4E6FAF" w14:textId="10C8E20E" w:rsidR="005F2661" w:rsidRPr="00210C6F" w:rsidRDefault="005F2661" w:rsidP="00F047CC">
      <w:pPr>
        <w:spacing w:after="0" w:line="480" w:lineRule="auto"/>
        <w:ind w:firstLine="720"/>
        <w:rPr>
          <w:rFonts w:ascii="Times" w:eastAsia="Times New Roman" w:hAnsi="Times" w:cs="Times New Roman"/>
          <w:color w:val="000000"/>
          <w:sz w:val="24"/>
          <w:szCs w:val="24"/>
          <w:lang w:val="en-US"/>
          <w:rPrChange w:id="28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90" w:author="Mary O'Connor" w:date="2016-02-09T09:29:00Z">
            <w:rPr>
              <w:rFonts w:ascii="Garamond" w:eastAsia="Times New Roman" w:hAnsi="Garamond" w:cs="Times New Roman"/>
              <w:color w:val="000000"/>
              <w:sz w:val="24"/>
              <w:szCs w:val="24"/>
              <w:lang w:val="en-US"/>
            </w:rPr>
          </w:rPrChange>
        </w:rPr>
        <w:t>Ecology 90:3042-3050</w:t>
      </w:r>
    </w:p>
    <w:p w14:paraId="76C64239" w14:textId="77777777" w:rsidR="006034D1" w:rsidRPr="00210C6F" w:rsidRDefault="006034D1" w:rsidP="000F7014">
      <w:pPr>
        <w:spacing w:after="0" w:line="480" w:lineRule="auto"/>
        <w:rPr>
          <w:rFonts w:ascii="Times" w:eastAsia="Times New Roman" w:hAnsi="Times" w:cs="Times New Roman"/>
          <w:sz w:val="24"/>
          <w:szCs w:val="24"/>
          <w:lang w:val="en-US"/>
          <w:rPrChange w:id="291"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292" w:author="Mary O'Connor" w:date="2016-02-09T09:29:00Z">
            <w:rPr>
              <w:rFonts w:ascii="Garamond" w:eastAsia="Times New Roman" w:hAnsi="Garamond" w:cs="Times New Roman"/>
              <w:color w:val="000000"/>
              <w:sz w:val="24"/>
              <w:szCs w:val="24"/>
              <w:lang w:val="en-US"/>
            </w:rPr>
          </w:rPrChange>
        </w:rPr>
        <w:t xml:space="preserve">Jackson EL, </w:t>
      </w:r>
      <w:proofErr w:type="spellStart"/>
      <w:r w:rsidRPr="00210C6F">
        <w:rPr>
          <w:rFonts w:ascii="Times" w:eastAsia="Times New Roman" w:hAnsi="Times" w:cs="Times New Roman"/>
          <w:color w:val="000000"/>
          <w:sz w:val="24"/>
          <w:szCs w:val="24"/>
          <w:lang w:val="en-US"/>
          <w:rPrChange w:id="293" w:author="Mary O'Connor" w:date="2016-02-09T09:29:00Z">
            <w:rPr>
              <w:rFonts w:ascii="Garamond" w:eastAsia="Times New Roman" w:hAnsi="Garamond" w:cs="Times New Roman"/>
              <w:color w:val="000000"/>
              <w:sz w:val="24"/>
              <w:szCs w:val="24"/>
              <w:lang w:val="en-US"/>
            </w:rPr>
          </w:rPrChange>
        </w:rPr>
        <w:t>Rowden</w:t>
      </w:r>
      <w:proofErr w:type="spellEnd"/>
      <w:r w:rsidRPr="00210C6F">
        <w:rPr>
          <w:rFonts w:ascii="Times" w:eastAsia="Times New Roman" w:hAnsi="Times" w:cs="Times New Roman"/>
          <w:color w:val="000000"/>
          <w:sz w:val="24"/>
          <w:szCs w:val="24"/>
          <w:lang w:val="en-US"/>
          <w:rPrChange w:id="294" w:author="Mary O'Connor" w:date="2016-02-09T09:29:00Z">
            <w:rPr>
              <w:rFonts w:ascii="Garamond" w:eastAsia="Times New Roman" w:hAnsi="Garamond" w:cs="Times New Roman"/>
              <w:color w:val="000000"/>
              <w:sz w:val="24"/>
              <w:szCs w:val="24"/>
              <w:lang w:val="en-US"/>
            </w:rPr>
          </w:rPrChange>
        </w:rPr>
        <w:t xml:space="preserve"> AA, </w:t>
      </w:r>
      <w:proofErr w:type="spellStart"/>
      <w:r w:rsidRPr="00210C6F">
        <w:rPr>
          <w:rFonts w:ascii="Times" w:eastAsia="Times New Roman" w:hAnsi="Times" w:cs="Times New Roman"/>
          <w:color w:val="000000"/>
          <w:sz w:val="24"/>
          <w:szCs w:val="24"/>
          <w:lang w:val="en-US"/>
          <w:rPrChange w:id="295" w:author="Mary O'Connor" w:date="2016-02-09T09:29:00Z">
            <w:rPr>
              <w:rFonts w:ascii="Garamond" w:eastAsia="Times New Roman" w:hAnsi="Garamond" w:cs="Times New Roman"/>
              <w:color w:val="000000"/>
              <w:sz w:val="24"/>
              <w:szCs w:val="24"/>
              <w:lang w:val="en-US"/>
            </w:rPr>
          </w:rPrChange>
        </w:rPr>
        <w:t>Attrill</w:t>
      </w:r>
      <w:proofErr w:type="spellEnd"/>
      <w:r w:rsidRPr="00210C6F">
        <w:rPr>
          <w:rFonts w:ascii="Times" w:eastAsia="Times New Roman" w:hAnsi="Times" w:cs="Times New Roman"/>
          <w:color w:val="000000"/>
          <w:sz w:val="24"/>
          <w:szCs w:val="24"/>
          <w:lang w:val="en-US"/>
          <w:rPrChange w:id="296" w:author="Mary O'Connor" w:date="2016-02-09T09:29:00Z">
            <w:rPr>
              <w:rFonts w:ascii="Garamond" w:eastAsia="Times New Roman" w:hAnsi="Garamond" w:cs="Times New Roman"/>
              <w:color w:val="000000"/>
              <w:sz w:val="24"/>
              <w:szCs w:val="24"/>
              <w:lang w:val="en-US"/>
            </w:rPr>
          </w:rPrChange>
        </w:rPr>
        <w:t xml:space="preserve"> MJ, </w:t>
      </w:r>
      <w:proofErr w:type="spellStart"/>
      <w:r w:rsidRPr="00210C6F">
        <w:rPr>
          <w:rFonts w:ascii="Times" w:eastAsia="Times New Roman" w:hAnsi="Times" w:cs="Times New Roman"/>
          <w:color w:val="000000"/>
          <w:sz w:val="24"/>
          <w:szCs w:val="24"/>
          <w:lang w:val="en-US"/>
          <w:rPrChange w:id="297" w:author="Mary O'Connor" w:date="2016-02-09T09:29:00Z">
            <w:rPr>
              <w:rFonts w:ascii="Garamond" w:eastAsia="Times New Roman" w:hAnsi="Garamond" w:cs="Times New Roman"/>
              <w:color w:val="000000"/>
              <w:sz w:val="24"/>
              <w:szCs w:val="24"/>
              <w:lang w:val="en-US"/>
            </w:rPr>
          </w:rPrChange>
        </w:rPr>
        <w:t>Bossey</w:t>
      </w:r>
      <w:proofErr w:type="spellEnd"/>
      <w:r w:rsidRPr="00210C6F">
        <w:rPr>
          <w:rFonts w:ascii="Times" w:eastAsia="Times New Roman" w:hAnsi="Times" w:cs="Times New Roman"/>
          <w:color w:val="000000"/>
          <w:sz w:val="24"/>
          <w:szCs w:val="24"/>
          <w:lang w:val="en-US"/>
          <w:rPrChange w:id="298" w:author="Mary O'Connor" w:date="2016-02-09T09:29:00Z">
            <w:rPr>
              <w:rFonts w:ascii="Garamond" w:eastAsia="Times New Roman" w:hAnsi="Garamond" w:cs="Times New Roman"/>
              <w:color w:val="000000"/>
              <w:sz w:val="24"/>
              <w:szCs w:val="24"/>
              <w:lang w:val="en-US"/>
            </w:rPr>
          </w:rPrChange>
        </w:rPr>
        <w:t xml:space="preserve"> SJ, Jones MB (2001) The importance of </w:t>
      </w:r>
      <w:proofErr w:type="spellStart"/>
      <w:r w:rsidRPr="00210C6F">
        <w:rPr>
          <w:rFonts w:ascii="Times" w:eastAsia="Times New Roman" w:hAnsi="Times" w:cs="Times New Roman"/>
          <w:color w:val="000000"/>
          <w:sz w:val="24"/>
          <w:szCs w:val="24"/>
          <w:lang w:val="en-US"/>
          <w:rPrChange w:id="299"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300" w:author="Mary O'Connor" w:date="2016-02-09T09:29:00Z">
            <w:rPr>
              <w:rFonts w:ascii="Garamond" w:eastAsia="Times New Roman" w:hAnsi="Garamond" w:cs="Times New Roman"/>
              <w:color w:val="000000"/>
              <w:sz w:val="24"/>
              <w:szCs w:val="24"/>
              <w:lang w:val="en-US"/>
            </w:rPr>
          </w:rPrChange>
        </w:rPr>
        <w:t xml:space="preserve"> </w:t>
      </w:r>
    </w:p>
    <w:p w14:paraId="0252F6DD" w14:textId="3318942F" w:rsidR="006034D1" w:rsidRPr="00210C6F" w:rsidRDefault="006034D1" w:rsidP="00F047CC">
      <w:pPr>
        <w:spacing w:after="0" w:line="480" w:lineRule="auto"/>
        <w:ind w:firstLine="720"/>
        <w:rPr>
          <w:rFonts w:ascii="Times" w:eastAsia="Times New Roman" w:hAnsi="Times" w:cs="Times New Roman"/>
          <w:sz w:val="24"/>
          <w:szCs w:val="24"/>
          <w:lang w:val="en-US"/>
          <w:rPrChange w:id="301"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302" w:author="Mary O'Connor" w:date="2016-02-09T09:29:00Z">
            <w:rPr>
              <w:rFonts w:ascii="Garamond" w:eastAsia="Times New Roman" w:hAnsi="Garamond" w:cs="Times New Roman"/>
              <w:color w:val="000000"/>
              <w:sz w:val="24"/>
              <w:szCs w:val="24"/>
              <w:lang w:val="en-US"/>
            </w:rPr>
          </w:rPrChange>
        </w:rPr>
        <w:lastRenderedPageBreak/>
        <w:t>beds</w:t>
      </w:r>
      <w:proofErr w:type="gramEnd"/>
      <w:r w:rsidRPr="00210C6F">
        <w:rPr>
          <w:rFonts w:ascii="Times" w:eastAsia="Times New Roman" w:hAnsi="Times" w:cs="Times New Roman"/>
          <w:color w:val="000000"/>
          <w:sz w:val="24"/>
          <w:szCs w:val="24"/>
          <w:lang w:val="en-US"/>
          <w:rPrChange w:id="303" w:author="Mary O'Connor" w:date="2016-02-09T09:29:00Z">
            <w:rPr>
              <w:rFonts w:ascii="Garamond" w:eastAsia="Times New Roman" w:hAnsi="Garamond" w:cs="Times New Roman"/>
              <w:color w:val="000000"/>
              <w:sz w:val="24"/>
              <w:szCs w:val="24"/>
              <w:lang w:val="en-US"/>
            </w:rPr>
          </w:rPrChange>
        </w:rPr>
        <w:t xml:space="preserve"> as a habitat for fishery species.  </w:t>
      </w:r>
      <w:proofErr w:type="spellStart"/>
      <w:r w:rsidRPr="00210C6F">
        <w:rPr>
          <w:rFonts w:ascii="Times" w:eastAsia="Times New Roman" w:hAnsi="Times" w:cs="Times New Roman"/>
          <w:color w:val="000000"/>
          <w:sz w:val="24"/>
          <w:szCs w:val="24"/>
          <w:lang w:val="en-US"/>
          <w:rPrChange w:id="304" w:author="Mary O'Connor" w:date="2016-02-09T09:29:00Z">
            <w:rPr>
              <w:rFonts w:ascii="Garamond" w:eastAsia="Times New Roman" w:hAnsi="Garamond" w:cs="Times New Roman"/>
              <w:color w:val="000000"/>
              <w:sz w:val="24"/>
              <w:szCs w:val="24"/>
              <w:lang w:val="en-US"/>
            </w:rPr>
          </w:rPrChange>
        </w:rPr>
        <w:t>Oceano</w:t>
      </w:r>
      <w:proofErr w:type="spellEnd"/>
      <w:r w:rsidRPr="00210C6F">
        <w:rPr>
          <w:rFonts w:ascii="Times" w:eastAsia="Times New Roman" w:hAnsi="Times" w:cs="Times New Roman"/>
          <w:color w:val="000000"/>
          <w:sz w:val="24"/>
          <w:szCs w:val="24"/>
          <w:lang w:val="en-US"/>
          <w:rPrChange w:id="305"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306"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307" w:author="Mary O'Connor" w:date="2016-02-09T09:29:00Z">
            <w:rPr>
              <w:rFonts w:ascii="Garamond" w:eastAsia="Times New Roman" w:hAnsi="Garamond" w:cs="Times New Roman"/>
              <w:color w:val="000000"/>
              <w:sz w:val="24"/>
              <w:szCs w:val="24"/>
              <w:lang w:val="en-US"/>
            </w:rPr>
          </w:rPrChange>
        </w:rPr>
        <w:t xml:space="preserve"> 39:269-303</w:t>
      </w:r>
    </w:p>
    <w:p w14:paraId="61F29BE7" w14:textId="7088D207" w:rsidR="006034D1" w:rsidRPr="00210C6F" w:rsidRDefault="006034D1" w:rsidP="000F7014">
      <w:pPr>
        <w:spacing w:after="0" w:line="480" w:lineRule="auto"/>
        <w:rPr>
          <w:rFonts w:ascii="Times" w:eastAsia="Times New Roman" w:hAnsi="Times" w:cs="Times New Roman"/>
          <w:sz w:val="24"/>
          <w:szCs w:val="24"/>
          <w:lang w:val="en-US"/>
          <w:rPrChange w:id="308" w:author="Mary O'Connor" w:date="2016-02-09T09:29:00Z">
            <w:rPr>
              <w:rFonts w:ascii="Garamond" w:eastAsia="Times New Roman" w:hAnsi="Garamond" w:cs="Times New Roman"/>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309" w:author="Mary O'Connor" w:date="2016-02-09T09:29:00Z">
            <w:rPr>
              <w:rFonts w:ascii="Garamond" w:eastAsia="Times New Roman" w:hAnsi="Garamond" w:cs="Times New Roman"/>
              <w:color w:val="000000"/>
              <w:sz w:val="24"/>
              <w:szCs w:val="24"/>
              <w:lang w:val="en-US"/>
            </w:rPr>
          </w:rPrChange>
        </w:rPr>
        <w:t>Jost</w:t>
      </w:r>
      <w:proofErr w:type="spellEnd"/>
      <w:r w:rsidRPr="00210C6F">
        <w:rPr>
          <w:rFonts w:ascii="Times" w:eastAsia="Times New Roman" w:hAnsi="Times" w:cs="Times New Roman"/>
          <w:color w:val="000000"/>
          <w:sz w:val="24"/>
          <w:szCs w:val="24"/>
          <w:lang w:val="en-US"/>
          <w:rPrChange w:id="310" w:author="Mary O'Connor" w:date="2016-02-09T09:29:00Z">
            <w:rPr>
              <w:rFonts w:ascii="Garamond" w:eastAsia="Times New Roman" w:hAnsi="Garamond" w:cs="Times New Roman"/>
              <w:color w:val="000000"/>
              <w:sz w:val="24"/>
              <w:szCs w:val="24"/>
              <w:lang w:val="en-US"/>
            </w:rPr>
          </w:rPrChange>
        </w:rPr>
        <w:t xml:space="preserve"> L (2006) Entropy and diversity.</w:t>
      </w:r>
      <w:proofErr w:type="gramEnd"/>
      <w:r w:rsidRPr="00210C6F">
        <w:rPr>
          <w:rFonts w:ascii="Times" w:eastAsia="Times New Roman" w:hAnsi="Times" w:cs="Times New Roman"/>
          <w:color w:val="000000"/>
          <w:sz w:val="24"/>
          <w:szCs w:val="24"/>
          <w:lang w:val="en-US"/>
          <w:rPrChange w:id="311"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12" w:author="Mary O'Connor" w:date="2016-02-09T09:29:00Z">
            <w:rPr>
              <w:rFonts w:ascii="Garamond" w:eastAsia="Times New Roman" w:hAnsi="Garamond" w:cs="Times New Roman"/>
              <w:color w:val="000000"/>
              <w:sz w:val="24"/>
              <w:szCs w:val="24"/>
              <w:lang w:val="en-US"/>
            </w:rPr>
          </w:rPrChange>
        </w:rPr>
        <w:t>Oikos</w:t>
      </w:r>
      <w:proofErr w:type="spellEnd"/>
      <w:r w:rsidRPr="00210C6F">
        <w:rPr>
          <w:rFonts w:ascii="Times" w:eastAsia="Times New Roman" w:hAnsi="Times" w:cs="Times New Roman"/>
          <w:color w:val="000000"/>
          <w:sz w:val="24"/>
          <w:szCs w:val="24"/>
          <w:lang w:val="en-US"/>
          <w:rPrChange w:id="313" w:author="Mary O'Connor" w:date="2016-02-09T09:29:00Z">
            <w:rPr>
              <w:rFonts w:ascii="Garamond" w:eastAsia="Times New Roman" w:hAnsi="Garamond" w:cs="Times New Roman"/>
              <w:color w:val="000000"/>
              <w:sz w:val="24"/>
              <w:szCs w:val="24"/>
              <w:lang w:val="en-US"/>
            </w:rPr>
          </w:rPrChange>
        </w:rPr>
        <w:t xml:space="preserve"> 113:363-375</w:t>
      </w:r>
    </w:p>
    <w:p w14:paraId="7443571E"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1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15" w:author="Mary O'Connor" w:date="2016-02-09T09:29:00Z">
            <w:rPr>
              <w:rFonts w:ascii="Garamond" w:eastAsia="Times New Roman" w:hAnsi="Garamond" w:cs="Times New Roman"/>
              <w:color w:val="000000"/>
              <w:sz w:val="24"/>
              <w:szCs w:val="24"/>
              <w:lang w:val="en-US"/>
            </w:rPr>
          </w:rPrChange>
        </w:rPr>
        <w:t xml:space="preserve">Knight NS, Prentice C, Tseng M, O’Connor MI (2015) </w:t>
      </w:r>
      <w:proofErr w:type="gramStart"/>
      <w:r w:rsidRPr="00210C6F">
        <w:rPr>
          <w:rFonts w:ascii="Times" w:eastAsia="Times New Roman" w:hAnsi="Times" w:cs="Times New Roman"/>
          <w:color w:val="000000"/>
          <w:sz w:val="24"/>
          <w:szCs w:val="24"/>
          <w:lang w:val="en-US"/>
          <w:rPrChange w:id="316" w:author="Mary O'Connor" w:date="2016-02-09T09:29:00Z">
            <w:rPr>
              <w:rFonts w:ascii="Garamond" w:eastAsia="Times New Roman" w:hAnsi="Garamond" w:cs="Times New Roman"/>
              <w:color w:val="000000"/>
              <w:sz w:val="24"/>
              <w:szCs w:val="24"/>
              <w:lang w:val="en-US"/>
            </w:rPr>
          </w:rPrChange>
        </w:rPr>
        <w:t>A</w:t>
      </w:r>
      <w:proofErr w:type="gramEnd"/>
      <w:r w:rsidRPr="00210C6F">
        <w:rPr>
          <w:rFonts w:ascii="Times" w:eastAsia="Times New Roman" w:hAnsi="Times" w:cs="Times New Roman"/>
          <w:color w:val="000000"/>
          <w:sz w:val="24"/>
          <w:szCs w:val="24"/>
          <w:lang w:val="en-US"/>
          <w:rPrChange w:id="317" w:author="Mary O'Connor" w:date="2016-02-09T09:29:00Z">
            <w:rPr>
              <w:rFonts w:ascii="Garamond" w:eastAsia="Times New Roman" w:hAnsi="Garamond" w:cs="Times New Roman"/>
              <w:color w:val="000000"/>
              <w:sz w:val="24"/>
              <w:szCs w:val="24"/>
              <w:lang w:val="en-US"/>
            </w:rPr>
          </w:rPrChange>
        </w:rPr>
        <w:t xml:space="preserve"> comparison of </w:t>
      </w:r>
      <w:proofErr w:type="spellStart"/>
      <w:r w:rsidRPr="00210C6F">
        <w:rPr>
          <w:rFonts w:ascii="Times" w:eastAsia="Times New Roman" w:hAnsi="Times" w:cs="Times New Roman"/>
          <w:color w:val="000000"/>
          <w:sz w:val="24"/>
          <w:szCs w:val="24"/>
          <w:lang w:val="en-US"/>
          <w:rPrChange w:id="318" w:author="Mary O'Connor" w:date="2016-02-09T09:29:00Z">
            <w:rPr>
              <w:rFonts w:ascii="Garamond" w:eastAsia="Times New Roman" w:hAnsi="Garamond" w:cs="Times New Roman"/>
              <w:color w:val="000000"/>
              <w:sz w:val="24"/>
              <w:szCs w:val="24"/>
              <w:lang w:val="en-US"/>
            </w:rPr>
          </w:rPrChange>
        </w:rPr>
        <w:t>epifaunal</w:t>
      </w:r>
      <w:proofErr w:type="spellEnd"/>
      <w:r w:rsidRPr="00210C6F">
        <w:rPr>
          <w:rFonts w:ascii="Times" w:eastAsia="Times New Roman" w:hAnsi="Times" w:cs="Times New Roman"/>
          <w:color w:val="000000"/>
          <w:sz w:val="24"/>
          <w:szCs w:val="24"/>
          <w:lang w:val="en-US"/>
          <w:rPrChange w:id="319" w:author="Mary O'Connor" w:date="2016-02-09T09:29:00Z">
            <w:rPr>
              <w:rFonts w:ascii="Garamond" w:eastAsia="Times New Roman" w:hAnsi="Garamond" w:cs="Times New Roman"/>
              <w:color w:val="000000"/>
              <w:sz w:val="24"/>
              <w:szCs w:val="24"/>
              <w:lang w:val="en-US"/>
            </w:rPr>
          </w:rPrChange>
        </w:rPr>
        <w:t xml:space="preserve"> invertebrate </w:t>
      </w:r>
    </w:p>
    <w:p w14:paraId="34C55B0E" w14:textId="4EF07E5E" w:rsidR="006034D1" w:rsidRPr="00210C6F" w:rsidRDefault="006034D1" w:rsidP="00F047CC">
      <w:pPr>
        <w:spacing w:after="0" w:line="480" w:lineRule="auto"/>
        <w:ind w:left="720"/>
        <w:rPr>
          <w:rFonts w:ascii="Times" w:eastAsia="Times New Roman" w:hAnsi="Times" w:cs="Times New Roman"/>
          <w:sz w:val="24"/>
          <w:szCs w:val="24"/>
          <w:lang w:val="en-US"/>
          <w:rPrChange w:id="320"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321" w:author="Mary O'Connor" w:date="2016-02-09T09:29:00Z">
            <w:rPr>
              <w:rFonts w:ascii="Garamond" w:eastAsia="Times New Roman" w:hAnsi="Garamond" w:cs="Times New Roman"/>
              <w:color w:val="000000"/>
              <w:sz w:val="24"/>
              <w:szCs w:val="24"/>
              <w:lang w:val="en-US"/>
            </w:rPr>
          </w:rPrChange>
        </w:rPr>
        <w:t>communities</w:t>
      </w:r>
      <w:proofErr w:type="gramEnd"/>
      <w:r w:rsidRPr="00210C6F">
        <w:rPr>
          <w:rFonts w:ascii="Times" w:eastAsia="Times New Roman" w:hAnsi="Times" w:cs="Times New Roman"/>
          <w:color w:val="000000"/>
          <w:sz w:val="24"/>
          <w:szCs w:val="24"/>
          <w:lang w:val="en-US"/>
          <w:rPrChange w:id="322" w:author="Mary O'Connor" w:date="2016-02-09T09:29:00Z">
            <w:rPr>
              <w:rFonts w:ascii="Garamond" w:eastAsia="Times New Roman" w:hAnsi="Garamond" w:cs="Times New Roman"/>
              <w:color w:val="000000"/>
              <w:sz w:val="24"/>
              <w:szCs w:val="24"/>
              <w:lang w:val="en-US"/>
            </w:rPr>
          </w:rPrChange>
        </w:rPr>
        <w:t xml:space="preserve"> in native eelgrass </w:t>
      </w:r>
      <w:proofErr w:type="spellStart"/>
      <w:r w:rsidRPr="00210C6F">
        <w:rPr>
          <w:rFonts w:ascii="Times" w:eastAsia="Times New Roman" w:hAnsi="Times" w:cs="Times New Roman"/>
          <w:i/>
          <w:iCs/>
          <w:color w:val="000000"/>
          <w:sz w:val="24"/>
          <w:szCs w:val="24"/>
          <w:lang w:val="en-US"/>
          <w:rPrChange w:id="323"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324" w:author="Mary O'Connor" w:date="2016-02-09T09:29:00Z">
            <w:rPr>
              <w:rFonts w:ascii="Garamond" w:eastAsia="Times New Roman" w:hAnsi="Garamond" w:cs="Times New Roman"/>
              <w:i/>
              <w:iCs/>
              <w:color w:val="000000"/>
              <w:sz w:val="24"/>
              <w:szCs w:val="24"/>
              <w:lang w:val="en-US"/>
            </w:rPr>
          </w:rPrChange>
        </w:rPr>
        <w:t xml:space="preserve"> marina </w:t>
      </w:r>
      <w:r w:rsidRPr="00210C6F">
        <w:rPr>
          <w:rFonts w:ascii="Times" w:eastAsia="Times New Roman" w:hAnsi="Times" w:cs="Times New Roman"/>
          <w:color w:val="000000"/>
          <w:sz w:val="24"/>
          <w:szCs w:val="24"/>
          <w:lang w:val="en-US"/>
          <w:rPrChange w:id="325" w:author="Mary O'Connor" w:date="2016-02-09T09:29:00Z">
            <w:rPr>
              <w:rFonts w:ascii="Garamond" w:eastAsia="Times New Roman" w:hAnsi="Garamond" w:cs="Times New Roman"/>
              <w:color w:val="000000"/>
              <w:sz w:val="24"/>
              <w:szCs w:val="24"/>
              <w:lang w:val="en-US"/>
            </w:rPr>
          </w:rPrChange>
        </w:rPr>
        <w:t xml:space="preserve">and non-native </w:t>
      </w:r>
      <w:proofErr w:type="spellStart"/>
      <w:r w:rsidRPr="00210C6F">
        <w:rPr>
          <w:rFonts w:ascii="Times" w:eastAsia="Times New Roman" w:hAnsi="Times" w:cs="Times New Roman"/>
          <w:i/>
          <w:iCs/>
          <w:color w:val="000000"/>
          <w:sz w:val="24"/>
          <w:szCs w:val="24"/>
          <w:lang w:val="en-US"/>
          <w:rPrChange w:id="326"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327" w:author="Mary O'Connor" w:date="2016-02-09T09:29:00Z">
            <w:rPr>
              <w:rFonts w:ascii="Garamond" w:eastAsia="Times New Roman" w:hAnsi="Garamond" w:cs="Times New Roman"/>
              <w:i/>
              <w:iCs/>
              <w:color w:val="000000"/>
              <w:sz w:val="24"/>
              <w:szCs w:val="24"/>
              <w:lang w:val="en-US"/>
            </w:rPr>
          </w:rPrChange>
        </w:rPr>
        <w:t xml:space="preserve"> japonica </w:t>
      </w:r>
      <w:r w:rsidRPr="00210C6F">
        <w:rPr>
          <w:rFonts w:ascii="Times" w:eastAsia="Times New Roman" w:hAnsi="Times" w:cs="Times New Roman"/>
          <w:color w:val="000000"/>
          <w:sz w:val="24"/>
          <w:szCs w:val="24"/>
          <w:lang w:val="en-US"/>
          <w:rPrChange w:id="328" w:author="Mary O'Connor" w:date="2016-02-09T09:29:00Z">
            <w:rPr>
              <w:rFonts w:ascii="Garamond" w:eastAsia="Times New Roman" w:hAnsi="Garamond" w:cs="Times New Roman"/>
              <w:color w:val="000000"/>
              <w:sz w:val="24"/>
              <w:szCs w:val="24"/>
              <w:lang w:val="en-US"/>
            </w:rPr>
          </w:rPrChange>
        </w:rPr>
        <w:t xml:space="preserve">at </w:t>
      </w:r>
      <w:proofErr w:type="spellStart"/>
      <w:r w:rsidRPr="00210C6F">
        <w:rPr>
          <w:rFonts w:ascii="Times" w:eastAsia="Times New Roman" w:hAnsi="Times" w:cs="Times New Roman"/>
          <w:color w:val="000000"/>
          <w:sz w:val="24"/>
          <w:szCs w:val="24"/>
          <w:lang w:val="en-US"/>
          <w:rPrChange w:id="329" w:author="Mary O'Connor" w:date="2016-02-09T09:29:00Z">
            <w:rPr>
              <w:rFonts w:ascii="Garamond" w:eastAsia="Times New Roman" w:hAnsi="Garamond" w:cs="Times New Roman"/>
              <w:color w:val="000000"/>
              <w:sz w:val="24"/>
              <w:szCs w:val="24"/>
              <w:lang w:val="en-US"/>
            </w:rPr>
          </w:rPrChange>
        </w:rPr>
        <w:t>Tsawwassen</w:t>
      </w:r>
      <w:proofErr w:type="spellEnd"/>
      <w:r w:rsidRPr="00210C6F">
        <w:rPr>
          <w:rFonts w:ascii="Times" w:eastAsia="Times New Roman" w:hAnsi="Times" w:cs="Times New Roman"/>
          <w:color w:val="000000"/>
          <w:sz w:val="24"/>
          <w:szCs w:val="24"/>
          <w:lang w:val="en-US"/>
          <w:rPrChange w:id="330" w:author="Mary O'Connor" w:date="2016-02-09T09:29:00Z">
            <w:rPr>
              <w:rFonts w:ascii="Garamond" w:eastAsia="Times New Roman" w:hAnsi="Garamond" w:cs="Times New Roman"/>
              <w:color w:val="000000"/>
              <w:sz w:val="24"/>
              <w:szCs w:val="24"/>
              <w:lang w:val="en-US"/>
            </w:rPr>
          </w:rPrChange>
        </w:rPr>
        <w:t xml:space="preserve">, BC.  Mar </w:t>
      </w:r>
      <w:proofErr w:type="spellStart"/>
      <w:r w:rsidRPr="00210C6F">
        <w:rPr>
          <w:rFonts w:ascii="Times" w:eastAsia="Times New Roman" w:hAnsi="Times" w:cs="Times New Roman"/>
          <w:color w:val="000000"/>
          <w:sz w:val="24"/>
          <w:szCs w:val="24"/>
          <w:lang w:val="en-US"/>
          <w:rPrChange w:id="331"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332" w:author="Mary O'Connor" w:date="2016-02-09T09:29:00Z">
            <w:rPr>
              <w:rFonts w:ascii="Garamond" w:eastAsia="Times New Roman" w:hAnsi="Garamond" w:cs="Times New Roman"/>
              <w:color w:val="000000"/>
              <w:sz w:val="24"/>
              <w:szCs w:val="24"/>
              <w:lang w:val="en-US"/>
            </w:rPr>
          </w:rPrChange>
        </w:rPr>
        <w:t xml:space="preserve"> Res 11:564-571</w:t>
      </w:r>
    </w:p>
    <w:p w14:paraId="12430A9F" w14:textId="77777777" w:rsidR="006034D1" w:rsidRPr="00210C6F" w:rsidRDefault="006034D1" w:rsidP="000F7014">
      <w:pPr>
        <w:spacing w:after="0" w:line="480" w:lineRule="auto"/>
        <w:rPr>
          <w:rFonts w:ascii="Times" w:eastAsia="Times New Roman" w:hAnsi="Times" w:cs="Times New Roman"/>
          <w:sz w:val="24"/>
          <w:szCs w:val="24"/>
          <w:lang w:val="en-US"/>
          <w:rPrChange w:id="33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34" w:author="Mary O'Connor" w:date="2016-02-09T09:29:00Z">
            <w:rPr>
              <w:rFonts w:ascii="Garamond" w:eastAsia="Times New Roman" w:hAnsi="Garamond" w:cs="Times New Roman"/>
              <w:color w:val="000000"/>
              <w:sz w:val="24"/>
              <w:szCs w:val="24"/>
              <w:lang w:val="en-US"/>
            </w:rPr>
          </w:rPrChange>
        </w:rPr>
        <w:t xml:space="preserve">Kraft NJB, </w:t>
      </w:r>
      <w:proofErr w:type="spellStart"/>
      <w:r w:rsidRPr="00210C6F">
        <w:rPr>
          <w:rFonts w:ascii="Times" w:eastAsia="Times New Roman" w:hAnsi="Times" w:cs="Times New Roman"/>
          <w:color w:val="000000"/>
          <w:sz w:val="24"/>
          <w:szCs w:val="24"/>
          <w:lang w:val="en-US"/>
          <w:rPrChange w:id="335" w:author="Mary O'Connor" w:date="2016-02-09T09:29:00Z">
            <w:rPr>
              <w:rFonts w:ascii="Garamond" w:eastAsia="Times New Roman" w:hAnsi="Garamond" w:cs="Times New Roman"/>
              <w:color w:val="000000"/>
              <w:sz w:val="24"/>
              <w:szCs w:val="24"/>
              <w:lang w:val="en-US"/>
            </w:rPr>
          </w:rPrChange>
        </w:rPr>
        <w:t>Comita</w:t>
      </w:r>
      <w:proofErr w:type="spellEnd"/>
      <w:r w:rsidRPr="00210C6F">
        <w:rPr>
          <w:rFonts w:ascii="Times" w:eastAsia="Times New Roman" w:hAnsi="Times" w:cs="Times New Roman"/>
          <w:color w:val="000000"/>
          <w:sz w:val="24"/>
          <w:szCs w:val="24"/>
          <w:lang w:val="en-US"/>
          <w:rPrChange w:id="336" w:author="Mary O'Connor" w:date="2016-02-09T09:29:00Z">
            <w:rPr>
              <w:rFonts w:ascii="Garamond" w:eastAsia="Times New Roman" w:hAnsi="Garamond" w:cs="Times New Roman"/>
              <w:color w:val="000000"/>
              <w:sz w:val="24"/>
              <w:szCs w:val="24"/>
              <w:lang w:val="en-US"/>
            </w:rPr>
          </w:rPrChange>
        </w:rPr>
        <w:t xml:space="preserve"> LS, Chase JM, Sanders NJ, </w:t>
      </w:r>
      <w:proofErr w:type="spellStart"/>
      <w:r w:rsidRPr="00210C6F">
        <w:rPr>
          <w:rFonts w:ascii="Times" w:eastAsia="Times New Roman" w:hAnsi="Times" w:cs="Times New Roman"/>
          <w:color w:val="000000"/>
          <w:sz w:val="24"/>
          <w:szCs w:val="24"/>
          <w:lang w:val="en-US"/>
          <w:rPrChange w:id="337" w:author="Mary O'Connor" w:date="2016-02-09T09:29:00Z">
            <w:rPr>
              <w:rFonts w:ascii="Garamond" w:eastAsia="Times New Roman" w:hAnsi="Garamond" w:cs="Times New Roman"/>
              <w:color w:val="000000"/>
              <w:sz w:val="24"/>
              <w:szCs w:val="24"/>
              <w:lang w:val="en-US"/>
            </w:rPr>
          </w:rPrChange>
        </w:rPr>
        <w:t>Sweson</w:t>
      </w:r>
      <w:proofErr w:type="spellEnd"/>
      <w:r w:rsidRPr="00210C6F">
        <w:rPr>
          <w:rFonts w:ascii="Times" w:eastAsia="Times New Roman" w:hAnsi="Times" w:cs="Times New Roman"/>
          <w:color w:val="000000"/>
          <w:sz w:val="24"/>
          <w:szCs w:val="24"/>
          <w:lang w:val="en-US"/>
          <w:rPrChange w:id="338" w:author="Mary O'Connor" w:date="2016-02-09T09:29:00Z">
            <w:rPr>
              <w:rFonts w:ascii="Garamond" w:eastAsia="Times New Roman" w:hAnsi="Garamond" w:cs="Times New Roman"/>
              <w:color w:val="000000"/>
              <w:sz w:val="24"/>
              <w:szCs w:val="24"/>
              <w:lang w:val="en-US"/>
            </w:rPr>
          </w:rPrChange>
        </w:rPr>
        <w:t xml:space="preserve"> NG, Crist TO, </w:t>
      </w:r>
      <w:proofErr w:type="spellStart"/>
      <w:r w:rsidRPr="00210C6F">
        <w:rPr>
          <w:rFonts w:ascii="Times" w:eastAsia="Times New Roman" w:hAnsi="Times" w:cs="Times New Roman"/>
          <w:color w:val="000000"/>
          <w:sz w:val="24"/>
          <w:szCs w:val="24"/>
          <w:lang w:val="en-US"/>
          <w:rPrChange w:id="339" w:author="Mary O'Connor" w:date="2016-02-09T09:29:00Z">
            <w:rPr>
              <w:rFonts w:ascii="Garamond" w:eastAsia="Times New Roman" w:hAnsi="Garamond" w:cs="Times New Roman"/>
              <w:color w:val="000000"/>
              <w:sz w:val="24"/>
              <w:szCs w:val="24"/>
              <w:lang w:val="en-US"/>
            </w:rPr>
          </w:rPrChange>
        </w:rPr>
        <w:t>Stegen</w:t>
      </w:r>
      <w:proofErr w:type="spellEnd"/>
      <w:r w:rsidRPr="00210C6F">
        <w:rPr>
          <w:rFonts w:ascii="Times" w:eastAsia="Times New Roman" w:hAnsi="Times" w:cs="Times New Roman"/>
          <w:color w:val="000000"/>
          <w:sz w:val="24"/>
          <w:szCs w:val="24"/>
          <w:lang w:val="en-US"/>
          <w:rPrChange w:id="340" w:author="Mary O'Connor" w:date="2016-02-09T09:29:00Z">
            <w:rPr>
              <w:rFonts w:ascii="Garamond" w:eastAsia="Times New Roman" w:hAnsi="Garamond" w:cs="Times New Roman"/>
              <w:color w:val="000000"/>
              <w:sz w:val="24"/>
              <w:szCs w:val="24"/>
              <w:lang w:val="en-US"/>
            </w:rPr>
          </w:rPrChange>
        </w:rPr>
        <w:t xml:space="preserve"> JC, </w:t>
      </w:r>
      <w:proofErr w:type="spellStart"/>
      <w:r w:rsidRPr="00210C6F">
        <w:rPr>
          <w:rFonts w:ascii="Times" w:eastAsia="Times New Roman" w:hAnsi="Times" w:cs="Times New Roman"/>
          <w:color w:val="000000"/>
          <w:sz w:val="24"/>
          <w:szCs w:val="24"/>
          <w:lang w:val="en-US"/>
          <w:rPrChange w:id="341" w:author="Mary O'Connor" w:date="2016-02-09T09:29:00Z">
            <w:rPr>
              <w:rFonts w:ascii="Garamond" w:eastAsia="Times New Roman" w:hAnsi="Garamond" w:cs="Times New Roman"/>
              <w:color w:val="000000"/>
              <w:sz w:val="24"/>
              <w:szCs w:val="24"/>
              <w:lang w:val="en-US"/>
            </w:rPr>
          </w:rPrChange>
        </w:rPr>
        <w:t>Vellend</w:t>
      </w:r>
      <w:proofErr w:type="spellEnd"/>
      <w:r w:rsidRPr="00210C6F">
        <w:rPr>
          <w:rFonts w:ascii="Times" w:eastAsia="Times New Roman" w:hAnsi="Times" w:cs="Times New Roman"/>
          <w:color w:val="000000"/>
          <w:sz w:val="24"/>
          <w:szCs w:val="24"/>
          <w:lang w:val="en-US"/>
          <w:rPrChange w:id="342" w:author="Mary O'Connor" w:date="2016-02-09T09:29:00Z">
            <w:rPr>
              <w:rFonts w:ascii="Garamond" w:eastAsia="Times New Roman" w:hAnsi="Garamond" w:cs="Times New Roman"/>
              <w:color w:val="000000"/>
              <w:sz w:val="24"/>
              <w:szCs w:val="24"/>
              <w:lang w:val="en-US"/>
            </w:rPr>
          </w:rPrChange>
        </w:rPr>
        <w:t xml:space="preserve"> M, </w:t>
      </w:r>
    </w:p>
    <w:p w14:paraId="2D980446" w14:textId="12FB271A" w:rsidR="006034D1" w:rsidRPr="00210C6F" w:rsidRDefault="006034D1" w:rsidP="00F047CC">
      <w:pPr>
        <w:spacing w:after="0" w:line="480" w:lineRule="auto"/>
        <w:ind w:left="720"/>
        <w:rPr>
          <w:rFonts w:ascii="Times" w:eastAsia="Times New Roman" w:hAnsi="Times" w:cs="Times New Roman"/>
          <w:sz w:val="24"/>
          <w:szCs w:val="24"/>
          <w:lang w:val="en-US"/>
          <w:rPrChange w:id="34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44" w:author="Mary O'Connor" w:date="2016-02-09T09:29:00Z">
            <w:rPr>
              <w:rFonts w:ascii="Garamond" w:eastAsia="Times New Roman" w:hAnsi="Garamond" w:cs="Times New Roman"/>
              <w:color w:val="000000"/>
              <w:sz w:val="24"/>
              <w:szCs w:val="24"/>
              <w:lang w:val="en-US"/>
            </w:rPr>
          </w:rPrChange>
        </w:rPr>
        <w:t xml:space="preserve">Boyle B, Anderson MJ, Cornell HV, Davies KF, Freestone AL, Inouye BD, Harrison SP, Myers JA (2011) Disentangling the drivers of beta diversity along latitudinal and </w:t>
      </w:r>
      <w:proofErr w:type="spellStart"/>
      <w:r w:rsidRPr="00210C6F">
        <w:rPr>
          <w:rFonts w:ascii="Times" w:eastAsia="Times New Roman" w:hAnsi="Times" w:cs="Times New Roman"/>
          <w:color w:val="000000"/>
          <w:sz w:val="24"/>
          <w:szCs w:val="24"/>
          <w:lang w:val="en-US"/>
          <w:rPrChange w:id="345" w:author="Mary O'Connor" w:date="2016-02-09T09:29:00Z">
            <w:rPr>
              <w:rFonts w:ascii="Garamond" w:eastAsia="Times New Roman" w:hAnsi="Garamond" w:cs="Times New Roman"/>
              <w:color w:val="000000"/>
              <w:sz w:val="24"/>
              <w:szCs w:val="24"/>
              <w:lang w:val="en-US"/>
            </w:rPr>
          </w:rPrChange>
        </w:rPr>
        <w:t>elevational</w:t>
      </w:r>
      <w:proofErr w:type="spellEnd"/>
      <w:r w:rsidRPr="00210C6F">
        <w:rPr>
          <w:rFonts w:ascii="Times" w:eastAsia="Times New Roman" w:hAnsi="Times" w:cs="Times New Roman"/>
          <w:color w:val="000000"/>
          <w:sz w:val="24"/>
          <w:szCs w:val="24"/>
          <w:lang w:val="en-US"/>
          <w:rPrChange w:id="346" w:author="Mary O'Connor" w:date="2016-02-09T09:29:00Z">
            <w:rPr>
              <w:rFonts w:ascii="Garamond" w:eastAsia="Times New Roman" w:hAnsi="Garamond" w:cs="Times New Roman"/>
              <w:color w:val="000000"/>
              <w:sz w:val="24"/>
              <w:szCs w:val="24"/>
              <w:lang w:val="en-US"/>
            </w:rPr>
          </w:rPrChange>
        </w:rPr>
        <w:t xml:space="preserve"> gradients.  Science 333:1755-1758</w:t>
      </w:r>
    </w:p>
    <w:p w14:paraId="3653F00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47"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348" w:author="Mary O'Connor" w:date="2016-02-09T09:29:00Z">
            <w:rPr>
              <w:rFonts w:ascii="Garamond" w:eastAsia="Times New Roman" w:hAnsi="Garamond" w:cs="Times New Roman"/>
              <w:color w:val="000000"/>
              <w:sz w:val="24"/>
              <w:szCs w:val="24"/>
              <w:lang w:val="en-US"/>
            </w:rPr>
          </w:rPrChange>
        </w:rPr>
        <w:t>Lannin</w:t>
      </w:r>
      <w:proofErr w:type="spellEnd"/>
      <w:r w:rsidRPr="00210C6F">
        <w:rPr>
          <w:rFonts w:ascii="Times" w:eastAsia="Times New Roman" w:hAnsi="Times" w:cs="Times New Roman"/>
          <w:color w:val="000000"/>
          <w:sz w:val="24"/>
          <w:szCs w:val="24"/>
          <w:lang w:val="en-US"/>
          <w:rPrChange w:id="349" w:author="Mary O'Connor" w:date="2016-02-09T09:29:00Z">
            <w:rPr>
              <w:rFonts w:ascii="Garamond" w:eastAsia="Times New Roman" w:hAnsi="Garamond" w:cs="Times New Roman"/>
              <w:color w:val="000000"/>
              <w:sz w:val="24"/>
              <w:szCs w:val="24"/>
              <w:lang w:val="en-US"/>
            </w:rPr>
          </w:rPrChange>
        </w:rPr>
        <w:t xml:space="preserve"> R, Hovel K (2011) Variable prey density modifies the effects of </w:t>
      </w:r>
      <w:proofErr w:type="spellStart"/>
      <w:r w:rsidRPr="00210C6F">
        <w:rPr>
          <w:rFonts w:ascii="Times" w:eastAsia="Times New Roman" w:hAnsi="Times" w:cs="Times New Roman"/>
          <w:color w:val="000000"/>
          <w:sz w:val="24"/>
          <w:szCs w:val="24"/>
          <w:lang w:val="en-US"/>
          <w:rPrChange w:id="350"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351" w:author="Mary O'Connor" w:date="2016-02-09T09:29:00Z">
            <w:rPr>
              <w:rFonts w:ascii="Garamond" w:eastAsia="Times New Roman" w:hAnsi="Garamond" w:cs="Times New Roman"/>
              <w:color w:val="000000"/>
              <w:sz w:val="24"/>
              <w:szCs w:val="24"/>
              <w:lang w:val="en-US"/>
            </w:rPr>
          </w:rPrChange>
        </w:rPr>
        <w:t xml:space="preserve"> habitat structure on </w:t>
      </w:r>
    </w:p>
    <w:p w14:paraId="6BD0D2FD" w14:textId="4C4D740D"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352"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353" w:author="Mary O'Connor" w:date="2016-02-09T09:29:00Z">
            <w:rPr>
              <w:rFonts w:ascii="Garamond" w:eastAsia="Times New Roman" w:hAnsi="Garamond" w:cs="Times New Roman"/>
              <w:color w:val="000000"/>
              <w:sz w:val="24"/>
              <w:szCs w:val="24"/>
              <w:lang w:val="en-US"/>
            </w:rPr>
          </w:rPrChange>
        </w:rPr>
        <w:t>predator</w:t>
      </w:r>
      <w:proofErr w:type="gramEnd"/>
      <w:r w:rsidRPr="00210C6F">
        <w:rPr>
          <w:rFonts w:ascii="Times" w:eastAsia="Times New Roman" w:hAnsi="Times" w:cs="Times New Roman"/>
          <w:color w:val="000000"/>
          <w:sz w:val="24"/>
          <w:szCs w:val="24"/>
          <w:lang w:val="en-US"/>
          <w:rPrChange w:id="354" w:author="Mary O'Connor" w:date="2016-02-09T09:29:00Z">
            <w:rPr>
              <w:rFonts w:ascii="Garamond" w:eastAsia="Times New Roman" w:hAnsi="Garamond" w:cs="Times New Roman"/>
              <w:color w:val="000000"/>
              <w:sz w:val="24"/>
              <w:szCs w:val="24"/>
              <w:lang w:val="en-US"/>
            </w:rPr>
          </w:rPrChange>
        </w:rPr>
        <w:t xml:space="preserve">-prey interactions. Mar </w:t>
      </w:r>
      <w:proofErr w:type="spellStart"/>
      <w:r w:rsidRPr="00210C6F">
        <w:rPr>
          <w:rFonts w:ascii="Times" w:eastAsia="Times New Roman" w:hAnsi="Times" w:cs="Times New Roman"/>
          <w:color w:val="000000"/>
          <w:sz w:val="24"/>
          <w:szCs w:val="24"/>
          <w:lang w:val="en-US"/>
          <w:rPrChange w:id="355"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35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57"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35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59"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360" w:author="Mary O'Connor" w:date="2016-02-09T09:29:00Z">
            <w:rPr>
              <w:rFonts w:ascii="Garamond" w:eastAsia="Times New Roman" w:hAnsi="Garamond" w:cs="Times New Roman"/>
              <w:color w:val="000000"/>
              <w:sz w:val="24"/>
              <w:szCs w:val="24"/>
              <w:lang w:val="en-US"/>
            </w:rPr>
          </w:rPrChange>
        </w:rPr>
        <w:t xml:space="preserve"> 442:59-70</w:t>
      </w:r>
    </w:p>
    <w:p w14:paraId="25743940" w14:textId="77777777" w:rsidR="00DE0F60" w:rsidRPr="00210C6F" w:rsidRDefault="00DE0F60" w:rsidP="00DE0F60">
      <w:pPr>
        <w:spacing w:after="0" w:line="480" w:lineRule="auto"/>
        <w:rPr>
          <w:rFonts w:ascii="Times" w:eastAsia="Times New Roman" w:hAnsi="Times" w:cs="Times New Roman"/>
          <w:color w:val="000000"/>
          <w:sz w:val="24"/>
          <w:szCs w:val="24"/>
          <w:lang w:val="en-US"/>
          <w:rPrChange w:id="361"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362" w:author="Mary O'Connor" w:date="2016-02-09T09:29:00Z">
            <w:rPr>
              <w:rFonts w:ascii="Garamond" w:eastAsia="Times New Roman" w:hAnsi="Garamond" w:cs="Times New Roman"/>
              <w:color w:val="000000"/>
              <w:sz w:val="24"/>
              <w:szCs w:val="24"/>
              <w:lang w:val="en-US"/>
            </w:rPr>
          </w:rPrChange>
        </w:rPr>
        <w:t>Leibold</w:t>
      </w:r>
      <w:proofErr w:type="spellEnd"/>
      <w:r w:rsidRPr="00210C6F">
        <w:rPr>
          <w:rFonts w:ascii="Times" w:eastAsia="Times New Roman" w:hAnsi="Times" w:cs="Times New Roman"/>
          <w:color w:val="000000"/>
          <w:sz w:val="24"/>
          <w:szCs w:val="24"/>
          <w:lang w:val="en-US"/>
          <w:rPrChange w:id="363" w:author="Mary O'Connor" w:date="2016-02-09T09:29:00Z">
            <w:rPr>
              <w:rFonts w:ascii="Garamond" w:eastAsia="Times New Roman" w:hAnsi="Garamond" w:cs="Times New Roman"/>
              <w:color w:val="000000"/>
              <w:sz w:val="24"/>
              <w:szCs w:val="24"/>
              <w:lang w:val="en-US"/>
            </w:rPr>
          </w:rPrChange>
        </w:rPr>
        <w:t xml:space="preserve"> MA, </w:t>
      </w:r>
      <w:proofErr w:type="spellStart"/>
      <w:r w:rsidRPr="00210C6F">
        <w:rPr>
          <w:rFonts w:ascii="Times" w:eastAsia="Times New Roman" w:hAnsi="Times" w:cs="Times New Roman"/>
          <w:color w:val="000000"/>
          <w:sz w:val="24"/>
          <w:szCs w:val="24"/>
          <w:lang w:val="en-US"/>
          <w:rPrChange w:id="364" w:author="Mary O'Connor" w:date="2016-02-09T09:29:00Z">
            <w:rPr>
              <w:rFonts w:ascii="Garamond" w:eastAsia="Times New Roman" w:hAnsi="Garamond" w:cs="Times New Roman"/>
              <w:color w:val="000000"/>
              <w:sz w:val="24"/>
              <w:szCs w:val="24"/>
              <w:lang w:val="en-US"/>
            </w:rPr>
          </w:rPrChange>
        </w:rPr>
        <w:t>Holyoak</w:t>
      </w:r>
      <w:proofErr w:type="spellEnd"/>
      <w:r w:rsidRPr="00210C6F">
        <w:rPr>
          <w:rFonts w:ascii="Times" w:eastAsia="Times New Roman" w:hAnsi="Times" w:cs="Times New Roman"/>
          <w:color w:val="000000"/>
          <w:sz w:val="24"/>
          <w:szCs w:val="24"/>
          <w:lang w:val="en-US"/>
          <w:rPrChange w:id="365" w:author="Mary O'Connor" w:date="2016-02-09T09:29:00Z">
            <w:rPr>
              <w:rFonts w:ascii="Garamond" w:eastAsia="Times New Roman" w:hAnsi="Garamond" w:cs="Times New Roman"/>
              <w:color w:val="000000"/>
              <w:sz w:val="24"/>
              <w:szCs w:val="24"/>
              <w:lang w:val="en-US"/>
            </w:rPr>
          </w:rPrChange>
        </w:rPr>
        <w:t xml:space="preserve"> M, </w:t>
      </w:r>
      <w:proofErr w:type="spellStart"/>
      <w:r w:rsidRPr="00210C6F">
        <w:rPr>
          <w:rFonts w:ascii="Times" w:eastAsia="Times New Roman" w:hAnsi="Times" w:cs="Times New Roman"/>
          <w:color w:val="000000"/>
          <w:sz w:val="24"/>
          <w:szCs w:val="24"/>
          <w:lang w:val="en-US"/>
          <w:rPrChange w:id="366" w:author="Mary O'Connor" w:date="2016-02-09T09:29:00Z">
            <w:rPr>
              <w:rFonts w:ascii="Garamond" w:eastAsia="Times New Roman" w:hAnsi="Garamond" w:cs="Times New Roman"/>
              <w:color w:val="000000"/>
              <w:sz w:val="24"/>
              <w:szCs w:val="24"/>
              <w:lang w:val="en-US"/>
            </w:rPr>
          </w:rPrChange>
        </w:rPr>
        <w:t>Mouquet</w:t>
      </w:r>
      <w:proofErr w:type="spellEnd"/>
      <w:r w:rsidRPr="00210C6F">
        <w:rPr>
          <w:rFonts w:ascii="Times" w:eastAsia="Times New Roman" w:hAnsi="Times" w:cs="Times New Roman"/>
          <w:color w:val="000000"/>
          <w:sz w:val="24"/>
          <w:szCs w:val="24"/>
          <w:lang w:val="en-US"/>
          <w:rPrChange w:id="367" w:author="Mary O'Connor" w:date="2016-02-09T09:29:00Z">
            <w:rPr>
              <w:rFonts w:ascii="Garamond" w:eastAsia="Times New Roman" w:hAnsi="Garamond" w:cs="Times New Roman"/>
              <w:color w:val="000000"/>
              <w:sz w:val="24"/>
              <w:szCs w:val="24"/>
              <w:lang w:val="en-US"/>
            </w:rPr>
          </w:rPrChange>
        </w:rPr>
        <w:t xml:space="preserve"> N, </w:t>
      </w:r>
      <w:proofErr w:type="spellStart"/>
      <w:r w:rsidRPr="00210C6F">
        <w:rPr>
          <w:rFonts w:ascii="Times" w:eastAsia="Times New Roman" w:hAnsi="Times" w:cs="Times New Roman"/>
          <w:color w:val="000000"/>
          <w:sz w:val="24"/>
          <w:szCs w:val="24"/>
          <w:lang w:val="en-US"/>
          <w:rPrChange w:id="368" w:author="Mary O'Connor" w:date="2016-02-09T09:29:00Z">
            <w:rPr>
              <w:rFonts w:ascii="Garamond" w:eastAsia="Times New Roman" w:hAnsi="Garamond" w:cs="Times New Roman"/>
              <w:color w:val="000000"/>
              <w:sz w:val="24"/>
              <w:szCs w:val="24"/>
              <w:lang w:val="en-US"/>
            </w:rPr>
          </w:rPrChange>
        </w:rPr>
        <w:t>Amarasekare</w:t>
      </w:r>
      <w:proofErr w:type="spellEnd"/>
      <w:r w:rsidRPr="00210C6F">
        <w:rPr>
          <w:rFonts w:ascii="Times" w:eastAsia="Times New Roman" w:hAnsi="Times" w:cs="Times New Roman"/>
          <w:color w:val="000000"/>
          <w:sz w:val="24"/>
          <w:szCs w:val="24"/>
          <w:lang w:val="en-US"/>
          <w:rPrChange w:id="369" w:author="Mary O'Connor" w:date="2016-02-09T09:29:00Z">
            <w:rPr>
              <w:rFonts w:ascii="Garamond" w:eastAsia="Times New Roman" w:hAnsi="Garamond" w:cs="Times New Roman"/>
              <w:color w:val="000000"/>
              <w:sz w:val="24"/>
              <w:szCs w:val="24"/>
              <w:lang w:val="en-US"/>
            </w:rPr>
          </w:rPrChange>
        </w:rPr>
        <w:t xml:space="preserve"> P, Chase JM, </w:t>
      </w:r>
      <w:proofErr w:type="spellStart"/>
      <w:r w:rsidRPr="00210C6F">
        <w:rPr>
          <w:rFonts w:ascii="Times" w:eastAsia="Times New Roman" w:hAnsi="Times" w:cs="Times New Roman"/>
          <w:color w:val="000000"/>
          <w:sz w:val="24"/>
          <w:szCs w:val="24"/>
          <w:lang w:val="en-US"/>
          <w:rPrChange w:id="370" w:author="Mary O'Connor" w:date="2016-02-09T09:29:00Z">
            <w:rPr>
              <w:rFonts w:ascii="Garamond" w:eastAsia="Times New Roman" w:hAnsi="Garamond" w:cs="Times New Roman"/>
              <w:color w:val="000000"/>
              <w:sz w:val="24"/>
              <w:szCs w:val="24"/>
              <w:lang w:val="en-US"/>
            </w:rPr>
          </w:rPrChange>
        </w:rPr>
        <w:t>Hoopes</w:t>
      </w:r>
      <w:proofErr w:type="spellEnd"/>
      <w:r w:rsidRPr="00210C6F">
        <w:rPr>
          <w:rFonts w:ascii="Times" w:eastAsia="Times New Roman" w:hAnsi="Times" w:cs="Times New Roman"/>
          <w:color w:val="000000"/>
          <w:sz w:val="24"/>
          <w:szCs w:val="24"/>
          <w:lang w:val="en-US"/>
          <w:rPrChange w:id="371" w:author="Mary O'Connor" w:date="2016-02-09T09:29:00Z">
            <w:rPr>
              <w:rFonts w:ascii="Garamond" w:eastAsia="Times New Roman" w:hAnsi="Garamond" w:cs="Times New Roman"/>
              <w:color w:val="000000"/>
              <w:sz w:val="24"/>
              <w:szCs w:val="24"/>
              <w:lang w:val="en-US"/>
            </w:rPr>
          </w:rPrChange>
        </w:rPr>
        <w:t xml:space="preserve"> MF, Holt RD, </w:t>
      </w:r>
      <w:proofErr w:type="spellStart"/>
      <w:r w:rsidRPr="00210C6F">
        <w:rPr>
          <w:rFonts w:ascii="Times" w:eastAsia="Times New Roman" w:hAnsi="Times" w:cs="Times New Roman"/>
          <w:color w:val="000000"/>
          <w:sz w:val="24"/>
          <w:szCs w:val="24"/>
          <w:lang w:val="en-US"/>
          <w:rPrChange w:id="372" w:author="Mary O'Connor" w:date="2016-02-09T09:29:00Z">
            <w:rPr>
              <w:rFonts w:ascii="Garamond" w:eastAsia="Times New Roman" w:hAnsi="Garamond" w:cs="Times New Roman"/>
              <w:color w:val="000000"/>
              <w:sz w:val="24"/>
              <w:szCs w:val="24"/>
              <w:lang w:val="en-US"/>
            </w:rPr>
          </w:rPrChange>
        </w:rPr>
        <w:t>Shurin</w:t>
      </w:r>
      <w:proofErr w:type="spellEnd"/>
      <w:r w:rsidRPr="00210C6F">
        <w:rPr>
          <w:rFonts w:ascii="Times" w:eastAsia="Times New Roman" w:hAnsi="Times" w:cs="Times New Roman"/>
          <w:color w:val="000000"/>
          <w:sz w:val="24"/>
          <w:szCs w:val="24"/>
          <w:lang w:val="en-US"/>
          <w:rPrChange w:id="373" w:author="Mary O'Connor" w:date="2016-02-09T09:29:00Z">
            <w:rPr>
              <w:rFonts w:ascii="Garamond" w:eastAsia="Times New Roman" w:hAnsi="Garamond" w:cs="Times New Roman"/>
              <w:color w:val="000000"/>
              <w:sz w:val="24"/>
              <w:szCs w:val="24"/>
              <w:lang w:val="en-US"/>
            </w:rPr>
          </w:rPrChange>
        </w:rPr>
        <w:t xml:space="preserve"> JB, </w:t>
      </w:r>
    </w:p>
    <w:p w14:paraId="0776DA76" w14:textId="34EF4D26" w:rsidR="006034D1" w:rsidRPr="00210C6F" w:rsidRDefault="00DE0F60" w:rsidP="009845FA">
      <w:pPr>
        <w:spacing w:after="0" w:line="480" w:lineRule="auto"/>
        <w:ind w:left="720"/>
        <w:rPr>
          <w:rFonts w:ascii="Times" w:eastAsia="Times New Roman" w:hAnsi="Times" w:cs="Times New Roman"/>
          <w:sz w:val="24"/>
          <w:szCs w:val="24"/>
          <w:lang w:val="en-US"/>
          <w:rPrChange w:id="37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75" w:author="Mary O'Connor" w:date="2016-02-09T09:29:00Z">
            <w:rPr>
              <w:rFonts w:ascii="Garamond" w:eastAsia="Times New Roman" w:hAnsi="Garamond" w:cs="Times New Roman"/>
              <w:color w:val="000000"/>
              <w:sz w:val="24"/>
              <w:szCs w:val="24"/>
              <w:lang w:val="en-US"/>
            </w:rPr>
          </w:rPrChange>
        </w:rPr>
        <w:t xml:space="preserve">Law R, </w:t>
      </w:r>
      <w:proofErr w:type="spellStart"/>
      <w:r w:rsidRPr="00210C6F">
        <w:rPr>
          <w:rFonts w:ascii="Times" w:eastAsia="Times New Roman" w:hAnsi="Times" w:cs="Times New Roman"/>
          <w:color w:val="000000"/>
          <w:sz w:val="24"/>
          <w:szCs w:val="24"/>
          <w:lang w:val="en-US"/>
          <w:rPrChange w:id="376" w:author="Mary O'Connor" w:date="2016-02-09T09:29:00Z">
            <w:rPr>
              <w:rFonts w:ascii="Garamond" w:eastAsia="Times New Roman" w:hAnsi="Garamond" w:cs="Times New Roman"/>
              <w:color w:val="000000"/>
              <w:sz w:val="24"/>
              <w:szCs w:val="24"/>
              <w:lang w:val="en-US"/>
            </w:rPr>
          </w:rPrChange>
        </w:rPr>
        <w:t>Tilman</w:t>
      </w:r>
      <w:proofErr w:type="spellEnd"/>
      <w:r w:rsidRPr="00210C6F">
        <w:rPr>
          <w:rFonts w:ascii="Times" w:eastAsia="Times New Roman" w:hAnsi="Times" w:cs="Times New Roman"/>
          <w:color w:val="000000"/>
          <w:sz w:val="24"/>
          <w:szCs w:val="24"/>
          <w:lang w:val="en-US"/>
          <w:rPrChange w:id="377" w:author="Mary O'Connor" w:date="2016-02-09T09:29:00Z">
            <w:rPr>
              <w:rFonts w:ascii="Garamond" w:eastAsia="Times New Roman" w:hAnsi="Garamond" w:cs="Times New Roman"/>
              <w:color w:val="000000"/>
              <w:sz w:val="24"/>
              <w:szCs w:val="24"/>
              <w:lang w:val="en-US"/>
            </w:rPr>
          </w:rPrChange>
        </w:rPr>
        <w:t xml:space="preserve"> D, </w:t>
      </w:r>
      <w:proofErr w:type="spellStart"/>
      <w:r w:rsidRPr="00210C6F">
        <w:rPr>
          <w:rFonts w:ascii="Times" w:eastAsia="Times New Roman" w:hAnsi="Times" w:cs="Times New Roman"/>
          <w:color w:val="000000"/>
          <w:sz w:val="24"/>
          <w:szCs w:val="24"/>
          <w:lang w:val="en-US"/>
          <w:rPrChange w:id="378" w:author="Mary O'Connor" w:date="2016-02-09T09:29:00Z">
            <w:rPr>
              <w:rFonts w:ascii="Garamond" w:eastAsia="Times New Roman" w:hAnsi="Garamond" w:cs="Times New Roman"/>
              <w:color w:val="000000"/>
              <w:sz w:val="24"/>
              <w:szCs w:val="24"/>
              <w:lang w:val="en-US"/>
            </w:rPr>
          </w:rPrChange>
        </w:rPr>
        <w:t>Loreau</w:t>
      </w:r>
      <w:proofErr w:type="spellEnd"/>
      <w:r w:rsidRPr="00210C6F">
        <w:rPr>
          <w:rFonts w:ascii="Times" w:eastAsia="Times New Roman" w:hAnsi="Times" w:cs="Times New Roman"/>
          <w:color w:val="000000"/>
          <w:sz w:val="24"/>
          <w:szCs w:val="24"/>
          <w:lang w:val="en-US"/>
          <w:rPrChange w:id="379" w:author="Mary O'Connor" w:date="2016-02-09T09:29:00Z">
            <w:rPr>
              <w:rFonts w:ascii="Garamond" w:eastAsia="Times New Roman" w:hAnsi="Garamond" w:cs="Times New Roman"/>
              <w:color w:val="000000"/>
              <w:sz w:val="24"/>
              <w:szCs w:val="24"/>
              <w:lang w:val="en-US"/>
            </w:rPr>
          </w:rPrChange>
        </w:rPr>
        <w:t xml:space="preserve"> M, Gonzalez A (2004) </w:t>
      </w:r>
      <w:proofErr w:type="gramStart"/>
      <w:r w:rsidRPr="00210C6F">
        <w:rPr>
          <w:rFonts w:ascii="Times" w:eastAsia="Times New Roman" w:hAnsi="Times" w:cs="Times New Roman"/>
          <w:color w:val="000000"/>
          <w:sz w:val="24"/>
          <w:szCs w:val="24"/>
          <w:lang w:val="en-US"/>
          <w:rPrChange w:id="380" w:author="Mary O'Connor" w:date="2016-02-09T09:29:00Z">
            <w:rPr>
              <w:rFonts w:ascii="Garamond" w:eastAsia="Times New Roman" w:hAnsi="Garamond" w:cs="Times New Roman"/>
              <w:color w:val="000000"/>
              <w:sz w:val="24"/>
              <w:szCs w:val="24"/>
              <w:lang w:val="en-US"/>
            </w:rPr>
          </w:rPrChange>
        </w:rPr>
        <w:t>The</w:t>
      </w:r>
      <w:proofErr w:type="gramEnd"/>
      <w:r w:rsidRPr="00210C6F">
        <w:rPr>
          <w:rFonts w:ascii="Times" w:eastAsia="Times New Roman" w:hAnsi="Times" w:cs="Times New Roman"/>
          <w:color w:val="000000"/>
          <w:sz w:val="24"/>
          <w:szCs w:val="24"/>
          <w:lang w:val="en-US"/>
          <w:rPrChange w:id="381"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82" w:author="Mary O'Connor" w:date="2016-02-09T09:29:00Z">
            <w:rPr>
              <w:rFonts w:ascii="Garamond" w:eastAsia="Times New Roman" w:hAnsi="Garamond" w:cs="Times New Roman"/>
              <w:color w:val="000000"/>
              <w:sz w:val="24"/>
              <w:szCs w:val="24"/>
              <w:lang w:val="en-US"/>
            </w:rPr>
          </w:rPrChange>
        </w:rPr>
        <w:t>metacommunity</w:t>
      </w:r>
      <w:proofErr w:type="spellEnd"/>
      <w:r w:rsidRPr="00210C6F">
        <w:rPr>
          <w:rFonts w:ascii="Times" w:eastAsia="Times New Roman" w:hAnsi="Times" w:cs="Times New Roman"/>
          <w:color w:val="000000"/>
          <w:sz w:val="24"/>
          <w:szCs w:val="24"/>
          <w:lang w:val="en-US"/>
          <w:rPrChange w:id="383" w:author="Mary O'Connor" w:date="2016-02-09T09:29:00Z">
            <w:rPr>
              <w:rFonts w:ascii="Garamond" w:eastAsia="Times New Roman" w:hAnsi="Garamond" w:cs="Times New Roman"/>
              <w:color w:val="000000"/>
              <w:sz w:val="24"/>
              <w:szCs w:val="24"/>
              <w:lang w:val="en-US"/>
            </w:rPr>
          </w:rPrChange>
        </w:rPr>
        <w:t xml:space="preserve"> concept: a framework for multi-scale community ecology.  </w:t>
      </w:r>
      <w:proofErr w:type="spellStart"/>
      <w:r w:rsidRPr="00210C6F">
        <w:rPr>
          <w:rFonts w:ascii="Times" w:eastAsia="Times New Roman" w:hAnsi="Times" w:cs="Times New Roman"/>
          <w:color w:val="000000"/>
          <w:sz w:val="24"/>
          <w:szCs w:val="24"/>
          <w:lang w:val="en-US"/>
          <w:rPrChange w:id="384"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38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86" w:author="Mary O'Connor" w:date="2016-02-09T09:29:00Z">
            <w:rPr>
              <w:rFonts w:ascii="Garamond" w:eastAsia="Times New Roman" w:hAnsi="Garamond" w:cs="Times New Roman"/>
              <w:color w:val="000000"/>
              <w:sz w:val="24"/>
              <w:szCs w:val="24"/>
              <w:lang w:val="en-US"/>
            </w:rPr>
          </w:rPrChange>
        </w:rPr>
        <w:t>Lett</w:t>
      </w:r>
      <w:proofErr w:type="spellEnd"/>
      <w:r w:rsidRPr="00210C6F">
        <w:rPr>
          <w:rFonts w:ascii="Times" w:eastAsia="Times New Roman" w:hAnsi="Times" w:cs="Times New Roman"/>
          <w:color w:val="000000"/>
          <w:sz w:val="24"/>
          <w:szCs w:val="24"/>
          <w:lang w:val="en-US"/>
          <w:rPrChange w:id="387" w:author="Mary O'Connor" w:date="2016-02-09T09:29:00Z">
            <w:rPr>
              <w:rFonts w:ascii="Garamond" w:eastAsia="Times New Roman" w:hAnsi="Garamond" w:cs="Times New Roman"/>
              <w:color w:val="000000"/>
              <w:sz w:val="24"/>
              <w:szCs w:val="24"/>
              <w:lang w:val="en-US"/>
            </w:rPr>
          </w:rPrChange>
        </w:rPr>
        <w:t xml:space="preserve"> 7:601-613</w:t>
      </w:r>
    </w:p>
    <w:p w14:paraId="7E9DFD21" w14:textId="77777777" w:rsidR="00F047CC" w:rsidRPr="00210C6F" w:rsidRDefault="00F047CC" w:rsidP="00F047CC">
      <w:pPr>
        <w:pStyle w:val="NoSpacing"/>
        <w:spacing w:line="480" w:lineRule="auto"/>
        <w:rPr>
          <w:rFonts w:ascii="Times" w:hAnsi="Times" w:cs="Times New Roman"/>
          <w:sz w:val="24"/>
          <w:szCs w:val="24"/>
          <w:rPrChange w:id="388" w:author="Mary O'Connor" w:date="2016-02-09T09:29:00Z">
            <w:rPr>
              <w:rFonts w:ascii="Garamond" w:hAnsi="Garamond" w:cs="Times New Roman"/>
              <w:sz w:val="24"/>
              <w:szCs w:val="24"/>
            </w:rPr>
          </w:rPrChange>
        </w:rPr>
      </w:pPr>
      <w:r w:rsidRPr="00210C6F">
        <w:rPr>
          <w:rFonts w:ascii="Times" w:hAnsi="Times" w:cs="Times New Roman"/>
          <w:sz w:val="24"/>
          <w:szCs w:val="24"/>
          <w:rPrChange w:id="389" w:author="Mary O'Connor" w:date="2016-02-09T09:29:00Z">
            <w:rPr>
              <w:rFonts w:ascii="Garamond" w:hAnsi="Garamond" w:cs="Times New Roman"/>
              <w:sz w:val="24"/>
              <w:szCs w:val="24"/>
            </w:rPr>
          </w:rPrChange>
        </w:rPr>
        <w:t xml:space="preserve">Macdonald TA, </w:t>
      </w:r>
      <w:proofErr w:type="spellStart"/>
      <w:r w:rsidRPr="00210C6F">
        <w:rPr>
          <w:rFonts w:ascii="Times" w:hAnsi="Times" w:cs="Times New Roman"/>
          <w:sz w:val="24"/>
          <w:szCs w:val="24"/>
          <w:rPrChange w:id="390" w:author="Mary O'Connor" w:date="2016-02-09T09:29:00Z">
            <w:rPr>
              <w:rFonts w:ascii="Garamond" w:hAnsi="Garamond" w:cs="Times New Roman"/>
              <w:sz w:val="24"/>
              <w:szCs w:val="24"/>
            </w:rPr>
          </w:rPrChange>
        </w:rPr>
        <w:t>Burd</w:t>
      </w:r>
      <w:proofErr w:type="spellEnd"/>
      <w:r w:rsidRPr="00210C6F">
        <w:rPr>
          <w:rFonts w:ascii="Times" w:hAnsi="Times" w:cs="Times New Roman"/>
          <w:sz w:val="24"/>
          <w:szCs w:val="24"/>
          <w:rPrChange w:id="391" w:author="Mary O'Connor" w:date="2016-02-09T09:29:00Z">
            <w:rPr>
              <w:rFonts w:ascii="Garamond" w:hAnsi="Garamond" w:cs="Times New Roman"/>
              <w:sz w:val="24"/>
              <w:szCs w:val="24"/>
            </w:rPr>
          </w:rPrChange>
        </w:rPr>
        <w:t xml:space="preserve"> BJ, Macdonald VI, van </w:t>
      </w:r>
      <w:proofErr w:type="spellStart"/>
      <w:r w:rsidRPr="00210C6F">
        <w:rPr>
          <w:rFonts w:ascii="Times" w:hAnsi="Times" w:cs="Times New Roman"/>
          <w:sz w:val="24"/>
          <w:szCs w:val="24"/>
          <w:rPrChange w:id="392" w:author="Mary O'Connor" w:date="2016-02-09T09:29:00Z">
            <w:rPr>
              <w:rFonts w:ascii="Garamond" w:hAnsi="Garamond" w:cs="Times New Roman"/>
              <w:sz w:val="24"/>
              <w:szCs w:val="24"/>
            </w:rPr>
          </w:rPrChange>
        </w:rPr>
        <w:t>Roodselaar</w:t>
      </w:r>
      <w:proofErr w:type="spellEnd"/>
      <w:r w:rsidRPr="00210C6F">
        <w:rPr>
          <w:rFonts w:ascii="Times" w:hAnsi="Times" w:cs="Times New Roman"/>
          <w:sz w:val="24"/>
          <w:szCs w:val="24"/>
          <w:rPrChange w:id="393" w:author="Mary O'Connor" w:date="2016-02-09T09:29:00Z">
            <w:rPr>
              <w:rFonts w:ascii="Garamond" w:hAnsi="Garamond" w:cs="Times New Roman"/>
              <w:sz w:val="24"/>
              <w:szCs w:val="24"/>
            </w:rPr>
          </w:rPrChange>
        </w:rPr>
        <w:t xml:space="preserve"> A (2010) Taxonomic and feeding </w:t>
      </w:r>
    </w:p>
    <w:p w14:paraId="7A7F60F6" w14:textId="771945D0" w:rsidR="00F047CC" w:rsidRPr="00210C6F" w:rsidRDefault="00F047CC" w:rsidP="00F047CC">
      <w:pPr>
        <w:pStyle w:val="NoSpacing"/>
        <w:spacing w:line="480" w:lineRule="auto"/>
        <w:ind w:left="720"/>
        <w:rPr>
          <w:rFonts w:ascii="Times" w:hAnsi="Times" w:cs="Times New Roman"/>
          <w:sz w:val="24"/>
          <w:szCs w:val="24"/>
          <w:rPrChange w:id="394" w:author="Mary O'Connor" w:date="2016-02-09T09:29:00Z">
            <w:rPr>
              <w:rFonts w:ascii="Garamond" w:hAnsi="Garamond" w:cs="Times New Roman"/>
              <w:sz w:val="24"/>
              <w:szCs w:val="24"/>
            </w:rPr>
          </w:rPrChange>
        </w:rPr>
      </w:pPr>
      <w:proofErr w:type="gramStart"/>
      <w:r w:rsidRPr="00210C6F">
        <w:rPr>
          <w:rFonts w:ascii="Times" w:hAnsi="Times" w:cs="Times New Roman"/>
          <w:sz w:val="24"/>
          <w:szCs w:val="24"/>
          <w:rPrChange w:id="395" w:author="Mary O'Connor" w:date="2016-02-09T09:29:00Z">
            <w:rPr>
              <w:rFonts w:ascii="Garamond" w:hAnsi="Garamond" w:cs="Times New Roman"/>
              <w:sz w:val="24"/>
              <w:szCs w:val="24"/>
            </w:rPr>
          </w:rPrChange>
        </w:rPr>
        <w:t>guild</w:t>
      </w:r>
      <w:proofErr w:type="gramEnd"/>
      <w:r w:rsidRPr="00210C6F">
        <w:rPr>
          <w:rFonts w:ascii="Times" w:hAnsi="Times" w:cs="Times New Roman"/>
          <w:sz w:val="24"/>
          <w:szCs w:val="24"/>
          <w:rPrChange w:id="396" w:author="Mary O'Connor" w:date="2016-02-09T09:29:00Z">
            <w:rPr>
              <w:rFonts w:ascii="Garamond" w:hAnsi="Garamond" w:cs="Times New Roman"/>
              <w:sz w:val="24"/>
              <w:szCs w:val="24"/>
            </w:rPr>
          </w:rPrChange>
        </w:rPr>
        <w:t xml:space="preserve"> classification for the marine benthic </w:t>
      </w:r>
      <w:proofErr w:type="spellStart"/>
      <w:r w:rsidRPr="00210C6F">
        <w:rPr>
          <w:rFonts w:ascii="Times" w:hAnsi="Times" w:cs="Times New Roman"/>
          <w:sz w:val="24"/>
          <w:szCs w:val="24"/>
          <w:rPrChange w:id="397" w:author="Mary O'Connor" w:date="2016-02-09T09:29:00Z">
            <w:rPr>
              <w:rFonts w:ascii="Garamond" w:hAnsi="Garamond" w:cs="Times New Roman"/>
              <w:sz w:val="24"/>
              <w:szCs w:val="24"/>
            </w:rPr>
          </w:rPrChange>
        </w:rPr>
        <w:t>macroinvertebrates</w:t>
      </w:r>
      <w:proofErr w:type="spellEnd"/>
      <w:r w:rsidRPr="00210C6F">
        <w:rPr>
          <w:rFonts w:ascii="Times" w:hAnsi="Times" w:cs="Times New Roman"/>
          <w:sz w:val="24"/>
          <w:szCs w:val="24"/>
          <w:rPrChange w:id="398" w:author="Mary O'Connor" w:date="2016-02-09T09:29:00Z">
            <w:rPr>
              <w:rFonts w:ascii="Garamond" w:hAnsi="Garamond" w:cs="Times New Roman"/>
              <w:sz w:val="24"/>
              <w:szCs w:val="24"/>
            </w:rPr>
          </w:rPrChange>
        </w:rPr>
        <w:t xml:space="preserve"> of the Strait of Georgia, British Columbia.  Canadian Technical Report of Fisheries and Aquatic Sciences 2874</w:t>
      </w:r>
    </w:p>
    <w:p w14:paraId="77D7B5E8"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39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00" w:author="Mary O'Connor" w:date="2016-02-09T09:29:00Z">
            <w:rPr>
              <w:rFonts w:ascii="Garamond" w:eastAsia="Times New Roman" w:hAnsi="Garamond" w:cs="Times New Roman"/>
              <w:color w:val="000000"/>
              <w:sz w:val="24"/>
              <w:szCs w:val="24"/>
              <w:lang w:val="en-US"/>
            </w:rPr>
          </w:rPrChange>
        </w:rPr>
        <w:t>Mason B, Knight R, B</w:t>
      </w:r>
      <w:r w:rsidR="003471CB" w:rsidRPr="00210C6F">
        <w:rPr>
          <w:rFonts w:ascii="Times" w:eastAsia="Times New Roman" w:hAnsi="Times" w:cs="Times New Roman"/>
          <w:color w:val="000000"/>
          <w:sz w:val="24"/>
          <w:szCs w:val="24"/>
          <w:lang w:val="en-US"/>
          <w:rPrChange w:id="401" w:author="Mary O'Connor" w:date="2016-02-09T09:29:00Z">
            <w:rPr>
              <w:rFonts w:ascii="Garamond" w:eastAsia="Times New Roman" w:hAnsi="Garamond" w:cs="Times New Roman"/>
              <w:color w:val="000000"/>
              <w:sz w:val="24"/>
              <w:szCs w:val="24"/>
              <w:lang w:val="en-US"/>
            </w:rPr>
          </w:rPrChange>
        </w:rPr>
        <w:t xml:space="preserve">oyer L (2015) Community mapping network. </w:t>
      </w:r>
    </w:p>
    <w:p w14:paraId="5168C110" w14:textId="099F3F51" w:rsidR="005B26E5" w:rsidRPr="00210C6F" w:rsidRDefault="00285107" w:rsidP="00F047CC">
      <w:pPr>
        <w:spacing w:after="0" w:line="480" w:lineRule="auto"/>
        <w:ind w:firstLine="720"/>
        <w:rPr>
          <w:rFonts w:ascii="Times" w:eastAsia="Times New Roman" w:hAnsi="Times" w:cs="Times New Roman"/>
          <w:color w:val="000000"/>
          <w:sz w:val="24"/>
          <w:szCs w:val="24"/>
          <w:lang w:val="en-US"/>
          <w:rPrChange w:id="402" w:author="Mary O'Connor" w:date="2016-02-09T09:29:00Z">
            <w:rPr>
              <w:rFonts w:ascii="Garamond" w:eastAsia="Times New Roman" w:hAnsi="Garamond" w:cs="Times New Roman"/>
              <w:color w:val="000000"/>
              <w:sz w:val="24"/>
              <w:szCs w:val="24"/>
              <w:lang w:val="en-US"/>
            </w:rPr>
          </w:rPrChange>
        </w:rPr>
      </w:pPr>
      <w:r w:rsidRPr="00210C6F">
        <w:rPr>
          <w:rFonts w:ascii="Times" w:hAnsi="Times"/>
          <w:sz w:val="24"/>
          <w:szCs w:val="24"/>
          <w:rPrChange w:id="403" w:author="Mary O'Connor" w:date="2016-02-09T09:29:00Z">
            <w:rPr>
              <w:rFonts w:ascii="Garamond" w:eastAsia="Times New Roman" w:hAnsi="Garamond" w:cs="Times New Roman"/>
              <w:color w:val="1155CC"/>
              <w:sz w:val="24"/>
              <w:szCs w:val="24"/>
              <w:u w:val="single"/>
              <w:lang w:val="en-US"/>
            </w:rPr>
          </w:rPrChange>
        </w:rPr>
        <w:fldChar w:fldCharType="begin"/>
      </w:r>
      <w:r w:rsidRPr="00210C6F">
        <w:rPr>
          <w:rFonts w:ascii="Times" w:hAnsi="Times"/>
          <w:sz w:val="24"/>
          <w:szCs w:val="24"/>
          <w:rPrChange w:id="404" w:author="Mary O'Connor" w:date="2016-02-09T09:29:00Z">
            <w:rPr/>
          </w:rPrChange>
        </w:rPr>
        <w:instrText xml:space="preserve"> HYPERLINK "http://cmnmaps.ca/EELGRASS/" </w:instrText>
      </w:r>
      <w:r w:rsidRPr="00210C6F">
        <w:rPr>
          <w:rFonts w:ascii="Times" w:hAnsi="Times"/>
          <w:sz w:val="24"/>
          <w:szCs w:val="24"/>
          <w:rPrChange w:id="405" w:author="Mary O'Connor" w:date="2016-02-09T09:29:00Z">
            <w:rPr>
              <w:rFonts w:ascii="Garamond" w:eastAsia="Times New Roman" w:hAnsi="Garamond" w:cs="Times New Roman"/>
              <w:color w:val="1155CC"/>
              <w:sz w:val="24"/>
              <w:szCs w:val="24"/>
              <w:u w:val="single"/>
              <w:lang w:val="en-US"/>
            </w:rPr>
          </w:rPrChange>
        </w:rPr>
        <w:fldChar w:fldCharType="separate"/>
      </w:r>
      <w:r w:rsidR="006034D1" w:rsidRPr="00210C6F">
        <w:rPr>
          <w:rFonts w:ascii="Times" w:eastAsia="Times New Roman" w:hAnsi="Times" w:cs="Times New Roman"/>
          <w:color w:val="1155CC"/>
          <w:sz w:val="24"/>
          <w:szCs w:val="24"/>
          <w:u w:val="single"/>
          <w:lang w:val="en-US"/>
          <w:rPrChange w:id="406" w:author="Mary O'Connor" w:date="2016-02-09T09:29:00Z">
            <w:rPr>
              <w:rFonts w:ascii="Garamond" w:eastAsia="Times New Roman" w:hAnsi="Garamond" w:cs="Times New Roman"/>
              <w:color w:val="1155CC"/>
              <w:sz w:val="24"/>
              <w:szCs w:val="24"/>
              <w:u w:val="single"/>
              <w:lang w:val="en-US"/>
            </w:rPr>
          </w:rPrChange>
        </w:rPr>
        <w:t>http://cmnmaps.ca/EELGRASS/</w:t>
      </w:r>
      <w:r w:rsidRPr="00210C6F">
        <w:rPr>
          <w:rFonts w:ascii="Times" w:eastAsia="Times New Roman" w:hAnsi="Times" w:cs="Times New Roman"/>
          <w:color w:val="1155CC"/>
          <w:sz w:val="24"/>
          <w:szCs w:val="24"/>
          <w:u w:val="single"/>
          <w:lang w:val="en-US"/>
          <w:rPrChange w:id="407" w:author="Mary O'Connor" w:date="2016-02-09T09:29:00Z">
            <w:rPr>
              <w:rFonts w:ascii="Garamond" w:eastAsia="Times New Roman" w:hAnsi="Garamond" w:cs="Times New Roman"/>
              <w:color w:val="1155CC"/>
              <w:sz w:val="24"/>
              <w:szCs w:val="24"/>
              <w:u w:val="single"/>
              <w:lang w:val="en-US"/>
            </w:rPr>
          </w:rPrChange>
        </w:rPr>
        <w:fldChar w:fldCharType="end"/>
      </w:r>
      <w:r w:rsidR="006034D1" w:rsidRPr="00210C6F">
        <w:rPr>
          <w:rFonts w:ascii="Times" w:eastAsia="Times New Roman" w:hAnsi="Times" w:cs="Times New Roman"/>
          <w:color w:val="000000"/>
          <w:sz w:val="24"/>
          <w:szCs w:val="24"/>
          <w:lang w:val="en-US"/>
          <w:rPrChange w:id="408" w:author="Mary O'Connor" w:date="2016-02-09T09:29:00Z">
            <w:rPr>
              <w:rFonts w:ascii="Garamond" w:eastAsia="Times New Roman" w:hAnsi="Garamond" w:cs="Times New Roman"/>
              <w:color w:val="000000"/>
              <w:sz w:val="24"/>
              <w:szCs w:val="24"/>
              <w:lang w:val="en-US"/>
            </w:rPr>
          </w:rPrChange>
        </w:rPr>
        <w:t xml:space="preserve"> (accessed 7/15/2015)</w:t>
      </w:r>
    </w:p>
    <w:p w14:paraId="38D8E6CE" w14:textId="77777777" w:rsidR="006034D1" w:rsidRPr="00210C6F" w:rsidRDefault="006034D1" w:rsidP="000F7014">
      <w:pPr>
        <w:spacing w:after="0" w:line="480" w:lineRule="auto"/>
        <w:rPr>
          <w:rFonts w:ascii="Times" w:eastAsia="Times New Roman" w:hAnsi="Times" w:cs="Times New Roman"/>
          <w:sz w:val="24"/>
          <w:szCs w:val="24"/>
          <w:lang w:val="en-US"/>
          <w:rPrChange w:id="409"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410" w:author="Mary O'Connor" w:date="2016-02-09T09:29:00Z">
            <w:rPr>
              <w:rFonts w:ascii="Garamond" w:eastAsia="Times New Roman" w:hAnsi="Garamond" w:cs="Times New Roman"/>
              <w:color w:val="000000"/>
              <w:sz w:val="24"/>
              <w:szCs w:val="24"/>
              <w:lang w:val="en-US"/>
            </w:rPr>
          </w:rPrChange>
        </w:rPr>
        <w:t xml:space="preserve">McCloskey RM, </w:t>
      </w:r>
      <w:proofErr w:type="spellStart"/>
      <w:r w:rsidRPr="00210C6F">
        <w:rPr>
          <w:rFonts w:ascii="Times" w:eastAsia="Times New Roman" w:hAnsi="Times" w:cs="Times New Roman"/>
          <w:color w:val="000000"/>
          <w:sz w:val="24"/>
          <w:szCs w:val="24"/>
          <w:lang w:val="en-US"/>
          <w:rPrChange w:id="411" w:author="Mary O'Connor" w:date="2016-02-09T09:29:00Z">
            <w:rPr>
              <w:rFonts w:ascii="Garamond" w:eastAsia="Times New Roman" w:hAnsi="Garamond" w:cs="Times New Roman"/>
              <w:color w:val="000000"/>
              <w:sz w:val="24"/>
              <w:szCs w:val="24"/>
              <w:lang w:val="en-US"/>
            </w:rPr>
          </w:rPrChange>
        </w:rPr>
        <w:t>Unsworth</w:t>
      </w:r>
      <w:proofErr w:type="spellEnd"/>
      <w:r w:rsidRPr="00210C6F">
        <w:rPr>
          <w:rFonts w:ascii="Times" w:eastAsia="Times New Roman" w:hAnsi="Times" w:cs="Times New Roman"/>
          <w:color w:val="000000"/>
          <w:sz w:val="24"/>
          <w:szCs w:val="24"/>
          <w:lang w:val="en-US"/>
          <w:rPrChange w:id="412" w:author="Mary O'Connor" w:date="2016-02-09T09:29:00Z">
            <w:rPr>
              <w:rFonts w:ascii="Garamond" w:eastAsia="Times New Roman" w:hAnsi="Garamond" w:cs="Times New Roman"/>
              <w:color w:val="000000"/>
              <w:sz w:val="24"/>
              <w:szCs w:val="24"/>
              <w:lang w:val="en-US"/>
            </w:rPr>
          </w:rPrChange>
        </w:rPr>
        <w:t xml:space="preserve"> RKF (2015) </w:t>
      </w:r>
      <w:proofErr w:type="gramStart"/>
      <w:r w:rsidRPr="00210C6F">
        <w:rPr>
          <w:rFonts w:ascii="Times" w:eastAsia="Times New Roman" w:hAnsi="Times" w:cs="Times New Roman"/>
          <w:color w:val="000000"/>
          <w:sz w:val="24"/>
          <w:szCs w:val="24"/>
          <w:lang w:val="en-US"/>
          <w:rPrChange w:id="413" w:author="Mary O'Connor" w:date="2016-02-09T09:29:00Z">
            <w:rPr>
              <w:rFonts w:ascii="Garamond" w:eastAsia="Times New Roman" w:hAnsi="Garamond" w:cs="Times New Roman"/>
              <w:color w:val="000000"/>
              <w:sz w:val="24"/>
              <w:szCs w:val="24"/>
              <w:lang w:val="en-US"/>
            </w:rPr>
          </w:rPrChange>
        </w:rPr>
        <w:t>Decreasing</w:t>
      </w:r>
      <w:proofErr w:type="gramEnd"/>
      <w:r w:rsidRPr="00210C6F">
        <w:rPr>
          <w:rFonts w:ascii="Times" w:eastAsia="Times New Roman" w:hAnsi="Times" w:cs="Times New Roman"/>
          <w:color w:val="000000"/>
          <w:sz w:val="24"/>
          <w:szCs w:val="24"/>
          <w:lang w:val="en-US"/>
          <w:rPrChange w:id="414"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15"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16" w:author="Mary O'Connor" w:date="2016-02-09T09:29:00Z">
            <w:rPr>
              <w:rFonts w:ascii="Garamond" w:eastAsia="Times New Roman" w:hAnsi="Garamond" w:cs="Times New Roman"/>
              <w:color w:val="000000"/>
              <w:sz w:val="24"/>
              <w:szCs w:val="24"/>
              <w:lang w:val="en-US"/>
            </w:rPr>
          </w:rPrChange>
        </w:rPr>
        <w:t xml:space="preserve"> density negatively influences associated </w:t>
      </w:r>
    </w:p>
    <w:p w14:paraId="677C3EE9" w14:textId="46738654" w:rsidR="002971FA" w:rsidRPr="00210C6F" w:rsidRDefault="006034D1" w:rsidP="00F047CC">
      <w:pPr>
        <w:spacing w:after="0" w:line="480" w:lineRule="auto"/>
        <w:ind w:firstLine="720"/>
        <w:rPr>
          <w:rFonts w:ascii="Times" w:eastAsia="Times New Roman" w:hAnsi="Times" w:cs="Times New Roman"/>
          <w:color w:val="000000"/>
          <w:sz w:val="24"/>
          <w:szCs w:val="24"/>
          <w:lang w:val="en-US"/>
          <w:rPrChange w:id="417"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418" w:author="Mary O'Connor" w:date="2016-02-09T09:29:00Z">
            <w:rPr>
              <w:rFonts w:ascii="Garamond" w:eastAsia="Times New Roman" w:hAnsi="Garamond" w:cs="Times New Roman"/>
              <w:color w:val="000000"/>
              <w:sz w:val="24"/>
              <w:szCs w:val="24"/>
              <w:lang w:val="en-US"/>
            </w:rPr>
          </w:rPrChange>
        </w:rPr>
        <w:lastRenderedPageBreak/>
        <w:t>fauna</w:t>
      </w:r>
      <w:proofErr w:type="gramEnd"/>
      <w:r w:rsidRPr="00210C6F">
        <w:rPr>
          <w:rFonts w:ascii="Times" w:eastAsia="Times New Roman" w:hAnsi="Times" w:cs="Times New Roman"/>
          <w:color w:val="000000"/>
          <w:sz w:val="24"/>
          <w:szCs w:val="24"/>
          <w:lang w:val="en-US"/>
          <w:rPrChange w:id="419" w:author="Mary O'Connor" w:date="2016-02-09T09:29:00Z">
            <w:rPr>
              <w:rFonts w:ascii="Garamond" w:eastAsia="Times New Roman" w:hAnsi="Garamond" w:cs="Times New Roman"/>
              <w:color w:val="000000"/>
              <w:sz w:val="24"/>
              <w:szCs w:val="24"/>
              <w:lang w:val="en-US"/>
            </w:rPr>
          </w:rPrChange>
        </w:rPr>
        <w:t>.  </w:t>
      </w:r>
      <w:proofErr w:type="spellStart"/>
      <w:r w:rsidRPr="00210C6F">
        <w:rPr>
          <w:rFonts w:ascii="Times" w:eastAsia="Times New Roman" w:hAnsi="Times" w:cs="Times New Roman"/>
          <w:color w:val="000000"/>
          <w:sz w:val="24"/>
          <w:szCs w:val="24"/>
          <w:lang w:val="en-US"/>
          <w:rPrChange w:id="420" w:author="Mary O'Connor" w:date="2016-02-09T09:29:00Z">
            <w:rPr>
              <w:rFonts w:ascii="Garamond" w:eastAsia="Times New Roman" w:hAnsi="Garamond" w:cs="Times New Roman"/>
              <w:color w:val="000000"/>
              <w:sz w:val="24"/>
              <w:szCs w:val="24"/>
              <w:lang w:val="en-US"/>
            </w:rPr>
          </w:rPrChange>
        </w:rPr>
        <w:t>PeerJ</w:t>
      </w:r>
      <w:proofErr w:type="spellEnd"/>
      <w:r w:rsidRPr="00210C6F">
        <w:rPr>
          <w:rFonts w:ascii="Times" w:eastAsia="Times New Roman" w:hAnsi="Times" w:cs="Times New Roman"/>
          <w:color w:val="000000"/>
          <w:sz w:val="24"/>
          <w:szCs w:val="24"/>
          <w:lang w:val="en-US"/>
          <w:rPrChange w:id="421" w:author="Mary O'Connor" w:date="2016-02-09T09:29:00Z">
            <w:rPr>
              <w:rFonts w:ascii="Garamond" w:eastAsia="Times New Roman" w:hAnsi="Garamond" w:cs="Times New Roman"/>
              <w:color w:val="000000"/>
              <w:sz w:val="24"/>
              <w:szCs w:val="24"/>
              <w:lang w:val="en-US"/>
            </w:rPr>
          </w:rPrChange>
        </w:rPr>
        <w:t xml:space="preserve"> 3:e1053</w:t>
      </w:r>
    </w:p>
    <w:p w14:paraId="08044F21" w14:textId="77777777" w:rsidR="002971FA" w:rsidRPr="00210C6F" w:rsidRDefault="002971FA" w:rsidP="000F7014">
      <w:pPr>
        <w:spacing w:after="0" w:line="480" w:lineRule="auto"/>
        <w:rPr>
          <w:rFonts w:ascii="Times" w:eastAsia="Times New Roman" w:hAnsi="Times" w:cs="Times New Roman"/>
          <w:color w:val="000000"/>
          <w:sz w:val="24"/>
          <w:szCs w:val="24"/>
          <w:lang w:val="en-US"/>
          <w:rPrChange w:id="422"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23" w:author="Mary O'Connor" w:date="2016-02-09T09:29:00Z">
            <w:rPr>
              <w:rFonts w:ascii="Garamond" w:eastAsia="Times New Roman" w:hAnsi="Garamond" w:cs="Times New Roman"/>
              <w:color w:val="000000"/>
              <w:sz w:val="24"/>
              <w:szCs w:val="24"/>
              <w:lang w:val="en-US"/>
            </w:rPr>
          </w:rPrChange>
        </w:rPr>
        <w:t xml:space="preserve">McFarlane GA, Ware DM, Thomson RE, </w:t>
      </w:r>
      <w:proofErr w:type="spellStart"/>
      <w:r w:rsidRPr="00210C6F">
        <w:rPr>
          <w:rFonts w:ascii="Times" w:eastAsia="Times New Roman" w:hAnsi="Times" w:cs="Times New Roman"/>
          <w:color w:val="000000"/>
          <w:sz w:val="24"/>
          <w:szCs w:val="24"/>
          <w:lang w:val="en-US"/>
          <w:rPrChange w:id="424" w:author="Mary O'Connor" w:date="2016-02-09T09:29:00Z">
            <w:rPr>
              <w:rFonts w:ascii="Garamond" w:eastAsia="Times New Roman" w:hAnsi="Garamond" w:cs="Times New Roman"/>
              <w:color w:val="000000"/>
              <w:sz w:val="24"/>
              <w:szCs w:val="24"/>
              <w:lang w:val="en-US"/>
            </w:rPr>
          </w:rPrChange>
        </w:rPr>
        <w:t>Mackas</w:t>
      </w:r>
      <w:proofErr w:type="spellEnd"/>
      <w:r w:rsidRPr="00210C6F">
        <w:rPr>
          <w:rFonts w:ascii="Times" w:eastAsia="Times New Roman" w:hAnsi="Times" w:cs="Times New Roman"/>
          <w:color w:val="000000"/>
          <w:sz w:val="24"/>
          <w:szCs w:val="24"/>
          <w:lang w:val="en-US"/>
          <w:rPrChange w:id="425" w:author="Mary O'Connor" w:date="2016-02-09T09:29:00Z">
            <w:rPr>
              <w:rFonts w:ascii="Garamond" w:eastAsia="Times New Roman" w:hAnsi="Garamond" w:cs="Times New Roman"/>
              <w:color w:val="000000"/>
              <w:sz w:val="24"/>
              <w:szCs w:val="24"/>
              <w:lang w:val="en-US"/>
            </w:rPr>
          </w:rPrChange>
        </w:rPr>
        <w:t xml:space="preserve"> DL, Robinson CLK (1997) Physical, biological </w:t>
      </w:r>
    </w:p>
    <w:p w14:paraId="273783C6" w14:textId="5EA06FB4" w:rsidR="005B26E5" w:rsidRPr="00210C6F" w:rsidRDefault="002971FA" w:rsidP="00F047CC">
      <w:pPr>
        <w:spacing w:after="0" w:line="480" w:lineRule="auto"/>
        <w:ind w:left="720"/>
        <w:rPr>
          <w:rFonts w:ascii="Times" w:eastAsia="Times New Roman" w:hAnsi="Times" w:cs="Times New Roman"/>
          <w:color w:val="000000"/>
          <w:sz w:val="24"/>
          <w:szCs w:val="24"/>
          <w:lang w:val="en-US"/>
          <w:rPrChange w:id="426"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427" w:author="Mary O'Connor" w:date="2016-02-09T09:29:00Z">
            <w:rPr>
              <w:rFonts w:ascii="Garamond" w:eastAsia="Times New Roman" w:hAnsi="Garamond" w:cs="Times New Roman"/>
              <w:color w:val="000000"/>
              <w:sz w:val="24"/>
              <w:szCs w:val="24"/>
              <w:lang w:val="en-US"/>
            </w:rPr>
          </w:rPrChange>
        </w:rPr>
        <w:t>and</w:t>
      </w:r>
      <w:proofErr w:type="gramEnd"/>
      <w:r w:rsidRPr="00210C6F">
        <w:rPr>
          <w:rFonts w:ascii="Times" w:eastAsia="Times New Roman" w:hAnsi="Times" w:cs="Times New Roman"/>
          <w:color w:val="000000"/>
          <w:sz w:val="24"/>
          <w:szCs w:val="24"/>
          <w:lang w:val="en-US"/>
          <w:rPrChange w:id="428" w:author="Mary O'Connor" w:date="2016-02-09T09:29:00Z">
            <w:rPr>
              <w:rFonts w:ascii="Garamond" w:eastAsia="Times New Roman" w:hAnsi="Garamond" w:cs="Times New Roman"/>
              <w:color w:val="000000"/>
              <w:sz w:val="24"/>
              <w:szCs w:val="24"/>
              <w:lang w:val="en-US"/>
            </w:rPr>
          </w:rPrChange>
        </w:rPr>
        <w:t xml:space="preserve"> fisheries oceanography of a large ecosystem (west coast of Vancouver Island) and implications for management.  </w:t>
      </w:r>
      <w:proofErr w:type="spellStart"/>
      <w:r w:rsidRPr="00210C6F">
        <w:rPr>
          <w:rFonts w:ascii="Times" w:eastAsia="Times New Roman" w:hAnsi="Times" w:cs="Times New Roman"/>
          <w:color w:val="000000"/>
          <w:sz w:val="24"/>
          <w:szCs w:val="24"/>
          <w:lang w:val="en-US"/>
          <w:rPrChange w:id="429" w:author="Mary O'Connor" w:date="2016-02-09T09:29:00Z">
            <w:rPr>
              <w:rFonts w:ascii="Garamond" w:eastAsia="Times New Roman" w:hAnsi="Garamond" w:cs="Times New Roman"/>
              <w:color w:val="000000"/>
              <w:sz w:val="24"/>
              <w:szCs w:val="24"/>
              <w:lang w:val="en-US"/>
            </w:rPr>
          </w:rPrChange>
        </w:rPr>
        <w:t>Oceanol</w:t>
      </w:r>
      <w:proofErr w:type="spellEnd"/>
      <w:r w:rsidRPr="00210C6F">
        <w:rPr>
          <w:rFonts w:ascii="Times" w:eastAsia="Times New Roman" w:hAnsi="Times" w:cs="Times New Roman"/>
          <w:color w:val="000000"/>
          <w:sz w:val="24"/>
          <w:szCs w:val="24"/>
          <w:lang w:val="en-US"/>
          <w:rPrChange w:id="43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31" w:author="Mary O'Connor" w:date="2016-02-09T09:29:00Z">
            <w:rPr>
              <w:rFonts w:ascii="Garamond" w:eastAsia="Times New Roman" w:hAnsi="Garamond" w:cs="Times New Roman"/>
              <w:color w:val="000000"/>
              <w:sz w:val="24"/>
              <w:szCs w:val="24"/>
              <w:lang w:val="en-US"/>
            </w:rPr>
          </w:rPrChange>
        </w:rPr>
        <w:t>Acta</w:t>
      </w:r>
      <w:proofErr w:type="spellEnd"/>
      <w:r w:rsidRPr="00210C6F">
        <w:rPr>
          <w:rFonts w:ascii="Times" w:eastAsia="Times New Roman" w:hAnsi="Times" w:cs="Times New Roman"/>
          <w:color w:val="000000"/>
          <w:sz w:val="24"/>
          <w:szCs w:val="24"/>
          <w:lang w:val="en-US"/>
          <w:rPrChange w:id="432" w:author="Mary O'Connor" w:date="2016-02-09T09:29:00Z">
            <w:rPr>
              <w:rFonts w:ascii="Garamond" w:eastAsia="Times New Roman" w:hAnsi="Garamond" w:cs="Times New Roman"/>
              <w:color w:val="000000"/>
              <w:sz w:val="24"/>
              <w:szCs w:val="24"/>
              <w:lang w:val="en-US"/>
            </w:rPr>
          </w:rPrChange>
        </w:rPr>
        <w:t xml:space="preserve"> 20:191-200</w:t>
      </w:r>
    </w:p>
    <w:p w14:paraId="76C482B1"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433"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434" w:author="Mary O'Connor" w:date="2016-02-09T09:29:00Z">
            <w:rPr>
              <w:rFonts w:ascii="Garamond" w:eastAsia="Times New Roman" w:hAnsi="Garamond" w:cs="Times New Roman"/>
              <w:color w:val="000000"/>
              <w:sz w:val="24"/>
              <w:szCs w:val="24"/>
              <w:lang w:val="en-US"/>
            </w:rPr>
          </w:rPrChange>
        </w:rPr>
        <w:t>Nagelkerken</w:t>
      </w:r>
      <w:proofErr w:type="spellEnd"/>
      <w:r w:rsidRPr="00210C6F">
        <w:rPr>
          <w:rFonts w:ascii="Times" w:eastAsia="Times New Roman" w:hAnsi="Times" w:cs="Times New Roman"/>
          <w:color w:val="000000"/>
          <w:sz w:val="24"/>
          <w:szCs w:val="24"/>
          <w:lang w:val="en-US"/>
          <w:rPrChange w:id="435" w:author="Mary O'Connor" w:date="2016-02-09T09:29:00Z">
            <w:rPr>
              <w:rFonts w:ascii="Garamond" w:eastAsia="Times New Roman" w:hAnsi="Garamond" w:cs="Times New Roman"/>
              <w:color w:val="000000"/>
              <w:sz w:val="24"/>
              <w:szCs w:val="24"/>
              <w:lang w:val="en-US"/>
            </w:rPr>
          </w:rPrChange>
        </w:rPr>
        <w:t xml:space="preserve"> I, </w:t>
      </w:r>
      <w:proofErr w:type="spellStart"/>
      <w:r w:rsidRPr="00210C6F">
        <w:rPr>
          <w:rFonts w:ascii="Times" w:eastAsia="Times New Roman" w:hAnsi="Times" w:cs="Times New Roman"/>
          <w:color w:val="000000"/>
          <w:sz w:val="24"/>
          <w:szCs w:val="24"/>
          <w:lang w:val="en-US"/>
          <w:rPrChange w:id="436" w:author="Mary O'Connor" w:date="2016-02-09T09:29:00Z">
            <w:rPr>
              <w:rFonts w:ascii="Garamond" w:eastAsia="Times New Roman" w:hAnsi="Garamond" w:cs="Times New Roman"/>
              <w:color w:val="000000"/>
              <w:sz w:val="24"/>
              <w:szCs w:val="24"/>
              <w:lang w:val="en-US"/>
            </w:rPr>
          </w:rPrChange>
        </w:rPr>
        <w:t>Blaber</w:t>
      </w:r>
      <w:proofErr w:type="spellEnd"/>
      <w:r w:rsidRPr="00210C6F">
        <w:rPr>
          <w:rFonts w:ascii="Times" w:eastAsia="Times New Roman" w:hAnsi="Times" w:cs="Times New Roman"/>
          <w:color w:val="000000"/>
          <w:sz w:val="24"/>
          <w:szCs w:val="24"/>
          <w:lang w:val="en-US"/>
          <w:rPrChange w:id="437" w:author="Mary O'Connor" w:date="2016-02-09T09:29:00Z">
            <w:rPr>
              <w:rFonts w:ascii="Garamond" w:eastAsia="Times New Roman" w:hAnsi="Garamond" w:cs="Times New Roman"/>
              <w:color w:val="000000"/>
              <w:sz w:val="24"/>
              <w:szCs w:val="24"/>
              <w:lang w:val="en-US"/>
            </w:rPr>
          </w:rPrChange>
        </w:rPr>
        <w:t xml:space="preserve"> SJM, Bouillon S, Green P, Haywood M, </w:t>
      </w:r>
      <w:proofErr w:type="spellStart"/>
      <w:r w:rsidRPr="00210C6F">
        <w:rPr>
          <w:rFonts w:ascii="Times" w:eastAsia="Times New Roman" w:hAnsi="Times" w:cs="Times New Roman"/>
          <w:color w:val="000000"/>
          <w:sz w:val="24"/>
          <w:szCs w:val="24"/>
          <w:lang w:val="en-US"/>
          <w:rPrChange w:id="438" w:author="Mary O'Connor" w:date="2016-02-09T09:29:00Z">
            <w:rPr>
              <w:rFonts w:ascii="Garamond" w:eastAsia="Times New Roman" w:hAnsi="Garamond" w:cs="Times New Roman"/>
              <w:color w:val="000000"/>
              <w:sz w:val="24"/>
              <w:szCs w:val="24"/>
              <w:lang w:val="en-US"/>
            </w:rPr>
          </w:rPrChange>
        </w:rPr>
        <w:t>Kirton</w:t>
      </w:r>
      <w:proofErr w:type="spellEnd"/>
      <w:r w:rsidRPr="00210C6F">
        <w:rPr>
          <w:rFonts w:ascii="Times" w:eastAsia="Times New Roman" w:hAnsi="Times" w:cs="Times New Roman"/>
          <w:color w:val="000000"/>
          <w:sz w:val="24"/>
          <w:szCs w:val="24"/>
          <w:lang w:val="en-US"/>
          <w:rPrChange w:id="439" w:author="Mary O'Connor" w:date="2016-02-09T09:29:00Z">
            <w:rPr>
              <w:rFonts w:ascii="Garamond" w:eastAsia="Times New Roman" w:hAnsi="Garamond" w:cs="Times New Roman"/>
              <w:color w:val="000000"/>
              <w:sz w:val="24"/>
              <w:szCs w:val="24"/>
              <w:lang w:val="en-US"/>
            </w:rPr>
          </w:rPrChange>
        </w:rPr>
        <w:t xml:space="preserve"> LG, </w:t>
      </w:r>
      <w:proofErr w:type="spellStart"/>
      <w:r w:rsidRPr="00210C6F">
        <w:rPr>
          <w:rFonts w:ascii="Times" w:eastAsia="Times New Roman" w:hAnsi="Times" w:cs="Times New Roman"/>
          <w:color w:val="000000"/>
          <w:sz w:val="24"/>
          <w:szCs w:val="24"/>
          <w:lang w:val="en-US"/>
          <w:rPrChange w:id="440" w:author="Mary O'Connor" w:date="2016-02-09T09:29:00Z">
            <w:rPr>
              <w:rFonts w:ascii="Garamond" w:eastAsia="Times New Roman" w:hAnsi="Garamond" w:cs="Times New Roman"/>
              <w:color w:val="000000"/>
              <w:sz w:val="24"/>
              <w:szCs w:val="24"/>
              <w:lang w:val="en-US"/>
            </w:rPr>
          </w:rPrChange>
        </w:rPr>
        <w:t>Meynecke</w:t>
      </w:r>
      <w:proofErr w:type="spellEnd"/>
      <w:r w:rsidRPr="00210C6F">
        <w:rPr>
          <w:rFonts w:ascii="Times" w:eastAsia="Times New Roman" w:hAnsi="Times" w:cs="Times New Roman"/>
          <w:color w:val="000000"/>
          <w:sz w:val="24"/>
          <w:szCs w:val="24"/>
          <w:lang w:val="en-US"/>
          <w:rPrChange w:id="441" w:author="Mary O'Connor" w:date="2016-02-09T09:29:00Z">
            <w:rPr>
              <w:rFonts w:ascii="Garamond" w:eastAsia="Times New Roman" w:hAnsi="Garamond" w:cs="Times New Roman"/>
              <w:color w:val="000000"/>
              <w:sz w:val="24"/>
              <w:szCs w:val="24"/>
              <w:lang w:val="en-US"/>
            </w:rPr>
          </w:rPrChange>
        </w:rPr>
        <w:t xml:space="preserve"> JO, </w:t>
      </w:r>
      <w:proofErr w:type="spellStart"/>
      <w:r w:rsidRPr="00210C6F">
        <w:rPr>
          <w:rFonts w:ascii="Times" w:eastAsia="Times New Roman" w:hAnsi="Times" w:cs="Times New Roman"/>
          <w:color w:val="000000"/>
          <w:sz w:val="24"/>
          <w:szCs w:val="24"/>
          <w:lang w:val="en-US"/>
          <w:rPrChange w:id="442" w:author="Mary O'Connor" w:date="2016-02-09T09:29:00Z">
            <w:rPr>
              <w:rFonts w:ascii="Garamond" w:eastAsia="Times New Roman" w:hAnsi="Garamond" w:cs="Times New Roman"/>
              <w:color w:val="000000"/>
              <w:sz w:val="24"/>
              <w:szCs w:val="24"/>
              <w:lang w:val="en-US"/>
            </w:rPr>
          </w:rPrChange>
        </w:rPr>
        <w:t>Pawlik</w:t>
      </w:r>
      <w:proofErr w:type="spellEnd"/>
      <w:r w:rsidRPr="00210C6F">
        <w:rPr>
          <w:rFonts w:ascii="Times" w:eastAsia="Times New Roman" w:hAnsi="Times" w:cs="Times New Roman"/>
          <w:color w:val="000000"/>
          <w:sz w:val="24"/>
          <w:szCs w:val="24"/>
          <w:lang w:val="en-US"/>
          <w:rPrChange w:id="443" w:author="Mary O'Connor" w:date="2016-02-09T09:29:00Z">
            <w:rPr>
              <w:rFonts w:ascii="Garamond" w:eastAsia="Times New Roman" w:hAnsi="Garamond" w:cs="Times New Roman"/>
              <w:color w:val="000000"/>
              <w:sz w:val="24"/>
              <w:szCs w:val="24"/>
              <w:lang w:val="en-US"/>
            </w:rPr>
          </w:rPrChange>
        </w:rPr>
        <w:t xml:space="preserve"> J, </w:t>
      </w:r>
    </w:p>
    <w:p w14:paraId="5533EF5D" w14:textId="6BD6C2AC" w:rsidR="006034D1" w:rsidRPr="00210C6F" w:rsidRDefault="006034D1" w:rsidP="000F7014">
      <w:pPr>
        <w:spacing w:after="0" w:line="480" w:lineRule="auto"/>
        <w:ind w:left="720"/>
        <w:rPr>
          <w:rFonts w:ascii="Times" w:eastAsia="Times New Roman" w:hAnsi="Times" w:cs="Times New Roman"/>
          <w:color w:val="000000"/>
          <w:sz w:val="24"/>
          <w:szCs w:val="24"/>
          <w:lang w:val="en-US"/>
          <w:rPrChange w:id="44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45" w:author="Mary O'Connor" w:date="2016-02-09T09:29:00Z">
            <w:rPr>
              <w:rFonts w:ascii="Garamond" w:eastAsia="Times New Roman" w:hAnsi="Garamond" w:cs="Times New Roman"/>
              <w:color w:val="000000"/>
              <w:sz w:val="24"/>
              <w:szCs w:val="24"/>
              <w:lang w:val="en-US"/>
            </w:rPr>
          </w:rPrChange>
        </w:rPr>
        <w:t xml:space="preserve">Penrose HM, </w:t>
      </w:r>
      <w:proofErr w:type="spellStart"/>
      <w:r w:rsidRPr="00210C6F">
        <w:rPr>
          <w:rFonts w:ascii="Times" w:eastAsia="Times New Roman" w:hAnsi="Times" w:cs="Times New Roman"/>
          <w:color w:val="000000"/>
          <w:sz w:val="24"/>
          <w:szCs w:val="24"/>
          <w:lang w:val="en-US"/>
          <w:rPrChange w:id="446" w:author="Mary O'Connor" w:date="2016-02-09T09:29:00Z">
            <w:rPr>
              <w:rFonts w:ascii="Garamond" w:eastAsia="Times New Roman" w:hAnsi="Garamond" w:cs="Times New Roman"/>
              <w:color w:val="000000"/>
              <w:sz w:val="24"/>
              <w:szCs w:val="24"/>
              <w:lang w:val="en-US"/>
            </w:rPr>
          </w:rPrChange>
        </w:rPr>
        <w:t>Sasekumar</w:t>
      </w:r>
      <w:proofErr w:type="spellEnd"/>
      <w:r w:rsidRPr="00210C6F">
        <w:rPr>
          <w:rFonts w:ascii="Times" w:eastAsia="Times New Roman" w:hAnsi="Times" w:cs="Times New Roman"/>
          <w:color w:val="000000"/>
          <w:sz w:val="24"/>
          <w:szCs w:val="24"/>
          <w:lang w:val="en-US"/>
          <w:rPrChange w:id="447" w:author="Mary O'Connor" w:date="2016-02-09T09:29:00Z">
            <w:rPr>
              <w:rFonts w:ascii="Garamond" w:eastAsia="Times New Roman" w:hAnsi="Garamond" w:cs="Times New Roman"/>
              <w:color w:val="000000"/>
              <w:sz w:val="24"/>
              <w:szCs w:val="24"/>
              <w:lang w:val="en-US"/>
            </w:rPr>
          </w:rPrChange>
        </w:rPr>
        <w:t xml:space="preserve"> A, Somerfield PJ (2008) The habitat function of mangroves for terrestrial and marine fauna: A review.  </w:t>
      </w:r>
      <w:proofErr w:type="spellStart"/>
      <w:r w:rsidRPr="00210C6F">
        <w:rPr>
          <w:rFonts w:ascii="Times" w:eastAsia="Times New Roman" w:hAnsi="Times" w:cs="Times New Roman"/>
          <w:color w:val="000000"/>
          <w:sz w:val="24"/>
          <w:szCs w:val="24"/>
          <w:lang w:val="en-US"/>
          <w:rPrChange w:id="448" w:author="Mary O'Connor" w:date="2016-02-09T09:29:00Z">
            <w:rPr>
              <w:rFonts w:ascii="Garamond" w:eastAsia="Times New Roman" w:hAnsi="Garamond" w:cs="Times New Roman"/>
              <w:color w:val="000000"/>
              <w:sz w:val="24"/>
              <w:szCs w:val="24"/>
              <w:lang w:val="en-US"/>
            </w:rPr>
          </w:rPrChange>
        </w:rPr>
        <w:t>Aquat</w:t>
      </w:r>
      <w:proofErr w:type="spellEnd"/>
      <w:r w:rsidRPr="00210C6F">
        <w:rPr>
          <w:rFonts w:ascii="Times" w:eastAsia="Times New Roman" w:hAnsi="Times" w:cs="Times New Roman"/>
          <w:color w:val="000000"/>
          <w:sz w:val="24"/>
          <w:szCs w:val="24"/>
          <w:lang w:val="en-US"/>
          <w:rPrChange w:id="449" w:author="Mary O'Connor" w:date="2016-02-09T09:29:00Z">
            <w:rPr>
              <w:rFonts w:ascii="Garamond" w:eastAsia="Times New Roman" w:hAnsi="Garamond" w:cs="Times New Roman"/>
              <w:color w:val="000000"/>
              <w:sz w:val="24"/>
              <w:szCs w:val="24"/>
              <w:lang w:val="en-US"/>
            </w:rPr>
          </w:rPrChange>
        </w:rPr>
        <w:t xml:space="preserve"> Bot 89:155-185</w:t>
      </w:r>
    </w:p>
    <w:p w14:paraId="635764E2" w14:textId="38317FC0" w:rsidR="00276AFD" w:rsidRPr="00210C6F" w:rsidRDefault="00276AFD" w:rsidP="00DC55AB">
      <w:pPr>
        <w:spacing w:after="0" w:line="480" w:lineRule="auto"/>
        <w:ind w:left="709" w:hanging="709"/>
        <w:rPr>
          <w:rFonts w:ascii="Times" w:eastAsia="Times New Roman" w:hAnsi="Times" w:cs="Times New Roman"/>
          <w:sz w:val="24"/>
          <w:szCs w:val="24"/>
          <w:lang w:val="en-US"/>
          <w:rPrChange w:id="450"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451" w:author="Mary O'Connor" w:date="2016-02-09T09:29:00Z">
            <w:rPr>
              <w:rFonts w:ascii="Garamond" w:eastAsia="Times New Roman" w:hAnsi="Garamond" w:cs="Times New Roman"/>
              <w:color w:val="000000"/>
              <w:sz w:val="24"/>
              <w:szCs w:val="24"/>
              <w:lang w:val="en-US"/>
            </w:rPr>
          </w:rPrChange>
        </w:rPr>
        <w:t>Nelson</w:t>
      </w:r>
      <w:r w:rsidR="009845FA" w:rsidRPr="00210C6F">
        <w:rPr>
          <w:rFonts w:ascii="Times" w:eastAsia="Times New Roman" w:hAnsi="Times" w:cs="Times New Roman"/>
          <w:color w:val="000000"/>
          <w:sz w:val="24"/>
          <w:szCs w:val="24"/>
          <w:lang w:val="en-US"/>
          <w:rPrChange w:id="452" w:author="Mary O'Connor" w:date="2016-02-09T09:29:00Z">
            <w:rPr>
              <w:rFonts w:ascii="Garamond" w:eastAsia="Times New Roman" w:hAnsi="Garamond" w:cs="Times New Roman"/>
              <w:color w:val="000000"/>
              <w:sz w:val="24"/>
              <w:szCs w:val="24"/>
              <w:lang w:val="en-US"/>
            </w:rPr>
          </w:rPrChange>
        </w:rPr>
        <w:t xml:space="preserve"> WG (1979)</w:t>
      </w:r>
      <w:r w:rsidRPr="00210C6F">
        <w:rPr>
          <w:rFonts w:ascii="Times" w:eastAsia="Times New Roman" w:hAnsi="Times" w:cs="Times New Roman"/>
          <w:color w:val="000000"/>
          <w:sz w:val="24"/>
          <w:szCs w:val="24"/>
          <w:lang w:val="en-US"/>
          <w:rPrChange w:id="453" w:author="Mary O'Connor" w:date="2016-02-09T09:29:00Z">
            <w:rPr>
              <w:rFonts w:ascii="Garamond" w:eastAsia="Times New Roman" w:hAnsi="Garamond" w:cs="Times New Roman"/>
              <w:color w:val="000000"/>
              <w:sz w:val="24"/>
              <w:szCs w:val="24"/>
              <w:lang w:val="en-US"/>
            </w:rPr>
          </w:rPrChange>
        </w:rPr>
        <w:t xml:space="preserve"> An analysis of structural pattern in an eelgrass (</w:t>
      </w:r>
      <w:proofErr w:type="spellStart"/>
      <w:r w:rsidRPr="00210C6F">
        <w:rPr>
          <w:rFonts w:ascii="Times" w:eastAsia="Times New Roman" w:hAnsi="Times" w:cs="Times New Roman"/>
          <w:i/>
          <w:color w:val="000000"/>
          <w:sz w:val="24"/>
          <w:szCs w:val="24"/>
          <w:lang w:val="en-US"/>
          <w:rPrChange w:id="454" w:author="Mary O'Connor" w:date="2016-02-09T09:29:00Z">
            <w:rPr>
              <w:rFonts w:ascii="Garamond" w:eastAsia="Times New Roman" w:hAnsi="Garamond" w:cs="Times New Roman"/>
              <w:i/>
              <w:color w:val="000000"/>
              <w:sz w:val="24"/>
              <w:szCs w:val="24"/>
              <w:lang w:val="en-US"/>
            </w:rPr>
          </w:rPrChange>
        </w:rPr>
        <w:t>Zostera</w:t>
      </w:r>
      <w:proofErr w:type="spellEnd"/>
      <w:r w:rsidRPr="00210C6F">
        <w:rPr>
          <w:rFonts w:ascii="Times" w:eastAsia="Times New Roman" w:hAnsi="Times" w:cs="Times New Roman"/>
          <w:i/>
          <w:color w:val="000000"/>
          <w:sz w:val="24"/>
          <w:szCs w:val="24"/>
          <w:lang w:val="en-US"/>
          <w:rPrChange w:id="455" w:author="Mary O'Connor" w:date="2016-02-09T09:29:00Z">
            <w:rPr>
              <w:rFonts w:ascii="Garamond" w:eastAsia="Times New Roman" w:hAnsi="Garamond" w:cs="Times New Roman"/>
              <w:i/>
              <w:color w:val="000000"/>
              <w:sz w:val="24"/>
              <w:szCs w:val="24"/>
              <w:lang w:val="en-US"/>
            </w:rPr>
          </w:rPrChange>
        </w:rPr>
        <w:t xml:space="preserve"> marina</w:t>
      </w:r>
      <w:r w:rsidR="009845FA" w:rsidRPr="00210C6F">
        <w:rPr>
          <w:rFonts w:ascii="Times" w:eastAsia="Times New Roman" w:hAnsi="Times" w:cs="Times New Roman"/>
          <w:color w:val="000000"/>
          <w:sz w:val="24"/>
          <w:szCs w:val="24"/>
          <w:lang w:val="en-US"/>
          <w:rPrChange w:id="456" w:author="Mary O'Connor" w:date="2016-02-09T09:29:00Z">
            <w:rPr>
              <w:rFonts w:ascii="Garamond" w:eastAsia="Times New Roman" w:hAnsi="Garamond" w:cs="Times New Roman"/>
              <w:color w:val="000000"/>
              <w:sz w:val="24"/>
              <w:szCs w:val="24"/>
              <w:lang w:val="en-US"/>
            </w:rPr>
          </w:rPrChange>
        </w:rPr>
        <w:t xml:space="preserve"> L.) amphipod community. J</w:t>
      </w:r>
      <w:r w:rsidRPr="00210C6F">
        <w:rPr>
          <w:rFonts w:ascii="Times" w:eastAsia="Times New Roman" w:hAnsi="Times" w:cs="Times New Roman"/>
          <w:color w:val="000000"/>
          <w:sz w:val="24"/>
          <w:szCs w:val="24"/>
          <w:lang w:val="en-US"/>
          <w:rPrChange w:id="457" w:author="Mary O'Connor" w:date="2016-02-09T09:29:00Z">
            <w:rPr>
              <w:rFonts w:ascii="Garamond" w:eastAsia="Times New Roman" w:hAnsi="Garamond" w:cs="Times New Roman"/>
              <w:color w:val="000000"/>
              <w:sz w:val="24"/>
              <w:szCs w:val="24"/>
              <w:lang w:val="en-US"/>
            </w:rPr>
          </w:rPrChange>
        </w:rPr>
        <w:t xml:space="preserve"> </w:t>
      </w:r>
      <w:proofErr w:type="spellStart"/>
      <w:r w:rsidR="00DC55AB" w:rsidRPr="00210C6F">
        <w:rPr>
          <w:rFonts w:ascii="Times" w:eastAsia="Times New Roman" w:hAnsi="Times" w:cs="Times New Roman"/>
          <w:color w:val="000000"/>
          <w:sz w:val="24"/>
          <w:szCs w:val="24"/>
          <w:lang w:val="en-US"/>
          <w:rPrChange w:id="458" w:author="Mary O'Connor" w:date="2016-02-09T09:29:00Z">
            <w:rPr>
              <w:rFonts w:ascii="Garamond" w:eastAsia="Times New Roman" w:hAnsi="Garamond" w:cs="Times New Roman"/>
              <w:color w:val="000000"/>
              <w:sz w:val="24"/>
              <w:szCs w:val="24"/>
              <w:lang w:val="en-US"/>
            </w:rPr>
          </w:rPrChange>
        </w:rPr>
        <w:t>E</w:t>
      </w:r>
      <w:r w:rsidR="009845FA" w:rsidRPr="00210C6F">
        <w:rPr>
          <w:rFonts w:ascii="Times" w:eastAsia="Times New Roman" w:hAnsi="Times" w:cs="Times New Roman"/>
          <w:color w:val="000000"/>
          <w:sz w:val="24"/>
          <w:szCs w:val="24"/>
          <w:lang w:val="en-US"/>
          <w:rPrChange w:id="459" w:author="Mary O'Connor" w:date="2016-02-09T09:29:00Z">
            <w:rPr>
              <w:rFonts w:ascii="Garamond" w:eastAsia="Times New Roman" w:hAnsi="Garamond" w:cs="Times New Roman"/>
              <w:color w:val="000000"/>
              <w:sz w:val="24"/>
              <w:szCs w:val="24"/>
              <w:lang w:val="en-US"/>
            </w:rPr>
          </w:rPrChange>
        </w:rPr>
        <w:t>xp</w:t>
      </w:r>
      <w:proofErr w:type="spellEnd"/>
      <w:r w:rsidRPr="00210C6F">
        <w:rPr>
          <w:rFonts w:ascii="Times" w:eastAsia="Times New Roman" w:hAnsi="Times" w:cs="Times New Roman"/>
          <w:color w:val="000000"/>
          <w:sz w:val="24"/>
          <w:szCs w:val="24"/>
          <w:lang w:val="en-US"/>
          <w:rPrChange w:id="460" w:author="Mary O'Connor" w:date="2016-02-09T09:29:00Z">
            <w:rPr>
              <w:rFonts w:ascii="Garamond" w:eastAsia="Times New Roman" w:hAnsi="Garamond" w:cs="Times New Roman"/>
              <w:color w:val="000000"/>
              <w:sz w:val="24"/>
              <w:szCs w:val="24"/>
              <w:lang w:val="en-US"/>
            </w:rPr>
          </w:rPrChange>
        </w:rPr>
        <w:t xml:space="preserve"> </w:t>
      </w:r>
      <w:r w:rsidR="009845FA" w:rsidRPr="00210C6F">
        <w:rPr>
          <w:rFonts w:ascii="Times" w:eastAsia="Times New Roman" w:hAnsi="Times" w:cs="Times New Roman"/>
          <w:color w:val="000000"/>
          <w:sz w:val="24"/>
          <w:szCs w:val="24"/>
          <w:lang w:val="en-US"/>
          <w:rPrChange w:id="461" w:author="Mary O'Connor" w:date="2016-02-09T09:29:00Z">
            <w:rPr>
              <w:rFonts w:ascii="Garamond" w:eastAsia="Times New Roman" w:hAnsi="Garamond" w:cs="Times New Roman"/>
              <w:color w:val="000000"/>
              <w:sz w:val="24"/>
              <w:szCs w:val="24"/>
              <w:lang w:val="en-US"/>
            </w:rPr>
          </w:rPrChange>
        </w:rPr>
        <w:t xml:space="preserve">Mar </w:t>
      </w:r>
      <w:proofErr w:type="spellStart"/>
      <w:r w:rsidR="009845FA" w:rsidRPr="00210C6F">
        <w:rPr>
          <w:rFonts w:ascii="Times" w:eastAsia="Times New Roman" w:hAnsi="Times" w:cs="Times New Roman"/>
          <w:color w:val="000000"/>
          <w:sz w:val="24"/>
          <w:szCs w:val="24"/>
          <w:lang w:val="en-US"/>
          <w:rPrChange w:id="462" w:author="Mary O'Connor" w:date="2016-02-09T09:29:00Z">
            <w:rPr>
              <w:rFonts w:ascii="Garamond" w:eastAsia="Times New Roman" w:hAnsi="Garamond" w:cs="Times New Roman"/>
              <w:color w:val="000000"/>
              <w:sz w:val="24"/>
              <w:szCs w:val="24"/>
              <w:lang w:val="en-US"/>
            </w:rPr>
          </w:rPrChange>
        </w:rPr>
        <w:t>Biol</w:t>
      </w:r>
      <w:proofErr w:type="spellEnd"/>
      <w:r w:rsidR="009845FA" w:rsidRPr="00210C6F">
        <w:rPr>
          <w:rFonts w:ascii="Times" w:eastAsia="Times New Roman" w:hAnsi="Times" w:cs="Times New Roman"/>
          <w:color w:val="000000"/>
          <w:sz w:val="24"/>
          <w:szCs w:val="24"/>
          <w:lang w:val="en-US"/>
          <w:rPrChange w:id="463" w:author="Mary O'Connor" w:date="2016-02-09T09:29:00Z">
            <w:rPr>
              <w:rFonts w:ascii="Garamond" w:eastAsia="Times New Roman" w:hAnsi="Garamond" w:cs="Times New Roman"/>
              <w:color w:val="000000"/>
              <w:sz w:val="24"/>
              <w:szCs w:val="24"/>
              <w:lang w:val="en-US"/>
            </w:rPr>
          </w:rPrChange>
        </w:rPr>
        <w:t xml:space="preserve"> </w:t>
      </w:r>
      <w:proofErr w:type="spellStart"/>
      <w:r w:rsidR="009845FA" w:rsidRPr="00210C6F">
        <w:rPr>
          <w:rFonts w:ascii="Times" w:eastAsia="Times New Roman" w:hAnsi="Times" w:cs="Times New Roman"/>
          <w:color w:val="000000"/>
          <w:sz w:val="24"/>
          <w:szCs w:val="24"/>
          <w:lang w:val="en-US"/>
          <w:rPrChange w:id="464"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465" w:author="Mary O'Connor" w:date="2016-02-09T09:29:00Z">
            <w:rPr>
              <w:rFonts w:ascii="Garamond" w:eastAsia="Times New Roman" w:hAnsi="Garamond" w:cs="Times New Roman"/>
              <w:color w:val="000000"/>
              <w:sz w:val="24"/>
              <w:szCs w:val="24"/>
              <w:lang w:val="en-US"/>
            </w:rPr>
          </w:rPrChange>
        </w:rPr>
        <w:t xml:space="preserve"> 39:231-264.</w:t>
      </w:r>
    </w:p>
    <w:p w14:paraId="7DBEB57A" w14:textId="77777777" w:rsidR="007902E0" w:rsidRPr="00210C6F" w:rsidRDefault="007902E0" w:rsidP="000F7014">
      <w:pPr>
        <w:spacing w:after="0" w:line="480" w:lineRule="auto"/>
        <w:rPr>
          <w:rFonts w:ascii="Times" w:eastAsia="Times New Roman" w:hAnsi="Times" w:cs="Times New Roman"/>
          <w:sz w:val="24"/>
          <w:szCs w:val="24"/>
          <w:lang w:val="en-US"/>
          <w:rPrChange w:id="466"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sz w:val="24"/>
          <w:szCs w:val="24"/>
          <w:lang w:val="en-US"/>
          <w:rPrChange w:id="467" w:author="Mary O'Connor" w:date="2016-02-09T09:29:00Z">
            <w:rPr>
              <w:rFonts w:ascii="Garamond" w:eastAsia="Times New Roman" w:hAnsi="Garamond" w:cs="Times New Roman"/>
              <w:sz w:val="24"/>
              <w:szCs w:val="24"/>
              <w:lang w:val="en-US"/>
            </w:rPr>
          </w:rPrChange>
        </w:rPr>
        <w:t>Oksanen</w:t>
      </w:r>
      <w:proofErr w:type="spellEnd"/>
      <w:r w:rsidRPr="00210C6F">
        <w:rPr>
          <w:rFonts w:ascii="Times" w:eastAsia="Times New Roman" w:hAnsi="Times" w:cs="Times New Roman"/>
          <w:sz w:val="24"/>
          <w:szCs w:val="24"/>
          <w:lang w:val="en-US"/>
          <w:rPrChange w:id="468" w:author="Mary O'Connor" w:date="2016-02-09T09:29:00Z">
            <w:rPr>
              <w:rFonts w:ascii="Garamond" w:eastAsia="Times New Roman" w:hAnsi="Garamond" w:cs="Times New Roman"/>
              <w:sz w:val="24"/>
              <w:szCs w:val="24"/>
              <w:lang w:val="en-US"/>
            </w:rPr>
          </w:rPrChange>
        </w:rPr>
        <w:t xml:space="preserve"> J, Blanchet FG, </w:t>
      </w:r>
      <w:proofErr w:type="spellStart"/>
      <w:r w:rsidRPr="00210C6F">
        <w:rPr>
          <w:rFonts w:ascii="Times" w:eastAsia="Times New Roman" w:hAnsi="Times" w:cs="Times New Roman"/>
          <w:sz w:val="24"/>
          <w:szCs w:val="24"/>
          <w:lang w:val="en-US"/>
          <w:rPrChange w:id="469" w:author="Mary O'Connor" w:date="2016-02-09T09:29:00Z">
            <w:rPr>
              <w:rFonts w:ascii="Garamond" w:eastAsia="Times New Roman" w:hAnsi="Garamond" w:cs="Times New Roman"/>
              <w:sz w:val="24"/>
              <w:szCs w:val="24"/>
              <w:lang w:val="en-US"/>
            </w:rPr>
          </w:rPrChange>
        </w:rPr>
        <w:t>Kindt</w:t>
      </w:r>
      <w:proofErr w:type="spellEnd"/>
      <w:r w:rsidRPr="00210C6F">
        <w:rPr>
          <w:rFonts w:ascii="Times" w:eastAsia="Times New Roman" w:hAnsi="Times" w:cs="Times New Roman"/>
          <w:sz w:val="24"/>
          <w:szCs w:val="24"/>
          <w:lang w:val="en-US"/>
          <w:rPrChange w:id="470" w:author="Mary O'Connor" w:date="2016-02-09T09:29:00Z">
            <w:rPr>
              <w:rFonts w:ascii="Garamond" w:eastAsia="Times New Roman" w:hAnsi="Garamond" w:cs="Times New Roman"/>
              <w:sz w:val="24"/>
              <w:szCs w:val="24"/>
              <w:lang w:val="en-US"/>
            </w:rPr>
          </w:rPrChange>
        </w:rPr>
        <w:t xml:space="preserve"> R, Legendre P, Minchin PR, O’Hare RB, Simpson GL, </w:t>
      </w:r>
      <w:proofErr w:type="spellStart"/>
      <w:r w:rsidRPr="00210C6F">
        <w:rPr>
          <w:rFonts w:ascii="Times" w:eastAsia="Times New Roman" w:hAnsi="Times" w:cs="Times New Roman"/>
          <w:sz w:val="24"/>
          <w:szCs w:val="24"/>
          <w:lang w:val="en-US"/>
          <w:rPrChange w:id="471" w:author="Mary O'Connor" w:date="2016-02-09T09:29:00Z">
            <w:rPr>
              <w:rFonts w:ascii="Garamond" w:eastAsia="Times New Roman" w:hAnsi="Garamond" w:cs="Times New Roman"/>
              <w:sz w:val="24"/>
              <w:szCs w:val="24"/>
              <w:lang w:val="en-US"/>
            </w:rPr>
          </w:rPrChange>
        </w:rPr>
        <w:t>Solymos</w:t>
      </w:r>
      <w:proofErr w:type="spellEnd"/>
      <w:r w:rsidRPr="00210C6F">
        <w:rPr>
          <w:rFonts w:ascii="Times" w:eastAsia="Times New Roman" w:hAnsi="Times" w:cs="Times New Roman"/>
          <w:sz w:val="24"/>
          <w:szCs w:val="24"/>
          <w:lang w:val="en-US"/>
          <w:rPrChange w:id="472" w:author="Mary O'Connor" w:date="2016-02-09T09:29:00Z">
            <w:rPr>
              <w:rFonts w:ascii="Garamond" w:eastAsia="Times New Roman" w:hAnsi="Garamond" w:cs="Times New Roman"/>
              <w:sz w:val="24"/>
              <w:szCs w:val="24"/>
              <w:lang w:val="en-US"/>
            </w:rPr>
          </w:rPrChange>
        </w:rPr>
        <w:t xml:space="preserve"> P, </w:t>
      </w:r>
    </w:p>
    <w:p w14:paraId="40457378" w14:textId="77777777" w:rsidR="007902E0" w:rsidRPr="00210C6F" w:rsidRDefault="007902E0" w:rsidP="000F7014">
      <w:pPr>
        <w:spacing w:after="0" w:line="480" w:lineRule="auto"/>
        <w:ind w:firstLine="720"/>
        <w:rPr>
          <w:rFonts w:ascii="Times" w:eastAsia="Times New Roman" w:hAnsi="Times" w:cs="Times New Roman"/>
          <w:sz w:val="24"/>
          <w:szCs w:val="24"/>
          <w:lang w:val="en-US"/>
          <w:rPrChange w:id="47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474" w:author="Mary O'Connor" w:date="2016-02-09T09:29:00Z">
            <w:rPr>
              <w:rFonts w:ascii="Garamond" w:eastAsia="Times New Roman" w:hAnsi="Garamond" w:cs="Times New Roman"/>
              <w:sz w:val="24"/>
              <w:szCs w:val="24"/>
              <w:lang w:val="en-US"/>
            </w:rPr>
          </w:rPrChange>
        </w:rPr>
        <w:t xml:space="preserve">Stevens MHH, Wagner H (2013) vegan: Community Ecology Package.  R package version </w:t>
      </w:r>
    </w:p>
    <w:p w14:paraId="7E895A3E" w14:textId="5373E17E" w:rsidR="007902E0" w:rsidRPr="00210C6F" w:rsidRDefault="007902E0" w:rsidP="00F047CC">
      <w:pPr>
        <w:spacing w:after="0" w:line="480" w:lineRule="auto"/>
        <w:ind w:left="720"/>
        <w:rPr>
          <w:rFonts w:ascii="Times" w:eastAsia="Times New Roman" w:hAnsi="Times" w:cs="Times New Roman"/>
          <w:color w:val="000000"/>
          <w:sz w:val="24"/>
          <w:szCs w:val="24"/>
          <w:shd w:val="clear" w:color="auto" w:fill="FFFF00"/>
          <w:lang w:val="en-US"/>
          <w:rPrChange w:id="475" w:author="Mary O'Connor" w:date="2016-02-09T09:29:00Z">
            <w:rPr>
              <w:rFonts w:ascii="Garamond" w:eastAsia="Times New Roman" w:hAnsi="Garamond" w:cs="Times New Roman"/>
              <w:color w:val="000000"/>
              <w:sz w:val="24"/>
              <w:szCs w:val="24"/>
              <w:shd w:val="clear" w:color="auto" w:fill="FFFF00"/>
              <w:lang w:val="en-US"/>
            </w:rPr>
          </w:rPrChange>
        </w:rPr>
      </w:pPr>
      <w:r w:rsidRPr="00210C6F">
        <w:rPr>
          <w:rFonts w:ascii="Times" w:eastAsia="Times New Roman" w:hAnsi="Times" w:cs="Times New Roman"/>
          <w:sz w:val="24"/>
          <w:szCs w:val="24"/>
          <w:lang w:val="en-US"/>
          <w:rPrChange w:id="476" w:author="Mary O'Connor" w:date="2016-02-09T09:29:00Z">
            <w:rPr>
              <w:rFonts w:ascii="Garamond" w:eastAsia="Times New Roman" w:hAnsi="Garamond" w:cs="Times New Roman"/>
              <w:sz w:val="24"/>
              <w:szCs w:val="24"/>
              <w:lang w:val="en-US"/>
            </w:rPr>
          </w:rPrChange>
        </w:rPr>
        <w:t>2.0-10</w:t>
      </w:r>
    </w:p>
    <w:p w14:paraId="47A9FB40"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477"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478" w:author="Mary O'Connor" w:date="2016-02-09T09:29:00Z">
            <w:rPr>
              <w:rFonts w:ascii="Garamond" w:eastAsia="Times New Roman" w:hAnsi="Garamond" w:cs="Times New Roman"/>
              <w:color w:val="000000"/>
              <w:sz w:val="24"/>
              <w:szCs w:val="24"/>
              <w:lang w:val="en-US"/>
            </w:rPr>
          </w:rPrChange>
        </w:rPr>
        <w:t>Pawlowicz</w:t>
      </w:r>
      <w:proofErr w:type="spellEnd"/>
      <w:r w:rsidRPr="00210C6F">
        <w:rPr>
          <w:rFonts w:ascii="Times" w:eastAsia="Times New Roman" w:hAnsi="Times" w:cs="Times New Roman"/>
          <w:color w:val="000000"/>
          <w:sz w:val="24"/>
          <w:szCs w:val="24"/>
          <w:lang w:val="en-US"/>
          <w:rPrChange w:id="479" w:author="Mary O'Connor" w:date="2016-02-09T09:29:00Z">
            <w:rPr>
              <w:rFonts w:ascii="Garamond" w:eastAsia="Times New Roman" w:hAnsi="Garamond" w:cs="Times New Roman"/>
              <w:color w:val="000000"/>
              <w:sz w:val="24"/>
              <w:szCs w:val="24"/>
              <w:lang w:val="en-US"/>
            </w:rPr>
          </w:rPrChange>
        </w:rPr>
        <w:t xml:space="preserve"> R (2013) Barkley Sound Time Series.</w:t>
      </w:r>
      <w:proofErr w:type="gramEnd"/>
      <w:r w:rsidRPr="00210C6F">
        <w:rPr>
          <w:rFonts w:ascii="Times" w:eastAsia="Times New Roman" w:hAnsi="Times" w:cs="Times New Roman"/>
          <w:color w:val="000000"/>
          <w:sz w:val="24"/>
          <w:szCs w:val="24"/>
          <w:lang w:val="en-US"/>
          <w:rPrChange w:id="480" w:author="Mary O'Connor" w:date="2016-02-09T09:29:00Z">
            <w:rPr>
              <w:rFonts w:ascii="Garamond" w:eastAsia="Times New Roman" w:hAnsi="Garamond" w:cs="Times New Roman"/>
              <w:color w:val="000000"/>
              <w:sz w:val="24"/>
              <w:szCs w:val="24"/>
              <w:lang w:val="en-US"/>
            </w:rPr>
          </w:rPrChange>
        </w:rPr>
        <w:t xml:space="preserve"> </w:t>
      </w:r>
    </w:p>
    <w:p w14:paraId="1D0AB208" w14:textId="5426786C" w:rsidR="007902E0" w:rsidRPr="00210C6F" w:rsidRDefault="00285107" w:rsidP="00F047CC">
      <w:pPr>
        <w:spacing w:after="0" w:line="480" w:lineRule="auto"/>
        <w:ind w:firstLine="720"/>
        <w:rPr>
          <w:rFonts w:ascii="Times" w:eastAsia="Times New Roman" w:hAnsi="Times" w:cs="Times New Roman"/>
          <w:color w:val="000000"/>
          <w:sz w:val="24"/>
          <w:szCs w:val="24"/>
          <w:lang w:val="en-US"/>
          <w:rPrChange w:id="481" w:author="Mary O'Connor" w:date="2016-02-09T09:29:00Z">
            <w:rPr>
              <w:rFonts w:ascii="Garamond" w:eastAsia="Times New Roman" w:hAnsi="Garamond" w:cs="Times New Roman"/>
              <w:color w:val="000000"/>
              <w:sz w:val="24"/>
              <w:szCs w:val="24"/>
              <w:lang w:val="en-US"/>
            </w:rPr>
          </w:rPrChange>
        </w:rPr>
      </w:pPr>
      <w:r w:rsidRPr="00210C6F">
        <w:rPr>
          <w:rFonts w:ascii="Times" w:hAnsi="Times"/>
          <w:sz w:val="24"/>
          <w:szCs w:val="24"/>
          <w:rPrChange w:id="482" w:author="Mary O'Connor" w:date="2016-02-09T09:29:00Z">
            <w:rPr>
              <w:rFonts w:ascii="Garamond" w:eastAsia="Times New Roman" w:hAnsi="Garamond" w:cs="Times New Roman"/>
              <w:color w:val="1155CC"/>
              <w:sz w:val="24"/>
              <w:szCs w:val="24"/>
              <w:u w:val="single"/>
              <w:lang w:val="en-US"/>
            </w:rPr>
          </w:rPrChange>
        </w:rPr>
        <w:fldChar w:fldCharType="begin"/>
      </w:r>
      <w:r w:rsidRPr="00210C6F">
        <w:rPr>
          <w:rFonts w:ascii="Times" w:hAnsi="Times"/>
          <w:sz w:val="24"/>
          <w:szCs w:val="24"/>
          <w:rPrChange w:id="483" w:author="Mary O'Connor" w:date="2016-02-09T09:29:00Z">
            <w:rPr/>
          </w:rPrChange>
        </w:rPr>
        <w:instrText xml:space="preserve"> HYPERLINK "http://www.eos.ubc.ca/~rich/BSTS/bark_home.html" </w:instrText>
      </w:r>
      <w:r w:rsidRPr="00210C6F">
        <w:rPr>
          <w:rFonts w:ascii="Times" w:hAnsi="Times"/>
          <w:sz w:val="24"/>
          <w:szCs w:val="24"/>
          <w:rPrChange w:id="484" w:author="Mary O'Connor" w:date="2016-02-09T09:29:00Z">
            <w:rPr>
              <w:rFonts w:ascii="Garamond" w:eastAsia="Times New Roman" w:hAnsi="Garamond" w:cs="Times New Roman"/>
              <w:color w:val="1155CC"/>
              <w:sz w:val="24"/>
              <w:szCs w:val="24"/>
              <w:u w:val="single"/>
              <w:lang w:val="en-US"/>
            </w:rPr>
          </w:rPrChange>
        </w:rPr>
        <w:fldChar w:fldCharType="separate"/>
      </w:r>
      <w:r w:rsidR="006034D1" w:rsidRPr="00210C6F">
        <w:rPr>
          <w:rFonts w:ascii="Times" w:eastAsia="Times New Roman" w:hAnsi="Times" w:cs="Times New Roman"/>
          <w:color w:val="1155CC"/>
          <w:sz w:val="24"/>
          <w:szCs w:val="24"/>
          <w:u w:val="single"/>
          <w:lang w:val="en-US"/>
          <w:rPrChange w:id="485" w:author="Mary O'Connor" w:date="2016-02-09T09:29:00Z">
            <w:rPr>
              <w:rFonts w:ascii="Garamond" w:eastAsia="Times New Roman" w:hAnsi="Garamond" w:cs="Times New Roman"/>
              <w:color w:val="1155CC"/>
              <w:sz w:val="24"/>
              <w:szCs w:val="24"/>
              <w:u w:val="single"/>
              <w:lang w:val="en-US"/>
            </w:rPr>
          </w:rPrChange>
        </w:rPr>
        <w:t>http://www.eos.ubc.ca/~rich/BSTS/bark_home.html</w:t>
      </w:r>
      <w:r w:rsidRPr="00210C6F">
        <w:rPr>
          <w:rFonts w:ascii="Times" w:eastAsia="Times New Roman" w:hAnsi="Times" w:cs="Times New Roman"/>
          <w:color w:val="1155CC"/>
          <w:sz w:val="24"/>
          <w:szCs w:val="24"/>
          <w:u w:val="single"/>
          <w:lang w:val="en-US"/>
          <w:rPrChange w:id="486" w:author="Mary O'Connor" w:date="2016-02-09T09:29:00Z">
            <w:rPr>
              <w:rFonts w:ascii="Garamond" w:eastAsia="Times New Roman" w:hAnsi="Garamond" w:cs="Times New Roman"/>
              <w:color w:val="1155CC"/>
              <w:sz w:val="24"/>
              <w:szCs w:val="24"/>
              <w:u w:val="single"/>
              <w:lang w:val="en-US"/>
            </w:rPr>
          </w:rPrChange>
        </w:rPr>
        <w:fldChar w:fldCharType="end"/>
      </w:r>
      <w:r w:rsidR="006034D1" w:rsidRPr="00210C6F">
        <w:rPr>
          <w:rFonts w:ascii="Times" w:eastAsia="Times New Roman" w:hAnsi="Times" w:cs="Times New Roman"/>
          <w:color w:val="000000"/>
          <w:sz w:val="24"/>
          <w:szCs w:val="24"/>
          <w:lang w:val="en-US"/>
          <w:rPrChange w:id="487" w:author="Mary O'Connor" w:date="2016-02-09T09:29:00Z">
            <w:rPr>
              <w:rFonts w:ascii="Garamond" w:eastAsia="Times New Roman" w:hAnsi="Garamond" w:cs="Times New Roman"/>
              <w:color w:val="000000"/>
              <w:sz w:val="24"/>
              <w:szCs w:val="24"/>
              <w:lang w:val="en-US"/>
            </w:rPr>
          </w:rPrChange>
        </w:rPr>
        <w:t xml:space="preserve"> (accessed 7/20/2015)</w:t>
      </w:r>
    </w:p>
    <w:p w14:paraId="2C389E30" w14:textId="77777777" w:rsidR="007902E0" w:rsidRPr="00210C6F" w:rsidRDefault="007902E0" w:rsidP="000F7014">
      <w:pPr>
        <w:spacing w:after="0" w:line="480" w:lineRule="auto"/>
        <w:rPr>
          <w:rFonts w:ascii="Times" w:eastAsia="Times New Roman" w:hAnsi="Times" w:cs="Times New Roman"/>
          <w:color w:val="000000"/>
          <w:sz w:val="24"/>
          <w:szCs w:val="24"/>
          <w:lang w:val="en-US"/>
          <w:rPrChange w:id="488"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489" w:author="Mary O'Connor" w:date="2016-02-09T09:29:00Z">
            <w:rPr>
              <w:rFonts w:ascii="Garamond" w:eastAsia="Times New Roman" w:hAnsi="Garamond" w:cs="Times New Roman"/>
              <w:color w:val="000000"/>
              <w:sz w:val="24"/>
              <w:szCs w:val="24"/>
              <w:lang w:val="en-US"/>
            </w:rPr>
          </w:rPrChange>
        </w:rPr>
        <w:t>Pinheiro</w:t>
      </w:r>
      <w:proofErr w:type="spellEnd"/>
      <w:r w:rsidRPr="00210C6F">
        <w:rPr>
          <w:rFonts w:ascii="Times" w:eastAsia="Times New Roman" w:hAnsi="Times" w:cs="Times New Roman"/>
          <w:color w:val="000000"/>
          <w:sz w:val="24"/>
          <w:szCs w:val="24"/>
          <w:lang w:val="en-US"/>
          <w:rPrChange w:id="490" w:author="Mary O'Connor" w:date="2016-02-09T09:29:00Z">
            <w:rPr>
              <w:rFonts w:ascii="Garamond" w:eastAsia="Times New Roman" w:hAnsi="Garamond" w:cs="Times New Roman"/>
              <w:color w:val="000000"/>
              <w:sz w:val="24"/>
              <w:szCs w:val="24"/>
              <w:lang w:val="en-US"/>
            </w:rPr>
          </w:rPrChange>
        </w:rPr>
        <w:t xml:space="preserve"> J, Bates D, </w:t>
      </w:r>
      <w:proofErr w:type="spellStart"/>
      <w:r w:rsidRPr="00210C6F">
        <w:rPr>
          <w:rFonts w:ascii="Times" w:eastAsia="Times New Roman" w:hAnsi="Times" w:cs="Times New Roman"/>
          <w:color w:val="000000"/>
          <w:sz w:val="24"/>
          <w:szCs w:val="24"/>
          <w:lang w:val="en-US"/>
          <w:rPrChange w:id="491" w:author="Mary O'Connor" w:date="2016-02-09T09:29:00Z">
            <w:rPr>
              <w:rFonts w:ascii="Garamond" w:eastAsia="Times New Roman" w:hAnsi="Garamond" w:cs="Times New Roman"/>
              <w:color w:val="000000"/>
              <w:sz w:val="24"/>
              <w:szCs w:val="24"/>
              <w:lang w:val="en-US"/>
            </w:rPr>
          </w:rPrChange>
        </w:rPr>
        <w:t>DebRoy</w:t>
      </w:r>
      <w:proofErr w:type="spellEnd"/>
      <w:r w:rsidRPr="00210C6F">
        <w:rPr>
          <w:rFonts w:ascii="Times" w:eastAsia="Times New Roman" w:hAnsi="Times" w:cs="Times New Roman"/>
          <w:color w:val="000000"/>
          <w:sz w:val="24"/>
          <w:szCs w:val="24"/>
          <w:lang w:val="en-US"/>
          <w:rPrChange w:id="492"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493" w:author="Mary O'Connor" w:date="2016-02-09T09:29:00Z">
            <w:rPr>
              <w:rFonts w:ascii="Garamond" w:eastAsia="Times New Roman" w:hAnsi="Garamond" w:cs="Times New Roman"/>
              <w:color w:val="000000"/>
              <w:sz w:val="24"/>
              <w:szCs w:val="24"/>
              <w:lang w:val="en-US"/>
            </w:rPr>
          </w:rPrChange>
        </w:rPr>
        <w:t>Sarkar</w:t>
      </w:r>
      <w:proofErr w:type="spellEnd"/>
      <w:r w:rsidRPr="00210C6F">
        <w:rPr>
          <w:rFonts w:ascii="Times" w:eastAsia="Times New Roman" w:hAnsi="Times" w:cs="Times New Roman"/>
          <w:color w:val="000000"/>
          <w:sz w:val="24"/>
          <w:szCs w:val="24"/>
          <w:lang w:val="en-US"/>
          <w:rPrChange w:id="494" w:author="Mary O'Connor" w:date="2016-02-09T09:29:00Z">
            <w:rPr>
              <w:rFonts w:ascii="Garamond" w:eastAsia="Times New Roman" w:hAnsi="Garamond" w:cs="Times New Roman"/>
              <w:color w:val="000000"/>
              <w:sz w:val="24"/>
              <w:szCs w:val="24"/>
              <w:lang w:val="en-US"/>
            </w:rPr>
          </w:rPrChange>
        </w:rPr>
        <w:t xml:space="preserve"> D, R Core Team (2014) </w:t>
      </w:r>
      <w:proofErr w:type="spellStart"/>
      <w:r w:rsidRPr="00210C6F">
        <w:rPr>
          <w:rFonts w:ascii="Times" w:eastAsia="Times New Roman" w:hAnsi="Times" w:cs="Times New Roman"/>
          <w:color w:val="000000"/>
          <w:sz w:val="24"/>
          <w:szCs w:val="24"/>
          <w:lang w:val="en-US"/>
          <w:rPrChange w:id="495" w:author="Mary O'Connor" w:date="2016-02-09T09:29:00Z">
            <w:rPr>
              <w:rFonts w:ascii="Garamond" w:eastAsia="Times New Roman" w:hAnsi="Garamond" w:cs="Times New Roman"/>
              <w:color w:val="000000"/>
              <w:sz w:val="24"/>
              <w:szCs w:val="24"/>
              <w:lang w:val="en-US"/>
            </w:rPr>
          </w:rPrChange>
        </w:rPr>
        <w:t>nlme</w:t>
      </w:r>
      <w:proofErr w:type="spellEnd"/>
      <w:r w:rsidRPr="00210C6F">
        <w:rPr>
          <w:rFonts w:ascii="Times" w:eastAsia="Times New Roman" w:hAnsi="Times" w:cs="Times New Roman"/>
          <w:color w:val="000000"/>
          <w:sz w:val="24"/>
          <w:szCs w:val="24"/>
          <w:lang w:val="en-US"/>
          <w:rPrChange w:id="496" w:author="Mary O'Connor" w:date="2016-02-09T09:29:00Z">
            <w:rPr>
              <w:rFonts w:ascii="Garamond" w:eastAsia="Times New Roman" w:hAnsi="Garamond" w:cs="Times New Roman"/>
              <w:color w:val="000000"/>
              <w:sz w:val="24"/>
              <w:szCs w:val="24"/>
              <w:lang w:val="en-US"/>
            </w:rPr>
          </w:rPrChange>
        </w:rPr>
        <w:t xml:space="preserve">: Linear and Nonlinear Mixed </w:t>
      </w:r>
    </w:p>
    <w:p w14:paraId="5764DEB9" w14:textId="07BB7C4B" w:rsidR="007902E0" w:rsidRPr="00210C6F" w:rsidRDefault="007902E0" w:rsidP="00F047CC">
      <w:pPr>
        <w:spacing w:after="0" w:line="480" w:lineRule="auto"/>
        <w:ind w:firstLine="720"/>
        <w:rPr>
          <w:rFonts w:ascii="Times" w:eastAsia="Times New Roman" w:hAnsi="Times" w:cs="Times New Roman"/>
          <w:sz w:val="24"/>
          <w:szCs w:val="24"/>
          <w:lang w:val="en-US"/>
          <w:rPrChange w:id="497"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498" w:author="Mary O'Connor" w:date="2016-02-09T09:29:00Z">
            <w:rPr>
              <w:rFonts w:ascii="Garamond" w:eastAsia="Times New Roman" w:hAnsi="Garamond" w:cs="Times New Roman"/>
              <w:color w:val="000000"/>
              <w:sz w:val="24"/>
              <w:szCs w:val="24"/>
              <w:lang w:val="en-US"/>
            </w:rPr>
          </w:rPrChange>
        </w:rPr>
        <w:t>Effects Models. R package version 3.1-118</w:t>
      </w:r>
    </w:p>
    <w:p w14:paraId="498743AF"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49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00" w:author="Mary O'Connor" w:date="2016-02-09T09:29:00Z">
            <w:rPr>
              <w:rFonts w:ascii="Garamond" w:eastAsia="Times New Roman" w:hAnsi="Garamond" w:cs="Times New Roman"/>
              <w:color w:val="000000"/>
              <w:sz w:val="24"/>
              <w:szCs w:val="24"/>
              <w:lang w:val="en-US"/>
            </w:rPr>
          </w:rPrChange>
        </w:rPr>
        <w:t xml:space="preserve">Powell KI, Chase JM, Knight TM (2013) Invasive plants have scale-dependent effects on diversity </w:t>
      </w:r>
    </w:p>
    <w:p w14:paraId="58BB435F" w14:textId="5F8F7B08" w:rsidR="007902E0" w:rsidRPr="00210C6F" w:rsidRDefault="006034D1" w:rsidP="00F047CC">
      <w:pPr>
        <w:spacing w:after="0" w:line="480" w:lineRule="auto"/>
        <w:ind w:firstLine="720"/>
        <w:rPr>
          <w:rFonts w:ascii="Times" w:eastAsia="Times New Roman" w:hAnsi="Times" w:cs="Times New Roman"/>
          <w:color w:val="000000"/>
          <w:sz w:val="24"/>
          <w:szCs w:val="24"/>
          <w:lang w:val="en-US"/>
          <w:rPrChange w:id="501"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502" w:author="Mary O'Connor" w:date="2016-02-09T09:29:00Z">
            <w:rPr>
              <w:rFonts w:ascii="Garamond" w:eastAsia="Times New Roman" w:hAnsi="Garamond" w:cs="Times New Roman"/>
              <w:color w:val="000000"/>
              <w:sz w:val="24"/>
              <w:szCs w:val="24"/>
              <w:lang w:val="en-US"/>
            </w:rPr>
          </w:rPrChange>
        </w:rPr>
        <w:lastRenderedPageBreak/>
        <w:t>by</w:t>
      </w:r>
      <w:proofErr w:type="gramEnd"/>
      <w:r w:rsidRPr="00210C6F">
        <w:rPr>
          <w:rFonts w:ascii="Times" w:eastAsia="Times New Roman" w:hAnsi="Times" w:cs="Times New Roman"/>
          <w:color w:val="000000"/>
          <w:sz w:val="24"/>
          <w:szCs w:val="24"/>
          <w:lang w:val="en-US"/>
          <w:rPrChange w:id="503" w:author="Mary O'Connor" w:date="2016-02-09T09:29:00Z">
            <w:rPr>
              <w:rFonts w:ascii="Garamond" w:eastAsia="Times New Roman" w:hAnsi="Garamond" w:cs="Times New Roman"/>
              <w:color w:val="000000"/>
              <w:sz w:val="24"/>
              <w:szCs w:val="24"/>
              <w:lang w:val="en-US"/>
            </w:rPr>
          </w:rPrChange>
        </w:rPr>
        <w:t xml:space="preserve"> altering species-area relationships. Science 339:316-318</w:t>
      </w:r>
    </w:p>
    <w:p w14:paraId="729791E6" w14:textId="77777777" w:rsidR="007902E0" w:rsidRPr="00210C6F" w:rsidRDefault="007902E0" w:rsidP="000F7014">
      <w:pPr>
        <w:spacing w:after="0" w:line="480" w:lineRule="auto"/>
        <w:rPr>
          <w:rFonts w:ascii="Times" w:eastAsia="Times New Roman" w:hAnsi="Times" w:cs="Times New Roman"/>
          <w:color w:val="000000"/>
          <w:sz w:val="24"/>
          <w:szCs w:val="24"/>
          <w:lang w:val="en-US"/>
          <w:rPrChange w:id="50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05" w:author="Mary O'Connor" w:date="2016-02-09T09:29:00Z">
            <w:rPr>
              <w:rFonts w:ascii="Garamond" w:eastAsia="Times New Roman" w:hAnsi="Garamond" w:cs="Times New Roman"/>
              <w:color w:val="000000"/>
              <w:sz w:val="24"/>
              <w:szCs w:val="24"/>
              <w:lang w:val="en-US"/>
            </w:rPr>
          </w:rPrChange>
        </w:rPr>
        <w:t xml:space="preserve">R Core Team (2013) R: A language and environment for statistical computing.  R Foundation for </w:t>
      </w:r>
    </w:p>
    <w:p w14:paraId="02DE9DD1" w14:textId="323F8E04" w:rsidR="007902E0" w:rsidRPr="00210C6F" w:rsidRDefault="007902E0" w:rsidP="00067DC2">
      <w:pPr>
        <w:spacing w:after="0" w:line="480" w:lineRule="auto"/>
        <w:ind w:firstLine="720"/>
        <w:rPr>
          <w:rFonts w:ascii="Times" w:eastAsia="Times New Roman" w:hAnsi="Times" w:cs="Times New Roman"/>
          <w:color w:val="000000"/>
          <w:sz w:val="24"/>
          <w:szCs w:val="24"/>
          <w:lang w:val="en-US"/>
          <w:rPrChange w:id="506"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507" w:author="Mary O'Connor" w:date="2016-02-09T09:29:00Z">
            <w:rPr>
              <w:rFonts w:ascii="Garamond" w:eastAsia="Times New Roman" w:hAnsi="Garamond" w:cs="Times New Roman"/>
              <w:color w:val="000000"/>
              <w:sz w:val="24"/>
              <w:szCs w:val="24"/>
              <w:lang w:val="en-US"/>
            </w:rPr>
          </w:rPrChange>
        </w:rPr>
        <w:t>Statistical Computing, Vienna, Austria.</w:t>
      </w:r>
      <w:proofErr w:type="gramEnd"/>
      <w:r w:rsidRPr="00210C6F">
        <w:rPr>
          <w:rFonts w:ascii="Times" w:eastAsia="Times New Roman" w:hAnsi="Times" w:cs="Times New Roman"/>
          <w:color w:val="000000"/>
          <w:sz w:val="24"/>
          <w:szCs w:val="24"/>
          <w:lang w:val="en-US"/>
          <w:rPrChange w:id="508" w:author="Mary O'Connor" w:date="2016-02-09T09:29:00Z">
            <w:rPr>
              <w:rFonts w:ascii="Garamond" w:eastAsia="Times New Roman" w:hAnsi="Garamond" w:cs="Times New Roman"/>
              <w:color w:val="000000"/>
              <w:sz w:val="24"/>
              <w:szCs w:val="24"/>
              <w:lang w:val="en-US"/>
            </w:rPr>
          </w:rPrChange>
        </w:rPr>
        <w:t xml:space="preserve">  URL</w:t>
      </w:r>
      <w:r w:rsidR="009D62D7" w:rsidRPr="00210C6F">
        <w:rPr>
          <w:rFonts w:ascii="Times" w:eastAsia="Times New Roman" w:hAnsi="Times" w:cs="Times New Roman"/>
          <w:color w:val="000000"/>
          <w:sz w:val="24"/>
          <w:szCs w:val="24"/>
          <w:lang w:val="en-US"/>
          <w:rPrChange w:id="509" w:author="Mary O'Connor" w:date="2016-02-09T09:29:00Z">
            <w:rPr>
              <w:rFonts w:ascii="Garamond" w:eastAsia="Times New Roman" w:hAnsi="Garamond" w:cs="Times New Roman"/>
              <w:color w:val="000000"/>
              <w:sz w:val="24"/>
              <w:szCs w:val="24"/>
              <w:lang w:val="en-US"/>
            </w:rPr>
          </w:rPrChange>
        </w:rPr>
        <w:t>:</w:t>
      </w:r>
      <w:r w:rsidRPr="00210C6F">
        <w:rPr>
          <w:rFonts w:ascii="Times" w:eastAsia="Times New Roman" w:hAnsi="Times" w:cs="Times New Roman"/>
          <w:color w:val="000000"/>
          <w:sz w:val="24"/>
          <w:szCs w:val="24"/>
          <w:lang w:val="en-US"/>
          <w:rPrChange w:id="510" w:author="Mary O'Connor" w:date="2016-02-09T09:29:00Z">
            <w:rPr>
              <w:rFonts w:ascii="Garamond" w:eastAsia="Times New Roman" w:hAnsi="Garamond" w:cs="Times New Roman"/>
              <w:color w:val="000000"/>
              <w:sz w:val="24"/>
              <w:szCs w:val="24"/>
              <w:lang w:val="en-US"/>
            </w:rPr>
          </w:rPrChange>
        </w:rPr>
        <w:t xml:space="preserve"> </w:t>
      </w:r>
      <w:r w:rsidR="00285107" w:rsidRPr="00210C6F">
        <w:rPr>
          <w:rFonts w:ascii="Times" w:hAnsi="Times"/>
          <w:rPrChange w:id="511" w:author="Mary O'Connor" w:date="2016-02-09T09:29:00Z">
            <w:rPr>
              <w:rStyle w:val="Hyperlink"/>
              <w:rFonts w:ascii="Garamond" w:eastAsia="Times New Roman" w:hAnsi="Garamond" w:cs="Times New Roman"/>
              <w:sz w:val="24"/>
              <w:szCs w:val="24"/>
              <w:lang w:val="en-US"/>
            </w:rPr>
          </w:rPrChange>
        </w:rPr>
        <w:fldChar w:fldCharType="begin"/>
      </w:r>
      <w:r w:rsidR="00285107" w:rsidRPr="00210C6F">
        <w:rPr>
          <w:rFonts w:ascii="Times" w:hAnsi="Times"/>
          <w:sz w:val="24"/>
          <w:szCs w:val="24"/>
          <w:rPrChange w:id="512" w:author="Mary O'Connor" w:date="2016-02-09T09:29:00Z">
            <w:rPr/>
          </w:rPrChange>
        </w:rPr>
        <w:instrText xml:space="preserve"> HYPERLINK "http://www.R-project.org/" </w:instrText>
      </w:r>
      <w:r w:rsidR="00285107" w:rsidRPr="00210C6F">
        <w:rPr>
          <w:rFonts w:ascii="Times" w:hAnsi="Times"/>
          <w:rPrChange w:id="513" w:author="Mary O'Connor" w:date="2016-02-09T09:29:00Z">
            <w:rPr>
              <w:rStyle w:val="Hyperlink"/>
              <w:rFonts w:ascii="Garamond" w:eastAsia="Times New Roman" w:hAnsi="Garamond" w:cs="Times New Roman"/>
              <w:sz w:val="24"/>
              <w:szCs w:val="24"/>
              <w:lang w:val="en-US"/>
            </w:rPr>
          </w:rPrChange>
        </w:rPr>
        <w:fldChar w:fldCharType="separate"/>
      </w:r>
      <w:r w:rsidR="009D62D7" w:rsidRPr="00210C6F">
        <w:rPr>
          <w:rStyle w:val="Hyperlink"/>
          <w:rFonts w:ascii="Times" w:eastAsia="Times New Roman" w:hAnsi="Times" w:cs="Times New Roman"/>
          <w:sz w:val="24"/>
          <w:szCs w:val="24"/>
          <w:lang w:val="en-US"/>
          <w:rPrChange w:id="514" w:author="Mary O'Connor" w:date="2016-02-09T09:29:00Z">
            <w:rPr>
              <w:rStyle w:val="Hyperlink"/>
              <w:rFonts w:ascii="Garamond" w:eastAsia="Times New Roman" w:hAnsi="Garamond" w:cs="Times New Roman"/>
              <w:sz w:val="24"/>
              <w:szCs w:val="24"/>
              <w:lang w:val="en-US"/>
            </w:rPr>
          </w:rPrChange>
        </w:rPr>
        <w:t>http://www.R-project.org/</w:t>
      </w:r>
      <w:r w:rsidR="00285107" w:rsidRPr="00210C6F">
        <w:rPr>
          <w:rStyle w:val="Hyperlink"/>
          <w:rFonts w:ascii="Times" w:eastAsia="Times New Roman" w:hAnsi="Times" w:cs="Times New Roman"/>
          <w:sz w:val="24"/>
          <w:szCs w:val="24"/>
          <w:lang w:val="en-US"/>
          <w:rPrChange w:id="515" w:author="Mary O'Connor" w:date="2016-02-09T09:29:00Z">
            <w:rPr>
              <w:rStyle w:val="Hyperlink"/>
              <w:rFonts w:ascii="Garamond" w:eastAsia="Times New Roman" w:hAnsi="Garamond" w:cs="Times New Roman"/>
              <w:sz w:val="24"/>
              <w:szCs w:val="24"/>
              <w:lang w:val="en-US"/>
            </w:rPr>
          </w:rPrChange>
        </w:rPr>
        <w:fldChar w:fldCharType="end"/>
      </w:r>
    </w:p>
    <w:p w14:paraId="71DF275F" w14:textId="77777777" w:rsidR="009D62D7" w:rsidRPr="00210C6F" w:rsidRDefault="009D62D7" w:rsidP="00067DC2">
      <w:pPr>
        <w:autoSpaceDE w:val="0"/>
        <w:autoSpaceDN w:val="0"/>
        <w:adjustRightInd w:val="0"/>
        <w:spacing w:after="0" w:line="480" w:lineRule="auto"/>
        <w:rPr>
          <w:rFonts w:ascii="Times" w:hAnsi="Times" w:cs="HelveticaNeueLTStd-MdIt"/>
          <w:bCs/>
          <w:i/>
          <w:iCs/>
          <w:sz w:val="24"/>
          <w:szCs w:val="24"/>
          <w:lang w:val="en-US"/>
          <w:rPrChange w:id="516" w:author="Mary O'Connor" w:date="2016-02-09T09:29:00Z">
            <w:rPr>
              <w:rFonts w:ascii="Garamond" w:hAnsi="Garamond" w:cs="HelveticaNeueLTStd-MdIt"/>
              <w:bCs/>
              <w:i/>
              <w:iCs/>
              <w:sz w:val="24"/>
              <w:szCs w:val="24"/>
              <w:lang w:val="en-US"/>
            </w:rPr>
          </w:rPrChange>
        </w:rPr>
      </w:pPr>
      <w:r w:rsidRPr="00210C6F">
        <w:rPr>
          <w:rFonts w:ascii="Times" w:eastAsia="Times New Roman" w:hAnsi="Times" w:cs="Times New Roman"/>
          <w:color w:val="000000"/>
          <w:sz w:val="24"/>
          <w:szCs w:val="24"/>
          <w:lang w:val="en-US"/>
          <w:rPrChange w:id="517" w:author="Mary O'Connor" w:date="2016-02-09T09:29:00Z">
            <w:rPr>
              <w:rFonts w:ascii="Garamond" w:eastAsia="Times New Roman" w:hAnsi="Garamond" w:cs="Times New Roman"/>
              <w:color w:val="000000"/>
              <w:sz w:val="24"/>
              <w:szCs w:val="24"/>
              <w:lang w:val="en-US"/>
            </w:rPr>
          </w:rPrChange>
        </w:rPr>
        <w:t xml:space="preserve">Robinson CLK, </w:t>
      </w:r>
      <w:proofErr w:type="spellStart"/>
      <w:r w:rsidRPr="00210C6F">
        <w:rPr>
          <w:rFonts w:ascii="Times" w:eastAsia="Times New Roman" w:hAnsi="Times" w:cs="Times New Roman"/>
          <w:color w:val="000000"/>
          <w:sz w:val="24"/>
          <w:szCs w:val="24"/>
          <w:lang w:val="en-US"/>
          <w:rPrChange w:id="518" w:author="Mary O'Connor" w:date="2016-02-09T09:29:00Z">
            <w:rPr>
              <w:rFonts w:ascii="Garamond" w:eastAsia="Times New Roman" w:hAnsi="Garamond" w:cs="Times New Roman"/>
              <w:color w:val="000000"/>
              <w:sz w:val="24"/>
              <w:szCs w:val="24"/>
              <w:lang w:val="en-US"/>
            </w:rPr>
          </w:rPrChange>
        </w:rPr>
        <w:t>Yakimishyn</w:t>
      </w:r>
      <w:proofErr w:type="spellEnd"/>
      <w:r w:rsidRPr="00210C6F">
        <w:rPr>
          <w:rFonts w:ascii="Times" w:eastAsia="Times New Roman" w:hAnsi="Times" w:cs="Times New Roman"/>
          <w:color w:val="000000"/>
          <w:sz w:val="24"/>
          <w:szCs w:val="24"/>
          <w:lang w:val="en-US"/>
          <w:rPrChange w:id="519" w:author="Mary O'Connor" w:date="2016-02-09T09:29:00Z">
            <w:rPr>
              <w:rFonts w:ascii="Garamond" w:eastAsia="Times New Roman" w:hAnsi="Garamond" w:cs="Times New Roman"/>
              <w:color w:val="000000"/>
              <w:sz w:val="24"/>
              <w:szCs w:val="24"/>
              <w:lang w:val="en-US"/>
            </w:rPr>
          </w:rPrChange>
        </w:rPr>
        <w:t xml:space="preserve"> J (2008) </w:t>
      </w:r>
      <w:r w:rsidRPr="00210C6F">
        <w:rPr>
          <w:rFonts w:ascii="Times" w:hAnsi="Times" w:cs="HelveticaNeueLTStd-Hv"/>
          <w:bCs/>
          <w:sz w:val="24"/>
          <w:szCs w:val="24"/>
          <w:lang w:val="en-US"/>
          <w:rPrChange w:id="520" w:author="Mary O'Connor" w:date="2016-02-09T09:29:00Z">
            <w:rPr>
              <w:rFonts w:ascii="Garamond" w:hAnsi="Garamond" w:cs="HelveticaNeueLTStd-Hv"/>
              <w:bCs/>
              <w:sz w:val="24"/>
              <w:szCs w:val="24"/>
              <w:lang w:val="en-US"/>
            </w:rPr>
          </w:rPrChange>
        </w:rPr>
        <w:t xml:space="preserve">Monitoring for the ecological integrity of eelgrass beds </w:t>
      </w:r>
      <w:r w:rsidRPr="00210C6F">
        <w:rPr>
          <w:rFonts w:ascii="Times" w:hAnsi="Times" w:cs="HelveticaNeueLTStd-MdIt"/>
          <w:bCs/>
          <w:i/>
          <w:iCs/>
          <w:sz w:val="24"/>
          <w:szCs w:val="24"/>
          <w:lang w:val="en-US"/>
          <w:rPrChange w:id="521" w:author="Mary O'Connor" w:date="2016-02-09T09:29:00Z">
            <w:rPr>
              <w:rFonts w:ascii="Garamond" w:hAnsi="Garamond" w:cs="HelveticaNeueLTStd-MdIt"/>
              <w:bCs/>
              <w:i/>
              <w:iCs/>
              <w:sz w:val="24"/>
              <w:szCs w:val="24"/>
              <w:lang w:val="en-US"/>
            </w:rPr>
          </w:rPrChange>
        </w:rPr>
        <w:t>(</w:t>
      </w:r>
      <w:proofErr w:type="spellStart"/>
      <w:r w:rsidRPr="00210C6F">
        <w:rPr>
          <w:rFonts w:ascii="Times" w:hAnsi="Times" w:cs="HelveticaNeueLTStd-MdIt"/>
          <w:bCs/>
          <w:i/>
          <w:iCs/>
          <w:sz w:val="24"/>
          <w:szCs w:val="24"/>
          <w:lang w:val="en-US"/>
          <w:rPrChange w:id="522" w:author="Mary O'Connor" w:date="2016-02-09T09:29:00Z">
            <w:rPr>
              <w:rFonts w:ascii="Garamond" w:hAnsi="Garamond" w:cs="HelveticaNeueLTStd-MdIt"/>
              <w:bCs/>
              <w:i/>
              <w:iCs/>
              <w:sz w:val="24"/>
              <w:szCs w:val="24"/>
              <w:lang w:val="en-US"/>
            </w:rPr>
          </w:rPrChange>
        </w:rPr>
        <w:t>Zostera</w:t>
      </w:r>
      <w:proofErr w:type="spellEnd"/>
      <w:r w:rsidRPr="00210C6F">
        <w:rPr>
          <w:rFonts w:ascii="Times" w:hAnsi="Times" w:cs="HelveticaNeueLTStd-MdIt"/>
          <w:bCs/>
          <w:i/>
          <w:iCs/>
          <w:sz w:val="24"/>
          <w:szCs w:val="24"/>
          <w:lang w:val="en-US"/>
          <w:rPrChange w:id="523" w:author="Mary O'Connor" w:date="2016-02-09T09:29:00Z">
            <w:rPr>
              <w:rFonts w:ascii="Garamond" w:hAnsi="Garamond" w:cs="HelveticaNeueLTStd-MdIt"/>
              <w:bCs/>
              <w:i/>
              <w:iCs/>
              <w:sz w:val="24"/>
              <w:szCs w:val="24"/>
              <w:lang w:val="en-US"/>
            </w:rPr>
          </w:rPrChange>
        </w:rPr>
        <w:t xml:space="preserve"> </w:t>
      </w:r>
    </w:p>
    <w:p w14:paraId="02407F64" w14:textId="083BC3C7" w:rsidR="009D62D7" w:rsidRPr="00210C6F" w:rsidRDefault="009D62D7" w:rsidP="00067DC2">
      <w:pPr>
        <w:autoSpaceDE w:val="0"/>
        <w:autoSpaceDN w:val="0"/>
        <w:adjustRightInd w:val="0"/>
        <w:spacing w:after="0" w:line="480" w:lineRule="auto"/>
        <w:ind w:left="720"/>
        <w:rPr>
          <w:rFonts w:ascii="Times" w:eastAsia="Times New Roman" w:hAnsi="Times" w:cs="Times New Roman"/>
          <w:sz w:val="24"/>
          <w:szCs w:val="24"/>
          <w:lang w:val="en-US"/>
          <w:rPrChange w:id="524" w:author="Mary O'Connor" w:date="2016-02-09T09:29:00Z">
            <w:rPr>
              <w:rFonts w:ascii="Garamond" w:eastAsia="Times New Roman" w:hAnsi="Garamond" w:cs="Times New Roman"/>
              <w:sz w:val="24"/>
              <w:szCs w:val="24"/>
              <w:lang w:val="en-US"/>
            </w:rPr>
          </w:rPrChange>
        </w:rPr>
      </w:pPr>
      <w:proofErr w:type="gramStart"/>
      <w:r w:rsidRPr="00210C6F">
        <w:rPr>
          <w:rFonts w:ascii="Times" w:hAnsi="Times" w:cs="HelveticaNeueLTStd-MdIt"/>
          <w:bCs/>
          <w:i/>
          <w:iCs/>
          <w:sz w:val="24"/>
          <w:szCs w:val="24"/>
          <w:lang w:val="en-US"/>
          <w:rPrChange w:id="525" w:author="Mary O'Connor" w:date="2016-02-09T09:29:00Z">
            <w:rPr>
              <w:rFonts w:ascii="Garamond" w:hAnsi="Garamond" w:cs="HelveticaNeueLTStd-MdIt"/>
              <w:bCs/>
              <w:i/>
              <w:iCs/>
              <w:sz w:val="24"/>
              <w:szCs w:val="24"/>
              <w:lang w:val="en-US"/>
            </w:rPr>
          </w:rPrChange>
        </w:rPr>
        <w:t>marina</w:t>
      </w:r>
      <w:proofErr w:type="gramEnd"/>
      <w:r w:rsidRPr="00210C6F">
        <w:rPr>
          <w:rFonts w:ascii="Times" w:hAnsi="Times" w:cs="HelveticaNeueLTStd-MdIt"/>
          <w:bCs/>
          <w:iCs/>
          <w:sz w:val="24"/>
          <w:szCs w:val="24"/>
          <w:lang w:val="en-US"/>
          <w:rPrChange w:id="526" w:author="Mary O'Connor" w:date="2016-02-09T09:29:00Z">
            <w:rPr>
              <w:rFonts w:ascii="Garamond" w:hAnsi="Garamond" w:cs="HelveticaNeueLTStd-MdIt"/>
              <w:bCs/>
              <w:iCs/>
              <w:sz w:val="24"/>
              <w:szCs w:val="24"/>
              <w:lang w:val="en-US"/>
            </w:rPr>
          </w:rPrChange>
        </w:rPr>
        <w:t>)</w:t>
      </w:r>
      <w:r w:rsidRPr="00210C6F">
        <w:rPr>
          <w:rFonts w:ascii="Times" w:hAnsi="Times" w:cs="HelveticaNeueLTStd-MdIt"/>
          <w:bCs/>
          <w:i/>
          <w:iCs/>
          <w:sz w:val="24"/>
          <w:szCs w:val="24"/>
          <w:lang w:val="en-US"/>
          <w:rPrChange w:id="527" w:author="Mary O'Connor" w:date="2016-02-09T09:29:00Z">
            <w:rPr>
              <w:rFonts w:ascii="Garamond" w:hAnsi="Garamond" w:cs="HelveticaNeueLTStd-MdIt"/>
              <w:bCs/>
              <w:i/>
              <w:iCs/>
              <w:sz w:val="24"/>
              <w:szCs w:val="24"/>
              <w:lang w:val="en-US"/>
            </w:rPr>
          </w:rPrChange>
        </w:rPr>
        <w:t xml:space="preserve"> </w:t>
      </w:r>
      <w:r w:rsidRPr="00210C6F">
        <w:rPr>
          <w:rFonts w:ascii="Times" w:hAnsi="Times" w:cs="HelveticaNeueLTStd-Hv"/>
          <w:bCs/>
          <w:sz w:val="24"/>
          <w:szCs w:val="24"/>
          <w:lang w:val="en-US"/>
          <w:rPrChange w:id="528" w:author="Mary O'Connor" w:date="2016-02-09T09:29:00Z">
            <w:rPr>
              <w:rFonts w:ascii="Garamond" w:hAnsi="Garamond" w:cs="HelveticaNeueLTStd-Hv"/>
              <w:bCs/>
              <w:sz w:val="24"/>
              <w:szCs w:val="24"/>
              <w:lang w:val="en-US"/>
            </w:rPr>
          </w:rPrChange>
        </w:rPr>
        <w:t xml:space="preserve">in Canada’s coastal national parks of British Columbia.  </w:t>
      </w:r>
      <w:r w:rsidR="00067DC2" w:rsidRPr="00210C6F">
        <w:rPr>
          <w:rFonts w:ascii="Times" w:hAnsi="Times" w:cs="HelveticaNeueLTStd-Hv"/>
          <w:bCs/>
          <w:sz w:val="24"/>
          <w:szCs w:val="24"/>
          <w:lang w:val="en-US"/>
          <w:rPrChange w:id="529" w:author="Mary O'Connor" w:date="2016-02-09T09:29:00Z">
            <w:rPr>
              <w:rFonts w:ascii="Garamond" w:hAnsi="Garamond" w:cs="HelveticaNeueLTStd-Hv"/>
              <w:bCs/>
              <w:sz w:val="24"/>
              <w:szCs w:val="24"/>
              <w:lang w:val="en-US"/>
            </w:rPr>
          </w:rPrChange>
        </w:rPr>
        <w:t>Western and Northern Service Centre</w:t>
      </w:r>
      <w:r w:rsidRPr="00210C6F">
        <w:rPr>
          <w:rFonts w:ascii="Times" w:hAnsi="Times" w:cs="HelveticaNeueLTStd-Hv"/>
          <w:bCs/>
          <w:sz w:val="24"/>
          <w:szCs w:val="24"/>
          <w:lang w:val="en-US"/>
          <w:rPrChange w:id="530" w:author="Mary O'Connor" w:date="2016-02-09T09:29:00Z">
            <w:rPr>
              <w:rFonts w:ascii="Garamond" w:hAnsi="Garamond" w:cs="HelveticaNeueLTStd-Hv"/>
              <w:bCs/>
              <w:sz w:val="24"/>
              <w:szCs w:val="24"/>
              <w:lang w:val="en-US"/>
            </w:rPr>
          </w:rPrChange>
        </w:rPr>
        <w:t xml:space="preserve"> Technical Report</w:t>
      </w:r>
    </w:p>
    <w:p w14:paraId="67A0211F" w14:textId="77777777" w:rsidR="005F2661" w:rsidRPr="00210C6F" w:rsidRDefault="005F2661" w:rsidP="000F7014">
      <w:pPr>
        <w:spacing w:after="0" w:line="480" w:lineRule="auto"/>
        <w:rPr>
          <w:rFonts w:ascii="Times" w:eastAsia="Times New Roman" w:hAnsi="Times" w:cs="Times New Roman"/>
          <w:sz w:val="24"/>
          <w:szCs w:val="24"/>
          <w:lang w:val="en-US"/>
          <w:rPrChange w:id="531"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532" w:author="Mary O'Connor" w:date="2016-02-09T09:29:00Z">
            <w:rPr>
              <w:rFonts w:ascii="Garamond" w:eastAsia="Times New Roman" w:hAnsi="Garamond" w:cs="Times New Roman"/>
              <w:sz w:val="24"/>
              <w:szCs w:val="24"/>
              <w:lang w:val="en-US"/>
            </w:rPr>
          </w:rPrChange>
        </w:rPr>
        <w:t xml:space="preserve">Robinson CLK, </w:t>
      </w:r>
      <w:proofErr w:type="spellStart"/>
      <w:r w:rsidRPr="00210C6F">
        <w:rPr>
          <w:rFonts w:ascii="Times" w:eastAsia="Times New Roman" w:hAnsi="Times" w:cs="Times New Roman"/>
          <w:sz w:val="24"/>
          <w:szCs w:val="24"/>
          <w:lang w:val="en-US"/>
          <w:rPrChange w:id="533" w:author="Mary O'Connor" w:date="2016-02-09T09:29:00Z">
            <w:rPr>
              <w:rFonts w:ascii="Garamond" w:eastAsia="Times New Roman" w:hAnsi="Garamond" w:cs="Times New Roman"/>
              <w:sz w:val="24"/>
              <w:szCs w:val="24"/>
              <w:lang w:val="en-US"/>
            </w:rPr>
          </w:rPrChange>
        </w:rPr>
        <w:t>Yakimishyn</w:t>
      </w:r>
      <w:proofErr w:type="spellEnd"/>
      <w:r w:rsidRPr="00210C6F">
        <w:rPr>
          <w:rFonts w:ascii="Times" w:eastAsia="Times New Roman" w:hAnsi="Times" w:cs="Times New Roman"/>
          <w:sz w:val="24"/>
          <w:szCs w:val="24"/>
          <w:lang w:val="en-US"/>
          <w:rPrChange w:id="534" w:author="Mary O'Connor" w:date="2016-02-09T09:29:00Z">
            <w:rPr>
              <w:rFonts w:ascii="Garamond" w:eastAsia="Times New Roman" w:hAnsi="Garamond" w:cs="Times New Roman"/>
              <w:sz w:val="24"/>
              <w:szCs w:val="24"/>
              <w:lang w:val="en-US"/>
            </w:rPr>
          </w:rPrChange>
        </w:rPr>
        <w:t xml:space="preserve"> J, </w:t>
      </w:r>
      <w:proofErr w:type="spellStart"/>
      <w:r w:rsidRPr="00210C6F">
        <w:rPr>
          <w:rFonts w:ascii="Times" w:eastAsia="Times New Roman" w:hAnsi="Times" w:cs="Times New Roman"/>
          <w:sz w:val="24"/>
          <w:szCs w:val="24"/>
          <w:lang w:val="en-US"/>
          <w:rPrChange w:id="535" w:author="Mary O'Connor" w:date="2016-02-09T09:29:00Z">
            <w:rPr>
              <w:rFonts w:ascii="Garamond" w:eastAsia="Times New Roman" w:hAnsi="Garamond" w:cs="Times New Roman"/>
              <w:sz w:val="24"/>
              <w:szCs w:val="24"/>
              <w:lang w:val="en-US"/>
            </w:rPr>
          </w:rPrChange>
        </w:rPr>
        <w:t>Dearden</w:t>
      </w:r>
      <w:proofErr w:type="spellEnd"/>
      <w:r w:rsidRPr="00210C6F">
        <w:rPr>
          <w:rFonts w:ascii="Times" w:eastAsia="Times New Roman" w:hAnsi="Times" w:cs="Times New Roman"/>
          <w:sz w:val="24"/>
          <w:szCs w:val="24"/>
          <w:lang w:val="en-US"/>
          <w:rPrChange w:id="536" w:author="Mary O'Connor" w:date="2016-02-09T09:29:00Z">
            <w:rPr>
              <w:rFonts w:ascii="Garamond" w:eastAsia="Times New Roman" w:hAnsi="Garamond" w:cs="Times New Roman"/>
              <w:sz w:val="24"/>
              <w:szCs w:val="24"/>
              <w:lang w:val="en-US"/>
            </w:rPr>
          </w:rPrChange>
        </w:rPr>
        <w:t xml:space="preserve"> P (2011) Habitat heterogeneity in eelgrass fish assemblage </w:t>
      </w:r>
    </w:p>
    <w:p w14:paraId="60039ABD" w14:textId="2A844CFB" w:rsidR="00E04A0E" w:rsidRPr="00210C6F" w:rsidRDefault="005F2661" w:rsidP="00F047CC">
      <w:pPr>
        <w:spacing w:after="0" w:line="480" w:lineRule="auto"/>
        <w:ind w:firstLine="720"/>
        <w:rPr>
          <w:rFonts w:ascii="Times" w:eastAsia="Times New Roman" w:hAnsi="Times" w:cs="Times New Roman"/>
          <w:sz w:val="24"/>
          <w:szCs w:val="24"/>
          <w:lang w:val="en-US"/>
          <w:rPrChange w:id="537"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538" w:author="Mary O'Connor" w:date="2016-02-09T09:29:00Z">
            <w:rPr>
              <w:rFonts w:ascii="Garamond" w:eastAsia="Times New Roman" w:hAnsi="Garamond" w:cs="Times New Roman"/>
              <w:sz w:val="24"/>
              <w:szCs w:val="24"/>
              <w:lang w:val="en-US"/>
            </w:rPr>
          </w:rPrChange>
        </w:rPr>
        <w:t>diversity</w:t>
      </w:r>
      <w:proofErr w:type="gramEnd"/>
      <w:r w:rsidRPr="00210C6F">
        <w:rPr>
          <w:rFonts w:ascii="Times" w:eastAsia="Times New Roman" w:hAnsi="Times" w:cs="Times New Roman"/>
          <w:sz w:val="24"/>
          <w:szCs w:val="24"/>
          <w:lang w:val="en-US"/>
          <w:rPrChange w:id="539" w:author="Mary O'Connor" w:date="2016-02-09T09:29:00Z">
            <w:rPr>
              <w:rFonts w:ascii="Garamond" w:eastAsia="Times New Roman" w:hAnsi="Garamond" w:cs="Times New Roman"/>
              <w:sz w:val="24"/>
              <w:szCs w:val="24"/>
              <w:lang w:val="en-US"/>
            </w:rPr>
          </w:rPrChange>
        </w:rPr>
        <w:t xml:space="preserve"> and turnover.  </w:t>
      </w:r>
      <w:proofErr w:type="spellStart"/>
      <w:r w:rsidRPr="00210C6F">
        <w:rPr>
          <w:rFonts w:ascii="Times" w:eastAsia="Times New Roman" w:hAnsi="Times" w:cs="Times New Roman"/>
          <w:sz w:val="24"/>
          <w:szCs w:val="24"/>
          <w:lang w:val="en-US"/>
          <w:rPrChange w:id="540" w:author="Mary O'Connor" w:date="2016-02-09T09:29:00Z">
            <w:rPr>
              <w:rFonts w:ascii="Garamond" w:eastAsia="Times New Roman" w:hAnsi="Garamond" w:cs="Times New Roman"/>
              <w:sz w:val="24"/>
              <w:szCs w:val="24"/>
              <w:lang w:val="en-US"/>
            </w:rPr>
          </w:rPrChange>
        </w:rPr>
        <w:t>Aquat</w:t>
      </w:r>
      <w:proofErr w:type="spellEnd"/>
      <w:r w:rsidRPr="00210C6F">
        <w:rPr>
          <w:rFonts w:ascii="Times" w:eastAsia="Times New Roman" w:hAnsi="Times" w:cs="Times New Roman"/>
          <w:sz w:val="24"/>
          <w:szCs w:val="24"/>
          <w:lang w:val="en-US"/>
          <w:rPrChange w:id="541"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542" w:author="Mary O'Connor" w:date="2016-02-09T09:29:00Z">
            <w:rPr>
              <w:rFonts w:ascii="Garamond" w:eastAsia="Times New Roman" w:hAnsi="Garamond" w:cs="Times New Roman"/>
              <w:sz w:val="24"/>
              <w:szCs w:val="24"/>
              <w:lang w:val="en-US"/>
            </w:rPr>
          </w:rPrChange>
        </w:rPr>
        <w:t>Conserv</w:t>
      </w:r>
      <w:proofErr w:type="spellEnd"/>
      <w:r w:rsidRPr="00210C6F">
        <w:rPr>
          <w:rFonts w:ascii="Times" w:eastAsia="Times New Roman" w:hAnsi="Times" w:cs="Times New Roman"/>
          <w:sz w:val="24"/>
          <w:szCs w:val="24"/>
          <w:lang w:val="en-US"/>
          <w:rPrChange w:id="543" w:author="Mary O'Connor" w:date="2016-02-09T09:29:00Z">
            <w:rPr>
              <w:rFonts w:ascii="Garamond" w:eastAsia="Times New Roman" w:hAnsi="Garamond" w:cs="Times New Roman"/>
              <w:sz w:val="24"/>
              <w:szCs w:val="24"/>
              <w:lang w:val="en-US"/>
            </w:rPr>
          </w:rPrChange>
        </w:rPr>
        <w:t xml:space="preserve"> 21:625-635</w:t>
      </w:r>
    </w:p>
    <w:p w14:paraId="0604E708" w14:textId="3E1F0155" w:rsidR="00527B77" w:rsidRPr="00210C6F" w:rsidRDefault="00497B54" w:rsidP="000F7014">
      <w:pPr>
        <w:spacing w:after="0" w:line="480" w:lineRule="auto"/>
        <w:rPr>
          <w:rFonts w:ascii="Times" w:eastAsia="Times New Roman" w:hAnsi="Times" w:cs="Times New Roman"/>
          <w:sz w:val="24"/>
          <w:szCs w:val="24"/>
          <w:lang w:val="en-US"/>
          <w:rPrChange w:id="54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545" w:author="Mary O'Connor" w:date="2016-02-09T09:29:00Z">
            <w:rPr>
              <w:rFonts w:ascii="Garamond" w:eastAsia="Times New Roman" w:hAnsi="Garamond" w:cs="Times New Roman"/>
              <w:sz w:val="24"/>
              <w:szCs w:val="24"/>
              <w:lang w:val="en-US"/>
            </w:rPr>
          </w:rPrChange>
        </w:rPr>
        <w:t xml:space="preserve">Robinson CLK, </w:t>
      </w:r>
      <w:proofErr w:type="spellStart"/>
      <w:r w:rsidRPr="00210C6F">
        <w:rPr>
          <w:rFonts w:ascii="Times" w:eastAsia="Times New Roman" w:hAnsi="Times" w:cs="Times New Roman"/>
          <w:sz w:val="24"/>
          <w:szCs w:val="24"/>
          <w:lang w:val="en-US"/>
          <w:rPrChange w:id="546" w:author="Mary O'Connor" w:date="2016-02-09T09:29:00Z">
            <w:rPr>
              <w:rFonts w:ascii="Garamond" w:eastAsia="Times New Roman" w:hAnsi="Garamond" w:cs="Times New Roman"/>
              <w:sz w:val="24"/>
              <w:szCs w:val="24"/>
              <w:lang w:val="en-US"/>
            </w:rPr>
          </w:rPrChange>
        </w:rPr>
        <w:t>Yakimishyn</w:t>
      </w:r>
      <w:proofErr w:type="spellEnd"/>
      <w:r w:rsidRPr="00210C6F">
        <w:rPr>
          <w:rFonts w:ascii="Times" w:eastAsia="Times New Roman" w:hAnsi="Times" w:cs="Times New Roman"/>
          <w:sz w:val="24"/>
          <w:szCs w:val="24"/>
          <w:lang w:val="en-US"/>
          <w:rPrChange w:id="547" w:author="Mary O'Connor" w:date="2016-02-09T09:29:00Z">
            <w:rPr>
              <w:rFonts w:ascii="Garamond" w:eastAsia="Times New Roman" w:hAnsi="Garamond" w:cs="Times New Roman"/>
              <w:sz w:val="24"/>
              <w:szCs w:val="24"/>
              <w:lang w:val="en-US"/>
            </w:rPr>
          </w:rPrChange>
        </w:rPr>
        <w:t xml:space="preserve"> J (2013) The persistence and stability of fish assemblages wit</w:t>
      </w:r>
      <w:r w:rsidR="00527B77" w:rsidRPr="00210C6F">
        <w:rPr>
          <w:rFonts w:ascii="Times" w:eastAsia="Times New Roman" w:hAnsi="Times" w:cs="Times New Roman"/>
          <w:sz w:val="24"/>
          <w:szCs w:val="24"/>
          <w:lang w:val="en-US"/>
          <w:rPrChange w:id="548" w:author="Mary O'Connor" w:date="2016-02-09T09:29:00Z">
            <w:rPr>
              <w:rFonts w:ascii="Garamond" w:eastAsia="Times New Roman" w:hAnsi="Garamond" w:cs="Times New Roman"/>
              <w:sz w:val="24"/>
              <w:szCs w:val="24"/>
              <w:lang w:val="en-US"/>
            </w:rPr>
          </w:rPrChange>
        </w:rPr>
        <w:t>h</w:t>
      </w:r>
      <w:r w:rsidR="009845FA" w:rsidRPr="00210C6F">
        <w:rPr>
          <w:rFonts w:ascii="Times" w:eastAsia="Times New Roman" w:hAnsi="Times" w:cs="Times New Roman"/>
          <w:sz w:val="24"/>
          <w:szCs w:val="24"/>
          <w:lang w:val="en-US"/>
          <w:rPrChange w:id="549" w:author="Mary O'Connor" w:date="2016-02-09T09:29:00Z">
            <w:rPr>
              <w:rFonts w:ascii="Garamond" w:eastAsia="Times New Roman" w:hAnsi="Garamond" w:cs="Times New Roman"/>
              <w:sz w:val="24"/>
              <w:szCs w:val="24"/>
              <w:lang w:val="en-US"/>
            </w:rPr>
          </w:rPrChange>
        </w:rPr>
        <w:t xml:space="preserve"> </w:t>
      </w:r>
      <w:r w:rsidRPr="00210C6F">
        <w:rPr>
          <w:rFonts w:ascii="Times" w:eastAsia="Times New Roman" w:hAnsi="Times" w:cs="Times New Roman"/>
          <w:sz w:val="24"/>
          <w:szCs w:val="24"/>
          <w:lang w:val="en-US"/>
          <w:rPrChange w:id="550" w:author="Mary O'Connor" w:date="2016-02-09T09:29:00Z">
            <w:rPr>
              <w:rFonts w:ascii="Garamond" w:eastAsia="Times New Roman" w:hAnsi="Garamond" w:cs="Times New Roman"/>
              <w:sz w:val="24"/>
              <w:szCs w:val="24"/>
              <w:lang w:val="en-US"/>
            </w:rPr>
          </w:rPrChange>
        </w:rPr>
        <w:t xml:space="preserve">eelgrass </w:t>
      </w:r>
    </w:p>
    <w:p w14:paraId="402079E7" w14:textId="151DBB1C" w:rsidR="00527B77" w:rsidRPr="00210C6F" w:rsidRDefault="00497B54" w:rsidP="00CF1039">
      <w:pPr>
        <w:spacing w:after="0" w:line="480" w:lineRule="auto"/>
        <w:ind w:firstLine="720"/>
        <w:rPr>
          <w:rFonts w:ascii="Times" w:eastAsia="Times New Roman" w:hAnsi="Times" w:cs="Times New Roman"/>
          <w:sz w:val="24"/>
          <w:szCs w:val="24"/>
          <w:lang w:val="en-US"/>
          <w:rPrChange w:id="551"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552" w:author="Mary O'Connor" w:date="2016-02-09T09:29:00Z">
            <w:rPr>
              <w:rFonts w:ascii="Garamond" w:eastAsia="Times New Roman" w:hAnsi="Garamond" w:cs="Times New Roman"/>
              <w:sz w:val="24"/>
              <w:szCs w:val="24"/>
              <w:lang w:val="en-US"/>
            </w:rPr>
          </w:rPrChange>
        </w:rPr>
        <w:t>meadows</w:t>
      </w:r>
      <w:proofErr w:type="gramEnd"/>
      <w:r w:rsidRPr="00210C6F">
        <w:rPr>
          <w:rFonts w:ascii="Times" w:eastAsia="Times New Roman" w:hAnsi="Times" w:cs="Times New Roman"/>
          <w:sz w:val="24"/>
          <w:szCs w:val="24"/>
          <w:lang w:val="en-US"/>
          <w:rPrChange w:id="553"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i/>
          <w:sz w:val="24"/>
          <w:szCs w:val="24"/>
          <w:lang w:val="en-US"/>
          <w:rPrChange w:id="554" w:author="Mary O'Connor" w:date="2016-02-09T09:29:00Z">
            <w:rPr>
              <w:rFonts w:ascii="Garamond" w:eastAsia="Times New Roman" w:hAnsi="Garamond" w:cs="Times New Roman"/>
              <w:i/>
              <w:sz w:val="24"/>
              <w:szCs w:val="24"/>
              <w:lang w:val="en-US"/>
            </w:rPr>
          </w:rPrChange>
        </w:rPr>
        <w:t>Zostera</w:t>
      </w:r>
      <w:proofErr w:type="spellEnd"/>
      <w:r w:rsidRPr="00210C6F">
        <w:rPr>
          <w:rFonts w:ascii="Times" w:eastAsia="Times New Roman" w:hAnsi="Times" w:cs="Times New Roman"/>
          <w:i/>
          <w:sz w:val="24"/>
          <w:szCs w:val="24"/>
          <w:lang w:val="en-US"/>
          <w:rPrChange w:id="555" w:author="Mary O'Connor" w:date="2016-02-09T09:29:00Z">
            <w:rPr>
              <w:rFonts w:ascii="Garamond" w:eastAsia="Times New Roman" w:hAnsi="Garamond" w:cs="Times New Roman"/>
              <w:i/>
              <w:sz w:val="24"/>
              <w:szCs w:val="24"/>
              <w:lang w:val="en-US"/>
            </w:rPr>
          </w:rPrChange>
        </w:rPr>
        <w:t xml:space="preserve"> marina</w:t>
      </w:r>
      <w:r w:rsidRPr="00210C6F">
        <w:rPr>
          <w:rFonts w:ascii="Times" w:eastAsia="Times New Roman" w:hAnsi="Times" w:cs="Times New Roman"/>
          <w:sz w:val="24"/>
          <w:szCs w:val="24"/>
          <w:lang w:val="en-US"/>
          <w:rPrChange w:id="556" w:author="Mary O'Connor" w:date="2016-02-09T09:29:00Z">
            <w:rPr>
              <w:rFonts w:ascii="Garamond" w:eastAsia="Times New Roman" w:hAnsi="Garamond" w:cs="Times New Roman"/>
              <w:sz w:val="24"/>
              <w:szCs w:val="24"/>
              <w:lang w:val="en-US"/>
            </w:rPr>
          </w:rPrChange>
        </w:rPr>
        <w:t>) on t</w:t>
      </w:r>
      <w:r w:rsidR="00527B77" w:rsidRPr="00210C6F">
        <w:rPr>
          <w:rFonts w:ascii="Times" w:eastAsia="Times New Roman" w:hAnsi="Times" w:cs="Times New Roman"/>
          <w:sz w:val="24"/>
          <w:szCs w:val="24"/>
          <w:lang w:val="en-US"/>
          <w:rPrChange w:id="557" w:author="Mary O'Connor" w:date="2016-02-09T09:29:00Z">
            <w:rPr>
              <w:rFonts w:ascii="Garamond" w:eastAsia="Times New Roman" w:hAnsi="Garamond" w:cs="Times New Roman"/>
              <w:sz w:val="24"/>
              <w:szCs w:val="24"/>
              <w:lang w:val="en-US"/>
            </w:rPr>
          </w:rPrChange>
        </w:rPr>
        <w:t xml:space="preserve">he Pacific coast of Canada. Can J Fish </w:t>
      </w:r>
      <w:proofErr w:type="spellStart"/>
      <w:r w:rsidR="00527B77" w:rsidRPr="00210C6F">
        <w:rPr>
          <w:rFonts w:ascii="Times" w:eastAsia="Times New Roman" w:hAnsi="Times" w:cs="Times New Roman"/>
          <w:sz w:val="24"/>
          <w:szCs w:val="24"/>
          <w:lang w:val="en-US"/>
          <w:rPrChange w:id="558" w:author="Mary O'Connor" w:date="2016-02-09T09:29:00Z">
            <w:rPr>
              <w:rFonts w:ascii="Garamond" w:eastAsia="Times New Roman" w:hAnsi="Garamond" w:cs="Times New Roman"/>
              <w:sz w:val="24"/>
              <w:szCs w:val="24"/>
              <w:lang w:val="en-US"/>
            </w:rPr>
          </w:rPrChange>
        </w:rPr>
        <w:t>Aquat</w:t>
      </w:r>
      <w:proofErr w:type="spellEnd"/>
      <w:r w:rsidR="00527B77" w:rsidRPr="00210C6F">
        <w:rPr>
          <w:rFonts w:ascii="Times" w:eastAsia="Times New Roman" w:hAnsi="Times" w:cs="Times New Roman"/>
          <w:sz w:val="24"/>
          <w:szCs w:val="24"/>
          <w:lang w:val="en-US"/>
          <w:rPrChange w:id="559" w:author="Mary O'Connor" w:date="2016-02-09T09:29:00Z">
            <w:rPr>
              <w:rFonts w:ascii="Garamond" w:eastAsia="Times New Roman" w:hAnsi="Garamond" w:cs="Times New Roman"/>
              <w:sz w:val="24"/>
              <w:szCs w:val="24"/>
              <w:lang w:val="en-US"/>
            </w:rPr>
          </w:rPrChange>
        </w:rPr>
        <w:t xml:space="preserve"> </w:t>
      </w:r>
      <w:proofErr w:type="spellStart"/>
      <w:r w:rsidR="00527B77" w:rsidRPr="00210C6F">
        <w:rPr>
          <w:rFonts w:ascii="Times" w:eastAsia="Times New Roman" w:hAnsi="Times" w:cs="Times New Roman"/>
          <w:sz w:val="24"/>
          <w:szCs w:val="24"/>
          <w:lang w:val="en-US"/>
          <w:rPrChange w:id="560" w:author="Mary O'Connor" w:date="2016-02-09T09:29:00Z">
            <w:rPr>
              <w:rFonts w:ascii="Garamond" w:eastAsia="Times New Roman" w:hAnsi="Garamond" w:cs="Times New Roman"/>
              <w:sz w:val="24"/>
              <w:szCs w:val="24"/>
              <w:lang w:val="en-US"/>
            </w:rPr>
          </w:rPrChange>
        </w:rPr>
        <w:t>Sci</w:t>
      </w:r>
      <w:proofErr w:type="spellEnd"/>
      <w:r w:rsidR="00527B77" w:rsidRPr="00210C6F">
        <w:rPr>
          <w:rFonts w:ascii="Times" w:eastAsia="Times New Roman" w:hAnsi="Times" w:cs="Times New Roman"/>
          <w:sz w:val="24"/>
          <w:szCs w:val="24"/>
          <w:lang w:val="en-US"/>
          <w:rPrChange w:id="561" w:author="Mary O'Connor" w:date="2016-02-09T09:29:00Z">
            <w:rPr>
              <w:rFonts w:ascii="Garamond" w:eastAsia="Times New Roman" w:hAnsi="Garamond" w:cs="Times New Roman"/>
              <w:sz w:val="24"/>
              <w:szCs w:val="24"/>
              <w:lang w:val="en-US"/>
            </w:rPr>
          </w:rPrChange>
        </w:rPr>
        <w:t xml:space="preserve"> 70:775-784</w:t>
      </w:r>
    </w:p>
    <w:p w14:paraId="7878869F" w14:textId="19F94A29" w:rsidR="00C471DD" w:rsidRPr="00210C6F" w:rsidRDefault="006034D1" w:rsidP="000F7014">
      <w:pPr>
        <w:spacing w:after="0" w:line="480" w:lineRule="auto"/>
        <w:rPr>
          <w:rFonts w:ascii="Times" w:eastAsia="Times New Roman" w:hAnsi="Times" w:cs="Times New Roman"/>
          <w:color w:val="000000"/>
          <w:sz w:val="24"/>
          <w:szCs w:val="24"/>
          <w:lang w:val="en-US"/>
          <w:rPrChange w:id="562"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63" w:author="Mary O'Connor" w:date="2016-02-09T09:29:00Z">
            <w:rPr>
              <w:rFonts w:ascii="Garamond" w:eastAsia="Times New Roman" w:hAnsi="Garamond" w:cs="Times New Roman"/>
              <w:color w:val="000000"/>
              <w:sz w:val="24"/>
              <w:szCs w:val="24"/>
              <w:lang w:val="en-US"/>
            </w:rPr>
          </w:rPrChange>
        </w:rPr>
        <w:t xml:space="preserve">Sanders NJ, </w:t>
      </w:r>
      <w:proofErr w:type="spellStart"/>
      <w:r w:rsidRPr="00210C6F">
        <w:rPr>
          <w:rFonts w:ascii="Times" w:eastAsia="Times New Roman" w:hAnsi="Times" w:cs="Times New Roman"/>
          <w:color w:val="000000"/>
          <w:sz w:val="24"/>
          <w:szCs w:val="24"/>
          <w:lang w:val="en-US"/>
          <w:rPrChange w:id="564" w:author="Mary O'Connor" w:date="2016-02-09T09:29:00Z">
            <w:rPr>
              <w:rFonts w:ascii="Garamond" w:eastAsia="Times New Roman" w:hAnsi="Garamond" w:cs="Times New Roman"/>
              <w:color w:val="000000"/>
              <w:sz w:val="24"/>
              <w:szCs w:val="24"/>
              <w:lang w:val="en-US"/>
            </w:rPr>
          </w:rPrChange>
        </w:rPr>
        <w:t>Lessard</w:t>
      </w:r>
      <w:proofErr w:type="spellEnd"/>
      <w:r w:rsidRPr="00210C6F">
        <w:rPr>
          <w:rFonts w:ascii="Times" w:eastAsia="Times New Roman" w:hAnsi="Times" w:cs="Times New Roman"/>
          <w:color w:val="000000"/>
          <w:sz w:val="24"/>
          <w:szCs w:val="24"/>
          <w:lang w:val="en-US"/>
          <w:rPrChange w:id="565" w:author="Mary O'Connor" w:date="2016-02-09T09:29:00Z">
            <w:rPr>
              <w:rFonts w:ascii="Garamond" w:eastAsia="Times New Roman" w:hAnsi="Garamond" w:cs="Times New Roman"/>
              <w:color w:val="000000"/>
              <w:sz w:val="24"/>
              <w:szCs w:val="24"/>
              <w:lang w:val="en-US"/>
            </w:rPr>
          </w:rPrChange>
        </w:rPr>
        <w:t xml:space="preserve"> JP, Fitzpatrick MC, Dunn </w:t>
      </w:r>
      <w:r w:rsidR="009845FA" w:rsidRPr="00210C6F">
        <w:rPr>
          <w:rFonts w:ascii="Times" w:eastAsia="Times New Roman" w:hAnsi="Times" w:cs="Times New Roman"/>
          <w:color w:val="000000"/>
          <w:sz w:val="24"/>
          <w:szCs w:val="24"/>
          <w:lang w:val="en-US"/>
          <w:rPrChange w:id="566" w:author="Mary O'Connor" w:date="2016-02-09T09:29:00Z">
            <w:rPr>
              <w:rFonts w:ascii="Garamond" w:eastAsia="Times New Roman" w:hAnsi="Garamond" w:cs="Times New Roman"/>
              <w:color w:val="000000"/>
              <w:sz w:val="24"/>
              <w:szCs w:val="24"/>
              <w:lang w:val="en-US"/>
            </w:rPr>
          </w:rPrChange>
        </w:rPr>
        <w:t xml:space="preserve">RR (2007) Temperature, but not </w:t>
      </w:r>
      <w:r w:rsidRPr="00210C6F">
        <w:rPr>
          <w:rFonts w:ascii="Times" w:eastAsia="Times New Roman" w:hAnsi="Times" w:cs="Times New Roman"/>
          <w:color w:val="000000"/>
          <w:sz w:val="24"/>
          <w:szCs w:val="24"/>
          <w:lang w:val="en-US"/>
          <w:rPrChange w:id="567" w:author="Mary O'Connor" w:date="2016-02-09T09:29:00Z">
            <w:rPr>
              <w:rFonts w:ascii="Garamond" w:eastAsia="Times New Roman" w:hAnsi="Garamond" w:cs="Times New Roman"/>
              <w:color w:val="000000"/>
              <w:sz w:val="24"/>
              <w:szCs w:val="24"/>
              <w:lang w:val="en-US"/>
            </w:rPr>
          </w:rPrChange>
        </w:rPr>
        <w:t xml:space="preserve">productivity or </w:t>
      </w:r>
    </w:p>
    <w:p w14:paraId="474B4941" w14:textId="54E58232" w:rsidR="006034D1" w:rsidRPr="00210C6F" w:rsidRDefault="006034D1" w:rsidP="00F047CC">
      <w:pPr>
        <w:spacing w:after="0" w:line="480" w:lineRule="auto"/>
        <w:ind w:left="720"/>
        <w:rPr>
          <w:rFonts w:ascii="Times" w:eastAsia="Times New Roman" w:hAnsi="Times" w:cs="Times New Roman"/>
          <w:sz w:val="24"/>
          <w:szCs w:val="24"/>
          <w:lang w:val="en-US"/>
          <w:rPrChange w:id="568"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569" w:author="Mary O'Connor" w:date="2016-02-09T09:29:00Z">
            <w:rPr>
              <w:rFonts w:ascii="Garamond" w:eastAsia="Times New Roman" w:hAnsi="Garamond" w:cs="Times New Roman"/>
              <w:color w:val="000000"/>
              <w:sz w:val="24"/>
              <w:szCs w:val="24"/>
              <w:lang w:val="en-US"/>
            </w:rPr>
          </w:rPrChange>
        </w:rPr>
        <w:t>geometry</w:t>
      </w:r>
      <w:proofErr w:type="gramEnd"/>
      <w:r w:rsidRPr="00210C6F">
        <w:rPr>
          <w:rFonts w:ascii="Times" w:eastAsia="Times New Roman" w:hAnsi="Times" w:cs="Times New Roman"/>
          <w:color w:val="000000"/>
          <w:sz w:val="24"/>
          <w:szCs w:val="24"/>
          <w:lang w:val="en-US"/>
          <w:rPrChange w:id="570" w:author="Mary O'Connor" w:date="2016-02-09T09:29:00Z">
            <w:rPr>
              <w:rFonts w:ascii="Garamond" w:eastAsia="Times New Roman" w:hAnsi="Garamond" w:cs="Times New Roman"/>
              <w:color w:val="000000"/>
              <w:sz w:val="24"/>
              <w:szCs w:val="24"/>
              <w:lang w:val="en-US"/>
            </w:rPr>
          </w:rPrChange>
        </w:rPr>
        <w:t xml:space="preserve">, predicts </w:t>
      </w:r>
      <w:proofErr w:type="spellStart"/>
      <w:r w:rsidRPr="00210C6F">
        <w:rPr>
          <w:rFonts w:ascii="Times" w:eastAsia="Times New Roman" w:hAnsi="Times" w:cs="Times New Roman"/>
          <w:color w:val="000000"/>
          <w:sz w:val="24"/>
          <w:szCs w:val="24"/>
          <w:lang w:val="en-US"/>
          <w:rPrChange w:id="571" w:author="Mary O'Connor" w:date="2016-02-09T09:29:00Z">
            <w:rPr>
              <w:rFonts w:ascii="Garamond" w:eastAsia="Times New Roman" w:hAnsi="Garamond" w:cs="Times New Roman"/>
              <w:color w:val="000000"/>
              <w:sz w:val="24"/>
              <w:szCs w:val="24"/>
              <w:lang w:val="en-US"/>
            </w:rPr>
          </w:rPrChange>
        </w:rPr>
        <w:t>elevational</w:t>
      </w:r>
      <w:proofErr w:type="spellEnd"/>
      <w:r w:rsidRPr="00210C6F">
        <w:rPr>
          <w:rFonts w:ascii="Times" w:eastAsia="Times New Roman" w:hAnsi="Times" w:cs="Times New Roman"/>
          <w:color w:val="000000"/>
          <w:sz w:val="24"/>
          <w:szCs w:val="24"/>
          <w:lang w:val="en-US"/>
          <w:rPrChange w:id="572" w:author="Mary O'Connor" w:date="2016-02-09T09:29:00Z">
            <w:rPr>
              <w:rFonts w:ascii="Garamond" w:eastAsia="Times New Roman" w:hAnsi="Garamond" w:cs="Times New Roman"/>
              <w:color w:val="000000"/>
              <w:sz w:val="24"/>
              <w:szCs w:val="24"/>
              <w:lang w:val="en-US"/>
            </w:rPr>
          </w:rPrChange>
        </w:rPr>
        <w:t xml:space="preserve"> diversity gradients in ants across spatial grains. Global </w:t>
      </w:r>
      <w:proofErr w:type="spellStart"/>
      <w:r w:rsidRPr="00210C6F">
        <w:rPr>
          <w:rFonts w:ascii="Times" w:eastAsia="Times New Roman" w:hAnsi="Times" w:cs="Times New Roman"/>
          <w:color w:val="000000"/>
          <w:sz w:val="24"/>
          <w:szCs w:val="24"/>
          <w:lang w:val="en-US"/>
          <w:rPrChange w:id="573"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574"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75" w:author="Mary O'Connor" w:date="2016-02-09T09:29:00Z">
            <w:rPr>
              <w:rFonts w:ascii="Garamond" w:eastAsia="Times New Roman" w:hAnsi="Garamond" w:cs="Times New Roman"/>
              <w:color w:val="000000"/>
              <w:sz w:val="24"/>
              <w:szCs w:val="24"/>
              <w:lang w:val="en-US"/>
            </w:rPr>
          </w:rPrChange>
        </w:rPr>
        <w:t>Biogeogr</w:t>
      </w:r>
      <w:proofErr w:type="spellEnd"/>
      <w:r w:rsidRPr="00210C6F">
        <w:rPr>
          <w:rFonts w:ascii="Times" w:eastAsia="Times New Roman" w:hAnsi="Times" w:cs="Times New Roman"/>
          <w:color w:val="000000"/>
          <w:sz w:val="24"/>
          <w:szCs w:val="24"/>
          <w:lang w:val="en-US"/>
          <w:rPrChange w:id="576" w:author="Mary O'Connor" w:date="2016-02-09T09:29:00Z">
            <w:rPr>
              <w:rFonts w:ascii="Garamond" w:eastAsia="Times New Roman" w:hAnsi="Garamond" w:cs="Times New Roman"/>
              <w:color w:val="000000"/>
              <w:sz w:val="24"/>
              <w:szCs w:val="24"/>
              <w:lang w:val="en-US"/>
            </w:rPr>
          </w:rPrChange>
        </w:rPr>
        <w:t xml:space="preserve"> 16:640-649</w:t>
      </w:r>
    </w:p>
    <w:p w14:paraId="50AD779C" w14:textId="767C6B78" w:rsidR="006034D1" w:rsidRPr="00210C6F" w:rsidRDefault="006034D1" w:rsidP="000F7014">
      <w:pPr>
        <w:spacing w:after="0" w:line="480" w:lineRule="auto"/>
        <w:rPr>
          <w:rFonts w:ascii="Times" w:eastAsia="Times New Roman" w:hAnsi="Times" w:cs="Times New Roman"/>
          <w:sz w:val="24"/>
          <w:szCs w:val="24"/>
          <w:lang w:val="en-US"/>
          <w:rPrChange w:id="577"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578" w:author="Mary O'Connor" w:date="2016-02-09T09:29:00Z">
            <w:rPr>
              <w:rFonts w:ascii="Garamond" w:eastAsia="Times New Roman" w:hAnsi="Garamond" w:cs="Times New Roman"/>
              <w:color w:val="000000"/>
              <w:sz w:val="24"/>
              <w:szCs w:val="24"/>
              <w:lang w:val="en-US"/>
            </w:rPr>
          </w:rPrChange>
        </w:rPr>
        <w:t>Searle SR (1988) Parallel lines in residual plots.</w:t>
      </w:r>
      <w:proofErr w:type="gramEnd"/>
      <w:r w:rsidRPr="00210C6F">
        <w:rPr>
          <w:rFonts w:ascii="Times" w:eastAsia="Times New Roman" w:hAnsi="Times" w:cs="Times New Roman"/>
          <w:color w:val="000000"/>
          <w:sz w:val="24"/>
          <w:szCs w:val="24"/>
          <w:lang w:val="en-US"/>
          <w:rPrChange w:id="579" w:author="Mary O'Connor" w:date="2016-02-09T09:29:00Z">
            <w:rPr>
              <w:rFonts w:ascii="Garamond" w:eastAsia="Times New Roman" w:hAnsi="Garamond" w:cs="Times New Roman"/>
              <w:color w:val="000000"/>
              <w:sz w:val="24"/>
              <w:szCs w:val="24"/>
              <w:lang w:val="en-US"/>
            </w:rPr>
          </w:rPrChange>
        </w:rPr>
        <w:t xml:space="preserve">  </w:t>
      </w:r>
      <w:proofErr w:type="gramStart"/>
      <w:r w:rsidRPr="00210C6F">
        <w:rPr>
          <w:rFonts w:ascii="Times" w:eastAsia="Times New Roman" w:hAnsi="Times" w:cs="Times New Roman"/>
          <w:color w:val="000000"/>
          <w:sz w:val="24"/>
          <w:szCs w:val="24"/>
          <w:lang w:val="en-US"/>
          <w:rPrChange w:id="580" w:author="Mary O'Connor" w:date="2016-02-09T09:29:00Z">
            <w:rPr>
              <w:rFonts w:ascii="Garamond" w:eastAsia="Times New Roman" w:hAnsi="Garamond" w:cs="Times New Roman"/>
              <w:color w:val="000000"/>
              <w:sz w:val="24"/>
              <w:szCs w:val="24"/>
              <w:lang w:val="en-US"/>
            </w:rPr>
          </w:rPrChange>
        </w:rPr>
        <w:t>Am</w:t>
      </w:r>
      <w:proofErr w:type="gramEnd"/>
      <w:r w:rsidRPr="00210C6F">
        <w:rPr>
          <w:rFonts w:ascii="Times" w:eastAsia="Times New Roman" w:hAnsi="Times" w:cs="Times New Roman"/>
          <w:color w:val="000000"/>
          <w:sz w:val="24"/>
          <w:szCs w:val="24"/>
          <w:lang w:val="en-US"/>
          <w:rPrChange w:id="581" w:author="Mary O'Connor" w:date="2016-02-09T09:29:00Z">
            <w:rPr>
              <w:rFonts w:ascii="Garamond" w:eastAsia="Times New Roman" w:hAnsi="Garamond" w:cs="Times New Roman"/>
              <w:color w:val="000000"/>
              <w:sz w:val="24"/>
              <w:szCs w:val="24"/>
              <w:lang w:val="en-US"/>
            </w:rPr>
          </w:rPrChange>
        </w:rPr>
        <w:t xml:space="preserve"> Stat</w:t>
      </w:r>
      <w:r w:rsidRPr="00210C6F">
        <w:rPr>
          <w:rFonts w:ascii="Times" w:eastAsia="Times New Roman" w:hAnsi="Times" w:cs="Times New Roman"/>
          <w:i/>
          <w:iCs/>
          <w:color w:val="000000"/>
          <w:sz w:val="24"/>
          <w:szCs w:val="24"/>
          <w:lang w:val="en-US"/>
          <w:rPrChange w:id="582"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583" w:author="Mary O'Connor" w:date="2016-02-09T09:29:00Z">
            <w:rPr>
              <w:rFonts w:ascii="Garamond" w:eastAsia="Times New Roman" w:hAnsi="Garamond" w:cs="Times New Roman"/>
              <w:color w:val="000000"/>
              <w:sz w:val="24"/>
              <w:szCs w:val="24"/>
              <w:lang w:val="en-US"/>
            </w:rPr>
          </w:rPrChange>
        </w:rPr>
        <w:t>42:211-211</w:t>
      </w:r>
    </w:p>
    <w:p w14:paraId="7EAB66AF" w14:textId="3DBAE24C" w:rsidR="00C471DD" w:rsidRPr="00210C6F" w:rsidRDefault="009845FA" w:rsidP="000F7014">
      <w:pPr>
        <w:spacing w:after="0" w:line="480" w:lineRule="auto"/>
        <w:rPr>
          <w:rFonts w:ascii="Times" w:eastAsia="Times New Roman" w:hAnsi="Times" w:cs="Times New Roman"/>
          <w:color w:val="000000"/>
          <w:sz w:val="24"/>
          <w:szCs w:val="24"/>
          <w:lang w:val="en-US"/>
          <w:rPrChange w:id="584"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585" w:author="Mary O'Connor" w:date="2016-02-09T09:29:00Z">
            <w:rPr>
              <w:rFonts w:ascii="Garamond" w:eastAsia="Times New Roman" w:hAnsi="Garamond" w:cs="Times New Roman"/>
              <w:color w:val="000000"/>
              <w:sz w:val="24"/>
              <w:szCs w:val="24"/>
              <w:lang w:val="en-US"/>
            </w:rPr>
          </w:rPrChange>
        </w:rPr>
        <w:t>Shokri</w:t>
      </w:r>
      <w:proofErr w:type="spellEnd"/>
      <w:r w:rsidRPr="00210C6F">
        <w:rPr>
          <w:rFonts w:ascii="Times" w:eastAsia="Times New Roman" w:hAnsi="Times" w:cs="Times New Roman"/>
          <w:color w:val="000000"/>
          <w:sz w:val="24"/>
          <w:szCs w:val="24"/>
          <w:lang w:val="en-US"/>
          <w:rPrChange w:id="586" w:author="Mary O'Connor" w:date="2016-02-09T09:29:00Z">
            <w:rPr>
              <w:rFonts w:ascii="Garamond" w:eastAsia="Times New Roman" w:hAnsi="Garamond" w:cs="Times New Roman"/>
              <w:color w:val="000000"/>
              <w:sz w:val="24"/>
              <w:szCs w:val="24"/>
              <w:lang w:val="en-US"/>
            </w:rPr>
          </w:rPrChange>
        </w:rPr>
        <w:t xml:space="preserve"> MR, Gladstone W (2013)</w:t>
      </w:r>
      <w:r w:rsidR="006034D1" w:rsidRPr="00210C6F">
        <w:rPr>
          <w:rFonts w:ascii="Times" w:eastAsia="Times New Roman" w:hAnsi="Times" w:cs="Times New Roman"/>
          <w:color w:val="000000"/>
          <w:sz w:val="24"/>
          <w:szCs w:val="24"/>
          <w:lang w:val="en-US"/>
          <w:rPrChange w:id="587" w:author="Mary O'Connor" w:date="2016-02-09T09:29:00Z">
            <w:rPr>
              <w:rFonts w:ascii="Garamond" w:eastAsia="Times New Roman" w:hAnsi="Garamond" w:cs="Times New Roman"/>
              <w:color w:val="000000"/>
              <w:sz w:val="24"/>
              <w:szCs w:val="24"/>
              <w:lang w:val="en-US"/>
            </w:rPr>
          </w:rPrChange>
        </w:rPr>
        <w:t xml:space="preserve"> Limitations of habitats as biodiversity surrogates for conservation </w:t>
      </w:r>
    </w:p>
    <w:p w14:paraId="0888C48F" w14:textId="016FFD88" w:rsidR="006034D1" w:rsidRPr="00210C6F" w:rsidRDefault="006034D1" w:rsidP="00F047CC">
      <w:pPr>
        <w:spacing w:after="0" w:line="480" w:lineRule="auto"/>
        <w:ind w:firstLine="720"/>
        <w:rPr>
          <w:rFonts w:ascii="Times" w:eastAsia="Times New Roman" w:hAnsi="Times" w:cs="Times New Roman"/>
          <w:sz w:val="24"/>
          <w:szCs w:val="24"/>
          <w:lang w:val="en-US"/>
          <w:rPrChange w:id="588"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589" w:author="Mary O'Connor" w:date="2016-02-09T09:29:00Z">
            <w:rPr>
              <w:rFonts w:ascii="Garamond" w:eastAsia="Times New Roman" w:hAnsi="Garamond" w:cs="Times New Roman"/>
              <w:color w:val="000000"/>
              <w:sz w:val="24"/>
              <w:szCs w:val="24"/>
              <w:lang w:val="en-US"/>
            </w:rPr>
          </w:rPrChange>
        </w:rPr>
        <w:t>planning</w:t>
      </w:r>
      <w:proofErr w:type="gramEnd"/>
      <w:r w:rsidRPr="00210C6F">
        <w:rPr>
          <w:rFonts w:ascii="Times" w:eastAsia="Times New Roman" w:hAnsi="Times" w:cs="Times New Roman"/>
          <w:color w:val="000000"/>
          <w:sz w:val="24"/>
          <w:szCs w:val="24"/>
          <w:lang w:val="en-US"/>
          <w:rPrChange w:id="590" w:author="Mary O'Connor" w:date="2016-02-09T09:29:00Z">
            <w:rPr>
              <w:rFonts w:ascii="Garamond" w:eastAsia="Times New Roman" w:hAnsi="Garamond" w:cs="Times New Roman"/>
              <w:color w:val="000000"/>
              <w:sz w:val="24"/>
              <w:szCs w:val="24"/>
              <w:lang w:val="en-US"/>
            </w:rPr>
          </w:rPrChange>
        </w:rPr>
        <w:t xml:space="preserve"> in estuaries.  Env</w:t>
      </w:r>
      <w:r w:rsidR="00527B77" w:rsidRPr="00210C6F">
        <w:rPr>
          <w:rFonts w:ascii="Times" w:eastAsia="Times New Roman" w:hAnsi="Times" w:cs="Times New Roman"/>
          <w:color w:val="000000"/>
          <w:sz w:val="24"/>
          <w:szCs w:val="24"/>
          <w:lang w:val="en-US"/>
          <w:rPrChange w:id="591" w:author="Mary O'Connor" w:date="2016-02-09T09:29:00Z">
            <w:rPr>
              <w:rFonts w:ascii="Garamond" w:eastAsia="Times New Roman" w:hAnsi="Garamond" w:cs="Times New Roman"/>
              <w:color w:val="000000"/>
              <w:sz w:val="24"/>
              <w:szCs w:val="24"/>
              <w:lang w:val="en-US"/>
            </w:rPr>
          </w:rPrChange>
        </w:rPr>
        <w:t xml:space="preserve">iron </w:t>
      </w:r>
      <w:proofErr w:type="spellStart"/>
      <w:r w:rsidR="00527B77" w:rsidRPr="00210C6F">
        <w:rPr>
          <w:rFonts w:ascii="Times" w:eastAsia="Times New Roman" w:hAnsi="Times" w:cs="Times New Roman"/>
          <w:color w:val="000000"/>
          <w:sz w:val="24"/>
          <w:szCs w:val="24"/>
          <w:lang w:val="en-US"/>
          <w:rPrChange w:id="592" w:author="Mary O'Connor" w:date="2016-02-09T09:29:00Z">
            <w:rPr>
              <w:rFonts w:ascii="Garamond" w:eastAsia="Times New Roman" w:hAnsi="Garamond" w:cs="Times New Roman"/>
              <w:color w:val="000000"/>
              <w:sz w:val="24"/>
              <w:szCs w:val="24"/>
              <w:lang w:val="en-US"/>
            </w:rPr>
          </w:rPrChange>
        </w:rPr>
        <w:t>Monit</w:t>
      </w:r>
      <w:proofErr w:type="spellEnd"/>
      <w:r w:rsidR="00527B77" w:rsidRPr="00210C6F">
        <w:rPr>
          <w:rFonts w:ascii="Times" w:eastAsia="Times New Roman" w:hAnsi="Times" w:cs="Times New Roman"/>
          <w:color w:val="000000"/>
          <w:sz w:val="24"/>
          <w:szCs w:val="24"/>
          <w:lang w:val="en-US"/>
          <w:rPrChange w:id="593" w:author="Mary O'Connor" w:date="2016-02-09T09:29:00Z">
            <w:rPr>
              <w:rFonts w:ascii="Garamond" w:eastAsia="Times New Roman" w:hAnsi="Garamond" w:cs="Times New Roman"/>
              <w:color w:val="000000"/>
              <w:sz w:val="24"/>
              <w:szCs w:val="24"/>
              <w:lang w:val="en-US"/>
            </w:rPr>
          </w:rPrChange>
        </w:rPr>
        <w:t xml:space="preserve"> Assess 184:3477-3492</w:t>
      </w:r>
    </w:p>
    <w:p w14:paraId="0788A7D3"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594"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595" w:author="Mary O'Connor" w:date="2016-02-09T09:29:00Z">
            <w:rPr>
              <w:rFonts w:ascii="Garamond" w:eastAsia="Times New Roman" w:hAnsi="Garamond" w:cs="Times New Roman"/>
              <w:color w:val="000000"/>
              <w:sz w:val="24"/>
              <w:szCs w:val="24"/>
              <w:lang w:val="en-US"/>
            </w:rPr>
          </w:rPrChange>
        </w:rPr>
        <w:t>Stier</w:t>
      </w:r>
      <w:proofErr w:type="spellEnd"/>
      <w:r w:rsidRPr="00210C6F">
        <w:rPr>
          <w:rFonts w:ascii="Times" w:eastAsia="Times New Roman" w:hAnsi="Times" w:cs="Times New Roman"/>
          <w:color w:val="000000"/>
          <w:sz w:val="24"/>
          <w:szCs w:val="24"/>
          <w:lang w:val="en-US"/>
          <w:rPrChange w:id="596" w:author="Mary O'Connor" w:date="2016-02-09T09:29:00Z">
            <w:rPr>
              <w:rFonts w:ascii="Garamond" w:eastAsia="Times New Roman" w:hAnsi="Garamond" w:cs="Times New Roman"/>
              <w:color w:val="000000"/>
              <w:sz w:val="24"/>
              <w:szCs w:val="24"/>
              <w:lang w:val="en-US"/>
            </w:rPr>
          </w:rPrChange>
        </w:rPr>
        <w:t xml:space="preserve"> AC, </w:t>
      </w:r>
      <w:proofErr w:type="spellStart"/>
      <w:r w:rsidRPr="00210C6F">
        <w:rPr>
          <w:rFonts w:ascii="Times" w:eastAsia="Times New Roman" w:hAnsi="Times" w:cs="Times New Roman"/>
          <w:color w:val="000000"/>
          <w:sz w:val="24"/>
          <w:szCs w:val="24"/>
          <w:lang w:val="en-US"/>
          <w:rPrChange w:id="597" w:author="Mary O'Connor" w:date="2016-02-09T09:29:00Z">
            <w:rPr>
              <w:rFonts w:ascii="Garamond" w:eastAsia="Times New Roman" w:hAnsi="Garamond" w:cs="Times New Roman"/>
              <w:color w:val="000000"/>
              <w:sz w:val="24"/>
              <w:szCs w:val="24"/>
              <w:lang w:val="en-US"/>
            </w:rPr>
          </w:rPrChange>
        </w:rPr>
        <w:t>Geange</w:t>
      </w:r>
      <w:proofErr w:type="spellEnd"/>
      <w:r w:rsidRPr="00210C6F">
        <w:rPr>
          <w:rFonts w:ascii="Times" w:eastAsia="Times New Roman" w:hAnsi="Times" w:cs="Times New Roman"/>
          <w:color w:val="000000"/>
          <w:sz w:val="24"/>
          <w:szCs w:val="24"/>
          <w:lang w:val="en-US"/>
          <w:rPrChange w:id="598" w:author="Mary O'Connor" w:date="2016-02-09T09:29:00Z">
            <w:rPr>
              <w:rFonts w:ascii="Garamond" w:eastAsia="Times New Roman" w:hAnsi="Garamond" w:cs="Times New Roman"/>
              <w:color w:val="000000"/>
              <w:sz w:val="24"/>
              <w:szCs w:val="24"/>
              <w:lang w:val="en-US"/>
            </w:rPr>
          </w:rPrChange>
        </w:rPr>
        <w:t xml:space="preserve"> SW, Hanson KM</w:t>
      </w:r>
      <w:proofErr w:type="gramStart"/>
      <w:r w:rsidRPr="00210C6F">
        <w:rPr>
          <w:rFonts w:ascii="Times" w:eastAsia="Times New Roman" w:hAnsi="Times" w:cs="Times New Roman"/>
          <w:color w:val="000000"/>
          <w:sz w:val="24"/>
          <w:szCs w:val="24"/>
          <w:lang w:val="en-US"/>
          <w:rPrChange w:id="599" w:author="Mary O'Connor" w:date="2016-02-09T09:29:00Z">
            <w:rPr>
              <w:rFonts w:ascii="Garamond" w:eastAsia="Times New Roman" w:hAnsi="Garamond" w:cs="Times New Roman"/>
              <w:color w:val="000000"/>
              <w:sz w:val="24"/>
              <w:szCs w:val="24"/>
              <w:lang w:val="en-US"/>
            </w:rPr>
          </w:rPrChange>
        </w:rPr>
        <w:t>,  </w:t>
      </w:r>
      <w:proofErr w:type="spellStart"/>
      <w:r w:rsidRPr="00210C6F">
        <w:rPr>
          <w:rFonts w:ascii="Times" w:eastAsia="Times New Roman" w:hAnsi="Times" w:cs="Times New Roman"/>
          <w:color w:val="000000"/>
          <w:sz w:val="24"/>
          <w:szCs w:val="24"/>
          <w:lang w:val="en-US"/>
          <w:rPrChange w:id="600" w:author="Mary O'Connor" w:date="2016-02-09T09:29:00Z">
            <w:rPr>
              <w:rFonts w:ascii="Garamond" w:eastAsia="Times New Roman" w:hAnsi="Garamond" w:cs="Times New Roman"/>
              <w:color w:val="000000"/>
              <w:sz w:val="24"/>
              <w:szCs w:val="24"/>
              <w:lang w:val="en-US"/>
            </w:rPr>
          </w:rPrChange>
        </w:rPr>
        <w:t>Bolker</w:t>
      </w:r>
      <w:proofErr w:type="spellEnd"/>
      <w:proofErr w:type="gramEnd"/>
      <w:r w:rsidRPr="00210C6F">
        <w:rPr>
          <w:rFonts w:ascii="Times" w:eastAsia="Times New Roman" w:hAnsi="Times" w:cs="Times New Roman"/>
          <w:color w:val="000000"/>
          <w:sz w:val="24"/>
          <w:szCs w:val="24"/>
          <w:lang w:val="en-US"/>
          <w:rPrChange w:id="601" w:author="Mary O'Connor" w:date="2016-02-09T09:29:00Z">
            <w:rPr>
              <w:rFonts w:ascii="Garamond" w:eastAsia="Times New Roman" w:hAnsi="Garamond" w:cs="Times New Roman"/>
              <w:color w:val="000000"/>
              <w:sz w:val="24"/>
              <w:szCs w:val="24"/>
              <w:lang w:val="en-US"/>
            </w:rPr>
          </w:rPrChange>
        </w:rPr>
        <w:t xml:space="preserve"> BM (2013) Predator density and timing of arrival affect </w:t>
      </w:r>
    </w:p>
    <w:p w14:paraId="7281659B" w14:textId="3C763E0D" w:rsidR="006034D1" w:rsidRPr="00210C6F" w:rsidRDefault="006034D1" w:rsidP="00F047CC">
      <w:pPr>
        <w:spacing w:after="0" w:line="480" w:lineRule="auto"/>
        <w:ind w:firstLine="720"/>
        <w:rPr>
          <w:rFonts w:ascii="Times" w:eastAsia="Times New Roman" w:hAnsi="Times" w:cs="Times New Roman"/>
          <w:sz w:val="24"/>
          <w:szCs w:val="24"/>
          <w:lang w:val="en-US"/>
          <w:rPrChange w:id="602"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603" w:author="Mary O'Connor" w:date="2016-02-09T09:29:00Z">
            <w:rPr>
              <w:rFonts w:ascii="Garamond" w:eastAsia="Times New Roman" w:hAnsi="Garamond" w:cs="Times New Roman"/>
              <w:color w:val="000000"/>
              <w:sz w:val="24"/>
              <w:szCs w:val="24"/>
              <w:lang w:val="en-US"/>
            </w:rPr>
          </w:rPrChange>
        </w:rPr>
        <w:lastRenderedPageBreak/>
        <w:t>reef</w:t>
      </w:r>
      <w:proofErr w:type="gramEnd"/>
      <w:r w:rsidRPr="00210C6F">
        <w:rPr>
          <w:rFonts w:ascii="Times" w:eastAsia="Times New Roman" w:hAnsi="Times" w:cs="Times New Roman"/>
          <w:color w:val="000000"/>
          <w:sz w:val="24"/>
          <w:szCs w:val="24"/>
          <w:lang w:val="en-US"/>
          <w:rPrChange w:id="604" w:author="Mary O'Connor" w:date="2016-02-09T09:29:00Z">
            <w:rPr>
              <w:rFonts w:ascii="Garamond" w:eastAsia="Times New Roman" w:hAnsi="Garamond" w:cs="Times New Roman"/>
              <w:color w:val="000000"/>
              <w:sz w:val="24"/>
              <w:szCs w:val="24"/>
              <w:lang w:val="en-US"/>
            </w:rPr>
          </w:rPrChange>
        </w:rPr>
        <w:t xml:space="preserve"> fish community </w:t>
      </w:r>
      <w:r w:rsidR="00527B77" w:rsidRPr="00210C6F">
        <w:rPr>
          <w:rFonts w:ascii="Times" w:eastAsia="Times New Roman" w:hAnsi="Times" w:cs="Times New Roman"/>
          <w:color w:val="000000"/>
          <w:sz w:val="24"/>
          <w:szCs w:val="24"/>
          <w:lang w:val="en-US"/>
          <w:rPrChange w:id="605" w:author="Mary O'Connor" w:date="2016-02-09T09:29:00Z">
            <w:rPr>
              <w:rFonts w:ascii="Garamond" w:eastAsia="Times New Roman" w:hAnsi="Garamond" w:cs="Times New Roman"/>
              <w:color w:val="000000"/>
              <w:sz w:val="24"/>
              <w:szCs w:val="24"/>
              <w:lang w:val="en-US"/>
            </w:rPr>
          </w:rPrChange>
        </w:rPr>
        <w:t>assembly. Ecology 94, 1057–1068</w:t>
      </w:r>
    </w:p>
    <w:p w14:paraId="532137F1"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606"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607" w:author="Mary O'Connor" w:date="2016-02-09T09:29:00Z">
            <w:rPr>
              <w:rFonts w:ascii="Garamond" w:eastAsia="Times New Roman" w:hAnsi="Garamond" w:cs="Times New Roman"/>
              <w:color w:val="000000"/>
              <w:sz w:val="24"/>
              <w:szCs w:val="24"/>
              <w:lang w:val="en-US"/>
            </w:rPr>
          </w:rPrChange>
        </w:rPr>
        <w:t>Sturaro</w:t>
      </w:r>
      <w:proofErr w:type="spellEnd"/>
      <w:r w:rsidRPr="00210C6F">
        <w:rPr>
          <w:rFonts w:ascii="Times" w:eastAsia="Times New Roman" w:hAnsi="Times" w:cs="Times New Roman"/>
          <w:color w:val="000000"/>
          <w:sz w:val="24"/>
          <w:szCs w:val="24"/>
          <w:lang w:val="en-US"/>
          <w:rPrChange w:id="608" w:author="Mary O'Connor" w:date="2016-02-09T09:29:00Z">
            <w:rPr>
              <w:rFonts w:ascii="Garamond" w:eastAsia="Times New Roman" w:hAnsi="Garamond" w:cs="Times New Roman"/>
              <w:color w:val="000000"/>
              <w:sz w:val="24"/>
              <w:szCs w:val="24"/>
              <w:lang w:val="en-US"/>
            </w:rPr>
          </w:rPrChange>
        </w:rPr>
        <w:t xml:space="preserve"> N, </w:t>
      </w:r>
      <w:proofErr w:type="spellStart"/>
      <w:r w:rsidRPr="00210C6F">
        <w:rPr>
          <w:rFonts w:ascii="Times" w:eastAsia="Times New Roman" w:hAnsi="Times" w:cs="Times New Roman"/>
          <w:color w:val="000000"/>
          <w:sz w:val="24"/>
          <w:szCs w:val="24"/>
          <w:lang w:val="en-US"/>
          <w:rPrChange w:id="609" w:author="Mary O'Connor" w:date="2016-02-09T09:29:00Z">
            <w:rPr>
              <w:rFonts w:ascii="Garamond" w:eastAsia="Times New Roman" w:hAnsi="Garamond" w:cs="Times New Roman"/>
              <w:color w:val="000000"/>
              <w:sz w:val="24"/>
              <w:szCs w:val="24"/>
              <w:lang w:val="en-US"/>
            </w:rPr>
          </w:rPrChange>
        </w:rPr>
        <w:t>Lepoint</w:t>
      </w:r>
      <w:proofErr w:type="spellEnd"/>
      <w:r w:rsidRPr="00210C6F">
        <w:rPr>
          <w:rFonts w:ascii="Times" w:eastAsia="Times New Roman" w:hAnsi="Times" w:cs="Times New Roman"/>
          <w:color w:val="000000"/>
          <w:sz w:val="24"/>
          <w:szCs w:val="24"/>
          <w:lang w:val="en-US"/>
          <w:rPrChange w:id="610" w:author="Mary O'Connor" w:date="2016-02-09T09:29:00Z">
            <w:rPr>
              <w:rFonts w:ascii="Garamond" w:eastAsia="Times New Roman" w:hAnsi="Garamond" w:cs="Times New Roman"/>
              <w:color w:val="000000"/>
              <w:sz w:val="24"/>
              <w:szCs w:val="24"/>
              <w:lang w:val="en-US"/>
            </w:rPr>
          </w:rPrChange>
        </w:rPr>
        <w:t xml:space="preserve"> G, Perez-</w:t>
      </w:r>
      <w:proofErr w:type="spellStart"/>
      <w:r w:rsidRPr="00210C6F">
        <w:rPr>
          <w:rFonts w:ascii="Times" w:eastAsia="Times New Roman" w:hAnsi="Times" w:cs="Times New Roman"/>
          <w:color w:val="000000"/>
          <w:sz w:val="24"/>
          <w:szCs w:val="24"/>
          <w:lang w:val="en-US"/>
          <w:rPrChange w:id="611" w:author="Mary O'Connor" w:date="2016-02-09T09:29:00Z">
            <w:rPr>
              <w:rFonts w:ascii="Garamond" w:eastAsia="Times New Roman" w:hAnsi="Garamond" w:cs="Times New Roman"/>
              <w:color w:val="000000"/>
              <w:sz w:val="24"/>
              <w:szCs w:val="24"/>
              <w:lang w:val="en-US"/>
            </w:rPr>
          </w:rPrChange>
        </w:rPr>
        <w:t>Perera</w:t>
      </w:r>
      <w:proofErr w:type="spellEnd"/>
      <w:r w:rsidRPr="00210C6F">
        <w:rPr>
          <w:rFonts w:ascii="Times" w:eastAsia="Times New Roman" w:hAnsi="Times" w:cs="Times New Roman"/>
          <w:color w:val="000000"/>
          <w:sz w:val="24"/>
          <w:szCs w:val="24"/>
          <w:lang w:val="en-US"/>
          <w:rPrChange w:id="612" w:author="Mary O'Connor" w:date="2016-02-09T09:29:00Z">
            <w:rPr>
              <w:rFonts w:ascii="Garamond" w:eastAsia="Times New Roman" w:hAnsi="Garamond" w:cs="Times New Roman"/>
              <w:color w:val="000000"/>
              <w:sz w:val="24"/>
              <w:szCs w:val="24"/>
              <w:lang w:val="en-US"/>
            </w:rPr>
          </w:rPrChange>
        </w:rPr>
        <w:t xml:space="preserve"> A, </w:t>
      </w:r>
      <w:proofErr w:type="spellStart"/>
      <w:r w:rsidRPr="00210C6F">
        <w:rPr>
          <w:rFonts w:ascii="Times" w:eastAsia="Times New Roman" w:hAnsi="Times" w:cs="Times New Roman"/>
          <w:color w:val="000000"/>
          <w:sz w:val="24"/>
          <w:szCs w:val="24"/>
          <w:lang w:val="en-US"/>
          <w:rPrChange w:id="613" w:author="Mary O'Connor" w:date="2016-02-09T09:29:00Z">
            <w:rPr>
              <w:rFonts w:ascii="Garamond" w:eastAsia="Times New Roman" w:hAnsi="Garamond" w:cs="Times New Roman"/>
              <w:color w:val="000000"/>
              <w:sz w:val="24"/>
              <w:szCs w:val="24"/>
              <w:lang w:val="en-US"/>
            </w:rPr>
          </w:rPrChange>
        </w:rPr>
        <w:t>Vermeulen</w:t>
      </w:r>
      <w:proofErr w:type="spellEnd"/>
      <w:r w:rsidRPr="00210C6F">
        <w:rPr>
          <w:rFonts w:ascii="Times" w:eastAsia="Times New Roman" w:hAnsi="Times" w:cs="Times New Roman"/>
          <w:color w:val="000000"/>
          <w:sz w:val="24"/>
          <w:szCs w:val="24"/>
          <w:lang w:val="en-US"/>
          <w:rPrChange w:id="614"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615" w:author="Mary O'Connor" w:date="2016-02-09T09:29:00Z">
            <w:rPr>
              <w:rFonts w:ascii="Garamond" w:eastAsia="Times New Roman" w:hAnsi="Garamond" w:cs="Times New Roman"/>
              <w:color w:val="000000"/>
              <w:sz w:val="24"/>
              <w:szCs w:val="24"/>
              <w:lang w:val="en-US"/>
            </w:rPr>
          </w:rPrChange>
        </w:rPr>
        <w:t>Panzalis</w:t>
      </w:r>
      <w:proofErr w:type="spellEnd"/>
      <w:r w:rsidRPr="00210C6F">
        <w:rPr>
          <w:rFonts w:ascii="Times" w:eastAsia="Times New Roman" w:hAnsi="Times" w:cs="Times New Roman"/>
          <w:color w:val="000000"/>
          <w:sz w:val="24"/>
          <w:szCs w:val="24"/>
          <w:lang w:val="en-US"/>
          <w:rPrChange w:id="616" w:author="Mary O'Connor" w:date="2016-02-09T09:29:00Z">
            <w:rPr>
              <w:rFonts w:ascii="Garamond" w:eastAsia="Times New Roman" w:hAnsi="Garamond" w:cs="Times New Roman"/>
              <w:color w:val="000000"/>
              <w:sz w:val="24"/>
              <w:szCs w:val="24"/>
              <w:lang w:val="en-US"/>
            </w:rPr>
          </w:rPrChange>
        </w:rPr>
        <w:t xml:space="preserve"> P, </w:t>
      </w:r>
      <w:proofErr w:type="spellStart"/>
      <w:r w:rsidRPr="00210C6F">
        <w:rPr>
          <w:rFonts w:ascii="Times" w:eastAsia="Times New Roman" w:hAnsi="Times" w:cs="Times New Roman"/>
          <w:color w:val="000000"/>
          <w:sz w:val="24"/>
          <w:szCs w:val="24"/>
          <w:lang w:val="en-US"/>
          <w:rPrChange w:id="617" w:author="Mary O'Connor" w:date="2016-02-09T09:29:00Z">
            <w:rPr>
              <w:rFonts w:ascii="Garamond" w:eastAsia="Times New Roman" w:hAnsi="Garamond" w:cs="Times New Roman"/>
              <w:color w:val="000000"/>
              <w:sz w:val="24"/>
              <w:szCs w:val="24"/>
              <w:lang w:val="en-US"/>
            </w:rPr>
          </w:rPrChange>
        </w:rPr>
        <w:t>Navone</w:t>
      </w:r>
      <w:proofErr w:type="spellEnd"/>
      <w:r w:rsidRPr="00210C6F">
        <w:rPr>
          <w:rFonts w:ascii="Times" w:eastAsia="Times New Roman" w:hAnsi="Times" w:cs="Times New Roman"/>
          <w:color w:val="000000"/>
          <w:sz w:val="24"/>
          <w:szCs w:val="24"/>
          <w:lang w:val="en-US"/>
          <w:rPrChange w:id="618" w:author="Mary O'Connor" w:date="2016-02-09T09:29:00Z">
            <w:rPr>
              <w:rFonts w:ascii="Garamond" w:eastAsia="Times New Roman" w:hAnsi="Garamond" w:cs="Times New Roman"/>
              <w:color w:val="000000"/>
              <w:sz w:val="24"/>
              <w:szCs w:val="24"/>
              <w:lang w:val="en-US"/>
            </w:rPr>
          </w:rPrChange>
        </w:rPr>
        <w:t xml:space="preserve"> A, </w:t>
      </w:r>
      <w:proofErr w:type="spellStart"/>
      <w:r w:rsidRPr="00210C6F">
        <w:rPr>
          <w:rFonts w:ascii="Times" w:eastAsia="Times New Roman" w:hAnsi="Times" w:cs="Times New Roman"/>
          <w:color w:val="000000"/>
          <w:sz w:val="24"/>
          <w:szCs w:val="24"/>
          <w:lang w:val="en-US"/>
          <w:rPrChange w:id="619" w:author="Mary O'Connor" w:date="2016-02-09T09:29:00Z">
            <w:rPr>
              <w:rFonts w:ascii="Garamond" w:eastAsia="Times New Roman" w:hAnsi="Garamond" w:cs="Times New Roman"/>
              <w:color w:val="000000"/>
              <w:sz w:val="24"/>
              <w:szCs w:val="24"/>
              <w:lang w:val="en-US"/>
            </w:rPr>
          </w:rPrChange>
        </w:rPr>
        <w:t>Gobert</w:t>
      </w:r>
      <w:proofErr w:type="spellEnd"/>
      <w:r w:rsidRPr="00210C6F">
        <w:rPr>
          <w:rFonts w:ascii="Times" w:eastAsia="Times New Roman" w:hAnsi="Times" w:cs="Times New Roman"/>
          <w:color w:val="000000"/>
          <w:sz w:val="24"/>
          <w:szCs w:val="24"/>
          <w:lang w:val="en-US"/>
          <w:rPrChange w:id="620" w:author="Mary O'Connor" w:date="2016-02-09T09:29:00Z">
            <w:rPr>
              <w:rFonts w:ascii="Garamond" w:eastAsia="Times New Roman" w:hAnsi="Garamond" w:cs="Times New Roman"/>
              <w:color w:val="000000"/>
              <w:sz w:val="24"/>
              <w:szCs w:val="24"/>
              <w:lang w:val="en-US"/>
            </w:rPr>
          </w:rPrChange>
        </w:rPr>
        <w:t xml:space="preserve"> S (2014) </w:t>
      </w:r>
    </w:p>
    <w:p w14:paraId="23341C13" w14:textId="5A15F7C3" w:rsidR="006034D1" w:rsidRPr="00210C6F" w:rsidRDefault="006034D1" w:rsidP="00F047CC">
      <w:pPr>
        <w:spacing w:after="0" w:line="480" w:lineRule="auto"/>
        <w:ind w:left="720"/>
        <w:rPr>
          <w:rFonts w:ascii="Times" w:eastAsia="Times New Roman" w:hAnsi="Times" w:cs="Times New Roman"/>
          <w:sz w:val="24"/>
          <w:szCs w:val="24"/>
          <w:lang w:val="en-US"/>
          <w:rPrChange w:id="621"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622"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623" w:author="Mary O'Connor" w:date="2016-02-09T09:29:00Z">
            <w:rPr>
              <w:rFonts w:ascii="Garamond" w:eastAsia="Times New Roman" w:hAnsi="Garamond" w:cs="Times New Roman"/>
              <w:color w:val="000000"/>
              <w:sz w:val="24"/>
              <w:szCs w:val="24"/>
              <w:lang w:val="en-US"/>
            </w:rPr>
          </w:rPrChange>
        </w:rPr>
        <w:t xml:space="preserve"> amphipod assemblages in a Mediterranean marine protected area: a</w:t>
      </w:r>
      <w:r w:rsidR="009845FA" w:rsidRPr="00210C6F">
        <w:rPr>
          <w:rFonts w:ascii="Times" w:eastAsia="Times New Roman" w:hAnsi="Times" w:cs="Times New Roman"/>
          <w:color w:val="000000"/>
          <w:sz w:val="24"/>
          <w:szCs w:val="24"/>
          <w:lang w:val="en-US"/>
          <w:rPrChange w:id="624" w:author="Mary O'Connor" w:date="2016-02-09T09:29:00Z">
            <w:rPr>
              <w:rFonts w:ascii="Garamond" w:eastAsia="Times New Roman" w:hAnsi="Garamond" w:cs="Times New Roman"/>
              <w:color w:val="000000"/>
              <w:sz w:val="24"/>
              <w:szCs w:val="24"/>
              <w:lang w:val="en-US"/>
            </w:rPr>
          </w:rPrChange>
        </w:rPr>
        <w:t xml:space="preserve"> </w:t>
      </w:r>
      <w:proofErr w:type="spellStart"/>
      <w:r w:rsidR="009845FA" w:rsidRPr="00210C6F">
        <w:rPr>
          <w:rFonts w:ascii="Times" w:eastAsia="Times New Roman" w:hAnsi="Times" w:cs="Times New Roman"/>
          <w:color w:val="000000"/>
          <w:sz w:val="24"/>
          <w:szCs w:val="24"/>
          <w:lang w:val="en-US"/>
          <w:rPrChange w:id="625" w:author="Mary O'Connor" w:date="2016-02-09T09:29:00Z">
            <w:rPr>
              <w:rFonts w:ascii="Garamond" w:eastAsia="Times New Roman" w:hAnsi="Garamond" w:cs="Times New Roman"/>
              <w:color w:val="000000"/>
              <w:sz w:val="24"/>
              <w:szCs w:val="24"/>
              <w:lang w:val="en-US"/>
            </w:rPr>
          </w:rPrChange>
        </w:rPr>
        <w:t>multiscale</w:t>
      </w:r>
      <w:proofErr w:type="spellEnd"/>
      <w:r w:rsidR="009845FA" w:rsidRPr="00210C6F">
        <w:rPr>
          <w:rFonts w:ascii="Times" w:eastAsia="Times New Roman" w:hAnsi="Times" w:cs="Times New Roman"/>
          <w:color w:val="000000"/>
          <w:sz w:val="24"/>
          <w:szCs w:val="24"/>
          <w:lang w:val="en-US"/>
          <w:rPrChange w:id="626" w:author="Mary O'Connor" w:date="2016-02-09T09:29:00Z">
            <w:rPr>
              <w:rFonts w:ascii="Garamond" w:eastAsia="Times New Roman" w:hAnsi="Garamond" w:cs="Times New Roman"/>
              <w:color w:val="000000"/>
              <w:sz w:val="24"/>
              <w:szCs w:val="24"/>
              <w:lang w:val="en-US"/>
            </w:rPr>
          </w:rPrChange>
        </w:rPr>
        <w:t xml:space="preserve"> approach.  Mar </w:t>
      </w:r>
      <w:proofErr w:type="spellStart"/>
      <w:r w:rsidR="009845FA" w:rsidRPr="00210C6F">
        <w:rPr>
          <w:rFonts w:ascii="Times" w:eastAsia="Times New Roman" w:hAnsi="Times" w:cs="Times New Roman"/>
          <w:color w:val="000000"/>
          <w:sz w:val="24"/>
          <w:szCs w:val="24"/>
          <w:lang w:val="en-US"/>
          <w:rPrChange w:id="627" w:author="Mary O'Connor" w:date="2016-02-09T09:29:00Z">
            <w:rPr>
              <w:rFonts w:ascii="Garamond" w:eastAsia="Times New Roman" w:hAnsi="Garamond" w:cs="Times New Roman"/>
              <w:color w:val="000000"/>
              <w:sz w:val="24"/>
              <w:szCs w:val="24"/>
              <w:lang w:val="en-US"/>
            </w:rPr>
          </w:rPrChange>
        </w:rPr>
        <w:t>Ecol</w:t>
      </w:r>
      <w:proofErr w:type="spellEnd"/>
      <w:r w:rsidR="009845FA" w:rsidRPr="00210C6F">
        <w:rPr>
          <w:rFonts w:ascii="Times" w:eastAsia="Times New Roman" w:hAnsi="Times" w:cs="Times New Roman"/>
          <w:color w:val="000000"/>
          <w:sz w:val="24"/>
          <w:szCs w:val="24"/>
          <w:lang w:val="en-US"/>
          <w:rPrChange w:id="62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29"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63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31"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632" w:author="Mary O'Connor" w:date="2016-02-09T09:29:00Z">
            <w:rPr>
              <w:rFonts w:ascii="Garamond" w:eastAsia="Times New Roman" w:hAnsi="Garamond" w:cs="Times New Roman"/>
              <w:color w:val="000000"/>
              <w:sz w:val="24"/>
              <w:szCs w:val="24"/>
              <w:lang w:val="en-US"/>
            </w:rPr>
          </w:rPrChange>
        </w:rPr>
        <w:t xml:space="preserve"> 506:175-192</w:t>
      </w:r>
    </w:p>
    <w:p w14:paraId="2125D6E0" w14:textId="77777777" w:rsidR="006034D1" w:rsidRPr="00210C6F" w:rsidRDefault="006034D1" w:rsidP="000F7014">
      <w:pPr>
        <w:spacing w:after="0" w:line="480" w:lineRule="auto"/>
        <w:rPr>
          <w:rFonts w:ascii="Times" w:eastAsia="Times New Roman" w:hAnsi="Times" w:cs="Times New Roman"/>
          <w:sz w:val="24"/>
          <w:szCs w:val="24"/>
          <w:lang w:val="en-US"/>
          <w:rPrChange w:id="63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34" w:author="Mary O'Connor" w:date="2016-02-09T09:29:00Z">
            <w:rPr>
              <w:rFonts w:ascii="Garamond" w:eastAsia="Times New Roman" w:hAnsi="Garamond" w:cs="Times New Roman"/>
              <w:color w:val="000000"/>
              <w:sz w:val="24"/>
              <w:szCs w:val="24"/>
              <w:lang w:val="en-US"/>
            </w:rPr>
          </w:rPrChange>
        </w:rPr>
        <w:t xml:space="preserve">Sutherland TF, </w:t>
      </w:r>
      <w:proofErr w:type="spellStart"/>
      <w:r w:rsidRPr="00210C6F">
        <w:rPr>
          <w:rFonts w:ascii="Times" w:eastAsia="Times New Roman" w:hAnsi="Times" w:cs="Times New Roman"/>
          <w:color w:val="000000"/>
          <w:sz w:val="24"/>
          <w:szCs w:val="24"/>
          <w:lang w:val="en-US"/>
          <w:rPrChange w:id="635" w:author="Mary O'Connor" w:date="2016-02-09T09:29:00Z">
            <w:rPr>
              <w:rFonts w:ascii="Garamond" w:eastAsia="Times New Roman" w:hAnsi="Garamond" w:cs="Times New Roman"/>
              <w:color w:val="000000"/>
              <w:sz w:val="24"/>
              <w:szCs w:val="24"/>
              <w:lang w:val="en-US"/>
            </w:rPr>
          </w:rPrChange>
        </w:rPr>
        <w:t>Elner</w:t>
      </w:r>
      <w:proofErr w:type="spellEnd"/>
      <w:r w:rsidRPr="00210C6F">
        <w:rPr>
          <w:rFonts w:ascii="Times" w:eastAsia="Times New Roman" w:hAnsi="Times" w:cs="Times New Roman"/>
          <w:color w:val="000000"/>
          <w:sz w:val="24"/>
          <w:szCs w:val="24"/>
          <w:lang w:val="en-US"/>
          <w:rPrChange w:id="636" w:author="Mary O'Connor" w:date="2016-02-09T09:29:00Z">
            <w:rPr>
              <w:rFonts w:ascii="Garamond" w:eastAsia="Times New Roman" w:hAnsi="Garamond" w:cs="Times New Roman"/>
              <w:color w:val="000000"/>
              <w:sz w:val="24"/>
              <w:szCs w:val="24"/>
              <w:lang w:val="en-US"/>
            </w:rPr>
          </w:rPrChange>
        </w:rPr>
        <w:t xml:space="preserve"> RW, </w:t>
      </w:r>
      <w:proofErr w:type="gramStart"/>
      <w:r w:rsidRPr="00210C6F">
        <w:rPr>
          <w:rFonts w:ascii="Times" w:eastAsia="Times New Roman" w:hAnsi="Times" w:cs="Times New Roman"/>
          <w:color w:val="000000"/>
          <w:sz w:val="24"/>
          <w:szCs w:val="24"/>
          <w:lang w:val="en-US"/>
          <w:rPrChange w:id="637" w:author="Mary O'Connor" w:date="2016-02-09T09:29:00Z">
            <w:rPr>
              <w:rFonts w:ascii="Garamond" w:eastAsia="Times New Roman" w:hAnsi="Garamond" w:cs="Times New Roman"/>
              <w:color w:val="000000"/>
              <w:sz w:val="24"/>
              <w:szCs w:val="24"/>
              <w:lang w:val="en-US"/>
            </w:rPr>
          </w:rPrChange>
        </w:rPr>
        <w:t>O’Neill JD (2013) Roberts Bank</w:t>
      </w:r>
      <w:proofErr w:type="gramEnd"/>
      <w:r w:rsidRPr="00210C6F">
        <w:rPr>
          <w:rFonts w:ascii="Times" w:eastAsia="Times New Roman" w:hAnsi="Times" w:cs="Times New Roman"/>
          <w:color w:val="000000"/>
          <w:sz w:val="24"/>
          <w:szCs w:val="24"/>
          <w:lang w:val="en-US"/>
          <w:rPrChange w:id="638" w:author="Mary O'Connor" w:date="2016-02-09T09:29:00Z">
            <w:rPr>
              <w:rFonts w:ascii="Garamond" w:eastAsia="Times New Roman" w:hAnsi="Garamond" w:cs="Times New Roman"/>
              <w:color w:val="000000"/>
              <w:sz w:val="24"/>
              <w:szCs w:val="24"/>
              <w:lang w:val="en-US"/>
            </w:rPr>
          </w:rPrChange>
        </w:rPr>
        <w:t xml:space="preserve">: Ecological crucible of the Fraser </w:t>
      </w:r>
    </w:p>
    <w:p w14:paraId="7CE34788" w14:textId="7E86AB9B" w:rsidR="006034D1" w:rsidRPr="00210C6F" w:rsidRDefault="006034D1" w:rsidP="00F047CC">
      <w:pPr>
        <w:spacing w:after="0" w:line="480" w:lineRule="auto"/>
        <w:ind w:firstLine="720"/>
        <w:rPr>
          <w:rFonts w:ascii="Times" w:eastAsia="Times New Roman" w:hAnsi="Times" w:cs="Times New Roman"/>
          <w:sz w:val="24"/>
          <w:szCs w:val="24"/>
          <w:lang w:val="en-US"/>
          <w:rPrChange w:id="639"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40" w:author="Mary O'Connor" w:date="2016-02-09T09:29:00Z">
            <w:rPr>
              <w:rFonts w:ascii="Garamond" w:eastAsia="Times New Roman" w:hAnsi="Garamond" w:cs="Times New Roman"/>
              <w:color w:val="000000"/>
              <w:sz w:val="24"/>
              <w:szCs w:val="24"/>
              <w:lang w:val="en-US"/>
            </w:rPr>
          </w:rPrChange>
        </w:rPr>
        <w:t>River estuary.  </w:t>
      </w:r>
      <w:proofErr w:type="spellStart"/>
      <w:r w:rsidRPr="00210C6F">
        <w:rPr>
          <w:rFonts w:ascii="Times" w:eastAsia="Times New Roman" w:hAnsi="Times" w:cs="Times New Roman"/>
          <w:color w:val="000000"/>
          <w:sz w:val="24"/>
          <w:szCs w:val="24"/>
          <w:lang w:val="en-US"/>
          <w:rPrChange w:id="641"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642"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43" w:author="Mary O'Connor" w:date="2016-02-09T09:29:00Z">
            <w:rPr>
              <w:rFonts w:ascii="Garamond" w:eastAsia="Times New Roman" w:hAnsi="Garamond" w:cs="Times New Roman"/>
              <w:color w:val="000000"/>
              <w:sz w:val="24"/>
              <w:szCs w:val="24"/>
              <w:lang w:val="en-US"/>
            </w:rPr>
          </w:rPrChange>
        </w:rPr>
        <w:t>Oceanogr</w:t>
      </w:r>
      <w:proofErr w:type="spellEnd"/>
      <w:r w:rsidRPr="00210C6F">
        <w:rPr>
          <w:rFonts w:ascii="Times" w:eastAsia="Times New Roman" w:hAnsi="Times" w:cs="Times New Roman"/>
          <w:color w:val="000000"/>
          <w:sz w:val="24"/>
          <w:szCs w:val="24"/>
          <w:lang w:val="en-US"/>
          <w:rPrChange w:id="644" w:author="Mary O'Connor" w:date="2016-02-09T09:29:00Z">
            <w:rPr>
              <w:rFonts w:ascii="Garamond" w:eastAsia="Times New Roman" w:hAnsi="Garamond" w:cs="Times New Roman"/>
              <w:color w:val="000000"/>
              <w:sz w:val="24"/>
              <w:szCs w:val="24"/>
              <w:lang w:val="en-US"/>
            </w:rPr>
          </w:rPrChange>
        </w:rPr>
        <w:t xml:space="preserve"> 115:171-80</w:t>
      </w:r>
    </w:p>
    <w:p w14:paraId="363C2006" w14:textId="77777777" w:rsidR="006034D1" w:rsidRPr="00210C6F" w:rsidRDefault="006034D1" w:rsidP="000F7014">
      <w:pPr>
        <w:spacing w:after="0" w:line="480" w:lineRule="auto"/>
        <w:rPr>
          <w:rFonts w:ascii="Times" w:eastAsia="Times New Roman" w:hAnsi="Times" w:cs="Times New Roman"/>
          <w:sz w:val="24"/>
          <w:szCs w:val="24"/>
          <w:lang w:val="en-US"/>
          <w:rPrChange w:id="64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46" w:author="Mary O'Connor" w:date="2016-02-09T09:29:00Z">
            <w:rPr>
              <w:rFonts w:ascii="Garamond" w:eastAsia="Times New Roman" w:hAnsi="Garamond" w:cs="Times New Roman"/>
              <w:color w:val="000000"/>
              <w:sz w:val="24"/>
              <w:szCs w:val="24"/>
              <w:lang w:val="en-US"/>
            </w:rPr>
          </w:rPrChange>
        </w:rPr>
        <w:t xml:space="preserve">Tanner JE (2003) Patch shape and orientation influences on </w:t>
      </w:r>
      <w:proofErr w:type="spellStart"/>
      <w:r w:rsidRPr="00210C6F">
        <w:rPr>
          <w:rFonts w:ascii="Times" w:eastAsia="Times New Roman" w:hAnsi="Times" w:cs="Times New Roman"/>
          <w:color w:val="000000"/>
          <w:sz w:val="24"/>
          <w:szCs w:val="24"/>
          <w:lang w:val="en-US"/>
          <w:rPrChange w:id="647"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64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49" w:author="Mary O'Connor" w:date="2016-02-09T09:29:00Z">
            <w:rPr>
              <w:rFonts w:ascii="Garamond" w:eastAsia="Times New Roman" w:hAnsi="Garamond" w:cs="Times New Roman"/>
              <w:color w:val="000000"/>
              <w:sz w:val="24"/>
              <w:szCs w:val="24"/>
              <w:lang w:val="en-US"/>
            </w:rPr>
          </w:rPrChange>
        </w:rPr>
        <w:t>epifauna</w:t>
      </w:r>
      <w:proofErr w:type="spellEnd"/>
      <w:r w:rsidRPr="00210C6F">
        <w:rPr>
          <w:rFonts w:ascii="Times" w:eastAsia="Times New Roman" w:hAnsi="Times" w:cs="Times New Roman"/>
          <w:color w:val="000000"/>
          <w:sz w:val="24"/>
          <w:szCs w:val="24"/>
          <w:lang w:val="en-US"/>
          <w:rPrChange w:id="650" w:author="Mary O'Connor" w:date="2016-02-09T09:29:00Z">
            <w:rPr>
              <w:rFonts w:ascii="Garamond" w:eastAsia="Times New Roman" w:hAnsi="Garamond" w:cs="Times New Roman"/>
              <w:color w:val="000000"/>
              <w:sz w:val="24"/>
              <w:szCs w:val="24"/>
              <w:lang w:val="en-US"/>
            </w:rPr>
          </w:rPrChange>
        </w:rPr>
        <w:t xml:space="preserve"> are mediated by </w:t>
      </w:r>
    </w:p>
    <w:p w14:paraId="16D3E2FA" w14:textId="504A3AEE" w:rsidR="009025B0" w:rsidRPr="00210C6F" w:rsidRDefault="006034D1" w:rsidP="00F047CC">
      <w:pPr>
        <w:spacing w:after="0" w:line="480" w:lineRule="auto"/>
        <w:ind w:firstLine="720"/>
        <w:rPr>
          <w:rFonts w:ascii="Times" w:eastAsia="Times New Roman" w:hAnsi="Times" w:cs="Times New Roman"/>
          <w:color w:val="000000"/>
          <w:sz w:val="24"/>
          <w:szCs w:val="24"/>
          <w:lang w:val="en-US"/>
          <w:rPrChange w:id="651"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52" w:author="Mary O'Connor" w:date="2016-02-09T09:29:00Z">
            <w:rPr>
              <w:rFonts w:ascii="Garamond" w:eastAsia="Times New Roman" w:hAnsi="Garamond" w:cs="Times New Roman"/>
              <w:color w:val="000000"/>
              <w:sz w:val="24"/>
              <w:szCs w:val="24"/>
              <w:lang w:val="en-US"/>
            </w:rPr>
          </w:rPrChange>
        </w:rPr>
        <w:t>dispersal</w:t>
      </w:r>
      <w:proofErr w:type="gramEnd"/>
      <w:r w:rsidRPr="00210C6F">
        <w:rPr>
          <w:rFonts w:ascii="Times" w:eastAsia="Times New Roman" w:hAnsi="Times" w:cs="Times New Roman"/>
          <w:color w:val="000000"/>
          <w:sz w:val="24"/>
          <w:szCs w:val="24"/>
          <w:lang w:val="en-US"/>
          <w:rPrChange w:id="653" w:author="Mary O'Connor" w:date="2016-02-09T09:29:00Z">
            <w:rPr>
              <w:rFonts w:ascii="Garamond" w:eastAsia="Times New Roman" w:hAnsi="Garamond" w:cs="Times New Roman"/>
              <w:color w:val="000000"/>
              <w:sz w:val="24"/>
              <w:szCs w:val="24"/>
              <w:lang w:val="en-US"/>
            </w:rPr>
          </w:rPrChange>
        </w:rPr>
        <w:t xml:space="preserve"> abilities. </w:t>
      </w:r>
      <w:proofErr w:type="spellStart"/>
      <w:r w:rsidRPr="00210C6F">
        <w:rPr>
          <w:rFonts w:ascii="Times" w:eastAsia="Times New Roman" w:hAnsi="Times" w:cs="Times New Roman"/>
          <w:color w:val="000000"/>
          <w:sz w:val="24"/>
          <w:szCs w:val="24"/>
          <w:lang w:val="en-US"/>
          <w:rPrChange w:id="654" w:author="Mary O'Connor" w:date="2016-02-09T09:29:00Z">
            <w:rPr>
              <w:rFonts w:ascii="Garamond" w:eastAsia="Times New Roman" w:hAnsi="Garamond" w:cs="Times New Roman"/>
              <w:color w:val="000000"/>
              <w:sz w:val="24"/>
              <w:szCs w:val="24"/>
              <w:lang w:val="en-US"/>
            </w:rPr>
          </w:rPrChange>
        </w:rPr>
        <w:t>Oikos</w:t>
      </w:r>
      <w:proofErr w:type="spellEnd"/>
      <w:r w:rsidRPr="00210C6F">
        <w:rPr>
          <w:rFonts w:ascii="Times" w:eastAsia="Times New Roman" w:hAnsi="Times" w:cs="Times New Roman"/>
          <w:color w:val="000000"/>
          <w:sz w:val="24"/>
          <w:szCs w:val="24"/>
          <w:lang w:val="en-US"/>
          <w:rPrChange w:id="655" w:author="Mary O'Connor" w:date="2016-02-09T09:29:00Z">
            <w:rPr>
              <w:rFonts w:ascii="Garamond" w:eastAsia="Times New Roman" w:hAnsi="Garamond" w:cs="Times New Roman"/>
              <w:color w:val="000000"/>
              <w:sz w:val="24"/>
              <w:szCs w:val="24"/>
              <w:lang w:val="en-US"/>
            </w:rPr>
          </w:rPrChange>
        </w:rPr>
        <w:t xml:space="preserve"> 100:517-524</w:t>
      </w:r>
    </w:p>
    <w:p w14:paraId="6334B856" w14:textId="77777777" w:rsidR="009025B0" w:rsidRPr="00210C6F" w:rsidRDefault="009025B0" w:rsidP="000F7014">
      <w:pPr>
        <w:spacing w:after="0" w:line="480" w:lineRule="auto"/>
        <w:rPr>
          <w:rFonts w:ascii="Times" w:eastAsia="Times New Roman" w:hAnsi="Times" w:cs="Times New Roman"/>
          <w:color w:val="000000"/>
          <w:sz w:val="24"/>
          <w:szCs w:val="24"/>
          <w:lang w:val="en-US"/>
          <w:rPrChange w:id="656"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57" w:author="Mary O'Connor" w:date="2016-02-09T09:29:00Z">
            <w:rPr>
              <w:rFonts w:ascii="Garamond" w:eastAsia="Times New Roman" w:hAnsi="Garamond" w:cs="Times New Roman"/>
              <w:color w:val="000000"/>
              <w:sz w:val="24"/>
              <w:szCs w:val="24"/>
              <w:lang w:val="en-US"/>
            </w:rPr>
          </w:rPrChange>
        </w:rPr>
        <w:t xml:space="preserve">Thom R, Miller B, Kennedy M (1995) Temporal patterns of grazers and vegetation in a temperate </w:t>
      </w:r>
    </w:p>
    <w:p w14:paraId="5AFE7130" w14:textId="13EF9FC4" w:rsidR="00B84EED" w:rsidRPr="00210C6F" w:rsidRDefault="009025B0" w:rsidP="00B84EED">
      <w:pPr>
        <w:spacing w:after="0" w:line="480" w:lineRule="auto"/>
        <w:ind w:firstLine="720"/>
        <w:rPr>
          <w:rFonts w:ascii="Times" w:eastAsia="Times New Roman" w:hAnsi="Times" w:cs="Times New Roman"/>
          <w:color w:val="000000"/>
          <w:sz w:val="24"/>
          <w:szCs w:val="24"/>
          <w:lang w:val="en-US"/>
          <w:rPrChange w:id="658"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659" w:author="Mary O'Connor" w:date="2016-02-09T09:29:00Z">
            <w:rPr>
              <w:rFonts w:ascii="Garamond" w:eastAsia="Times New Roman" w:hAnsi="Garamond" w:cs="Times New Roman"/>
              <w:color w:val="000000"/>
              <w:sz w:val="24"/>
              <w:szCs w:val="24"/>
              <w:lang w:val="en-US"/>
            </w:rPr>
          </w:rPrChange>
        </w:rPr>
        <w:t>seagrass</w:t>
      </w:r>
      <w:proofErr w:type="spellEnd"/>
      <w:proofErr w:type="gramEnd"/>
      <w:r w:rsidRPr="00210C6F">
        <w:rPr>
          <w:rFonts w:ascii="Times" w:eastAsia="Times New Roman" w:hAnsi="Times" w:cs="Times New Roman"/>
          <w:color w:val="000000"/>
          <w:sz w:val="24"/>
          <w:szCs w:val="24"/>
          <w:lang w:val="en-US"/>
          <w:rPrChange w:id="660" w:author="Mary O'Connor" w:date="2016-02-09T09:29:00Z">
            <w:rPr>
              <w:rFonts w:ascii="Garamond" w:eastAsia="Times New Roman" w:hAnsi="Garamond" w:cs="Times New Roman"/>
              <w:color w:val="000000"/>
              <w:sz w:val="24"/>
              <w:szCs w:val="24"/>
              <w:lang w:val="en-US"/>
            </w:rPr>
          </w:rPrChange>
        </w:rPr>
        <w:t xml:space="preserve"> system.  </w:t>
      </w:r>
      <w:proofErr w:type="spellStart"/>
      <w:r w:rsidRPr="00210C6F">
        <w:rPr>
          <w:rFonts w:ascii="Times" w:eastAsia="Times New Roman" w:hAnsi="Times" w:cs="Times New Roman"/>
          <w:color w:val="000000"/>
          <w:sz w:val="24"/>
          <w:szCs w:val="24"/>
          <w:lang w:val="en-US"/>
          <w:rPrChange w:id="661" w:author="Mary O'Connor" w:date="2016-02-09T09:29:00Z">
            <w:rPr>
              <w:rFonts w:ascii="Garamond" w:eastAsia="Times New Roman" w:hAnsi="Garamond" w:cs="Times New Roman"/>
              <w:color w:val="000000"/>
              <w:sz w:val="24"/>
              <w:szCs w:val="24"/>
              <w:lang w:val="en-US"/>
            </w:rPr>
          </w:rPrChange>
        </w:rPr>
        <w:t>Aquat</w:t>
      </w:r>
      <w:proofErr w:type="spellEnd"/>
      <w:r w:rsidRPr="00210C6F">
        <w:rPr>
          <w:rFonts w:ascii="Times" w:eastAsia="Times New Roman" w:hAnsi="Times" w:cs="Times New Roman"/>
          <w:color w:val="000000"/>
          <w:sz w:val="24"/>
          <w:szCs w:val="24"/>
          <w:lang w:val="en-US"/>
          <w:rPrChange w:id="662" w:author="Mary O'Connor" w:date="2016-02-09T09:29:00Z">
            <w:rPr>
              <w:rFonts w:ascii="Garamond" w:eastAsia="Times New Roman" w:hAnsi="Garamond" w:cs="Times New Roman"/>
              <w:color w:val="000000"/>
              <w:sz w:val="24"/>
              <w:szCs w:val="24"/>
              <w:lang w:val="en-US"/>
            </w:rPr>
          </w:rPrChange>
        </w:rPr>
        <w:t xml:space="preserve"> Bot 50:201-205</w:t>
      </w:r>
    </w:p>
    <w:p w14:paraId="4E342199" w14:textId="0583CE34" w:rsidR="006034D1" w:rsidRPr="00210C6F" w:rsidRDefault="003E1291" w:rsidP="000F7014">
      <w:pPr>
        <w:spacing w:after="0" w:line="480" w:lineRule="auto"/>
        <w:rPr>
          <w:rFonts w:ascii="Times" w:eastAsia="Times New Roman" w:hAnsi="Times" w:cs="Times New Roman"/>
          <w:sz w:val="24"/>
          <w:szCs w:val="24"/>
          <w:lang w:val="en-US"/>
          <w:rPrChange w:id="663"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664" w:author="Mary O'Connor" w:date="2016-02-09T09:29:00Z">
            <w:rPr>
              <w:rFonts w:ascii="Garamond" w:eastAsia="Times New Roman" w:hAnsi="Garamond" w:cs="Times New Roman"/>
              <w:sz w:val="24"/>
              <w:szCs w:val="24"/>
              <w:lang w:val="en-US"/>
            </w:rPr>
          </w:rPrChange>
        </w:rPr>
        <w:t>Thomson</w:t>
      </w:r>
      <w:r w:rsidR="001C362A" w:rsidRPr="00210C6F">
        <w:rPr>
          <w:rFonts w:ascii="Times" w:eastAsia="Times New Roman" w:hAnsi="Times" w:cs="Times New Roman"/>
          <w:sz w:val="24"/>
          <w:szCs w:val="24"/>
          <w:lang w:val="en-US"/>
          <w:rPrChange w:id="665" w:author="Mary O'Connor" w:date="2016-02-09T09:29:00Z">
            <w:rPr>
              <w:rFonts w:ascii="Garamond" w:eastAsia="Times New Roman" w:hAnsi="Garamond" w:cs="Times New Roman"/>
              <w:sz w:val="24"/>
              <w:szCs w:val="24"/>
              <w:lang w:val="en-US"/>
            </w:rPr>
          </w:rPrChange>
        </w:rPr>
        <w:t xml:space="preserve"> RE (1981) Oceanography of the British Columbia Coast.</w:t>
      </w:r>
      <w:proofErr w:type="gramEnd"/>
      <w:r w:rsidR="001C362A" w:rsidRPr="00210C6F">
        <w:rPr>
          <w:rFonts w:ascii="Times" w:eastAsia="Times New Roman" w:hAnsi="Times" w:cs="Times New Roman"/>
          <w:sz w:val="24"/>
          <w:szCs w:val="24"/>
          <w:lang w:val="en-US"/>
          <w:rPrChange w:id="666" w:author="Mary O'Connor" w:date="2016-02-09T09:29:00Z">
            <w:rPr>
              <w:rFonts w:ascii="Garamond" w:eastAsia="Times New Roman" w:hAnsi="Garamond" w:cs="Times New Roman"/>
              <w:sz w:val="24"/>
              <w:szCs w:val="24"/>
              <w:lang w:val="en-US"/>
            </w:rPr>
          </w:rPrChange>
        </w:rPr>
        <w:t xml:space="preserve"> Canadian Special Publications </w:t>
      </w:r>
      <w:r w:rsidR="001C362A" w:rsidRPr="00210C6F">
        <w:rPr>
          <w:rFonts w:ascii="Times" w:eastAsia="Times New Roman" w:hAnsi="Times" w:cs="Times New Roman"/>
          <w:sz w:val="24"/>
          <w:szCs w:val="24"/>
          <w:lang w:val="en-US"/>
          <w:rPrChange w:id="667" w:author="Mary O'Connor" w:date="2016-02-09T09:29:00Z">
            <w:rPr>
              <w:rFonts w:ascii="Garamond" w:eastAsia="Times New Roman" w:hAnsi="Garamond" w:cs="Times New Roman"/>
              <w:sz w:val="24"/>
              <w:szCs w:val="24"/>
              <w:lang w:val="en-US"/>
            </w:rPr>
          </w:rPrChange>
        </w:rPr>
        <w:tab/>
        <w:t>of</w:t>
      </w:r>
      <w:r w:rsidRPr="00210C6F">
        <w:rPr>
          <w:rFonts w:ascii="Times" w:eastAsia="Times New Roman" w:hAnsi="Times" w:cs="Times New Roman"/>
          <w:sz w:val="24"/>
          <w:szCs w:val="24"/>
          <w:lang w:val="en-US"/>
          <w:rPrChange w:id="668" w:author="Mary O'Connor" w:date="2016-02-09T09:29:00Z">
            <w:rPr>
              <w:rFonts w:ascii="Garamond" w:eastAsia="Times New Roman" w:hAnsi="Garamond" w:cs="Times New Roman"/>
              <w:sz w:val="24"/>
              <w:szCs w:val="24"/>
              <w:lang w:val="en-US"/>
            </w:rPr>
          </w:rPrChange>
        </w:rPr>
        <w:t xml:space="preserve"> Fisheries and Aquatic Sciences</w:t>
      </w:r>
      <w:r w:rsidR="001C362A" w:rsidRPr="00210C6F">
        <w:rPr>
          <w:rFonts w:ascii="Times" w:eastAsia="Times New Roman" w:hAnsi="Times" w:cs="Times New Roman"/>
          <w:sz w:val="24"/>
          <w:szCs w:val="24"/>
          <w:lang w:val="en-US"/>
          <w:rPrChange w:id="669" w:author="Mary O'Connor" w:date="2016-02-09T09:29:00Z">
            <w:rPr>
              <w:rFonts w:ascii="Garamond" w:eastAsia="Times New Roman" w:hAnsi="Garamond" w:cs="Times New Roman"/>
              <w:sz w:val="24"/>
              <w:szCs w:val="24"/>
              <w:lang w:val="en-US"/>
            </w:rPr>
          </w:rPrChange>
        </w:rPr>
        <w:t xml:space="preserve"> 56, 291pp.</w:t>
      </w:r>
    </w:p>
    <w:p w14:paraId="40F9C279" w14:textId="77777777" w:rsidR="006034D1" w:rsidRPr="00210C6F" w:rsidRDefault="006034D1" w:rsidP="000F7014">
      <w:pPr>
        <w:spacing w:after="0" w:line="480" w:lineRule="auto"/>
        <w:rPr>
          <w:rFonts w:ascii="Times" w:eastAsia="Times New Roman" w:hAnsi="Times" w:cs="Times New Roman"/>
          <w:sz w:val="24"/>
          <w:szCs w:val="24"/>
          <w:lang w:val="en-US"/>
          <w:rPrChange w:id="670"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671" w:author="Mary O'Connor" w:date="2016-02-09T09:29:00Z">
            <w:rPr>
              <w:rFonts w:ascii="Garamond" w:eastAsia="Times New Roman" w:hAnsi="Garamond" w:cs="Times New Roman"/>
              <w:color w:val="000000"/>
              <w:sz w:val="24"/>
              <w:szCs w:val="24"/>
              <w:lang w:val="en-US"/>
            </w:rPr>
          </w:rPrChange>
        </w:rPr>
        <w:t>Tuomisto</w:t>
      </w:r>
      <w:proofErr w:type="spellEnd"/>
      <w:r w:rsidRPr="00210C6F">
        <w:rPr>
          <w:rFonts w:ascii="Times" w:eastAsia="Times New Roman" w:hAnsi="Times" w:cs="Times New Roman"/>
          <w:color w:val="000000"/>
          <w:sz w:val="24"/>
          <w:szCs w:val="24"/>
          <w:lang w:val="en-US"/>
          <w:rPrChange w:id="672" w:author="Mary O'Connor" w:date="2016-02-09T09:29:00Z">
            <w:rPr>
              <w:rFonts w:ascii="Garamond" w:eastAsia="Times New Roman" w:hAnsi="Garamond" w:cs="Times New Roman"/>
              <w:color w:val="000000"/>
              <w:sz w:val="24"/>
              <w:szCs w:val="24"/>
              <w:lang w:val="en-US"/>
            </w:rPr>
          </w:rPrChange>
        </w:rPr>
        <w:t xml:space="preserve"> H (2010) </w:t>
      </w:r>
      <w:proofErr w:type="gramStart"/>
      <w:r w:rsidRPr="00210C6F">
        <w:rPr>
          <w:rFonts w:ascii="Times" w:eastAsia="Times New Roman" w:hAnsi="Times" w:cs="Times New Roman"/>
          <w:color w:val="000000"/>
          <w:sz w:val="24"/>
          <w:szCs w:val="24"/>
          <w:lang w:val="en-US"/>
          <w:rPrChange w:id="673" w:author="Mary O'Connor" w:date="2016-02-09T09:29:00Z">
            <w:rPr>
              <w:rFonts w:ascii="Garamond" w:eastAsia="Times New Roman" w:hAnsi="Garamond" w:cs="Times New Roman"/>
              <w:color w:val="000000"/>
              <w:sz w:val="24"/>
              <w:szCs w:val="24"/>
              <w:lang w:val="en-US"/>
            </w:rPr>
          </w:rPrChange>
        </w:rPr>
        <w:t>A</w:t>
      </w:r>
      <w:proofErr w:type="gramEnd"/>
      <w:r w:rsidRPr="00210C6F">
        <w:rPr>
          <w:rFonts w:ascii="Times" w:eastAsia="Times New Roman" w:hAnsi="Times" w:cs="Times New Roman"/>
          <w:color w:val="000000"/>
          <w:sz w:val="24"/>
          <w:szCs w:val="24"/>
          <w:lang w:val="en-US"/>
          <w:rPrChange w:id="674" w:author="Mary O'Connor" w:date="2016-02-09T09:29:00Z">
            <w:rPr>
              <w:rFonts w:ascii="Garamond" w:eastAsia="Times New Roman" w:hAnsi="Garamond" w:cs="Times New Roman"/>
              <w:color w:val="000000"/>
              <w:sz w:val="24"/>
              <w:szCs w:val="24"/>
              <w:lang w:val="en-US"/>
            </w:rPr>
          </w:rPrChange>
        </w:rPr>
        <w:t xml:space="preserve"> diversity of beta diversities: straightening up a concept gone awry.  Part 1.  </w:t>
      </w:r>
    </w:p>
    <w:p w14:paraId="3560C084" w14:textId="0C042B15" w:rsidR="006034D1" w:rsidRPr="00210C6F" w:rsidRDefault="006034D1" w:rsidP="00F047CC">
      <w:pPr>
        <w:spacing w:after="0" w:line="480" w:lineRule="auto"/>
        <w:ind w:firstLine="720"/>
        <w:rPr>
          <w:rFonts w:ascii="Times" w:eastAsia="Times New Roman" w:hAnsi="Times" w:cs="Times New Roman"/>
          <w:sz w:val="24"/>
          <w:szCs w:val="24"/>
          <w:lang w:val="en-US"/>
          <w:rPrChange w:id="67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76" w:author="Mary O'Connor" w:date="2016-02-09T09:29:00Z">
            <w:rPr>
              <w:rFonts w:ascii="Garamond" w:eastAsia="Times New Roman" w:hAnsi="Garamond" w:cs="Times New Roman"/>
              <w:color w:val="000000"/>
              <w:sz w:val="24"/>
              <w:szCs w:val="24"/>
              <w:lang w:val="en-US"/>
            </w:rPr>
          </w:rPrChange>
        </w:rPr>
        <w:t>Defining beta diversity as a function of alpha and gamma diversity.  </w:t>
      </w:r>
      <w:proofErr w:type="spellStart"/>
      <w:r w:rsidRPr="00210C6F">
        <w:rPr>
          <w:rFonts w:ascii="Times" w:eastAsia="Times New Roman" w:hAnsi="Times" w:cs="Times New Roman"/>
          <w:color w:val="000000"/>
          <w:sz w:val="24"/>
          <w:szCs w:val="24"/>
          <w:lang w:val="en-US"/>
          <w:rPrChange w:id="677" w:author="Mary O'Connor" w:date="2016-02-09T09:29:00Z">
            <w:rPr>
              <w:rFonts w:ascii="Garamond" w:eastAsia="Times New Roman" w:hAnsi="Garamond" w:cs="Times New Roman"/>
              <w:color w:val="000000"/>
              <w:sz w:val="24"/>
              <w:szCs w:val="24"/>
              <w:lang w:val="en-US"/>
            </w:rPr>
          </w:rPrChange>
        </w:rPr>
        <w:t>Ecography</w:t>
      </w:r>
      <w:proofErr w:type="spellEnd"/>
      <w:r w:rsidRPr="00210C6F">
        <w:rPr>
          <w:rFonts w:ascii="Times" w:eastAsia="Times New Roman" w:hAnsi="Times" w:cs="Times New Roman"/>
          <w:color w:val="000000"/>
          <w:sz w:val="24"/>
          <w:szCs w:val="24"/>
          <w:lang w:val="en-US"/>
          <w:rPrChange w:id="678" w:author="Mary O'Connor" w:date="2016-02-09T09:29:00Z">
            <w:rPr>
              <w:rFonts w:ascii="Garamond" w:eastAsia="Times New Roman" w:hAnsi="Garamond" w:cs="Times New Roman"/>
              <w:color w:val="000000"/>
              <w:sz w:val="24"/>
              <w:szCs w:val="24"/>
              <w:lang w:val="en-US"/>
            </w:rPr>
          </w:rPrChange>
        </w:rPr>
        <w:t xml:space="preserve"> 33:2-22</w:t>
      </w:r>
    </w:p>
    <w:p w14:paraId="781B8BB6" w14:textId="77777777" w:rsidR="00863C6B" w:rsidRPr="00210C6F" w:rsidRDefault="00863C6B" w:rsidP="000F7014">
      <w:pPr>
        <w:spacing w:after="0" w:line="480" w:lineRule="auto"/>
        <w:rPr>
          <w:rFonts w:ascii="Times" w:eastAsia="Times New Roman" w:hAnsi="Times" w:cs="Times New Roman"/>
          <w:sz w:val="24"/>
          <w:szCs w:val="24"/>
          <w:lang w:val="en-US"/>
          <w:rPrChange w:id="679"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680" w:author="Mary O'Connor" w:date="2016-02-09T09:29:00Z">
            <w:rPr>
              <w:rFonts w:ascii="Garamond" w:eastAsia="Times New Roman" w:hAnsi="Garamond" w:cs="Times New Roman"/>
              <w:sz w:val="24"/>
              <w:szCs w:val="24"/>
              <w:lang w:val="en-US"/>
            </w:rPr>
          </w:rPrChange>
        </w:rPr>
        <w:t>van</w:t>
      </w:r>
      <w:proofErr w:type="gramEnd"/>
      <w:r w:rsidRPr="00210C6F">
        <w:rPr>
          <w:rFonts w:ascii="Times" w:eastAsia="Times New Roman" w:hAnsi="Times" w:cs="Times New Roman"/>
          <w:sz w:val="24"/>
          <w:szCs w:val="24"/>
          <w:lang w:val="en-US"/>
          <w:rPrChange w:id="681"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682" w:author="Mary O'Connor" w:date="2016-02-09T09:29:00Z">
            <w:rPr>
              <w:rFonts w:ascii="Garamond" w:eastAsia="Times New Roman" w:hAnsi="Garamond" w:cs="Times New Roman"/>
              <w:sz w:val="24"/>
              <w:szCs w:val="24"/>
              <w:lang w:val="en-US"/>
            </w:rPr>
          </w:rPrChange>
        </w:rPr>
        <w:t>Katwijk</w:t>
      </w:r>
      <w:proofErr w:type="spellEnd"/>
      <w:r w:rsidRPr="00210C6F">
        <w:rPr>
          <w:rFonts w:ascii="Times" w:eastAsia="Times New Roman" w:hAnsi="Times" w:cs="Times New Roman"/>
          <w:sz w:val="24"/>
          <w:szCs w:val="24"/>
          <w:lang w:val="en-US"/>
          <w:rPrChange w:id="683" w:author="Mary O'Connor" w:date="2016-02-09T09:29:00Z">
            <w:rPr>
              <w:rFonts w:ascii="Garamond" w:eastAsia="Times New Roman" w:hAnsi="Garamond" w:cs="Times New Roman"/>
              <w:sz w:val="24"/>
              <w:szCs w:val="24"/>
              <w:lang w:val="en-US"/>
            </w:rPr>
          </w:rPrChange>
        </w:rPr>
        <w:t xml:space="preserve"> MM, </w:t>
      </w:r>
      <w:proofErr w:type="spellStart"/>
      <w:r w:rsidRPr="00210C6F">
        <w:rPr>
          <w:rFonts w:ascii="Times" w:eastAsia="Times New Roman" w:hAnsi="Times" w:cs="Times New Roman"/>
          <w:sz w:val="24"/>
          <w:szCs w:val="24"/>
          <w:lang w:val="en-US"/>
          <w:rPrChange w:id="684" w:author="Mary O'Connor" w:date="2016-02-09T09:29:00Z">
            <w:rPr>
              <w:rFonts w:ascii="Garamond" w:eastAsia="Times New Roman" w:hAnsi="Garamond" w:cs="Times New Roman"/>
              <w:sz w:val="24"/>
              <w:szCs w:val="24"/>
              <w:lang w:val="en-US"/>
            </w:rPr>
          </w:rPrChange>
        </w:rPr>
        <w:t>Bos</w:t>
      </w:r>
      <w:proofErr w:type="spellEnd"/>
      <w:r w:rsidRPr="00210C6F">
        <w:rPr>
          <w:rFonts w:ascii="Times" w:eastAsia="Times New Roman" w:hAnsi="Times" w:cs="Times New Roman"/>
          <w:sz w:val="24"/>
          <w:szCs w:val="24"/>
          <w:lang w:val="en-US"/>
          <w:rPrChange w:id="685" w:author="Mary O'Connor" w:date="2016-02-09T09:29:00Z">
            <w:rPr>
              <w:rFonts w:ascii="Garamond" w:eastAsia="Times New Roman" w:hAnsi="Garamond" w:cs="Times New Roman"/>
              <w:sz w:val="24"/>
              <w:szCs w:val="24"/>
              <w:lang w:val="en-US"/>
            </w:rPr>
          </w:rPrChange>
        </w:rPr>
        <w:t xml:space="preserve"> AR, de </w:t>
      </w:r>
      <w:proofErr w:type="spellStart"/>
      <w:r w:rsidRPr="00210C6F">
        <w:rPr>
          <w:rFonts w:ascii="Times" w:eastAsia="Times New Roman" w:hAnsi="Times" w:cs="Times New Roman"/>
          <w:sz w:val="24"/>
          <w:szCs w:val="24"/>
          <w:lang w:val="en-US"/>
          <w:rPrChange w:id="686" w:author="Mary O'Connor" w:date="2016-02-09T09:29:00Z">
            <w:rPr>
              <w:rFonts w:ascii="Garamond" w:eastAsia="Times New Roman" w:hAnsi="Garamond" w:cs="Times New Roman"/>
              <w:sz w:val="24"/>
              <w:szCs w:val="24"/>
              <w:lang w:val="en-US"/>
            </w:rPr>
          </w:rPrChange>
        </w:rPr>
        <w:t>Jonge</w:t>
      </w:r>
      <w:proofErr w:type="spellEnd"/>
      <w:r w:rsidRPr="00210C6F">
        <w:rPr>
          <w:rFonts w:ascii="Times" w:eastAsia="Times New Roman" w:hAnsi="Times" w:cs="Times New Roman"/>
          <w:sz w:val="24"/>
          <w:szCs w:val="24"/>
          <w:lang w:val="en-US"/>
          <w:rPrChange w:id="687" w:author="Mary O'Connor" w:date="2016-02-09T09:29:00Z">
            <w:rPr>
              <w:rFonts w:ascii="Garamond" w:eastAsia="Times New Roman" w:hAnsi="Garamond" w:cs="Times New Roman"/>
              <w:sz w:val="24"/>
              <w:szCs w:val="24"/>
              <w:lang w:val="en-US"/>
            </w:rPr>
          </w:rPrChange>
        </w:rPr>
        <w:t xml:space="preserve"> VN, </w:t>
      </w:r>
      <w:proofErr w:type="spellStart"/>
      <w:r w:rsidRPr="00210C6F">
        <w:rPr>
          <w:rFonts w:ascii="Times" w:eastAsia="Times New Roman" w:hAnsi="Times" w:cs="Times New Roman"/>
          <w:sz w:val="24"/>
          <w:szCs w:val="24"/>
          <w:lang w:val="en-US"/>
          <w:rPrChange w:id="688" w:author="Mary O'Connor" w:date="2016-02-09T09:29:00Z">
            <w:rPr>
              <w:rFonts w:ascii="Garamond" w:eastAsia="Times New Roman" w:hAnsi="Garamond" w:cs="Times New Roman"/>
              <w:sz w:val="24"/>
              <w:szCs w:val="24"/>
              <w:lang w:val="en-US"/>
            </w:rPr>
          </w:rPrChange>
        </w:rPr>
        <w:t>Hanssen</w:t>
      </w:r>
      <w:proofErr w:type="spellEnd"/>
      <w:r w:rsidRPr="00210C6F">
        <w:rPr>
          <w:rFonts w:ascii="Times" w:eastAsia="Times New Roman" w:hAnsi="Times" w:cs="Times New Roman"/>
          <w:sz w:val="24"/>
          <w:szCs w:val="24"/>
          <w:lang w:val="en-US"/>
          <w:rPrChange w:id="689" w:author="Mary O'Connor" w:date="2016-02-09T09:29:00Z">
            <w:rPr>
              <w:rFonts w:ascii="Garamond" w:eastAsia="Times New Roman" w:hAnsi="Garamond" w:cs="Times New Roman"/>
              <w:sz w:val="24"/>
              <w:szCs w:val="24"/>
              <w:lang w:val="en-US"/>
            </w:rPr>
          </w:rPrChange>
        </w:rPr>
        <w:t xml:space="preserve"> LSAM, </w:t>
      </w:r>
      <w:proofErr w:type="spellStart"/>
      <w:r w:rsidRPr="00210C6F">
        <w:rPr>
          <w:rFonts w:ascii="Times" w:eastAsia="Times New Roman" w:hAnsi="Times" w:cs="Times New Roman"/>
          <w:sz w:val="24"/>
          <w:szCs w:val="24"/>
          <w:lang w:val="en-US"/>
          <w:rPrChange w:id="690" w:author="Mary O'Connor" w:date="2016-02-09T09:29:00Z">
            <w:rPr>
              <w:rFonts w:ascii="Garamond" w:eastAsia="Times New Roman" w:hAnsi="Garamond" w:cs="Times New Roman"/>
              <w:sz w:val="24"/>
              <w:szCs w:val="24"/>
              <w:lang w:val="en-US"/>
            </w:rPr>
          </w:rPrChange>
        </w:rPr>
        <w:t>Hermus</w:t>
      </w:r>
      <w:proofErr w:type="spellEnd"/>
      <w:r w:rsidRPr="00210C6F">
        <w:rPr>
          <w:rFonts w:ascii="Times" w:eastAsia="Times New Roman" w:hAnsi="Times" w:cs="Times New Roman"/>
          <w:sz w:val="24"/>
          <w:szCs w:val="24"/>
          <w:lang w:val="en-US"/>
          <w:rPrChange w:id="691" w:author="Mary O'Connor" w:date="2016-02-09T09:29:00Z">
            <w:rPr>
              <w:rFonts w:ascii="Garamond" w:eastAsia="Times New Roman" w:hAnsi="Garamond" w:cs="Times New Roman"/>
              <w:sz w:val="24"/>
              <w:szCs w:val="24"/>
              <w:lang w:val="en-US"/>
            </w:rPr>
          </w:rPrChange>
        </w:rPr>
        <w:t xml:space="preserve"> DCR, de Jong DJ (2009) </w:t>
      </w:r>
    </w:p>
    <w:p w14:paraId="5FDBCECC" w14:textId="4C9BD630" w:rsidR="00863C6B" w:rsidRPr="00210C6F" w:rsidRDefault="00863C6B" w:rsidP="00F047CC">
      <w:pPr>
        <w:spacing w:after="0" w:line="480" w:lineRule="auto"/>
        <w:ind w:left="720"/>
        <w:rPr>
          <w:rFonts w:ascii="Times" w:eastAsia="Times New Roman" w:hAnsi="Times" w:cs="Times New Roman"/>
          <w:sz w:val="24"/>
          <w:szCs w:val="24"/>
          <w:lang w:val="en-US"/>
          <w:rPrChange w:id="692"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693" w:author="Mary O'Connor" w:date="2016-02-09T09:29:00Z">
            <w:rPr>
              <w:rFonts w:ascii="Garamond" w:eastAsia="Times New Roman" w:hAnsi="Garamond" w:cs="Times New Roman"/>
              <w:sz w:val="24"/>
              <w:szCs w:val="24"/>
              <w:lang w:val="en-US"/>
            </w:rPr>
          </w:rPrChange>
        </w:rPr>
        <w:t xml:space="preserve">Guidelines for </w:t>
      </w:r>
      <w:proofErr w:type="spellStart"/>
      <w:r w:rsidRPr="00210C6F">
        <w:rPr>
          <w:rFonts w:ascii="Times" w:eastAsia="Times New Roman" w:hAnsi="Times" w:cs="Times New Roman"/>
          <w:sz w:val="24"/>
          <w:szCs w:val="24"/>
          <w:lang w:val="en-US"/>
          <w:rPrChange w:id="694" w:author="Mary O'Connor" w:date="2016-02-09T09:29:00Z">
            <w:rPr>
              <w:rFonts w:ascii="Garamond" w:eastAsia="Times New Roman" w:hAnsi="Garamond" w:cs="Times New Roman"/>
              <w:sz w:val="24"/>
              <w:szCs w:val="24"/>
              <w:lang w:val="en-US"/>
            </w:rPr>
          </w:rPrChange>
        </w:rPr>
        <w:t>seagrass</w:t>
      </w:r>
      <w:proofErr w:type="spellEnd"/>
      <w:r w:rsidRPr="00210C6F">
        <w:rPr>
          <w:rFonts w:ascii="Times" w:eastAsia="Times New Roman" w:hAnsi="Times" w:cs="Times New Roman"/>
          <w:sz w:val="24"/>
          <w:szCs w:val="24"/>
          <w:lang w:val="en-US"/>
          <w:rPrChange w:id="695" w:author="Mary O'Connor" w:date="2016-02-09T09:29:00Z">
            <w:rPr>
              <w:rFonts w:ascii="Garamond" w:eastAsia="Times New Roman" w:hAnsi="Garamond" w:cs="Times New Roman"/>
              <w:sz w:val="24"/>
              <w:szCs w:val="24"/>
              <w:lang w:val="en-US"/>
            </w:rPr>
          </w:rPrChange>
        </w:rPr>
        <w:t xml:space="preserve"> restoration: Importance of habitat selection and donor population, spreading of risks, and ecosystem engineering effects.  Mar </w:t>
      </w:r>
      <w:proofErr w:type="spellStart"/>
      <w:r w:rsidRPr="00210C6F">
        <w:rPr>
          <w:rFonts w:ascii="Times" w:eastAsia="Times New Roman" w:hAnsi="Times" w:cs="Times New Roman"/>
          <w:sz w:val="24"/>
          <w:szCs w:val="24"/>
          <w:lang w:val="en-US"/>
          <w:rPrChange w:id="696" w:author="Mary O'Connor" w:date="2016-02-09T09:29:00Z">
            <w:rPr>
              <w:rFonts w:ascii="Garamond" w:eastAsia="Times New Roman" w:hAnsi="Garamond" w:cs="Times New Roman"/>
              <w:sz w:val="24"/>
              <w:szCs w:val="24"/>
              <w:lang w:val="en-US"/>
            </w:rPr>
          </w:rPrChange>
        </w:rPr>
        <w:t>Pollut</w:t>
      </w:r>
      <w:proofErr w:type="spellEnd"/>
      <w:r w:rsidRPr="00210C6F">
        <w:rPr>
          <w:rFonts w:ascii="Times" w:eastAsia="Times New Roman" w:hAnsi="Times" w:cs="Times New Roman"/>
          <w:sz w:val="24"/>
          <w:szCs w:val="24"/>
          <w:lang w:val="en-US"/>
          <w:rPrChange w:id="697" w:author="Mary O'Connor" w:date="2016-02-09T09:29:00Z">
            <w:rPr>
              <w:rFonts w:ascii="Garamond" w:eastAsia="Times New Roman" w:hAnsi="Garamond" w:cs="Times New Roman"/>
              <w:sz w:val="24"/>
              <w:szCs w:val="24"/>
              <w:lang w:val="en-US"/>
            </w:rPr>
          </w:rPrChange>
        </w:rPr>
        <w:t xml:space="preserve"> Bull 58:179-188</w:t>
      </w:r>
    </w:p>
    <w:p w14:paraId="4F6EF162" w14:textId="26D7F4CA" w:rsidR="009025B0" w:rsidRPr="00210C6F" w:rsidRDefault="006034D1" w:rsidP="000F7014">
      <w:pPr>
        <w:spacing w:after="0" w:line="480" w:lineRule="auto"/>
        <w:rPr>
          <w:rFonts w:ascii="Times" w:eastAsia="Times New Roman" w:hAnsi="Times" w:cs="Times New Roman"/>
          <w:color w:val="000000"/>
          <w:sz w:val="24"/>
          <w:szCs w:val="24"/>
          <w:lang w:val="en-US"/>
          <w:rPrChange w:id="698"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699" w:author="Mary O'Connor" w:date="2016-02-09T09:29:00Z">
            <w:rPr>
              <w:rFonts w:ascii="Garamond" w:eastAsia="Times New Roman" w:hAnsi="Garamond" w:cs="Times New Roman"/>
              <w:color w:val="000000"/>
              <w:sz w:val="24"/>
              <w:szCs w:val="24"/>
              <w:lang w:val="en-US"/>
            </w:rPr>
          </w:rPrChange>
        </w:rPr>
        <w:t>Veech</w:t>
      </w:r>
      <w:proofErr w:type="spellEnd"/>
      <w:r w:rsidRPr="00210C6F">
        <w:rPr>
          <w:rFonts w:ascii="Times" w:eastAsia="Times New Roman" w:hAnsi="Times" w:cs="Times New Roman"/>
          <w:color w:val="000000"/>
          <w:sz w:val="24"/>
          <w:szCs w:val="24"/>
          <w:lang w:val="en-US"/>
          <w:rPrChange w:id="700" w:author="Mary O'Connor" w:date="2016-02-09T09:29:00Z">
            <w:rPr>
              <w:rFonts w:ascii="Garamond" w:eastAsia="Times New Roman" w:hAnsi="Garamond" w:cs="Times New Roman"/>
              <w:color w:val="000000"/>
              <w:sz w:val="24"/>
              <w:szCs w:val="24"/>
              <w:lang w:val="en-US"/>
            </w:rPr>
          </w:rPrChange>
        </w:rPr>
        <w:t xml:space="preserve"> JA, Crist TO (2010) Toward a unified view of diversity partitioning. </w:t>
      </w:r>
      <w:r w:rsidRPr="00210C6F">
        <w:rPr>
          <w:rFonts w:ascii="Times" w:eastAsia="Times New Roman" w:hAnsi="Times" w:cs="Times New Roman"/>
          <w:i/>
          <w:iCs/>
          <w:color w:val="000000"/>
          <w:sz w:val="24"/>
          <w:szCs w:val="24"/>
          <w:lang w:val="en-US"/>
          <w:rPrChange w:id="701" w:author="Mary O'Connor" w:date="2016-02-09T09:29:00Z">
            <w:rPr>
              <w:rFonts w:ascii="Garamond" w:eastAsia="Times New Roman" w:hAnsi="Garamond" w:cs="Times New Roman"/>
              <w:i/>
              <w:iCs/>
              <w:color w:val="000000"/>
              <w:sz w:val="24"/>
              <w:szCs w:val="24"/>
              <w:lang w:val="en-US"/>
            </w:rPr>
          </w:rPrChange>
        </w:rPr>
        <w:t> </w:t>
      </w:r>
      <w:r w:rsidRPr="00210C6F">
        <w:rPr>
          <w:rFonts w:ascii="Times" w:eastAsia="Times New Roman" w:hAnsi="Times" w:cs="Times New Roman"/>
          <w:color w:val="000000"/>
          <w:sz w:val="24"/>
          <w:szCs w:val="24"/>
          <w:lang w:val="en-US"/>
          <w:rPrChange w:id="702" w:author="Mary O'Connor" w:date="2016-02-09T09:29:00Z">
            <w:rPr>
              <w:rFonts w:ascii="Garamond" w:eastAsia="Times New Roman" w:hAnsi="Garamond" w:cs="Times New Roman"/>
              <w:color w:val="000000"/>
              <w:sz w:val="24"/>
              <w:szCs w:val="24"/>
              <w:lang w:val="en-US"/>
            </w:rPr>
          </w:rPrChange>
        </w:rPr>
        <w:t>Ecology</w:t>
      </w:r>
      <w:r w:rsidRPr="00210C6F">
        <w:rPr>
          <w:rFonts w:ascii="Times" w:eastAsia="Times New Roman" w:hAnsi="Times" w:cs="Times New Roman"/>
          <w:i/>
          <w:iCs/>
          <w:color w:val="000000"/>
          <w:sz w:val="24"/>
          <w:szCs w:val="24"/>
          <w:lang w:val="en-US"/>
          <w:rPrChange w:id="703"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704" w:author="Mary O'Connor" w:date="2016-02-09T09:29:00Z">
            <w:rPr>
              <w:rFonts w:ascii="Garamond" w:eastAsia="Times New Roman" w:hAnsi="Garamond" w:cs="Times New Roman"/>
              <w:color w:val="000000"/>
              <w:sz w:val="24"/>
              <w:szCs w:val="24"/>
              <w:lang w:val="en-US"/>
            </w:rPr>
          </w:rPrChange>
        </w:rPr>
        <w:t>91:1988-1992</w:t>
      </w:r>
    </w:p>
    <w:p w14:paraId="51CDF9EA" w14:textId="77777777" w:rsidR="009025B0" w:rsidRPr="00210C6F" w:rsidRDefault="009025B0" w:rsidP="000F7014">
      <w:pPr>
        <w:spacing w:after="0" w:line="480" w:lineRule="auto"/>
        <w:rPr>
          <w:rFonts w:ascii="Times" w:eastAsia="Times New Roman" w:hAnsi="Times" w:cs="Times New Roman"/>
          <w:color w:val="000000"/>
          <w:sz w:val="24"/>
          <w:szCs w:val="24"/>
          <w:lang w:val="en-US"/>
          <w:rPrChange w:id="705"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06" w:author="Mary O'Connor" w:date="2016-02-09T09:29:00Z">
            <w:rPr>
              <w:rFonts w:ascii="Garamond" w:eastAsia="Times New Roman" w:hAnsi="Garamond" w:cs="Times New Roman"/>
              <w:color w:val="000000"/>
              <w:sz w:val="24"/>
              <w:szCs w:val="24"/>
              <w:lang w:val="en-US"/>
            </w:rPr>
          </w:rPrChange>
        </w:rPr>
        <w:t>Vizzini</w:t>
      </w:r>
      <w:proofErr w:type="spellEnd"/>
      <w:r w:rsidRPr="00210C6F">
        <w:rPr>
          <w:rFonts w:ascii="Times" w:eastAsia="Times New Roman" w:hAnsi="Times" w:cs="Times New Roman"/>
          <w:color w:val="000000"/>
          <w:sz w:val="24"/>
          <w:szCs w:val="24"/>
          <w:lang w:val="en-US"/>
          <w:rPrChange w:id="707" w:author="Mary O'Connor" w:date="2016-02-09T09:29:00Z">
            <w:rPr>
              <w:rFonts w:ascii="Garamond" w:eastAsia="Times New Roman" w:hAnsi="Garamond" w:cs="Times New Roman"/>
              <w:color w:val="000000"/>
              <w:sz w:val="24"/>
              <w:szCs w:val="24"/>
              <w:lang w:val="en-US"/>
            </w:rPr>
          </w:rPrChange>
        </w:rPr>
        <w:t xml:space="preserve"> S, Sara G, Michener RH, </w:t>
      </w:r>
      <w:proofErr w:type="spellStart"/>
      <w:r w:rsidRPr="00210C6F">
        <w:rPr>
          <w:rFonts w:ascii="Times" w:eastAsia="Times New Roman" w:hAnsi="Times" w:cs="Times New Roman"/>
          <w:color w:val="000000"/>
          <w:sz w:val="24"/>
          <w:szCs w:val="24"/>
          <w:lang w:val="en-US"/>
          <w:rPrChange w:id="708" w:author="Mary O'Connor" w:date="2016-02-09T09:29:00Z">
            <w:rPr>
              <w:rFonts w:ascii="Garamond" w:eastAsia="Times New Roman" w:hAnsi="Garamond" w:cs="Times New Roman"/>
              <w:color w:val="000000"/>
              <w:sz w:val="24"/>
              <w:szCs w:val="24"/>
              <w:lang w:val="en-US"/>
            </w:rPr>
          </w:rPrChange>
        </w:rPr>
        <w:t>Mazzola</w:t>
      </w:r>
      <w:proofErr w:type="spellEnd"/>
      <w:r w:rsidRPr="00210C6F">
        <w:rPr>
          <w:rFonts w:ascii="Times" w:eastAsia="Times New Roman" w:hAnsi="Times" w:cs="Times New Roman"/>
          <w:color w:val="000000"/>
          <w:sz w:val="24"/>
          <w:szCs w:val="24"/>
          <w:lang w:val="en-US"/>
          <w:rPrChange w:id="709" w:author="Mary O'Connor" w:date="2016-02-09T09:29:00Z">
            <w:rPr>
              <w:rFonts w:ascii="Garamond" w:eastAsia="Times New Roman" w:hAnsi="Garamond" w:cs="Times New Roman"/>
              <w:color w:val="000000"/>
              <w:sz w:val="24"/>
              <w:szCs w:val="24"/>
              <w:lang w:val="en-US"/>
            </w:rPr>
          </w:rPrChange>
        </w:rPr>
        <w:t xml:space="preserve"> A (2002).  The role and contribution of the </w:t>
      </w:r>
      <w:proofErr w:type="spellStart"/>
      <w:r w:rsidRPr="00210C6F">
        <w:rPr>
          <w:rFonts w:ascii="Times" w:eastAsia="Times New Roman" w:hAnsi="Times" w:cs="Times New Roman"/>
          <w:color w:val="000000"/>
          <w:sz w:val="24"/>
          <w:szCs w:val="24"/>
          <w:lang w:val="en-US"/>
          <w:rPrChange w:id="710"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711" w:author="Mary O'Connor" w:date="2016-02-09T09:29:00Z">
            <w:rPr>
              <w:rFonts w:ascii="Garamond" w:eastAsia="Times New Roman" w:hAnsi="Garamond" w:cs="Times New Roman"/>
              <w:color w:val="000000"/>
              <w:sz w:val="24"/>
              <w:szCs w:val="24"/>
              <w:lang w:val="en-US"/>
            </w:rPr>
          </w:rPrChange>
        </w:rPr>
        <w:t xml:space="preserve"> </w:t>
      </w:r>
    </w:p>
    <w:p w14:paraId="616F3F46" w14:textId="501DFCD1" w:rsidR="006034D1" w:rsidRPr="00210C6F" w:rsidRDefault="009025B0" w:rsidP="00F047CC">
      <w:pPr>
        <w:spacing w:after="0" w:line="480" w:lineRule="auto"/>
        <w:ind w:left="720"/>
        <w:rPr>
          <w:rFonts w:ascii="Times" w:eastAsia="Times New Roman" w:hAnsi="Times" w:cs="Times New Roman"/>
          <w:sz w:val="24"/>
          <w:szCs w:val="24"/>
          <w:lang w:val="en-US"/>
          <w:rPrChange w:id="712"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i/>
          <w:color w:val="000000"/>
          <w:sz w:val="24"/>
          <w:szCs w:val="24"/>
          <w:lang w:val="en-US"/>
          <w:rPrChange w:id="713" w:author="Mary O'Connor" w:date="2016-02-09T09:29:00Z">
            <w:rPr>
              <w:rFonts w:ascii="Garamond" w:eastAsia="Times New Roman" w:hAnsi="Garamond" w:cs="Times New Roman"/>
              <w:i/>
              <w:color w:val="000000"/>
              <w:sz w:val="24"/>
              <w:szCs w:val="24"/>
              <w:lang w:val="en-US"/>
            </w:rPr>
          </w:rPrChange>
        </w:rPr>
        <w:lastRenderedPageBreak/>
        <w:t>Posidonia</w:t>
      </w:r>
      <w:proofErr w:type="spellEnd"/>
      <w:r w:rsidRPr="00210C6F">
        <w:rPr>
          <w:rFonts w:ascii="Times" w:eastAsia="Times New Roman" w:hAnsi="Times" w:cs="Times New Roman"/>
          <w:i/>
          <w:color w:val="000000"/>
          <w:sz w:val="24"/>
          <w:szCs w:val="24"/>
          <w:lang w:val="en-US"/>
          <w:rPrChange w:id="714"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715" w:author="Mary O'Connor" w:date="2016-02-09T09:29:00Z">
            <w:rPr>
              <w:rFonts w:ascii="Garamond" w:eastAsia="Times New Roman" w:hAnsi="Garamond" w:cs="Times New Roman"/>
              <w:i/>
              <w:color w:val="000000"/>
              <w:sz w:val="24"/>
              <w:szCs w:val="24"/>
              <w:lang w:val="en-US"/>
            </w:rPr>
          </w:rPrChange>
        </w:rPr>
        <w:t>oceanica</w:t>
      </w:r>
      <w:proofErr w:type="spellEnd"/>
      <w:r w:rsidRPr="00210C6F">
        <w:rPr>
          <w:rFonts w:ascii="Times" w:eastAsia="Times New Roman" w:hAnsi="Times" w:cs="Times New Roman"/>
          <w:i/>
          <w:color w:val="000000"/>
          <w:sz w:val="24"/>
          <w:szCs w:val="24"/>
          <w:lang w:val="en-US"/>
          <w:rPrChange w:id="716"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717" w:author="Mary O'Connor" w:date="2016-02-09T09:29:00Z">
            <w:rPr>
              <w:rFonts w:ascii="Garamond" w:eastAsia="Times New Roman" w:hAnsi="Garamond" w:cs="Times New Roman"/>
              <w:color w:val="000000"/>
              <w:sz w:val="24"/>
              <w:szCs w:val="24"/>
              <w:lang w:val="en-US"/>
            </w:rPr>
          </w:rPrChange>
        </w:rPr>
        <w:t xml:space="preserve">(L.) </w:t>
      </w:r>
      <w:proofErr w:type="spellStart"/>
      <w:r w:rsidRPr="00210C6F">
        <w:rPr>
          <w:rFonts w:ascii="Times" w:eastAsia="Times New Roman" w:hAnsi="Times" w:cs="Times New Roman"/>
          <w:color w:val="000000"/>
          <w:sz w:val="24"/>
          <w:szCs w:val="24"/>
          <w:lang w:val="en-US"/>
          <w:rPrChange w:id="718" w:author="Mary O'Connor" w:date="2016-02-09T09:29:00Z">
            <w:rPr>
              <w:rFonts w:ascii="Garamond" w:eastAsia="Times New Roman" w:hAnsi="Garamond" w:cs="Times New Roman"/>
              <w:color w:val="000000"/>
              <w:sz w:val="24"/>
              <w:szCs w:val="24"/>
              <w:lang w:val="en-US"/>
            </w:rPr>
          </w:rPrChange>
        </w:rPr>
        <w:t>Delile</w:t>
      </w:r>
      <w:proofErr w:type="spellEnd"/>
      <w:r w:rsidRPr="00210C6F">
        <w:rPr>
          <w:rFonts w:ascii="Times" w:eastAsia="Times New Roman" w:hAnsi="Times" w:cs="Times New Roman"/>
          <w:color w:val="000000"/>
          <w:sz w:val="24"/>
          <w:szCs w:val="24"/>
          <w:lang w:val="en-US"/>
          <w:rPrChange w:id="719" w:author="Mary O'Connor" w:date="2016-02-09T09:29:00Z">
            <w:rPr>
              <w:rFonts w:ascii="Garamond" w:eastAsia="Times New Roman" w:hAnsi="Garamond" w:cs="Times New Roman"/>
              <w:color w:val="000000"/>
              <w:sz w:val="24"/>
              <w:szCs w:val="24"/>
              <w:lang w:val="en-US"/>
            </w:rPr>
          </w:rPrChange>
        </w:rPr>
        <w:t xml:space="preserve"> organic matter for secondary consumers as revealed by carbon and nitrogen stable isotope analysis. </w:t>
      </w:r>
      <w:proofErr w:type="spellStart"/>
      <w:r w:rsidRPr="00210C6F">
        <w:rPr>
          <w:rFonts w:ascii="Times" w:eastAsia="Times New Roman" w:hAnsi="Times" w:cs="Times New Roman"/>
          <w:color w:val="000000"/>
          <w:sz w:val="24"/>
          <w:szCs w:val="24"/>
          <w:lang w:val="en-US"/>
          <w:rPrChange w:id="720" w:author="Mary O'Connor" w:date="2016-02-09T09:29:00Z">
            <w:rPr>
              <w:rFonts w:ascii="Garamond" w:eastAsia="Times New Roman" w:hAnsi="Garamond" w:cs="Times New Roman"/>
              <w:color w:val="000000"/>
              <w:sz w:val="24"/>
              <w:szCs w:val="24"/>
              <w:lang w:val="en-US"/>
            </w:rPr>
          </w:rPrChange>
        </w:rPr>
        <w:t>Acta</w:t>
      </w:r>
      <w:proofErr w:type="spellEnd"/>
      <w:r w:rsidRPr="00210C6F">
        <w:rPr>
          <w:rFonts w:ascii="Times" w:eastAsia="Times New Roman" w:hAnsi="Times" w:cs="Times New Roman"/>
          <w:color w:val="000000"/>
          <w:sz w:val="24"/>
          <w:szCs w:val="24"/>
          <w:lang w:val="en-US"/>
          <w:rPrChange w:id="721"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722" w:author="Mary O'Connor" w:date="2016-02-09T09:29:00Z">
            <w:rPr>
              <w:rFonts w:ascii="Garamond" w:eastAsia="Times New Roman" w:hAnsi="Garamond" w:cs="Times New Roman"/>
              <w:color w:val="000000"/>
              <w:sz w:val="24"/>
              <w:szCs w:val="24"/>
              <w:lang w:val="en-US"/>
            </w:rPr>
          </w:rPrChange>
        </w:rPr>
        <w:t>Oecol</w:t>
      </w:r>
      <w:proofErr w:type="spellEnd"/>
      <w:r w:rsidRPr="00210C6F">
        <w:rPr>
          <w:rFonts w:ascii="Times" w:eastAsia="Times New Roman" w:hAnsi="Times" w:cs="Times New Roman"/>
          <w:color w:val="000000"/>
          <w:sz w:val="24"/>
          <w:szCs w:val="24"/>
          <w:lang w:val="en-US"/>
          <w:rPrChange w:id="723" w:author="Mary O'Connor" w:date="2016-02-09T09:29:00Z">
            <w:rPr>
              <w:rFonts w:ascii="Garamond" w:eastAsia="Times New Roman" w:hAnsi="Garamond" w:cs="Times New Roman"/>
              <w:color w:val="000000"/>
              <w:sz w:val="24"/>
              <w:szCs w:val="24"/>
              <w:lang w:val="en-US"/>
            </w:rPr>
          </w:rPrChange>
        </w:rPr>
        <w:t xml:space="preserve"> 23:277-285</w:t>
      </w:r>
    </w:p>
    <w:p w14:paraId="5F8C203A"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724"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25" w:author="Mary O'Connor" w:date="2016-02-09T09:29:00Z">
            <w:rPr>
              <w:rFonts w:ascii="Garamond" w:eastAsia="Times New Roman" w:hAnsi="Garamond" w:cs="Times New Roman"/>
              <w:color w:val="000000"/>
              <w:sz w:val="24"/>
              <w:szCs w:val="24"/>
              <w:lang w:val="en-US"/>
            </w:rPr>
          </w:rPrChange>
        </w:rPr>
        <w:t>Waycott</w:t>
      </w:r>
      <w:proofErr w:type="spellEnd"/>
      <w:r w:rsidRPr="00210C6F">
        <w:rPr>
          <w:rFonts w:ascii="Times" w:eastAsia="Times New Roman" w:hAnsi="Times" w:cs="Times New Roman"/>
          <w:color w:val="000000"/>
          <w:sz w:val="24"/>
          <w:szCs w:val="24"/>
          <w:lang w:val="en-US"/>
          <w:rPrChange w:id="726" w:author="Mary O'Connor" w:date="2016-02-09T09:29:00Z">
            <w:rPr>
              <w:rFonts w:ascii="Garamond" w:eastAsia="Times New Roman" w:hAnsi="Garamond" w:cs="Times New Roman"/>
              <w:color w:val="000000"/>
              <w:sz w:val="24"/>
              <w:szCs w:val="24"/>
              <w:lang w:val="en-US"/>
            </w:rPr>
          </w:rPrChange>
        </w:rPr>
        <w:t xml:space="preserve"> M, Duarte CM, </w:t>
      </w:r>
      <w:proofErr w:type="spellStart"/>
      <w:r w:rsidRPr="00210C6F">
        <w:rPr>
          <w:rFonts w:ascii="Times" w:eastAsia="Times New Roman" w:hAnsi="Times" w:cs="Times New Roman"/>
          <w:color w:val="000000"/>
          <w:sz w:val="24"/>
          <w:szCs w:val="24"/>
          <w:lang w:val="en-US"/>
          <w:rPrChange w:id="727" w:author="Mary O'Connor" w:date="2016-02-09T09:29:00Z">
            <w:rPr>
              <w:rFonts w:ascii="Garamond" w:eastAsia="Times New Roman" w:hAnsi="Garamond" w:cs="Times New Roman"/>
              <w:color w:val="000000"/>
              <w:sz w:val="24"/>
              <w:szCs w:val="24"/>
              <w:lang w:val="en-US"/>
            </w:rPr>
          </w:rPrChange>
        </w:rPr>
        <w:t>Carruthers</w:t>
      </w:r>
      <w:proofErr w:type="spellEnd"/>
      <w:r w:rsidRPr="00210C6F">
        <w:rPr>
          <w:rFonts w:ascii="Times" w:eastAsia="Times New Roman" w:hAnsi="Times" w:cs="Times New Roman"/>
          <w:color w:val="000000"/>
          <w:sz w:val="24"/>
          <w:szCs w:val="24"/>
          <w:lang w:val="en-US"/>
          <w:rPrChange w:id="728" w:author="Mary O'Connor" w:date="2016-02-09T09:29:00Z">
            <w:rPr>
              <w:rFonts w:ascii="Garamond" w:eastAsia="Times New Roman" w:hAnsi="Garamond" w:cs="Times New Roman"/>
              <w:color w:val="000000"/>
              <w:sz w:val="24"/>
              <w:szCs w:val="24"/>
              <w:lang w:val="en-US"/>
            </w:rPr>
          </w:rPrChange>
        </w:rPr>
        <w:t xml:space="preserve"> TJB, </w:t>
      </w:r>
      <w:proofErr w:type="spellStart"/>
      <w:r w:rsidRPr="00210C6F">
        <w:rPr>
          <w:rFonts w:ascii="Times" w:eastAsia="Times New Roman" w:hAnsi="Times" w:cs="Times New Roman"/>
          <w:color w:val="000000"/>
          <w:sz w:val="24"/>
          <w:szCs w:val="24"/>
          <w:lang w:val="en-US"/>
          <w:rPrChange w:id="729" w:author="Mary O'Connor" w:date="2016-02-09T09:29:00Z">
            <w:rPr>
              <w:rFonts w:ascii="Garamond" w:eastAsia="Times New Roman" w:hAnsi="Garamond" w:cs="Times New Roman"/>
              <w:color w:val="000000"/>
              <w:sz w:val="24"/>
              <w:szCs w:val="24"/>
              <w:lang w:val="en-US"/>
            </w:rPr>
          </w:rPrChange>
        </w:rPr>
        <w:t>Orth</w:t>
      </w:r>
      <w:proofErr w:type="spellEnd"/>
      <w:r w:rsidRPr="00210C6F">
        <w:rPr>
          <w:rFonts w:ascii="Times" w:eastAsia="Times New Roman" w:hAnsi="Times" w:cs="Times New Roman"/>
          <w:color w:val="000000"/>
          <w:sz w:val="24"/>
          <w:szCs w:val="24"/>
          <w:lang w:val="en-US"/>
          <w:rPrChange w:id="730" w:author="Mary O'Connor" w:date="2016-02-09T09:29:00Z">
            <w:rPr>
              <w:rFonts w:ascii="Garamond" w:eastAsia="Times New Roman" w:hAnsi="Garamond" w:cs="Times New Roman"/>
              <w:color w:val="000000"/>
              <w:sz w:val="24"/>
              <w:szCs w:val="24"/>
              <w:lang w:val="en-US"/>
            </w:rPr>
          </w:rPrChange>
        </w:rPr>
        <w:t xml:space="preserve"> RJ, Dennison WC, </w:t>
      </w:r>
      <w:proofErr w:type="spellStart"/>
      <w:r w:rsidRPr="00210C6F">
        <w:rPr>
          <w:rFonts w:ascii="Times" w:eastAsia="Times New Roman" w:hAnsi="Times" w:cs="Times New Roman"/>
          <w:color w:val="000000"/>
          <w:sz w:val="24"/>
          <w:szCs w:val="24"/>
          <w:lang w:val="en-US"/>
          <w:rPrChange w:id="731" w:author="Mary O'Connor" w:date="2016-02-09T09:29:00Z">
            <w:rPr>
              <w:rFonts w:ascii="Garamond" w:eastAsia="Times New Roman" w:hAnsi="Garamond" w:cs="Times New Roman"/>
              <w:color w:val="000000"/>
              <w:sz w:val="24"/>
              <w:szCs w:val="24"/>
              <w:lang w:val="en-US"/>
            </w:rPr>
          </w:rPrChange>
        </w:rPr>
        <w:t>Olyarnik</w:t>
      </w:r>
      <w:proofErr w:type="spellEnd"/>
      <w:r w:rsidRPr="00210C6F">
        <w:rPr>
          <w:rFonts w:ascii="Times" w:eastAsia="Times New Roman" w:hAnsi="Times" w:cs="Times New Roman"/>
          <w:color w:val="000000"/>
          <w:sz w:val="24"/>
          <w:szCs w:val="24"/>
          <w:lang w:val="en-US"/>
          <w:rPrChange w:id="732"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733" w:author="Mary O'Connor" w:date="2016-02-09T09:29:00Z">
            <w:rPr>
              <w:rFonts w:ascii="Garamond" w:eastAsia="Times New Roman" w:hAnsi="Garamond" w:cs="Times New Roman"/>
              <w:color w:val="000000"/>
              <w:sz w:val="24"/>
              <w:szCs w:val="24"/>
              <w:lang w:val="en-US"/>
            </w:rPr>
          </w:rPrChange>
        </w:rPr>
        <w:t>Calladne</w:t>
      </w:r>
      <w:proofErr w:type="spellEnd"/>
      <w:r w:rsidRPr="00210C6F">
        <w:rPr>
          <w:rFonts w:ascii="Times" w:eastAsia="Times New Roman" w:hAnsi="Times" w:cs="Times New Roman"/>
          <w:color w:val="000000"/>
          <w:sz w:val="24"/>
          <w:szCs w:val="24"/>
          <w:lang w:val="en-US"/>
          <w:rPrChange w:id="734" w:author="Mary O'Connor" w:date="2016-02-09T09:29:00Z">
            <w:rPr>
              <w:rFonts w:ascii="Garamond" w:eastAsia="Times New Roman" w:hAnsi="Garamond" w:cs="Times New Roman"/>
              <w:color w:val="000000"/>
              <w:sz w:val="24"/>
              <w:szCs w:val="24"/>
              <w:lang w:val="en-US"/>
            </w:rPr>
          </w:rPrChange>
        </w:rPr>
        <w:t xml:space="preserve"> A, </w:t>
      </w:r>
    </w:p>
    <w:p w14:paraId="0FCF72C8" w14:textId="6A076FE9" w:rsidR="006034D1" w:rsidRPr="00210C6F" w:rsidRDefault="006034D1" w:rsidP="00F047CC">
      <w:pPr>
        <w:spacing w:after="0" w:line="480" w:lineRule="auto"/>
        <w:ind w:left="720"/>
        <w:rPr>
          <w:rFonts w:ascii="Times" w:eastAsia="Times New Roman" w:hAnsi="Times" w:cs="Times New Roman"/>
          <w:sz w:val="24"/>
          <w:szCs w:val="24"/>
          <w:lang w:val="en-US"/>
          <w:rPrChange w:id="735"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736" w:author="Mary O'Connor" w:date="2016-02-09T09:29:00Z">
            <w:rPr>
              <w:rFonts w:ascii="Garamond" w:eastAsia="Times New Roman" w:hAnsi="Garamond" w:cs="Times New Roman"/>
              <w:color w:val="000000"/>
              <w:sz w:val="24"/>
              <w:szCs w:val="24"/>
              <w:lang w:val="en-US"/>
            </w:rPr>
          </w:rPrChange>
        </w:rPr>
        <w:t>Fourqurean</w:t>
      </w:r>
      <w:proofErr w:type="spellEnd"/>
      <w:r w:rsidRPr="00210C6F">
        <w:rPr>
          <w:rFonts w:ascii="Times" w:eastAsia="Times New Roman" w:hAnsi="Times" w:cs="Times New Roman"/>
          <w:color w:val="000000"/>
          <w:sz w:val="24"/>
          <w:szCs w:val="24"/>
          <w:lang w:val="en-US"/>
          <w:rPrChange w:id="737" w:author="Mary O'Connor" w:date="2016-02-09T09:29:00Z">
            <w:rPr>
              <w:rFonts w:ascii="Garamond" w:eastAsia="Times New Roman" w:hAnsi="Garamond" w:cs="Times New Roman"/>
              <w:color w:val="000000"/>
              <w:sz w:val="24"/>
              <w:szCs w:val="24"/>
              <w:lang w:val="en-US"/>
            </w:rPr>
          </w:rPrChange>
        </w:rPr>
        <w:t xml:space="preserve"> JW, Heck KL, Hughes AR, Kendrick GA, </w:t>
      </w:r>
      <w:proofErr w:type="spellStart"/>
      <w:r w:rsidRPr="00210C6F">
        <w:rPr>
          <w:rFonts w:ascii="Times" w:eastAsia="Times New Roman" w:hAnsi="Times" w:cs="Times New Roman"/>
          <w:color w:val="000000"/>
          <w:sz w:val="24"/>
          <w:szCs w:val="24"/>
          <w:lang w:val="en-US"/>
          <w:rPrChange w:id="738" w:author="Mary O'Connor" w:date="2016-02-09T09:29:00Z">
            <w:rPr>
              <w:rFonts w:ascii="Garamond" w:eastAsia="Times New Roman" w:hAnsi="Garamond" w:cs="Times New Roman"/>
              <w:color w:val="000000"/>
              <w:sz w:val="24"/>
              <w:szCs w:val="24"/>
              <w:lang w:val="en-US"/>
            </w:rPr>
          </w:rPrChange>
        </w:rPr>
        <w:t>Kenworthy</w:t>
      </w:r>
      <w:proofErr w:type="spellEnd"/>
      <w:r w:rsidRPr="00210C6F">
        <w:rPr>
          <w:rFonts w:ascii="Times" w:eastAsia="Times New Roman" w:hAnsi="Times" w:cs="Times New Roman"/>
          <w:color w:val="000000"/>
          <w:sz w:val="24"/>
          <w:szCs w:val="24"/>
          <w:lang w:val="en-US"/>
          <w:rPrChange w:id="739" w:author="Mary O'Connor" w:date="2016-02-09T09:29:00Z">
            <w:rPr>
              <w:rFonts w:ascii="Garamond" w:eastAsia="Times New Roman" w:hAnsi="Garamond" w:cs="Times New Roman"/>
              <w:color w:val="000000"/>
              <w:sz w:val="24"/>
              <w:szCs w:val="24"/>
              <w:lang w:val="en-US"/>
            </w:rPr>
          </w:rPrChange>
        </w:rPr>
        <w:t xml:space="preserve"> WJ, Short FT, Williams SL (2009) Accelerating loss of </w:t>
      </w:r>
      <w:proofErr w:type="spellStart"/>
      <w:r w:rsidRPr="00210C6F">
        <w:rPr>
          <w:rFonts w:ascii="Times" w:eastAsia="Times New Roman" w:hAnsi="Times" w:cs="Times New Roman"/>
          <w:color w:val="000000"/>
          <w:sz w:val="24"/>
          <w:szCs w:val="24"/>
          <w:lang w:val="en-US"/>
          <w:rPrChange w:id="740" w:author="Mary O'Connor" w:date="2016-02-09T09:29:00Z">
            <w:rPr>
              <w:rFonts w:ascii="Garamond" w:eastAsia="Times New Roman" w:hAnsi="Garamond" w:cs="Times New Roman"/>
              <w:color w:val="000000"/>
              <w:sz w:val="24"/>
              <w:szCs w:val="24"/>
              <w:lang w:val="en-US"/>
            </w:rPr>
          </w:rPrChange>
        </w:rPr>
        <w:t>seagrasses</w:t>
      </w:r>
      <w:proofErr w:type="spellEnd"/>
      <w:r w:rsidRPr="00210C6F">
        <w:rPr>
          <w:rFonts w:ascii="Times" w:eastAsia="Times New Roman" w:hAnsi="Times" w:cs="Times New Roman"/>
          <w:color w:val="000000"/>
          <w:sz w:val="24"/>
          <w:szCs w:val="24"/>
          <w:lang w:val="en-US"/>
          <w:rPrChange w:id="741" w:author="Mary O'Connor" w:date="2016-02-09T09:29:00Z">
            <w:rPr>
              <w:rFonts w:ascii="Garamond" w:eastAsia="Times New Roman" w:hAnsi="Garamond" w:cs="Times New Roman"/>
              <w:color w:val="000000"/>
              <w:sz w:val="24"/>
              <w:szCs w:val="24"/>
              <w:lang w:val="en-US"/>
            </w:rPr>
          </w:rPrChange>
        </w:rPr>
        <w:t xml:space="preserve"> across the globe threatens ecosystems. P </w:t>
      </w:r>
      <w:proofErr w:type="spellStart"/>
      <w:r w:rsidRPr="00210C6F">
        <w:rPr>
          <w:rFonts w:ascii="Times" w:eastAsia="Times New Roman" w:hAnsi="Times" w:cs="Times New Roman"/>
          <w:color w:val="000000"/>
          <w:sz w:val="24"/>
          <w:szCs w:val="24"/>
          <w:lang w:val="en-US"/>
          <w:rPrChange w:id="742" w:author="Mary O'Connor" w:date="2016-02-09T09:29:00Z">
            <w:rPr>
              <w:rFonts w:ascii="Garamond" w:eastAsia="Times New Roman" w:hAnsi="Garamond" w:cs="Times New Roman"/>
              <w:color w:val="000000"/>
              <w:sz w:val="24"/>
              <w:szCs w:val="24"/>
              <w:lang w:val="en-US"/>
            </w:rPr>
          </w:rPrChange>
        </w:rPr>
        <w:t>Natl</w:t>
      </w:r>
      <w:proofErr w:type="spellEnd"/>
      <w:r w:rsidRPr="00210C6F">
        <w:rPr>
          <w:rFonts w:ascii="Times" w:eastAsia="Times New Roman" w:hAnsi="Times" w:cs="Times New Roman"/>
          <w:color w:val="000000"/>
          <w:sz w:val="24"/>
          <w:szCs w:val="24"/>
          <w:lang w:val="en-US"/>
          <w:rPrChange w:id="74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744" w:author="Mary O'Connor" w:date="2016-02-09T09:29:00Z">
            <w:rPr>
              <w:rFonts w:ascii="Garamond" w:eastAsia="Times New Roman" w:hAnsi="Garamond" w:cs="Times New Roman"/>
              <w:color w:val="000000"/>
              <w:sz w:val="24"/>
              <w:szCs w:val="24"/>
              <w:lang w:val="en-US"/>
            </w:rPr>
          </w:rPrChange>
        </w:rPr>
        <w:t>Acad</w:t>
      </w:r>
      <w:proofErr w:type="spellEnd"/>
      <w:r w:rsidRPr="00210C6F">
        <w:rPr>
          <w:rFonts w:ascii="Times" w:eastAsia="Times New Roman" w:hAnsi="Times" w:cs="Times New Roman"/>
          <w:color w:val="000000"/>
          <w:sz w:val="24"/>
          <w:szCs w:val="24"/>
          <w:lang w:val="en-US"/>
          <w:rPrChange w:id="74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746" w:author="Mary O'Connor" w:date="2016-02-09T09:29:00Z">
            <w:rPr>
              <w:rFonts w:ascii="Garamond" w:eastAsia="Times New Roman" w:hAnsi="Garamond" w:cs="Times New Roman"/>
              <w:color w:val="000000"/>
              <w:sz w:val="24"/>
              <w:szCs w:val="24"/>
              <w:lang w:val="en-US"/>
            </w:rPr>
          </w:rPrChange>
        </w:rPr>
        <w:t>Sci</w:t>
      </w:r>
      <w:proofErr w:type="spellEnd"/>
      <w:r w:rsidRPr="00210C6F">
        <w:rPr>
          <w:rFonts w:ascii="Times" w:eastAsia="Times New Roman" w:hAnsi="Times" w:cs="Times New Roman"/>
          <w:color w:val="000000"/>
          <w:sz w:val="24"/>
          <w:szCs w:val="24"/>
          <w:lang w:val="en-US"/>
          <w:rPrChange w:id="747" w:author="Mary O'Connor" w:date="2016-02-09T09:29:00Z">
            <w:rPr>
              <w:rFonts w:ascii="Garamond" w:eastAsia="Times New Roman" w:hAnsi="Garamond" w:cs="Times New Roman"/>
              <w:color w:val="000000"/>
              <w:sz w:val="24"/>
              <w:szCs w:val="24"/>
              <w:lang w:val="en-US"/>
            </w:rPr>
          </w:rPrChange>
        </w:rPr>
        <w:t xml:space="preserve"> USA 106:12377-12361</w:t>
      </w:r>
    </w:p>
    <w:p w14:paraId="5F535E8E"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748"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749" w:author="Mary O'Connor" w:date="2016-02-09T09:29:00Z">
            <w:rPr>
              <w:rFonts w:ascii="Garamond" w:eastAsia="Times New Roman" w:hAnsi="Garamond" w:cs="Times New Roman"/>
              <w:color w:val="000000"/>
              <w:sz w:val="24"/>
              <w:szCs w:val="24"/>
              <w:lang w:val="en-US"/>
            </w:rPr>
          </w:rPrChange>
        </w:rPr>
        <w:t xml:space="preserve">Williams SL (2007) </w:t>
      </w:r>
      <w:proofErr w:type="gramStart"/>
      <w:r w:rsidRPr="00210C6F">
        <w:rPr>
          <w:rFonts w:ascii="Times" w:eastAsia="Times New Roman" w:hAnsi="Times" w:cs="Times New Roman"/>
          <w:color w:val="000000"/>
          <w:sz w:val="24"/>
          <w:szCs w:val="24"/>
          <w:lang w:val="en-US"/>
          <w:rPrChange w:id="750" w:author="Mary O'Connor" w:date="2016-02-09T09:29:00Z">
            <w:rPr>
              <w:rFonts w:ascii="Garamond" w:eastAsia="Times New Roman" w:hAnsi="Garamond" w:cs="Times New Roman"/>
              <w:color w:val="000000"/>
              <w:sz w:val="24"/>
              <w:szCs w:val="24"/>
              <w:lang w:val="en-US"/>
            </w:rPr>
          </w:rPrChange>
        </w:rPr>
        <w:t>Introduced</w:t>
      </w:r>
      <w:proofErr w:type="gramEnd"/>
      <w:r w:rsidRPr="00210C6F">
        <w:rPr>
          <w:rFonts w:ascii="Times" w:eastAsia="Times New Roman" w:hAnsi="Times" w:cs="Times New Roman"/>
          <w:color w:val="000000"/>
          <w:sz w:val="24"/>
          <w:szCs w:val="24"/>
          <w:lang w:val="en-US"/>
          <w:rPrChange w:id="751" w:author="Mary O'Connor" w:date="2016-02-09T09:29:00Z">
            <w:rPr>
              <w:rFonts w:ascii="Garamond" w:eastAsia="Times New Roman" w:hAnsi="Garamond" w:cs="Times New Roman"/>
              <w:color w:val="000000"/>
              <w:sz w:val="24"/>
              <w:szCs w:val="24"/>
              <w:lang w:val="en-US"/>
            </w:rPr>
          </w:rPrChange>
        </w:rPr>
        <w:t xml:space="preserve"> species in </w:t>
      </w:r>
      <w:proofErr w:type="spellStart"/>
      <w:r w:rsidRPr="00210C6F">
        <w:rPr>
          <w:rFonts w:ascii="Times" w:eastAsia="Times New Roman" w:hAnsi="Times" w:cs="Times New Roman"/>
          <w:color w:val="000000"/>
          <w:sz w:val="24"/>
          <w:szCs w:val="24"/>
          <w:lang w:val="en-US"/>
          <w:rPrChange w:id="752"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753" w:author="Mary O'Connor" w:date="2016-02-09T09:29:00Z">
            <w:rPr>
              <w:rFonts w:ascii="Garamond" w:eastAsia="Times New Roman" w:hAnsi="Garamond" w:cs="Times New Roman"/>
              <w:color w:val="000000"/>
              <w:sz w:val="24"/>
              <w:szCs w:val="24"/>
              <w:lang w:val="en-US"/>
            </w:rPr>
          </w:rPrChange>
        </w:rPr>
        <w:t xml:space="preserve"> ecosystems: Status and concerns. J </w:t>
      </w:r>
      <w:proofErr w:type="spellStart"/>
      <w:r w:rsidRPr="00210C6F">
        <w:rPr>
          <w:rFonts w:ascii="Times" w:eastAsia="Times New Roman" w:hAnsi="Times" w:cs="Times New Roman"/>
          <w:color w:val="000000"/>
          <w:sz w:val="24"/>
          <w:szCs w:val="24"/>
          <w:lang w:val="en-US"/>
          <w:rPrChange w:id="754" w:author="Mary O'Connor" w:date="2016-02-09T09:29:00Z">
            <w:rPr>
              <w:rFonts w:ascii="Garamond" w:eastAsia="Times New Roman" w:hAnsi="Garamond" w:cs="Times New Roman"/>
              <w:color w:val="000000"/>
              <w:sz w:val="24"/>
              <w:szCs w:val="24"/>
              <w:lang w:val="en-US"/>
            </w:rPr>
          </w:rPrChange>
        </w:rPr>
        <w:t>Exp</w:t>
      </w:r>
      <w:proofErr w:type="spellEnd"/>
      <w:r w:rsidRPr="00210C6F">
        <w:rPr>
          <w:rFonts w:ascii="Times" w:eastAsia="Times New Roman" w:hAnsi="Times" w:cs="Times New Roman"/>
          <w:color w:val="000000"/>
          <w:sz w:val="24"/>
          <w:szCs w:val="24"/>
          <w:lang w:val="en-US"/>
          <w:rPrChange w:id="755"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756"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757" w:author="Mary O'Connor" w:date="2016-02-09T09:29:00Z">
            <w:rPr>
              <w:rFonts w:ascii="Garamond" w:eastAsia="Times New Roman" w:hAnsi="Garamond" w:cs="Times New Roman"/>
              <w:color w:val="000000"/>
              <w:sz w:val="24"/>
              <w:szCs w:val="24"/>
              <w:lang w:val="en-US"/>
            </w:rPr>
          </w:rPrChange>
        </w:rPr>
        <w:t xml:space="preserve"> </w:t>
      </w:r>
    </w:p>
    <w:p w14:paraId="182CD7E7" w14:textId="0DC53854" w:rsidR="009830BA" w:rsidRPr="00210C6F" w:rsidRDefault="006034D1" w:rsidP="00F047CC">
      <w:pPr>
        <w:spacing w:after="0" w:line="480" w:lineRule="auto"/>
        <w:ind w:firstLine="720"/>
        <w:rPr>
          <w:rFonts w:ascii="Times" w:eastAsia="Times New Roman" w:hAnsi="Times" w:cs="Times New Roman"/>
          <w:color w:val="000000"/>
          <w:sz w:val="24"/>
          <w:szCs w:val="24"/>
          <w:lang w:val="en-US"/>
          <w:rPrChange w:id="758"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59"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760" w:author="Mary O'Connor" w:date="2016-02-09T09:29:00Z">
            <w:rPr>
              <w:rFonts w:ascii="Garamond" w:eastAsia="Times New Roman" w:hAnsi="Garamond" w:cs="Times New Roman"/>
              <w:color w:val="000000"/>
              <w:sz w:val="24"/>
              <w:szCs w:val="24"/>
              <w:lang w:val="en-US"/>
            </w:rPr>
          </w:rPrChange>
        </w:rPr>
        <w:t xml:space="preserve"> 350:89–110</w:t>
      </w:r>
    </w:p>
    <w:p w14:paraId="4B3633E5" w14:textId="77777777" w:rsidR="009830BA" w:rsidRPr="00210C6F" w:rsidRDefault="009830BA" w:rsidP="000F7014">
      <w:pPr>
        <w:spacing w:after="0" w:line="480" w:lineRule="auto"/>
        <w:rPr>
          <w:rFonts w:ascii="Times" w:eastAsia="Times New Roman" w:hAnsi="Times" w:cs="Times New Roman"/>
          <w:color w:val="000000"/>
          <w:sz w:val="24"/>
          <w:szCs w:val="24"/>
          <w:lang w:val="en-US"/>
          <w:rPrChange w:id="76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762" w:author="Mary O'Connor" w:date="2016-02-09T09:29:00Z">
            <w:rPr>
              <w:rFonts w:ascii="Garamond" w:eastAsia="Times New Roman" w:hAnsi="Garamond" w:cs="Times New Roman"/>
              <w:color w:val="000000"/>
              <w:sz w:val="24"/>
              <w:szCs w:val="24"/>
              <w:lang w:val="en-US"/>
            </w:rPr>
          </w:rPrChange>
        </w:rPr>
        <w:t xml:space="preserve">Williams SL, Ruckelshaus MH (1993) Effects of nitrogen availability and </w:t>
      </w:r>
      <w:proofErr w:type="spellStart"/>
      <w:r w:rsidRPr="00210C6F">
        <w:rPr>
          <w:rFonts w:ascii="Times" w:eastAsia="Times New Roman" w:hAnsi="Times" w:cs="Times New Roman"/>
          <w:color w:val="000000"/>
          <w:sz w:val="24"/>
          <w:szCs w:val="24"/>
          <w:lang w:val="en-US"/>
          <w:rPrChange w:id="763" w:author="Mary O'Connor" w:date="2016-02-09T09:29:00Z">
            <w:rPr>
              <w:rFonts w:ascii="Garamond" w:eastAsia="Times New Roman" w:hAnsi="Garamond" w:cs="Times New Roman"/>
              <w:color w:val="000000"/>
              <w:sz w:val="24"/>
              <w:szCs w:val="24"/>
              <w:lang w:val="en-US"/>
            </w:rPr>
          </w:rPrChange>
        </w:rPr>
        <w:t>herbivory</w:t>
      </w:r>
      <w:proofErr w:type="spellEnd"/>
      <w:r w:rsidRPr="00210C6F">
        <w:rPr>
          <w:rFonts w:ascii="Times" w:eastAsia="Times New Roman" w:hAnsi="Times" w:cs="Times New Roman"/>
          <w:color w:val="000000"/>
          <w:sz w:val="24"/>
          <w:szCs w:val="24"/>
          <w:lang w:val="en-US"/>
          <w:rPrChange w:id="764" w:author="Mary O'Connor" w:date="2016-02-09T09:29:00Z">
            <w:rPr>
              <w:rFonts w:ascii="Garamond" w:eastAsia="Times New Roman" w:hAnsi="Garamond" w:cs="Times New Roman"/>
              <w:color w:val="000000"/>
              <w:sz w:val="24"/>
              <w:szCs w:val="24"/>
              <w:lang w:val="en-US"/>
            </w:rPr>
          </w:rPrChange>
        </w:rPr>
        <w:t xml:space="preserve"> on eelgrass </w:t>
      </w:r>
    </w:p>
    <w:p w14:paraId="6CF7159A" w14:textId="2FB6A68B" w:rsidR="006034D1" w:rsidRPr="00210C6F" w:rsidRDefault="009830BA" w:rsidP="00F047CC">
      <w:pPr>
        <w:spacing w:after="0" w:line="480" w:lineRule="auto"/>
        <w:ind w:firstLine="720"/>
        <w:rPr>
          <w:rFonts w:ascii="Times" w:eastAsia="Times New Roman" w:hAnsi="Times" w:cs="Times New Roman"/>
          <w:color w:val="000000"/>
          <w:sz w:val="24"/>
          <w:szCs w:val="24"/>
          <w:lang w:val="en-US"/>
          <w:rPrChange w:id="765"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766" w:author="Mary O'Connor" w:date="2016-02-09T09:29:00Z">
            <w:rPr>
              <w:rFonts w:ascii="Garamond" w:eastAsia="Times New Roman" w:hAnsi="Garamond" w:cs="Times New Roman"/>
              <w:color w:val="000000"/>
              <w:sz w:val="24"/>
              <w:szCs w:val="24"/>
              <w:lang w:val="en-US"/>
            </w:rPr>
          </w:rPrChange>
        </w:rPr>
        <w:t>(</w:t>
      </w:r>
      <w:proofErr w:type="spellStart"/>
      <w:r w:rsidRPr="00210C6F">
        <w:rPr>
          <w:rFonts w:ascii="Times" w:eastAsia="Times New Roman" w:hAnsi="Times" w:cs="Times New Roman"/>
          <w:i/>
          <w:color w:val="000000"/>
          <w:sz w:val="24"/>
          <w:szCs w:val="24"/>
          <w:lang w:val="en-US"/>
          <w:rPrChange w:id="767" w:author="Mary O'Connor" w:date="2016-02-09T09:29:00Z">
            <w:rPr>
              <w:rFonts w:ascii="Garamond" w:eastAsia="Times New Roman" w:hAnsi="Garamond" w:cs="Times New Roman"/>
              <w:i/>
              <w:color w:val="000000"/>
              <w:sz w:val="24"/>
              <w:szCs w:val="24"/>
              <w:lang w:val="en-US"/>
            </w:rPr>
          </w:rPrChange>
        </w:rPr>
        <w:t>Zostera</w:t>
      </w:r>
      <w:proofErr w:type="spellEnd"/>
      <w:r w:rsidRPr="00210C6F">
        <w:rPr>
          <w:rFonts w:ascii="Times" w:eastAsia="Times New Roman" w:hAnsi="Times" w:cs="Times New Roman"/>
          <w:i/>
          <w:color w:val="000000"/>
          <w:sz w:val="24"/>
          <w:szCs w:val="24"/>
          <w:lang w:val="en-US"/>
          <w:rPrChange w:id="768" w:author="Mary O'Connor" w:date="2016-02-09T09:29:00Z">
            <w:rPr>
              <w:rFonts w:ascii="Garamond" w:eastAsia="Times New Roman" w:hAnsi="Garamond" w:cs="Times New Roman"/>
              <w:i/>
              <w:color w:val="000000"/>
              <w:sz w:val="24"/>
              <w:szCs w:val="24"/>
              <w:lang w:val="en-US"/>
            </w:rPr>
          </w:rPrChange>
        </w:rPr>
        <w:t xml:space="preserve"> marina</w:t>
      </w:r>
      <w:r w:rsidRPr="00210C6F">
        <w:rPr>
          <w:rFonts w:ascii="Times" w:eastAsia="Times New Roman" w:hAnsi="Times" w:cs="Times New Roman"/>
          <w:color w:val="000000"/>
          <w:sz w:val="24"/>
          <w:szCs w:val="24"/>
          <w:lang w:val="en-US"/>
          <w:rPrChange w:id="769" w:author="Mary O'Connor" w:date="2016-02-09T09:29:00Z">
            <w:rPr>
              <w:rFonts w:ascii="Garamond" w:eastAsia="Times New Roman" w:hAnsi="Garamond" w:cs="Times New Roman"/>
              <w:color w:val="000000"/>
              <w:sz w:val="24"/>
              <w:szCs w:val="24"/>
              <w:lang w:val="en-US"/>
            </w:rPr>
          </w:rPrChange>
        </w:rPr>
        <w:t>) and epiphytes.</w:t>
      </w:r>
      <w:proofErr w:type="gramEnd"/>
      <w:r w:rsidRPr="00210C6F">
        <w:rPr>
          <w:rFonts w:ascii="Times" w:eastAsia="Times New Roman" w:hAnsi="Times" w:cs="Times New Roman"/>
          <w:color w:val="000000"/>
          <w:sz w:val="24"/>
          <w:szCs w:val="24"/>
          <w:lang w:val="en-US"/>
          <w:rPrChange w:id="770" w:author="Mary O'Connor" w:date="2016-02-09T09:29:00Z">
            <w:rPr>
              <w:rFonts w:ascii="Garamond" w:eastAsia="Times New Roman" w:hAnsi="Garamond" w:cs="Times New Roman"/>
              <w:color w:val="000000"/>
              <w:sz w:val="24"/>
              <w:szCs w:val="24"/>
              <w:lang w:val="en-US"/>
            </w:rPr>
          </w:rPrChange>
        </w:rPr>
        <w:t xml:space="preserve">  Ecology 74:904-918</w:t>
      </w:r>
    </w:p>
    <w:p w14:paraId="025CD106"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771"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72" w:author="Mary O'Connor" w:date="2016-02-09T09:29:00Z">
            <w:rPr>
              <w:rFonts w:ascii="Garamond" w:eastAsia="Times New Roman" w:hAnsi="Garamond" w:cs="Times New Roman"/>
              <w:color w:val="000000"/>
              <w:sz w:val="24"/>
              <w:szCs w:val="24"/>
              <w:lang w:val="en-US"/>
            </w:rPr>
          </w:rPrChange>
        </w:rPr>
        <w:t>Wonham</w:t>
      </w:r>
      <w:proofErr w:type="spellEnd"/>
      <w:r w:rsidRPr="00210C6F">
        <w:rPr>
          <w:rFonts w:ascii="Times" w:eastAsia="Times New Roman" w:hAnsi="Times" w:cs="Times New Roman"/>
          <w:color w:val="000000"/>
          <w:sz w:val="24"/>
          <w:szCs w:val="24"/>
          <w:lang w:val="en-US"/>
          <w:rPrChange w:id="773" w:author="Mary O'Connor" w:date="2016-02-09T09:29:00Z">
            <w:rPr>
              <w:rFonts w:ascii="Garamond" w:eastAsia="Times New Roman" w:hAnsi="Garamond" w:cs="Times New Roman"/>
              <w:color w:val="000000"/>
              <w:sz w:val="24"/>
              <w:szCs w:val="24"/>
              <w:lang w:val="en-US"/>
            </w:rPr>
          </w:rPrChange>
        </w:rPr>
        <w:t xml:space="preserve"> M, Carlton J (2005) Trends in marine biological invasions at local and regional scales: The </w:t>
      </w:r>
    </w:p>
    <w:p w14:paraId="158D56C2" w14:textId="45015EA9" w:rsidR="0055123D" w:rsidRPr="00210C6F" w:rsidRDefault="006034D1" w:rsidP="00F047CC">
      <w:pPr>
        <w:spacing w:after="0" w:line="480" w:lineRule="auto"/>
        <w:ind w:firstLine="720"/>
        <w:rPr>
          <w:rFonts w:ascii="Times" w:eastAsia="Times New Roman" w:hAnsi="Times" w:cs="Times New Roman"/>
          <w:color w:val="000000"/>
          <w:sz w:val="24"/>
          <w:szCs w:val="24"/>
          <w:lang w:val="en-US"/>
          <w:rPrChange w:id="774"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775" w:author="Mary O'Connor" w:date="2016-02-09T09:29:00Z">
            <w:rPr>
              <w:rFonts w:ascii="Garamond" w:eastAsia="Times New Roman" w:hAnsi="Garamond" w:cs="Times New Roman"/>
              <w:color w:val="000000"/>
              <w:sz w:val="24"/>
              <w:szCs w:val="24"/>
              <w:lang w:val="en-US"/>
            </w:rPr>
          </w:rPrChange>
        </w:rPr>
        <w:t>Northeast Pacific Ocean as a model system.</w:t>
      </w:r>
      <w:proofErr w:type="gramEnd"/>
      <w:r w:rsidRPr="00210C6F">
        <w:rPr>
          <w:rFonts w:ascii="Times" w:eastAsia="Times New Roman" w:hAnsi="Times" w:cs="Times New Roman"/>
          <w:color w:val="000000"/>
          <w:sz w:val="24"/>
          <w:szCs w:val="24"/>
          <w:lang w:val="en-US"/>
          <w:rPrChange w:id="77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777"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778" w:author="Mary O'Connor" w:date="2016-02-09T09:29:00Z">
            <w:rPr>
              <w:rFonts w:ascii="Garamond" w:eastAsia="Times New Roman" w:hAnsi="Garamond" w:cs="Times New Roman"/>
              <w:color w:val="000000"/>
              <w:sz w:val="24"/>
              <w:szCs w:val="24"/>
              <w:lang w:val="en-US"/>
            </w:rPr>
          </w:rPrChange>
        </w:rPr>
        <w:t xml:space="preserve"> Invasions 7:369–92</w:t>
      </w:r>
    </w:p>
    <w:p w14:paraId="5030A1D1" w14:textId="77777777" w:rsidR="0055123D" w:rsidRPr="00210C6F" w:rsidRDefault="0055123D" w:rsidP="000F7014">
      <w:pPr>
        <w:spacing w:after="0" w:line="480" w:lineRule="auto"/>
        <w:rPr>
          <w:rFonts w:ascii="Times" w:eastAsia="Times New Roman" w:hAnsi="Times" w:cs="Times New Roman"/>
          <w:color w:val="000000"/>
          <w:sz w:val="24"/>
          <w:szCs w:val="24"/>
          <w:lang w:val="en-US"/>
          <w:rPrChange w:id="77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780" w:author="Mary O'Connor" w:date="2016-02-09T09:29:00Z">
            <w:rPr>
              <w:rFonts w:ascii="Garamond" w:eastAsia="Times New Roman" w:hAnsi="Garamond" w:cs="Times New Roman"/>
              <w:color w:val="000000"/>
              <w:sz w:val="24"/>
              <w:szCs w:val="24"/>
              <w:lang w:val="en-US"/>
            </w:rPr>
          </w:rPrChange>
        </w:rPr>
        <w:t xml:space="preserve">Yamada K, Hori M, Tanaka Y, Hasegawa N, </w:t>
      </w:r>
      <w:proofErr w:type="spellStart"/>
      <w:r w:rsidRPr="00210C6F">
        <w:rPr>
          <w:rFonts w:ascii="Times" w:eastAsia="Times New Roman" w:hAnsi="Times" w:cs="Times New Roman"/>
          <w:color w:val="000000"/>
          <w:sz w:val="24"/>
          <w:szCs w:val="24"/>
          <w:lang w:val="en-US"/>
          <w:rPrChange w:id="781" w:author="Mary O'Connor" w:date="2016-02-09T09:29:00Z">
            <w:rPr>
              <w:rFonts w:ascii="Garamond" w:eastAsia="Times New Roman" w:hAnsi="Garamond" w:cs="Times New Roman"/>
              <w:color w:val="000000"/>
              <w:sz w:val="24"/>
              <w:szCs w:val="24"/>
              <w:lang w:val="en-US"/>
            </w:rPr>
          </w:rPrChange>
        </w:rPr>
        <w:t>Nakaoka</w:t>
      </w:r>
      <w:proofErr w:type="spellEnd"/>
      <w:r w:rsidRPr="00210C6F">
        <w:rPr>
          <w:rFonts w:ascii="Times" w:eastAsia="Times New Roman" w:hAnsi="Times" w:cs="Times New Roman"/>
          <w:color w:val="000000"/>
          <w:sz w:val="24"/>
          <w:szCs w:val="24"/>
          <w:lang w:val="en-US"/>
          <w:rPrChange w:id="782" w:author="Mary O'Connor" w:date="2016-02-09T09:29:00Z">
            <w:rPr>
              <w:rFonts w:ascii="Garamond" w:eastAsia="Times New Roman" w:hAnsi="Garamond" w:cs="Times New Roman"/>
              <w:color w:val="000000"/>
              <w:sz w:val="24"/>
              <w:szCs w:val="24"/>
              <w:lang w:val="en-US"/>
            </w:rPr>
          </w:rPrChange>
        </w:rPr>
        <w:t xml:space="preserve"> M (2007) Temporal and spatial </w:t>
      </w:r>
      <w:proofErr w:type="spellStart"/>
      <w:r w:rsidRPr="00210C6F">
        <w:rPr>
          <w:rFonts w:ascii="Times" w:eastAsia="Times New Roman" w:hAnsi="Times" w:cs="Times New Roman"/>
          <w:color w:val="000000"/>
          <w:sz w:val="24"/>
          <w:szCs w:val="24"/>
          <w:lang w:val="en-US"/>
          <w:rPrChange w:id="783" w:author="Mary O'Connor" w:date="2016-02-09T09:29:00Z">
            <w:rPr>
              <w:rFonts w:ascii="Garamond" w:eastAsia="Times New Roman" w:hAnsi="Garamond" w:cs="Times New Roman"/>
              <w:color w:val="000000"/>
              <w:sz w:val="24"/>
              <w:szCs w:val="24"/>
              <w:lang w:val="en-US"/>
            </w:rPr>
          </w:rPrChange>
        </w:rPr>
        <w:t>macrofaunal</w:t>
      </w:r>
      <w:proofErr w:type="spellEnd"/>
      <w:r w:rsidRPr="00210C6F">
        <w:rPr>
          <w:rFonts w:ascii="Times" w:eastAsia="Times New Roman" w:hAnsi="Times" w:cs="Times New Roman"/>
          <w:color w:val="000000"/>
          <w:sz w:val="24"/>
          <w:szCs w:val="24"/>
          <w:lang w:val="en-US"/>
          <w:rPrChange w:id="784" w:author="Mary O'Connor" w:date="2016-02-09T09:29:00Z">
            <w:rPr>
              <w:rFonts w:ascii="Garamond" w:eastAsia="Times New Roman" w:hAnsi="Garamond" w:cs="Times New Roman"/>
              <w:color w:val="000000"/>
              <w:sz w:val="24"/>
              <w:szCs w:val="24"/>
              <w:lang w:val="en-US"/>
            </w:rPr>
          </w:rPrChange>
        </w:rPr>
        <w:t xml:space="preserve"> </w:t>
      </w:r>
    </w:p>
    <w:p w14:paraId="5AFFC878" w14:textId="77777777" w:rsidR="004A6CCF" w:rsidRPr="00210C6F" w:rsidRDefault="0055123D" w:rsidP="000F7014">
      <w:pPr>
        <w:spacing w:after="0" w:line="480" w:lineRule="auto"/>
        <w:ind w:left="720"/>
        <w:rPr>
          <w:rFonts w:ascii="Times" w:eastAsia="Times New Roman" w:hAnsi="Times" w:cs="Times New Roman"/>
          <w:color w:val="000000"/>
          <w:sz w:val="24"/>
          <w:szCs w:val="24"/>
          <w:lang w:val="en-US"/>
          <w:rPrChange w:id="785"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786" w:author="Mary O'Connor" w:date="2016-02-09T09:29:00Z">
            <w:rPr>
              <w:rFonts w:ascii="Garamond" w:eastAsia="Times New Roman" w:hAnsi="Garamond" w:cs="Times New Roman"/>
              <w:color w:val="000000"/>
              <w:sz w:val="24"/>
              <w:szCs w:val="24"/>
              <w:lang w:val="en-US"/>
            </w:rPr>
          </w:rPrChange>
        </w:rPr>
        <w:t>community</w:t>
      </w:r>
      <w:proofErr w:type="gramEnd"/>
      <w:r w:rsidRPr="00210C6F">
        <w:rPr>
          <w:rFonts w:ascii="Times" w:eastAsia="Times New Roman" w:hAnsi="Times" w:cs="Times New Roman"/>
          <w:color w:val="000000"/>
          <w:sz w:val="24"/>
          <w:szCs w:val="24"/>
          <w:lang w:val="en-US"/>
          <w:rPrChange w:id="787" w:author="Mary O'Connor" w:date="2016-02-09T09:29:00Z">
            <w:rPr>
              <w:rFonts w:ascii="Garamond" w:eastAsia="Times New Roman" w:hAnsi="Garamond" w:cs="Times New Roman"/>
              <w:color w:val="000000"/>
              <w:sz w:val="24"/>
              <w:szCs w:val="24"/>
              <w:lang w:val="en-US"/>
            </w:rPr>
          </w:rPrChange>
        </w:rPr>
        <w:t xml:space="preserve"> changes along a salinity gradient in </w:t>
      </w:r>
      <w:proofErr w:type="spellStart"/>
      <w:r w:rsidRPr="00210C6F">
        <w:rPr>
          <w:rFonts w:ascii="Times" w:eastAsia="Times New Roman" w:hAnsi="Times" w:cs="Times New Roman"/>
          <w:color w:val="000000"/>
          <w:sz w:val="24"/>
          <w:szCs w:val="24"/>
          <w:lang w:val="en-US"/>
          <w:rPrChange w:id="788"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789" w:author="Mary O'Connor" w:date="2016-02-09T09:29:00Z">
            <w:rPr>
              <w:rFonts w:ascii="Garamond" w:eastAsia="Times New Roman" w:hAnsi="Garamond" w:cs="Times New Roman"/>
              <w:color w:val="000000"/>
              <w:sz w:val="24"/>
              <w:szCs w:val="24"/>
              <w:lang w:val="en-US"/>
            </w:rPr>
          </w:rPrChange>
        </w:rPr>
        <w:t xml:space="preserve"> meadows of </w:t>
      </w:r>
      <w:proofErr w:type="spellStart"/>
      <w:r w:rsidRPr="00210C6F">
        <w:rPr>
          <w:rFonts w:ascii="Times" w:eastAsia="Times New Roman" w:hAnsi="Times" w:cs="Times New Roman"/>
          <w:color w:val="000000"/>
          <w:sz w:val="24"/>
          <w:szCs w:val="24"/>
          <w:lang w:val="en-US"/>
          <w:rPrChange w:id="790" w:author="Mary O'Connor" w:date="2016-02-09T09:29:00Z">
            <w:rPr>
              <w:rFonts w:ascii="Garamond" w:eastAsia="Times New Roman" w:hAnsi="Garamond" w:cs="Times New Roman"/>
              <w:color w:val="000000"/>
              <w:sz w:val="24"/>
              <w:szCs w:val="24"/>
              <w:lang w:val="en-US"/>
            </w:rPr>
          </w:rPrChange>
        </w:rPr>
        <w:t>Akkeshi-ko</w:t>
      </w:r>
      <w:proofErr w:type="spellEnd"/>
      <w:r w:rsidRPr="00210C6F">
        <w:rPr>
          <w:rFonts w:ascii="Times" w:eastAsia="Times New Roman" w:hAnsi="Times" w:cs="Times New Roman"/>
          <w:color w:val="000000"/>
          <w:sz w:val="24"/>
          <w:szCs w:val="24"/>
          <w:lang w:val="en-US"/>
          <w:rPrChange w:id="791" w:author="Mary O'Connor" w:date="2016-02-09T09:29:00Z">
            <w:rPr>
              <w:rFonts w:ascii="Garamond" w:eastAsia="Times New Roman" w:hAnsi="Garamond" w:cs="Times New Roman"/>
              <w:color w:val="000000"/>
              <w:sz w:val="24"/>
              <w:szCs w:val="24"/>
              <w:lang w:val="en-US"/>
            </w:rPr>
          </w:rPrChange>
        </w:rPr>
        <w:t xml:space="preserve"> estuary and </w:t>
      </w:r>
      <w:proofErr w:type="spellStart"/>
      <w:r w:rsidRPr="00210C6F">
        <w:rPr>
          <w:rFonts w:ascii="Times" w:eastAsia="Times New Roman" w:hAnsi="Times" w:cs="Times New Roman"/>
          <w:color w:val="000000"/>
          <w:sz w:val="24"/>
          <w:szCs w:val="24"/>
          <w:lang w:val="en-US"/>
          <w:rPrChange w:id="792" w:author="Mary O'Connor" w:date="2016-02-09T09:29:00Z">
            <w:rPr>
              <w:rFonts w:ascii="Garamond" w:eastAsia="Times New Roman" w:hAnsi="Garamond" w:cs="Times New Roman"/>
              <w:color w:val="000000"/>
              <w:sz w:val="24"/>
              <w:szCs w:val="24"/>
              <w:lang w:val="en-US"/>
            </w:rPr>
          </w:rPrChange>
        </w:rPr>
        <w:t>Akkeshi</w:t>
      </w:r>
      <w:proofErr w:type="spellEnd"/>
      <w:r w:rsidRPr="00210C6F">
        <w:rPr>
          <w:rFonts w:ascii="Times" w:eastAsia="Times New Roman" w:hAnsi="Times" w:cs="Times New Roman"/>
          <w:color w:val="000000"/>
          <w:sz w:val="24"/>
          <w:szCs w:val="24"/>
          <w:lang w:val="en-US"/>
          <w:rPrChange w:id="793" w:author="Mary O'Connor" w:date="2016-02-09T09:29:00Z">
            <w:rPr>
              <w:rFonts w:ascii="Garamond" w:eastAsia="Times New Roman" w:hAnsi="Garamond" w:cs="Times New Roman"/>
              <w:color w:val="000000"/>
              <w:sz w:val="24"/>
              <w:szCs w:val="24"/>
              <w:lang w:val="en-US"/>
            </w:rPr>
          </w:rPrChange>
        </w:rPr>
        <w:t xml:space="preserve"> Bay, northern Japan.  </w:t>
      </w:r>
      <w:proofErr w:type="spellStart"/>
      <w:r w:rsidRPr="00210C6F">
        <w:rPr>
          <w:rFonts w:ascii="Times" w:eastAsia="Times New Roman" w:hAnsi="Times" w:cs="Times New Roman"/>
          <w:color w:val="000000"/>
          <w:sz w:val="24"/>
          <w:szCs w:val="24"/>
          <w:lang w:val="en-US"/>
          <w:rPrChange w:id="794" w:author="Mary O'Connor" w:date="2016-02-09T09:29:00Z">
            <w:rPr>
              <w:rFonts w:ascii="Garamond" w:eastAsia="Times New Roman" w:hAnsi="Garamond" w:cs="Times New Roman"/>
              <w:color w:val="000000"/>
              <w:sz w:val="24"/>
              <w:szCs w:val="24"/>
              <w:lang w:val="en-US"/>
            </w:rPr>
          </w:rPrChange>
        </w:rPr>
        <w:t>Hydrobiologia</w:t>
      </w:r>
      <w:proofErr w:type="spellEnd"/>
      <w:r w:rsidRPr="00210C6F">
        <w:rPr>
          <w:rFonts w:ascii="Times" w:eastAsia="Times New Roman" w:hAnsi="Times" w:cs="Times New Roman"/>
          <w:color w:val="000000"/>
          <w:sz w:val="24"/>
          <w:szCs w:val="24"/>
          <w:lang w:val="en-US"/>
          <w:rPrChange w:id="795" w:author="Mary O'Connor" w:date="2016-02-09T09:29:00Z">
            <w:rPr>
              <w:rFonts w:ascii="Garamond" w:eastAsia="Times New Roman" w:hAnsi="Garamond" w:cs="Times New Roman"/>
              <w:color w:val="000000"/>
              <w:sz w:val="24"/>
              <w:szCs w:val="24"/>
              <w:lang w:val="en-US"/>
            </w:rPr>
          </w:rPrChange>
        </w:rPr>
        <w:t xml:space="preserve"> 592:345-358</w:t>
      </w:r>
    </w:p>
    <w:p w14:paraId="199667CC" w14:textId="77777777" w:rsidR="004A6CCF" w:rsidRPr="00210C6F" w:rsidRDefault="004A6CCF" w:rsidP="000F7014">
      <w:pPr>
        <w:spacing w:after="0" w:line="480" w:lineRule="auto"/>
        <w:ind w:left="720"/>
        <w:rPr>
          <w:rFonts w:ascii="Times" w:eastAsia="Times New Roman" w:hAnsi="Times" w:cs="Times New Roman"/>
          <w:color w:val="000000"/>
          <w:sz w:val="24"/>
          <w:szCs w:val="24"/>
          <w:lang w:val="en-US"/>
          <w:rPrChange w:id="796" w:author="Mary O'Connor" w:date="2016-02-09T09:29:00Z">
            <w:rPr>
              <w:rFonts w:ascii="Garamond" w:eastAsia="Times New Roman" w:hAnsi="Garamond" w:cs="Times New Roman"/>
              <w:color w:val="000000"/>
              <w:sz w:val="24"/>
              <w:szCs w:val="24"/>
              <w:lang w:val="en-US"/>
            </w:rPr>
          </w:rPrChange>
        </w:rPr>
      </w:pPr>
    </w:p>
    <w:p w14:paraId="2F0BC82D" w14:textId="6782A3BD" w:rsidR="0034081E" w:rsidRPr="008B4A9E" w:rsidRDefault="0034081E" w:rsidP="008B4A9E">
      <w:pPr>
        <w:spacing w:line="480" w:lineRule="auto"/>
        <w:rPr>
          <w:rFonts w:ascii="Times" w:eastAsia="Times New Roman" w:hAnsi="Times" w:cs="Times New Roman"/>
          <w:color w:val="000000"/>
          <w:sz w:val="24"/>
          <w:szCs w:val="24"/>
          <w:lang w:val="en-US"/>
        </w:rPr>
      </w:pPr>
    </w:p>
    <w:sectPr w:rsidR="0034081E" w:rsidRPr="008B4A9E" w:rsidSect="006034D1">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6-07-01T16:51:00Z" w:initials="MO">
    <w:p w14:paraId="0217DDC6" w14:textId="135AECF5" w:rsidR="003B355D" w:rsidRDefault="003B355D">
      <w:pPr>
        <w:pStyle w:val="CommentText"/>
      </w:pPr>
      <w:r>
        <w:rPr>
          <w:rStyle w:val="CommentReference"/>
        </w:rPr>
        <w:annotationRef/>
      </w:r>
      <w:r>
        <w:t>150-250 words</w:t>
      </w:r>
    </w:p>
    <w:p w14:paraId="7F75F007" w14:textId="77777777" w:rsidR="003B355D" w:rsidRDefault="003B355D">
      <w:pPr>
        <w:pStyle w:val="CommentText"/>
      </w:pPr>
    </w:p>
    <w:p w14:paraId="699764E5" w14:textId="46654840" w:rsidR="003B355D" w:rsidRDefault="003B355D">
      <w:pPr>
        <w:pStyle w:val="CommentText"/>
      </w:pPr>
      <w:r>
        <w:t>CJAFS: 175 words</w:t>
      </w:r>
    </w:p>
  </w:comment>
  <w:comment w:id="2" w:author="Mary O'Connor" w:date="2016-06-06T14:16:00Z" w:initials="MO">
    <w:p w14:paraId="62939723" w14:textId="066F430E" w:rsidR="003B355D" w:rsidRDefault="003B355D">
      <w:pPr>
        <w:pStyle w:val="CommentText"/>
      </w:pPr>
      <w:r>
        <w:rPr>
          <w:rStyle w:val="CommentReference"/>
        </w:rPr>
        <w:annotationRef/>
      </w:r>
      <w:proofErr w:type="gramStart"/>
      <w:r>
        <w:t>revise</w:t>
      </w:r>
      <w:proofErr w:type="gramEnd"/>
      <w:r>
        <w:t xml:space="preserve"> with final results on fetch and with </w:t>
      </w:r>
      <w:proofErr w:type="spellStart"/>
      <w:r>
        <w:t>epifauna</w:t>
      </w:r>
      <w:proofErr w:type="spellEnd"/>
      <w:r>
        <w:t xml:space="preserve"> only dataset</w:t>
      </w:r>
    </w:p>
  </w:comment>
  <w:comment w:id="3" w:author="Mary O'Connor" w:date="2016-07-01T17:41:00Z" w:initials="MO">
    <w:p w14:paraId="489A3143" w14:textId="39B096CB" w:rsidR="003B355D" w:rsidRDefault="003B355D">
      <w:pPr>
        <w:pStyle w:val="CommentText"/>
      </w:pPr>
      <w:r>
        <w:rPr>
          <w:rStyle w:val="CommentReference"/>
        </w:rPr>
        <w:annotationRef/>
      </w:r>
      <w:proofErr w:type="gramStart"/>
      <w:r>
        <w:t>for</w:t>
      </w:r>
      <w:proofErr w:type="gramEnd"/>
      <w:r>
        <w:t xml:space="preserve"> CJAFS: 300-500 words</w:t>
      </w:r>
    </w:p>
  </w:comment>
  <w:comment w:id="4" w:author="Mary O'Connor" w:date="2016-07-03T08:08:00Z" w:initials="MO">
    <w:p w14:paraId="566CEC84" w14:textId="78DCD5C3" w:rsidR="003B355D" w:rsidRDefault="003B355D">
      <w:pPr>
        <w:pStyle w:val="CommentText"/>
      </w:pPr>
      <w:r>
        <w:rPr>
          <w:rStyle w:val="CommentReference"/>
        </w:rPr>
        <w:annotationRef/>
      </w:r>
      <w:proofErr w:type="gramStart"/>
      <w:r>
        <w:t>cut</w:t>
      </w:r>
      <w:proofErr w:type="gramEnd"/>
      <w:r>
        <w:t xml:space="preserve"> this if we don't report it</w:t>
      </w:r>
    </w:p>
  </w:comment>
  <w:comment w:id="5" w:author="Mary O'Connor" w:date="2016-07-03T09:05:00Z" w:initials="MO">
    <w:p w14:paraId="78E05220" w14:textId="3476B387" w:rsidR="003B355D" w:rsidRDefault="003B355D">
      <w:pPr>
        <w:pStyle w:val="CommentText"/>
      </w:pPr>
      <w:r>
        <w:rPr>
          <w:rStyle w:val="CommentReference"/>
        </w:rPr>
        <w:annotationRef/>
      </w:r>
      <w:proofErr w:type="gramStart"/>
      <w:r>
        <w:t>stats</w:t>
      </w:r>
      <w:proofErr w:type="gramEnd"/>
      <w:r>
        <w:t xml:space="preserve"> text; diversity values in a diversity table 1</w:t>
      </w:r>
    </w:p>
  </w:comment>
  <w:comment w:id="6" w:author="Mary O'Connor" w:date="2016-07-03T08:30:00Z" w:initials="MO">
    <w:p w14:paraId="4C58A4E2" w14:textId="630D7EB0" w:rsidR="003B355D" w:rsidRDefault="003B355D">
      <w:pPr>
        <w:pStyle w:val="CommentText"/>
      </w:pPr>
      <w:r>
        <w:rPr>
          <w:rStyle w:val="CommentReference"/>
        </w:rPr>
        <w:annotationRef/>
      </w:r>
      <w:r>
        <w:t>Table 1</w:t>
      </w:r>
    </w:p>
  </w:comment>
  <w:comment w:id="7" w:author="Mary O'Connor" w:date="2016-07-03T08:48:00Z" w:initials="MO">
    <w:p w14:paraId="0F93BE3A" w14:textId="1A1D9023" w:rsidR="003B355D" w:rsidRDefault="003B355D">
      <w:pPr>
        <w:pStyle w:val="CommentText"/>
      </w:pPr>
      <w:r>
        <w:rPr>
          <w:rStyle w:val="CommentReference"/>
        </w:rPr>
        <w:annotationRef/>
      </w:r>
      <w:r>
        <w:t>Just tables 1 and 2</w:t>
      </w:r>
    </w:p>
  </w:comment>
  <w:comment w:id="8" w:author="Mary O'Connor" w:date="2016-07-03T08:32:00Z" w:initials="MO">
    <w:p w14:paraId="17273C2B" w14:textId="3B8BCBCE" w:rsidR="003B355D" w:rsidRDefault="003B355D">
      <w:pPr>
        <w:pStyle w:val="CommentText"/>
      </w:pPr>
      <w:r>
        <w:rPr>
          <w:rStyle w:val="CommentReference"/>
        </w:rPr>
        <w:annotationRef/>
      </w:r>
      <w:r>
        <w:t>This is a separate analysis…</w:t>
      </w:r>
    </w:p>
  </w:comment>
  <w:comment w:id="9" w:author="Mary O'Connor" w:date="2016-07-02T17:54:00Z" w:initials="MO">
    <w:p w14:paraId="266E7423" w14:textId="10142ED3" w:rsidR="003B355D" w:rsidRDefault="003B355D">
      <w:pPr>
        <w:pStyle w:val="CommentText"/>
      </w:pPr>
      <w:r>
        <w:rPr>
          <w:rStyle w:val="CommentReference"/>
        </w:rPr>
        <w:annotationRef/>
      </w:r>
      <w:r>
        <w:t>Report in results, but also include an appendix table</w:t>
      </w:r>
    </w:p>
  </w:comment>
  <w:comment w:id="10" w:author="Mary O'Connor" w:date="2016-07-02T19:23:00Z" w:initials="MO">
    <w:p w14:paraId="71B06C63" w14:textId="28D9DB18" w:rsidR="003B355D" w:rsidRDefault="003B355D">
      <w:pPr>
        <w:pStyle w:val="CommentText"/>
      </w:pPr>
      <w:r>
        <w:rPr>
          <w:rStyle w:val="CommentReference"/>
        </w:rPr>
        <w:annotationRef/>
      </w:r>
      <w:r>
        <w:t>Aggregation results (figure or table)</w:t>
      </w:r>
    </w:p>
  </w:comment>
  <w:comment w:id="11" w:author="Mary O'Connor" w:date="2016-07-03T08:50:00Z" w:initials="MO">
    <w:p w14:paraId="14A3CEF2" w14:textId="5B09CD69" w:rsidR="003B355D" w:rsidRDefault="003B355D">
      <w:pPr>
        <w:pStyle w:val="CommentText"/>
      </w:pPr>
      <w:r>
        <w:rPr>
          <w:rStyle w:val="CommentReference"/>
        </w:rPr>
        <w:annotationRef/>
      </w:r>
      <w:proofErr w:type="spellStart"/>
      <w:r>
        <w:t>Diversitiy</w:t>
      </w:r>
      <w:proofErr w:type="spellEnd"/>
      <w:r>
        <w:t xml:space="preserve"> table: CI test</w:t>
      </w:r>
    </w:p>
  </w:comment>
  <w:comment w:id="12" w:author="Mary O'Connor" w:date="2016-07-03T08:51:00Z" w:initials="MO">
    <w:p w14:paraId="39D77567" w14:textId="480B1FEC" w:rsidR="003B355D" w:rsidRDefault="003B355D">
      <w:pPr>
        <w:pStyle w:val="CommentText"/>
      </w:pPr>
      <w:r>
        <w:rPr>
          <w:rStyle w:val="CommentReference"/>
        </w:rPr>
        <w:annotationRef/>
      </w:r>
      <w:r>
        <w:t xml:space="preserve">Table of species, their rank across meadows, and shade species with </w:t>
      </w:r>
      <w:proofErr w:type="spellStart"/>
      <w:r>
        <w:t>signficiant</w:t>
      </w:r>
      <w:proofErr w:type="spellEnd"/>
      <w:r>
        <w:t xml:space="preserve"> aggregation. This table would replace the EMS figure, and the EMS stats can be reported. </w:t>
      </w:r>
    </w:p>
  </w:comment>
  <w:comment w:id="13" w:author="Mary O'Connor" w:date="2016-07-02T17:54:00Z" w:initials="MO">
    <w:p w14:paraId="37723741" w14:textId="2B39E1C5" w:rsidR="003B355D" w:rsidRDefault="003B355D">
      <w:pPr>
        <w:pStyle w:val="CommentText"/>
      </w:pPr>
      <w:r>
        <w:rPr>
          <w:rStyle w:val="CommentReference"/>
        </w:rPr>
        <w:annotationRef/>
      </w:r>
      <w:r>
        <w:t>Figure for nine sites</w:t>
      </w:r>
    </w:p>
  </w:comment>
  <w:comment w:id="14" w:author="Mary O'Connor" w:date="2016-07-02T17:50:00Z" w:initials="MO">
    <w:p w14:paraId="0914AE4E" w14:textId="7EA82153" w:rsidR="003B355D" w:rsidRDefault="003B355D">
      <w:pPr>
        <w:pStyle w:val="CommentText"/>
      </w:pPr>
      <w:r>
        <w:rPr>
          <w:rStyle w:val="CommentReference"/>
        </w:rPr>
        <w:annotationRef/>
      </w:r>
      <w:proofErr w:type="gramStart"/>
      <w:r>
        <w:t>in</w:t>
      </w:r>
      <w:proofErr w:type="gramEnd"/>
      <w:r>
        <w:t xml:space="preserve"> discussion, can review what others have found for aquatic inverts using this FW, and why we did or did not find it.</w:t>
      </w:r>
    </w:p>
  </w:comment>
  <w:comment w:id="15" w:author="Mary O'Connor" w:date="2016-07-02T19:29:00Z" w:initials="MO">
    <w:p w14:paraId="6D7A1361" w14:textId="2FA60AFF" w:rsidR="003B355D" w:rsidRDefault="003B355D">
      <w:pPr>
        <w:pStyle w:val="CommentText"/>
      </w:pPr>
      <w:r>
        <w:rPr>
          <w:rStyle w:val="CommentReference"/>
        </w:rPr>
        <w:annotationRef/>
      </w:r>
      <w:r>
        <w:t>Discussion point or could be in a table</w:t>
      </w:r>
    </w:p>
  </w:comment>
  <w:comment w:id="16" w:author="Mary O'Connor" w:date="2016-07-02T19:43:00Z" w:initials="MO">
    <w:p w14:paraId="7E842602" w14:textId="16080398" w:rsidR="003B355D" w:rsidRDefault="003B355D">
      <w:pPr>
        <w:pStyle w:val="CommentText"/>
      </w:pPr>
      <w:r>
        <w:rPr>
          <w:rStyle w:val="CommentReference"/>
        </w:rPr>
        <w:annotationRef/>
      </w:r>
      <w:r>
        <w:t>Need to narrow this down around the specific question we are asking.</w:t>
      </w:r>
    </w:p>
  </w:comment>
  <w:comment w:id="17" w:author="Mary O'Connor" w:date="2016-07-03T09:23:00Z" w:initials="MO">
    <w:p w14:paraId="1EF1F9FD" w14:textId="50BEC20E" w:rsidR="00180945" w:rsidRDefault="00180945">
      <w:pPr>
        <w:pStyle w:val="CommentText"/>
      </w:pPr>
      <w:r>
        <w:rPr>
          <w:rStyle w:val="CommentReference"/>
        </w:rPr>
        <w:annotationRef/>
      </w:r>
      <w:r>
        <w:t>Do we have stats to support this gradient?</w:t>
      </w:r>
    </w:p>
  </w:comment>
  <w:comment w:id="18" w:author="Mary O'Connor" w:date="2016-07-03T09:23:00Z" w:initials="MO">
    <w:p w14:paraId="7AECAEB5" w14:textId="6B7CCF92" w:rsidR="00180945" w:rsidRDefault="00180945">
      <w:pPr>
        <w:pStyle w:val="CommentText"/>
      </w:pPr>
      <w:r>
        <w:rPr>
          <w:rStyle w:val="CommentReference"/>
        </w:rPr>
        <w:annotationRef/>
      </w:r>
      <w:r>
        <w:t>Ok rewrite this then.</w:t>
      </w:r>
    </w:p>
  </w:comment>
  <w:comment w:id="19" w:author="Mary O'Connor" w:date="2016-07-03T09:25:00Z" w:initials="MO">
    <w:p w14:paraId="417EAFAA" w14:textId="410CDA82" w:rsidR="00860770" w:rsidRDefault="00860770">
      <w:pPr>
        <w:pStyle w:val="CommentText"/>
      </w:pPr>
      <w:r>
        <w:rPr>
          <w:rStyle w:val="CommentReference"/>
        </w:rPr>
        <w:annotationRef/>
      </w:r>
      <w:r>
        <w:t>Bring this in?</w:t>
      </w:r>
    </w:p>
  </w:comment>
  <w:comment w:id="20" w:author="Mary O'Connor" w:date="2016-07-03T09:17:00Z" w:initials="MO">
    <w:p w14:paraId="369AC148" w14:textId="77777777" w:rsidR="003B355D" w:rsidRDefault="003B355D" w:rsidP="00024105">
      <w:pPr>
        <w:pStyle w:val="CommentText"/>
      </w:pPr>
      <w:r>
        <w:rPr>
          <w:rStyle w:val="CommentReference"/>
        </w:rPr>
        <w:annotationRef/>
      </w:r>
      <w:r>
        <w:t>Table 3</w:t>
      </w:r>
    </w:p>
  </w:comment>
  <w:comment w:id="21" w:author="Mary O'Connor" w:date="2016-07-03T09:18:00Z" w:initials="MO">
    <w:p w14:paraId="4DE632AD" w14:textId="77777777" w:rsidR="003B355D" w:rsidRDefault="003B355D" w:rsidP="00BF4523">
      <w:pPr>
        <w:pStyle w:val="CommentText"/>
      </w:pPr>
      <w:r>
        <w:rPr>
          <w:rStyle w:val="CommentReference"/>
        </w:rPr>
        <w:annotationRef/>
      </w:r>
      <w:r>
        <w:t>Not sure about including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81B8E5" w15:done="0"/>
  <w15:commentEx w15:paraId="169EECA1" w15:done="0"/>
  <w15:commentEx w15:paraId="69E8A23F" w15:done="0"/>
  <w15:commentEx w15:paraId="1CA528D9" w15:done="0"/>
  <w15:commentEx w15:paraId="327B3BD1" w15:done="0"/>
  <w15:commentEx w15:paraId="798274E5" w15:done="0"/>
  <w15:commentEx w15:paraId="1CCB7E63" w15:done="0"/>
  <w15:commentEx w15:paraId="45BC65EB" w15:done="0"/>
  <w15:commentEx w15:paraId="64EB4E83" w15:done="0"/>
  <w15:commentEx w15:paraId="679ECCE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63DF5" w14:textId="77777777" w:rsidR="003B355D" w:rsidRDefault="003B355D" w:rsidP="006F5788">
      <w:pPr>
        <w:spacing w:after="0" w:line="240" w:lineRule="auto"/>
      </w:pPr>
      <w:r>
        <w:separator/>
      </w:r>
    </w:p>
  </w:endnote>
  <w:endnote w:type="continuationSeparator" w:id="0">
    <w:p w14:paraId="7029D2FA" w14:textId="77777777" w:rsidR="003B355D" w:rsidRDefault="003B355D" w:rsidP="006F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auto"/>
    <w:notTrueType/>
    <w:pitch w:val="default"/>
    <w:sig w:usb0="00000003" w:usb1="00000000" w:usb2="00000000" w:usb3="00000000" w:csb0="00000001" w:csb1="00000000"/>
  </w:font>
  <w:font w:name="HelveticaNeueLTStd-Hv">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918F0" w14:textId="77777777" w:rsidR="003B355D" w:rsidRDefault="003B355D"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97190E" w14:textId="77777777" w:rsidR="003B355D" w:rsidRDefault="003B355D" w:rsidP="003070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DA941" w14:textId="77777777" w:rsidR="003B355D" w:rsidRDefault="003B355D"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7195">
      <w:rPr>
        <w:rStyle w:val="PageNumber"/>
        <w:noProof/>
      </w:rPr>
      <w:t>2</w:t>
    </w:r>
    <w:r>
      <w:rPr>
        <w:rStyle w:val="PageNumber"/>
      </w:rPr>
      <w:fldChar w:fldCharType="end"/>
    </w:r>
  </w:p>
  <w:p w14:paraId="3EA8A423" w14:textId="77777777" w:rsidR="003B355D" w:rsidRDefault="003B355D" w:rsidP="0030708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A4F7A" w14:textId="77777777" w:rsidR="003B355D" w:rsidRDefault="003B355D" w:rsidP="006F5788">
      <w:pPr>
        <w:spacing w:after="0" w:line="240" w:lineRule="auto"/>
      </w:pPr>
      <w:r>
        <w:separator/>
      </w:r>
    </w:p>
  </w:footnote>
  <w:footnote w:type="continuationSeparator" w:id="0">
    <w:p w14:paraId="43689518" w14:textId="77777777" w:rsidR="003B355D" w:rsidRDefault="003B355D" w:rsidP="006F578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64D"/>
    <w:multiLevelType w:val="multilevel"/>
    <w:tmpl w:val="698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76F0F"/>
    <w:multiLevelType w:val="multilevel"/>
    <w:tmpl w:val="BF84DF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F21CDB"/>
    <w:multiLevelType w:val="hybridMultilevel"/>
    <w:tmpl w:val="3AFC4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B11D7"/>
    <w:multiLevelType w:val="multilevel"/>
    <w:tmpl w:val="2A7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45F63"/>
    <w:multiLevelType w:val="multilevel"/>
    <w:tmpl w:val="5700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2132A6"/>
    <w:multiLevelType w:val="multilevel"/>
    <w:tmpl w:val="6A9433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7402CF"/>
    <w:multiLevelType w:val="multilevel"/>
    <w:tmpl w:val="C7AA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EC0398"/>
    <w:multiLevelType w:val="multilevel"/>
    <w:tmpl w:val="FFE83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891F1E"/>
    <w:multiLevelType w:val="multilevel"/>
    <w:tmpl w:val="17CEA30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num>
  <w:num w:numId="6">
    <w:abstractNumId w:val="8"/>
    <w:lvlOverride w:ilvl="0">
      <w:lvl w:ilvl="0">
        <w:numFmt w:val="decimal"/>
        <w:lvlText w:val="%1."/>
        <w:lvlJc w:val="left"/>
      </w:lvl>
    </w:lvlOverride>
  </w:num>
  <w:num w:numId="7">
    <w:abstractNumId w:val="0"/>
  </w:num>
  <w:num w:numId="8">
    <w:abstractNumId w:val="6"/>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yn Isabella Prentice">
    <w15:presenceInfo w15:providerId="None" w15:userId="Carolyn Isabella Prent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4D1"/>
    <w:rsid w:val="00012931"/>
    <w:rsid w:val="0001562D"/>
    <w:rsid w:val="000164B0"/>
    <w:rsid w:val="0001653E"/>
    <w:rsid w:val="00016B39"/>
    <w:rsid w:val="00024105"/>
    <w:rsid w:val="00025CF3"/>
    <w:rsid w:val="00040415"/>
    <w:rsid w:val="00047D2E"/>
    <w:rsid w:val="00056783"/>
    <w:rsid w:val="00067DC2"/>
    <w:rsid w:val="0007710F"/>
    <w:rsid w:val="000946B7"/>
    <w:rsid w:val="000B4A8E"/>
    <w:rsid w:val="000C5823"/>
    <w:rsid w:val="000C7853"/>
    <w:rsid w:val="000D282D"/>
    <w:rsid w:val="000E31A9"/>
    <w:rsid w:val="000E3841"/>
    <w:rsid w:val="000F4A7A"/>
    <w:rsid w:val="000F7014"/>
    <w:rsid w:val="00100F9E"/>
    <w:rsid w:val="00107A77"/>
    <w:rsid w:val="00116D63"/>
    <w:rsid w:val="00121FC2"/>
    <w:rsid w:val="001235C7"/>
    <w:rsid w:val="00146D01"/>
    <w:rsid w:val="001542ED"/>
    <w:rsid w:val="00154E78"/>
    <w:rsid w:val="00165801"/>
    <w:rsid w:val="00175EDA"/>
    <w:rsid w:val="00180945"/>
    <w:rsid w:val="001836BE"/>
    <w:rsid w:val="001B212B"/>
    <w:rsid w:val="001B3C2A"/>
    <w:rsid w:val="001C161E"/>
    <w:rsid w:val="001C1DA1"/>
    <w:rsid w:val="001C362A"/>
    <w:rsid w:val="001D2E94"/>
    <w:rsid w:val="001E05D0"/>
    <w:rsid w:val="001E2826"/>
    <w:rsid w:val="001F11C1"/>
    <w:rsid w:val="001F3BAF"/>
    <w:rsid w:val="001F6374"/>
    <w:rsid w:val="0020038D"/>
    <w:rsid w:val="00203F25"/>
    <w:rsid w:val="00210C6F"/>
    <w:rsid w:val="00211B5F"/>
    <w:rsid w:val="002259E5"/>
    <w:rsid w:val="00227E50"/>
    <w:rsid w:val="00252A48"/>
    <w:rsid w:val="00252EFE"/>
    <w:rsid w:val="00271D5F"/>
    <w:rsid w:val="002751CA"/>
    <w:rsid w:val="00276AFD"/>
    <w:rsid w:val="00277E2B"/>
    <w:rsid w:val="002820E9"/>
    <w:rsid w:val="00285107"/>
    <w:rsid w:val="00287969"/>
    <w:rsid w:val="00296626"/>
    <w:rsid w:val="002968E6"/>
    <w:rsid w:val="002971FA"/>
    <w:rsid w:val="002A5C3C"/>
    <w:rsid w:val="002B009E"/>
    <w:rsid w:val="002B599E"/>
    <w:rsid w:val="002B748E"/>
    <w:rsid w:val="002D0AE8"/>
    <w:rsid w:val="002D7101"/>
    <w:rsid w:val="002E6CBF"/>
    <w:rsid w:val="002F221F"/>
    <w:rsid w:val="002F7561"/>
    <w:rsid w:val="002F7EA8"/>
    <w:rsid w:val="00307082"/>
    <w:rsid w:val="003160DA"/>
    <w:rsid w:val="00330460"/>
    <w:rsid w:val="00337529"/>
    <w:rsid w:val="0034081E"/>
    <w:rsid w:val="00346A90"/>
    <w:rsid w:val="003471CB"/>
    <w:rsid w:val="00347413"/>
    <w:rsid w:val="00350D39"/>
    <w:rsid w:val="00354000"/>
    <w:rsid w:val="00356A77"/>
    <w:rsid w:val="00364279"/>
    <w:rsid w:val="0036428B"/>
    <w:rsid w:val="00364D74"/>
    <w:rsid w:val="00366D34"/>
    <w:rsid w:val="00366D6B"/>
    <w:rsid w:val="00370EBE"/>
    <w:rsid w:val="00377743"/>
    <w:rsid w:val="00380E2E"/>
    <w:rsid w:val="0038427C"/>
    <w:rsid w:val="003944C4"/>
    <w:rsid w:val="003B1DE4"/>
    <w:rsid w:val="003B355D"/>
    <w:rsid w:val="003B366F"/>
    <w:rsid w:val="003B6653"/>
    <w:rsid w:val="003C235C"/>
    <w:rsid w:val="003C6694"/>
    <w:rsid w:val="003C720E"/>
    <w:rsid w:val="003E1291"/>
    <w:rsid w:val="003F0AC3"/>
    <w:rsid w:val="004174ED"/>
    <w:rsid w:val="004245E2"/>
    <w:rsid w:val="00441F5C"/>
    <w:rsid w:val="004548F1"/>
    <w:rsid w:val="0045601E"/>
    <w:rsid w:val="00462328"/>
    <w:rsid w:val="004629D1"/>
    <w:rsid w:val="00462DB4"/>
    <w:rsid w:val="00465E8F"/>
    <w:rsid w:val="00466661"/>
    <w:rsid w:val="00473920"/>
    <w:rsid w:val="0047513D"/>
    <w:rsid w:val="00482514"/>
    <w:rsid w:val="0049064E"/>
    <w:rsid w:val="00497B54"/>
    <w:rsid w:val="004A6CCF"/>
    <w:rsid w:val="004A71D6"/>
    <w:rsid w:val="004C5C86"/>
    <w:rsid w:val="004C65EA"/>
    <w:rsid w:val="004D41B8"/>
    <w:rsid w:val="004D7E5C"/>
    <w:rsid w:val="004E178D"/>
    <w:rsid w:val="004E5645"/>
    <w:rsid w:val="004F1303"/>
    <w:rsid w:val="004F1684"/>
    <w:rsid w:val="004F3825"/>
    <w:rsid w:val="004F4A35"/>
    <w:rsid w:val="004F4D87"/>
    <w:rsid w:val="004F67F3"/>
    <w:rsid w:val="005004A2"/>
    <w:rsid w:val="00510105"/>
    <w:rsid w:val="00510E06"/>
    <w:rsid w:val="00511217"/>
    <w:rsid w:val="0051383A"/>
    <w:rsid w:val="00516D47"/>
    <w:rsid w:val="005224C7"/>
    <w:rsid w:val="00527A82"/>
    <w:rsid w:val="00527B77"/>
    <w:rsid w:val="00540340"/>
    <w:rsid w:val="005404DE"/>
    <w:rsid w:val="0055123D"/>
    <w:rsid w:val="00552CCF"/>
    <w:rsid w:val="005531CC"/>
    <w:rsid w:val="0055422E"/>
    <w:rsid w:val="00560275"/>
    <w:rsid w:val="0056530F"/>
    <w:rsid w:val="005669EF"/>
    <w:rsid w:val="005850CD"/>
    <w:rsid w:val="00586083"/>
    <w:rsid w:val="00587330"/>
    <w:rsid w:val="0059688C"/>
    <w:rsid w:val="005969FF"/>
    <w:rsid w:val="005A3C40"/>
    <w:rsid w:val="005A6091"/>
    <w:rsid w:val="005B26E5"/>
    <w:rsid w:val="005B767B"/>
    <w:rsid w:val="005C0EC6"/>
    <w:rsid w:val="005C45C9"/>
    <w:rsid w:val="005E6510"/>
    <w:rsid w:val="005F2661"/>
    <w:rsid w:val="005F6958"/>
    <w:rsid w:val="006034D1"/>
    <w:rsid w:val="00605580"/>
    <w:rsid w:val="00611356"/>
    <w:rsid w:val="00612BD3"/>
    <w:rsid w:val="00612E6C"/>
    <w:rsid w:val="00613BC1"/>
    <w:rsid w:val="0061465A"/>
    <w:rsid w:val="00614BB9"/>
    <w:rsid w:val="006210A6"/>
    <w:rsid w:val="006216F1"/>
    <w:rsid w:val="0064347E"/>
    <w:rsid w:val="00661000"/>
    <w:rsid w:val="0066490D"/>
    <w:rsid w:val="006861AF"/>
    <w:rsid w:val="006903A9"/>
    <w:rsid w:val="00695021"/>
    <w:rsid w:val="006A7482"/>
    <w:rsid w:val="006B61AF"/>
    <w:rsid w:val="006C793D"/>
    <w:rsid w:val="006D1486"/>
    <w:rsid w:val="006E6FE4"/>
    <w:rsid w:val="006F08C9"/>
    <w:rsid w:val="006F09CA"/>
    <w:rsid w:val="006F161E"/>
    <w:rsid w:val="006F22A7"/>
    <w:rsid w:val="006F43D0"/>
    <w:rsid w:val="006F5788"/>
    <w:rsid w:val="00705035"/>
    <w:rsid w:val="007159ED"/>
    <w:rsid w:val="00721993"/>
    <w:rsid w:val="0073211A"/>
    <w:rsid w:val="00737467"/>
    <w:rsid w:val="00745D3F"/>
    <w:rsid w:val="007606A1"/>
    <w:rsid w:val="00774C09"/>
    <w:rsid w:val="00775CF3"/>
    <w:rsid w:val="00781410"/>
    <w:rsid w:val="00787DCE"/>
    <w:rsid w:val="007902E0"/>
    <w:rsid w:val="00790642"/>
    <w:rsid w:val="00793358"/>
    <w:rsid w:val="00796FFE"/>
    <w:rsid w:val="007A7300"/>
    <w:rsid w:val="007B4906"/>
    <w:rsid w:val="007B5A51"/>
    <w:rsid w:val="007C31A3"/>
    <w:rsid w:val="007E5811"/>
    <w:rsid w:val="007F03C5"/>
    <w:rsid w:val="007F0A36"/>
    <w:rsid w:val="007F0B3A"/>
    <w:rsid w:val="007F5CAB"/>
    <w:rsid w:val="00824271"/>
    <w:rsid w:val="00832364"/>
    <w:rsid w:val="0084569B"/>
    <w:rsid w:val="008516BF"/>
    <w:rsid w:val="00854232"/>
    <w:rsid w:val="00860770"/>
    <w:rsid w:val="00861811"/>
    <w:rsid w:val="00863C6B"/>
    <w:rsid w:val="0086472E"/>
    <w:rsid w:val="0086662A"/>
    <w:rsid w:val="00875409"/>
    <w:rsid w:val="00882C9E"/>
    <w:rsid w:val="008873CD"/>
    <w:rsid w:val="0088776F"/>
    <w:rsid w:val="008A2005"/>
    <w:rsid w:val="008A248B"/>
    <w:rsid w:val="008A249A"/>
    <w:rsid w:val="008A4820"/>
    <w:rsid w:val="008A6EBC"/>
    <w:rsid w:val="008B0520"/>
    <w:rsid w:val="008B4A9E"/>
    <w:rsid w:val="008B7A9A"/>
    <w:rsid w:val="008B7B59"/>
    <w:rsid w:val="008C3B1D"/>
    <w:rsid w:val="008D273E"/>
    <w:rsid w:val="008D7EB2"/>
    <w:rsid w:val="008E4BB7"/>
    <w:rsid w:val="008E6CAE"/>
    <w:rsid w:val="008E742D"/>
    <w:rsid w:val="008E7466"/>
    <w:rsid w:val="009025B0"/>
    <w:rsid w:val="009050C0"/>
    <w:rsid w:val="00926DA9"/>
    <w:rsid w:val="00935626"/>
    <w:rsid w:val="0093743F"/>
    <w:rsid w:val="00941D9F"/>
    <w:rsid w:val="009437C8"/>
    <w:rsid w:val="00945A34"/>
    <w:rsid w:val="009516EC"/>
    <w:rsid w:val="009679F3"/>
    <w:rsid w:val="00971E9A"/>
    <w:rsid w:val="009830BA"/>
    <w:rsid w:val="009845FA"/>
    <w:rsid w:val="00985C6C"/>
    <w:rsid w:val="009950DF"/>
    <w:rsid w:val="00997656"/>
    <w:rsid w:val="009B1DE7"/>
    <w:rsid w:val="009C1C61"/>
    <w:rsid w:val="009D62D7"/>
    <w:rsid w:val="009D6ABF"/>
    <w:rsid w:val="009E43B5"/>
    <w:rsid w:val="009F0DC0"/>
    <w:rsid w:val="009F71CC"/>
    <w:rsid w:val="00A061ED"/>
    <w:rsid w:val="00A3029C"/>
    <w:rsid w:val="00A36007"/>
    <w:rsid w:val="00A447F7"/>
    <w:rsid w:val="00A46FE7"/>
    <w:rsid w:val="00A4758E"/>
    <w:rsid w:val="00A6161B"/>
    <w:rsid w:val="00A627D1"/>
    <w:rsid w:val="00A73D5F"/>
    <w:rsid w:val="00A74BD5"/>
    <w:rsid w:val="00A7565D"/>
    <w:rsid w:val="00A8033F"/>
    <w:rsid w:val="00A93BEC"/>
    <w:rsid w:val="00AA39D0"/>
    <w:rsid w:val="00AA3F12"/>
    <w:rsid w:val="00AB48F6"/>
    <w:rsid w:val="00AC0F4B"/>
    <w:rsid w:val="00AC14F4"/>
    <w:rsid w:val="00AC3452"/>
    <w:rsid w:val="00AD2F24"/>
    <w:rsid w:val="00AD6A31"/>
    <w:rsid w:val="00AE5FD6"/>
    <w:rsid w:val="00AE7FE3"/>
    <w:rsid w:val="00B0689B"/>
    <w:rsid w:val="00B07195"/>
    <w:rsid w:val="00B31AB1"/>
    <w:rsid w:val="00B3735D"/>
    <w:rsid w:val="00B41F9C"/>
    <w:rsid w:val="00B4247B"/>
    <w:rsid w:val="00B44F25"/>
    <w:rsid w:val="00B6630B"/>
    <w:rsid w:val="00B821D6"/>
    <w:rsid w:val="00B84EED"/>
    <w:rsid w:val="00B8608B"/>
    <w:rsid w:val="00B87EDE"/>
    <w:rsid w:val="00B95059"/>
    <w:rsid w:val="00B9729B"/>
    <w:rsid w:val="00B97FD2"/>
    <w:rsid w:val="00BA1AB8"/>
    <w:rsid w:val="00BA5BEA"/>
    <w:rsid w:val="00BB0778"/>
    <w:rsid w:val="00BB0807"/>
    <w:rsid w:val="00BB2B2F"/>
    <w:rsid w:val="00BB42F6"/>
    <w:rsid w:val="00BC3D4D"/>
    <w:rsid w:val="00BC53B9"/>
    <w:rsid w:val="00BF4523"/>
    <w:rsid w:val="00C02DC2"/>
    <w:rsid w:val="00C07197"/>
    <w:rsid w:val="00C07EAC"/>
    <w:rsid w:val="00C10C6C"/>
    <w:rsid w:val="00C147B2"/>
    <w:rsid w:val="00C20EC9"/>
    <w:rsid w:val="00C21264"/>
    <w:rsid w:val="00C2585D"/>
    <w:rsid w:val="00C471DD"/>
    <w:rsid w:val="00C523CB"/>
    <w:rsid w:val="00C52C06"/>
    <w:rsid w:val="00C53943"/>
    <w:rsid w:val="00C5399B"/>
    <w:rsid w:val="00C74FC6"/>
    <w:rsid w:val="00C8183D"/>
    <w:rsid w:val="00C84C8F"/>
    <w:rsid w:val="00CA1CE0"/>
    <w:rsid w:val="00CB06B8"/>
    <w:rsid w:val="00CB4B33"/>
    <w:rsid w:val="00CB551A"/>
    <w:rsid w:val="00CC1534"/>
    <w:rsid w:val="00CD60D1"/>
    <w:rsid w:val="00CE61FC"/>
    <w:rsid w:val="00CE6358"/>
    <w:rsid w:val="00CF077F"/>
    <w:rsid w:val="00CF1039"/>
    <w:rsid w:val="00CF4185"/>
    <w:rsid w:val="00D0447C"/>
    <w:rsid w:val="00D0463D"/>
    <w:rsid w:val="00D10715"/>
    <w:rsid w:val="00D12520"/>
    <w:rsid w:val="00D130C9"/>
    <w:rsid w:val="00D26B81"/>
    <w:rsid w:val="00D275F0"/>
    <w:rsid w:val="00D3019A"/>
    <w:rsid w:val="00D305B7"/>
    <w:rsid w:val="00D34C4E"/>
    <w:rsid w:val="00D3624F"/>
    <w:rsid w:val="00D40F97"/>
    <w:rsid w:val="00D46C93"/>
    <w:rsid w:val="00D50BD0"/>
    <w:rsid w:val="00D550C4"/>
    <w:rsid w:val="00D55EA8"/>
    <w:rsid w:val="00D633EF"/>
    <w:rsid w:val="00D70A20"/>
    <w:rsid w:val="00D8253A"/>
    <w:rsid w:val="00D957C3"/>
    <w:rsid w:val="00DA7895"/>
    <w:rsid w:val="00DB3499"/>
    <w:rsid w:val="00DB4B6A"/>
    <w:rsid w:val="00DB74C6"/>
    <w:rsid w:val="00DC2D74"/>
    <w:rsid w:val="00DC55AB"/>
    <w:rsid w:val="00DC785B"/>
    <w:rsid w:val="00DD2555"/>
    <w:rsid w:val="00DE0F60"/>
    <w:rsid w:val="00DE218E"/>
    <w:rsid w:val="00DF3207"/>
    <w:rsid w:val="00DF3353"/>
    <w:rsid w:val="00DF4FA4"/>
    <w:rsid w:val="00E04A0E"/>
    <w:rsid w:val="00E24064"/>
    <w:rsid w:val="00E410E8"/>
    <w:rsid w:val="00E50952"/>
    <w:rsid w:val="00E53B06"/>
    <w:rsid w:val="00E546D2"/>
    <w:rsid w:val="00E56694"/>
    <w:rsid w:val="00E619B1"/>
    <w:rsid w:val="00E64997"/>
    <w:rsid w:val="00E7187E"/>
    <w:rsid w:val="00E76FAA"/>
    <w:rsid w:val="00E8002C"/>
    <w:rsid w:val="00E81A8E"/>
    <w:rsid w:val="00E830E2"/>
    <w:rsid w:val="00E91F41"/>
    <w:rsid w:val="00E96A93"/>
    <w:rsid w:val="00EA0AB7"/>
    <w:rsid w:val="00EA3057"/>
    <w:rsid w:val="00EB52B4"/>
    <w:rsid w:val="00EC051D"/>
    <w:rsid w:val="00EC5CE3"/>
    <w:rsid w:val="00ED29A3"/>
    <w:rsid w:val="00ED29CD"/>
    <w:rsid w:val="00ED7DFE"/>
    <w:rsid w:val="00EE5CF0"/>
    <w:rsid w:val="00EF23B6"/>
    <w:rsid w:val="00EF3D09"/>
    <w:rsid w:val="00F047CC"/>
    <w:rsid w:val="00F105EF"/>
    <w:rsid w:val="00F128AD"/>
    <w:rsid w:val="00F214B4"/>
    <w:rsid w:val="00F23E0B"/>
    <w:rsid w:val="00F327CA"/>
    <w:rsid w:val="00F3435A"/>
    <w:rsid w:val="00F36777"/>
    <w:rsid w:val="00F439CA"/>
    <w:rsid w:val="00F47D85"/>
    <w:rsid w:val="00F51599"/>
    <w:rsid w:val="00F62BB9"/>
    <w:rsid w:val="00F71ABF"/>
    <w:rsid w:val="00F731EF"/>
    <w:rsid w:val="00F76E67"/>
    <w:rsid w:val="00F80853"/>
    <w:rsid w:val="00F83DF5"/>
    <w:rsid w:val="00F91DF2"/>
    <w:rsid w:val="00F921B0"/>
    <w:rsid w:val="00F97658"/>
    <w:rsid w:val="00F97ABE"/>
    <w:rsid w:val="00FA04BD"/>
    <w:rsid w:val="00FA349E"/>
    <w:rsid w:val="00FA59DE"/>
    <w:rsid w:val="00FA6DAF"/>
    <w:rsid w:val="00FF3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4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7667">
      <w:bodyDiv w:val="1"/>
      <w:marLeft w:val="0"/>
      <w:marRight w:val="0"/>
      <w:marTop w:val="0"/>
      <w:marBottom w:val="0"/>
      <w:divBdr>
        <w:top w:val="none" w:sz="0" w:space="0" w:color="auto"/>
        <w:left w:val="none" w:sz="0" w:space="0" w:color="auto"/>
        <w:bottom w:val="none" w:sz="0" w:space="0" w:color="auto"/>
        <w:right w:val="none" w:sz="0" w:space="0" w:color="auto"/>
      </w:divBdr>
    </w:div>
    <w:div w:id="116486386">
      <w:bodyDiv w:val="1"/>
      <w:marLeft w:val="0"/>
      <w:marRight w:val="0"/>
      <w:marTop w:val="0"/>
      <w:marBottom w:val="0"/>
      <w:divBdr>
        <w:top w:val="none" w:sz="0" w:space="0" w:color="auto"/>
        <w:left w:val="none" w:sz="0" w:space="0" w:color="auto"/>
        <w:bottom w:val="none" w:sz="0" w:space="0" w:color="auto"/>
        <w:right w:val="none" w:sz="0" w:space="0" w:color="auto"/>
      </w:divBdr>
      <w:divsChild>
        <w:div w:id="1146583489">
          <w:marLeft w:val="0"/>
          <w:marRight w:val="0"/>
          <w:marTop w:val="0"/>
          <w:marBottom w:val="0"/>
          <w:divBdr>
            <w:top w:val="none" w:sz="0" w:space="0" w:color="auto"/>
            <w:left w:val="none" w:sz="0" w:space="0" w:color="auto"/>
            <w:bottom w:val="none" w:sz="0" w:space="0" w:color="auto"/>
            <w:right w:val="none" w:sz="0" w:space="0" w:color="auto"/>
          </w:divBdr>
        </w:div>
      </w:divsChild>
    </w:div>
    <w:div w:id="295454934">
      <w:bodyDiv w:val="1"/>
      <w:marLeft w:val="0"/>
      <w:marRight w:val="0"/>
      <w:marTop w:val="0"/>
      <w:marBottom w:val="0"/>
      <w:divBdr>
        <w:top w:val="none" w:sz="0" w:space="0" w:color="auto"/>
        <w:left w:val="none" w:sz="0" w:space="0" w:color="auto"/>
        <w:bottom w:val="none" w:sz="0" w:space="0" w:color="auto"/>
        <w:right w:val="none" w:sz="0" w:space="0" w:color="auto"/>
      </w:divBdr>
      <w:divsChild>
        <w:div w:id="861824241">
          <w:marLeft w:val="0"/>
          <w:marRight w:val="0"/>
          <w:marTop w:val="0"/>
          <w:marBottom w:val="0"/>
          <w:divBdr>
            <w:top w:val="none" w:sz="0" w:space="0" w:color="auto"/>
            <w:left w:val="none" w:sz="0" w:space="0" w:color="auto"/>
            <w:bottom w:val="none" w:sz="0" w:space="0" w:color="auto"/>
            <w:right w:val="none" w:sz="0" w:space="0" w:color="auto"/>
          </w:divBdr>
        </w:div>
      </w:divsChild>
    </w:div>
    <w:div w:id="733746414">
      <w:bodyDiv w:val="1"/>
      <w:marLeft w:val="0"/>
      <w:marRight w:val="0"/>
      <w:marTop w:val="0"/>
      <w:marBottom w:val="0"/>
      <w:divBdr>
        <w:top w:val="none" w:sz="0" w:space="0" w:color="auto"/>
        <w:left w:val="none" w:sz="0" w:space="0" w:color="auto"/>
        <w:bottom w:val="none" w:sz="0" w:space="0" w:color="auto"/>
        <w:right w:val="none" w:sz="0" w:space="0" w:color="auto"/>
      </w:divBdr>
    </w:div>
    <w:div w:id="946618258">
      <w:bodyDiv w:val="1"/>
      <w:marLeft w:val="0"/>
      <w:marRight w:val="0"/>
      <w:marTop w:val="0"/>
      <w:marBottom w:val="0"/>
      <w:divBdr>
        <w:top w:val="none" w:sz="0" w:space="0" w:color="auto"/>
        <w:left w:val="none" w:sz="0" w:space="0" w:color="auto"/>
        <w:bottom w:val="none" w:sz="0" w:space="0" w:color="auto"/>
        <w:right w:val="none" w:sz="0" w:space="0" w:color="auto"/>
      </w:divBdr>
      <w:divsChild>
        <w:div w:id="823083277">
          <w:marLeft w:val="0"/>
          <w:marRight w:val="0"/>
          <w:marTop w:val="0"/>
          <w:marBottom w:val="0"/>
          <w:divBdr>
            <w:top w:val="none" w:sz="0" w:space="0" w:color="auto"/>
            <w:left w:val="none" w:sz="0" w:space="0" w:color="auto"/>
            <w:bottom w:val="none" w:sz="0" w:space="0" w:color="auto"/>
            <w:right w:val="none" w:sz="0" w:space="0" w:color="auto"/>
          </w:divBdr>
        </w:div>
      </w:divsChild>
    </w:div>
    <w:div w:id="1171211938">
      <w:bodyDiv w:val="1"/>
      <w:marLeft w:val="0"/>
      <w:marRight w:val="0"/>
      <w:marTop w:val="0"/>
      <w:marBottom w:val="0"/>
      <w:divBdr>
        <w:top w:val="none" w:sz="0" w:space="0" w:color="auto"/>
        <w:left w:val="none" w:sz="0" w:space="0" w:color="auto"/>
        <w:bottom w:val="none" w:sz="0" w:space="0" w:color="auto"/>
        <w:right w:val="none" w:sz="0" w:space="0" w:color="auto"/>
      </w:divBdr>
    </w:div>
    <w:div w:id="1291932532">
      <w:bodyDiv w:val="1"/>
      <w:marLeft w:val="0"/>
      <w:marRight w:val="0"/>
      <w:marTop w:val="0"/>
      <w:marBottom w:val="0"/>
      <w:divBdr>
        <w:top w:val="none" w:sz="0" w:space="0" w:color="auto"/>
        <w:left w:val="none" w:sz="0" w:space="0" w:color="auto"/>
        <w:bottom w:val="none" w:sz="0" w:space="0" w:color="auto"/>
        <w:right w:val="none" w:sz="0" w:space="0" w:color="auto"/>
      </w:divBdr>
      <w:divsChild>
        <w:div w:id="1711299739">
          <w:marLeft w:val="0"/>
          <w:marRight w:val="0"/>
          <w:marTop w:val="0"/>
          <w:marBottom w:val="0"/>
          <w:divBdr>
            <w:top w:val="none" w:sz="0" w:space="0" w:color="auto"/>
            <w:left w:val="none" w:sz="0" w:space="0" w:color="auto"/>
            <w:bottom w:val="none" w:sz="0" w:space="0" w:color="auto"/>
            <w:right w:val="none" w:sz="0" w:space="0" w:color="auto"/>
          </w:divBdr>
        </w:div>
      </w:divsChild>
    </w:div>
    <w:div w:id="1301884954">
      <w:bodyDiv w:val="1"/>
      <w:marLeft w:val="0"/>
      <w:marRight w:val="0"/>
      <w:marTop w:val="0"/>
      <w:marBottom w:val="0"/>
      <w:divBdr>
        <w:top w:val="none" w:sz="0" w:space="0" w:color="auto"/>
        <w:left w:val="none" w:sz="0" w:space="0" w:color="auto"/>
        <w:bottom w:val="none" w:sz="0" w:space="0" w:color="auto"/>
        <w:right w:val="none" w:sz="0" w:space="0" w:color="auto"/>
      </w:divBdr>
    </w:div>
    <w:div w:id="1493449887">
      <w:bodyDiv w:val="1"/>
      <w:marLeft w:val="0"/>
      <w:marRight w:val="0"/>
      <w:marTop w:val="0"/>
      <w:marBottom w:val="0"/>
      <w:divBdr>
        <w:top w:val="none" w:sz="0" w:space="0" w:color="auto"/>
        <w:left w:val="none" w:sz="0" w:space="0" w:color="auto"/>
        <w:bottom w:val="none" w:sz="0" w:space="0" w:color="auto"/>
        <w:right w:val="none" w:sz="0" w:space="0" w:color="auto"/>
      </w:divBdr>
      <w:divsChild>
        <w:div w:id="1156923045">
          <w:marLeft w:val="0"/>
          <w:marRight w:val="0"/>
          <w:marTop w:val="0"/>
          <w:marBottom w:val="0"/>
          <w:divBdr>
            <w:top w:val="none" w:sz="0" w:space="0" w:color="auto"/>
            <w:left w:val="none" w:sz="0" w:space="0" w:color="auto"/>
            <w:bottom w:val="none" w:sz="0" w:space="0" w:color="auto"/>
            <w:right w:val="none" w:sz="0" w:space="0" w:color="auto"/>
          </w:divBdr>
        </w:div>
      </w:divsChild>
    </w:div>
    <w:div w:id="1568151554">
      <w:bodyDiv w:val="1"/>
      <w:marLeft w:val="0"/>
      <w:marRight w:val="0"/>
      <w:marTop w:val="0"/>
      <w:marBottom w:val="0"/>
      <w:divBdr>
        <w:top w:val="none" w:sz="0" w:space="0" w:color="auto"/>
        <w:left w:val="none" w:sz="0" w:space="0" w:color="auto"/>
        <w:bottom w:val="none" w:sz="0" w:space="0" w:color="auto"/>
        <w:right w:val="none" w:sz="0" w:space="0" w:color="auto"/>
      </w:divBdr>
      <w:divsChild>
        <w:div w:id="1836412014">
          <w:marLeft w:val="0"/>
          <w:marRight w:val="0"/>
          <w:marTop w:val="0"/>
          <w:marBottom w:val="0"/>
          <w:divBdr>
            <w:top w:val="none" w:sz="0" w:space="0" w:color="auto"/>
            <w:left w:val="none" w:sz="0" w:space="0" w:color="auto"/>
            <w:bottom w:val="none" w:sz="0" w:space="0" w:color="auto"/>
            <w:right w:val="none" w:sz="0" w:space="0" w:color="auto"/>
          </w:divBdr>
        </w:div>
      </w:divsChild>
    </w:div>
    <w:div w:id="1601377785">
      <w:bodyDiv w:val="1"/>
      <w:marLeft w:val="0"/>
      <w:marRight w:val="0"/>
      <w:marTop w:val="0"/>
      <w:marBottom w:val="0"/>
      <w:divBdr>
        <w:top w:val="none" w:sz="0" w:space="0" w:color="auto"/>
        <w:left w:val="none" w:sz="0" w:space="0" w:color="auto"/>
        <w:bottom w:val="none" w:sz="0" w:space="0" w:color="auto"/>
        <w:right w:val="none" w:sz="0" w:space="0" w:color="auto"/>
      </w:divBdr>
      <w:divsChild>
        <w:div w:id="1018461936">
          <w:marLeft w:val="0"/>
          <w:marRight w:val="0"/>
          <w:marTop w:val="0"/>
          <w:marBottom w:val="0"/>
          <w:divBdr>
            <w:top w:val="none" w:sz="0" w:space="0" w:color="auto"/>
            <w:left w:val="none" w:sz="0" w:space="0" w:color="auto"/>
            <w:bottom w:val="none" w:sz="0" w:space="0" w:color="auto"/>
            <w:right w:val="none" w:sz="0" w:space="0" w:color="auto"/>
          </w:divBdr>
        </w:div>
      </w:divsChild>
    </w:div>
    <w:div w:id="1647204949">
      <w:bodyDiv w:val="1"/>
      <w:marLeft w:val="0"/>
      <w:marRight w:val="0"/>
      <w:marTop w:val="0"/>
      <w:marBottom w:val="0"/>
      <w:divBdr>
        <w:top w:val="none" w:sz="0" w:space="0" w:color="auto"/>
        <w:left w:val="none" w:sz="0" w:space="0" w:color="auto"/>
        <w:bottom w:val="none" w:sz="0" w:space="0" w:color="auto"/>
        <w:right w:val="none" w:sz="0" w:space="0" w:color="auto"/>
      </w:divBdr>
      <w:divsChild>
        <w:div w:id="442308296">
          <w:marLeft w:val="0"/>
          <w:marRight w:val="0"/>
          <w:marTop w:val="0"/>
          <w:marBottom w:val="0"/>
          <w:divBdr>
            <w:top w:val="none" w:sz="0" w:space="0" w:color="auto"/>
            <w:left w:val="none" w:sz="0" w:space="0" w:color="auto"/>
            <w:bottom w:val="none" w:sz="0" w:space="0" w:color="auto"/>
            <w:right w:val="none" w:sz="0" w:space="0" w:color="auto"/>
          </w:divBdr>
        </w:div>
        <w:div w:id="1488982315">
          <w:marLeft w:val="0"/>
          <w:marRight w:val="0"/>
          <w:marTop w:val="0"/>
          <w:marBottom w:val="0"/>
          <w:divBdr>
            <w:top w:val="none" w:sz="0" w:space="0" w:color="auto"/>
            <w:left w:val="none" w:sz="0" w:space="0" w:color="auto"/>
            <w:bottom w:val="none" w:sz="0" w:space="0" w:color="auto"/>
            <w:right w:val="none" w:sz="0" w:space="0" w:color="auto"/>
          </w:divBdr>
        </w:div>
        <w:div w:id="1536187754">
          <w:marLeft w:val="0"/>
          <w:marRight w:val="0"/>
          <w:marTop w:val="0"/>
          <w:marBottom w:val="0"/>
          <w:divBdr>
            <w:top w:val="none" w:sz="0" w:space="0" w:color="auto"/>
            <w:left w:val="none" w:sz="0" w:space="0" w:color="auto"/>
            <w:bottom w:val="none" w:sz="0" w:space="0" w:color="auto"/>
            <w:right w:val="none" w:sz="0" w:space="0" w:color="auto"/>
          </w:divBdr>
        </w:div>
      </w:divsChild>
    </w:div>
    <w:div w:id="1779525604">
      <w:bodyDiv w:val="1"/>
      <w:marLeft w:val="0"/>
      <w:marRight w:val="0"/>
      <w:marTop w:val="0"/>
      <w:marBottom w:val="0"/>
      <w:divBdr>
        <w:top w:val="none" w:sz="0" w:space="0" w:color="auto"/>
        <w:left w:val="none" w:sz="0" w:space="0" w:color="auto"/>
        <w:bottom w:val="none" w:sz="0" w:space="0" w:color="auto"/>
        <w:right w:val="none" w:sz="0" w:space="0" w:color="auto"/>
      </w:divBdr>
      <w:divsChild>
        <w:div w:id="1721784863">
          <w:marLeft w:val="0"/>
          <w:marRight w:val="0"/>
          <w:marTop w:val="0"/>
          <w:marBottom w:val="0"/>
          <w:divBdr>
            <w:top w:val="none" w:sz="0" w:space="0" w:color="auto"/>
            <w:left w:val="none" w:sz="0" w:space="0" w:color="auto"/>
            <w:bottom w:val="none" w:sz="0" w:space="0" w:color="auto"/>
            <w:right w:val="none" w:sz="0" w:space="0" w:color="auto"/>
          </w:divBdr>
        </w:div>
      </w:divsChild>
    </w:div>
    <w:div w:id="1863787578">
      <w:bodyDiv w:val="1"/>
      <w:marLeft w:val="0"/>
      <w:marRight w:val="0"/>
      <w:marTop w:val="0"/>
      <w:marBottom w:val="0"/>
      <w:divBdr>
        <w:top w:val="none" w:sz="0" w:space="0" w:color="auto"/>
        <w:left w:val="none" w:sz="0" w:space="0" w:color="auto"/>
        <w:bottom w:val="none" w:sz="0" w:space="0" w:color="auto"/>
        <w:right w:val="none" w:sz="0" w:space="0" w:color="auto"/>
      </w:divBdr>
    </w:div>
    <w:div w:id="193654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oconnor@zoology.ubc.ca" TargetMode="Externa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D27B5-E34E-D341-B029-63C23E1DC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35</Pages>
  <Words>9187</Words>
  <Characters>52370</Characters>
  <Application>Microsoft Macintosh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55</cp:revision>
  <cp:lastPrinted>2015-10-04T18:53:00Z</cp:lastPrinted>
  <dcterms:created xsi:type="dcterms:W3CDTF">2016-07-02T00:33:00Z</dcterms:created>
  <dcterms:modified xsi:type="dcterms:W3CDTF">2016-08-11T23:38:00Z</dcterms:modified>
</cp:coreProperties>
</file>