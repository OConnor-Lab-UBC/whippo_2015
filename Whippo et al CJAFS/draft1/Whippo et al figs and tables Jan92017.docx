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4BF13" w14:textId="07945582" w:rsidR="004F3F55" w:rsidRPr="00665F00" w:rsidRDefault="00672075" w:rsidP="004F3F55">
      <w:pPr>
        <w:rPr>
          <w:rFonts w:ascii="Times New Roman" w:hAnsi="Times New Roman"/>
          <w:i/>
        </w:rPr>
      </w:pPr>
      <w:r>
        <w:rPr>
          <w:rFonts w:ascii="Times New Roman" w:hAnsi="Times New Roman"/>
          <w:b/>
        </w:rPr>
        <w:t>Table 1. Landscape attributes and d</w:t>
      </w:r>
      <w:r w:rsidR="004F3F55" w:rsidRPr="00665F00">
        <w:rPr>
          <w:rFonts w:ascii="Times New Roman" w:hAnsi="Times New Roman"/>
          <w:b/>
        </w:rPr>
        <w:t xml:space="preserve">iversity </w:t>
      </w:r>
      <w:r>
        <w:rPr>
          <w:rFonts w:ascii="Times New Roman" w:hAnsi="Times New Roman"/>
          <w:b/>
        </w:rPr>
        <w:t xml:space="preserve">and aggregation </w:t>
      </w:r>
      <w:r w:rsidR="004F3F55" w:rsidRPr="00665F00">
        <w:rPr>
          <w:rFonts w:ascii="Times New Roman" w:hAnsi="Times New Roman"/>
          <w:b/>
        </w:rPr>
        <w:t>estimates for each meadow</w:t>
      </w:r>
      <w:r w:rsidR="004F3F55" w:rsidRPr="00665F00">
        <w:rPr>
          <w:rFonts w:ascii="Times New Roman" w:hAnsi="Times New Roman"/>
        </w:rPr>
        <w:t xml:space="preserve">. </w:t>
      </w:r>
      <w:r>
        <w:rPr>
          <w:rFonts w:ascii="Times New Roman" w:hAnsi="Times New Roman"/>
        </w:rPr>
        <w:t xml:space="preserve">Fetch was estimated by XYZ. Beta … The total number of epifaunal species observed in each meadow (gamma.site) and the Chao estimate for site-level epifaunal richness are given. </w:t>
      </w:r>
      <w:r w:rsidR="003354BF">
        <w:rPr>
          <w:rFonts w:ascii="Times New Roman" w:hAnsi="Times New Roman"/>
        </w:rPr>
        <w:t xml:space="preserve">Chao estimates are based on extrapolated estimates to 2x minimum? </w:t>
      </w:r>
      <w:r w:rsidR="00A11988">
        <w:rPr>
          <w:rFonts w:ascii="Times New Roman" w:hAnsi="Times New Roman"/>
        </w:rPr>
        <w:t>A</w:t>
      </w:r>
      <w:r w:rsidR="003354BF">
        <w:rPr>
          <w:rFonts w:ascii="Times New Roman" w:hAnsi="Times New Roman"/>
        </w:rPr>
        <w:t>bundance</w:t>
      </w:r>
      <w:r w:rsidR="00A11988">
        <w:rPr>
          <w:rFonts w:ascii="Times New Roman" w:hAnsi="Times New Roman"/>
        </w:rPr>
        <w:t xml:space="preserve"> following Chao et al (2014). </w:t>
      </w:r>
      <w:r>
        <w:rPr>
          <w:rFonts w:ascii="Times New Roman" w:hAnsi="Times New Roman"/>
        </w:rPr>
        <w:t>Aggregation indices for all epifaunal species in the meadow (Im) with standard errors are given; meadows with significant aggregation across species are indicated in bold (95% CIs do not include 0.5) (ref). The proportion of species present in the meadow with significant I values</w:t>
      </w:r>
      <w:r w:rsidR="00160E4D">
        <w:rPr>
          <w:rFonts w:ascii="Times New Roman" w:hAnsi="Times New Roman"/>
        </w:rPr>
        <w:t xml:space="preserve"> based on </w:t>
      </w:r>
      <w:r w:rsidR="00160E4D">
        <w:rPr>
          <w:rFonts w:ascii="Times New Roman" w:hAnsi="Times New Roman" w:cs="Times New Roman"/>
        </w:rPr>
        <w:t>Χ</w:t>
      </w:r>
      <w:r w:rsidR="00160E4D">
        <w:rPr>
          <w:rFonts w:ascii="Times New Roman" w:hAnsi="Times New Roman"/>
          <w:vertAlign w:val="superscript"/>
        </w:rPr>
        <w:t>2</w:t>
      </w:r>
      <w:r w:rsidR="00160E4D">
        <w:rPr>
          <w:rFonts w:ascii="Times New Roman" w:hAnsi="Times New Roman"/>
        </w:rPr>
        <w:t xml:space="preserve"> tests</w:t>
      </w:r>
      <w:r>
        <w:rPr>
          <w:rFonts w:ascii="Times New Roman" w:hAnsi="Times New Roman"/>
        </w:rPr>
        <w:t xml:space="preserve"> is also given.  </w:t>
      </w:r>
    </w:p>
    <w:tbl>
      <w:tblPr>
        <w:tblStyle w:val="TableGrid"/>
        <w:tblW w:w="0" w:type="auto"/>
        <w:tblLook w:val="04A0" w:firstRow="1" w:lastRow="0" w:firstColumn="1" w:lastColumn="0" w:noHBand="0" w:noVBand="1"/>
      </w:tblPr>
      <w:tblGrid>
        <w:gridCol w:w="714"/>
        <w:gridCol w:w="1154"/>
        <w:gridCol w:w="1154"/>
        <w:gridCol w:w="1154"/>
        <w:gridCol w:w="1287"/>
        <w:gridCol w:w="1653"/>
        <w:gridCol w:w="1851"/>
        <w:gridCol w:w="1636"/>
      </w:tblGrid>
      <w:tr w:rsidR="007A1B3F" w:rsidRPr="00665F00" w14:paraId="7E1E72DB" w14:textId="77777777" w:rsidTr="00672075">
        <w:tc>
          <w:tcPr>
            <w:tcW w:w="714" w:type="dxa"/>
          </w:tcPr>
          <w:p w14:paraId="13932315" w14:textId="77777777" w:rsidR="007A1B3F" w:rsidRPr="00665F00" w:rsidRDefault="007A1B3F" w:rsidP="003D6E8C">
            <w:pPr>
              <w:rPr>
                <w:rFonts w:ascii="Times New Roman" w:hAnsi="Times New Roman"/>
              </w:rPr>
            </w:pPr>
            <w:r w:rsidRPr="00665F00">
              <w:rPr>
                <w:rFonts w:ascii="Times New Roman" w:hAnsi="Times New Roman"/>
              </w:rPr>
              <w:t>Site</w:t>
            </w:r>
          </w:p>
        </w:tc>
        <w:tc>
          <w:tcPr>
            <w:tcW w:w="1154" w:type="dxa"/>
          </w:tcPr>
          <w:p w14:paraId="7B5BE7FC" w14:textId="1A8C300A" w:rsidR="007A1B3F" w:rsidRPr="00665F00" w:rsidRDefault="007A1B3F" w:rsidP="003D6E8C">
            <w:pPr>
              <w:jc w:val="center"/>
              <w:rPr>
                <w:rFonts w:ascii="Times New Roman" w:hAnsi="Times New Roman"/>
              </w:rPr>
            </w:pPr>
            <w:commentRangeStart w:id="0"/>
            <w:r>
              <w:rPr>
                <w:rFonts w:ascii="Times New Roman" w:hAnsi="Times New Roman"/>
              </w:rPr>
              <w:t>Area</w:t>
            </w:r>
            <w:commentRangeEnd w:id="0"/>
            <w:r w:rsidR="002B168A">
              <w:rPr>
                <w:rStyle w:val="CommentReference"/>
              </w:rPr>
              <w:commentReference w:id="0"/>
            </w:r>
            <w:r w:rsidR="00672075">
              <w:rPr>
                <w:rFonts w:ascii="Times New Roman" w:hAnsi="Times New Roman"/>
              </w:rPr>
              <w:t xml:space="preserve"> (ha)</w:t>
            </w:r>
          </w:p>
        </w:tc>
        <w:tc>
          <w:tcPr>
            <w:tcW w:w="1154" w:type="dxa"/>
          </w:tcPr>
          <w:p w14:paraId="138E14F1" w14:textId="7AF3E485" w:rsidR="007A1B3F" w:rsidRPr="00665F00" w:rsidRDefault="007A1B3F" w:rsidP="003D6E8C">
            <w:pPr>
              <w:jc w:val="center"/>
              <w:rPr>
                <w:rFonts w:ascii="Times New Roman" w:hAnsi="Times New Roman"/>
              </w:rPr>
            </w:pPr>
            <w:r>
              <w:rPr>
                <w:rFonts w:ascii="Times New Roman" w:hAnsi="Times New Roman"/>
              </w:rPr>
              <w:t>Fetch</w:t>
            </w:r>
          </w:p>
        </w:tc>
        <w:tc>
          <w:tcPr>
            <w:tcW w:w="1154" w:type="dxa"/>
          </w:tcPr>
          <w:p w14:paraId="4BBE407F" w14:textId="057E0839" w:rsidR="007A1B3F" w:rsidRPr="00665F00" w:rsidRDefault="007A1B3F" w:rsidP="003D6E8C">
            <w:pPr>
              <w:jc w:val="center"/>
              <w:rPr>
                <w:rFonts w:ascii="Times New Roman" w:hAnsi="Times New Roman"/>
                <w:vertAlign w:val="subscript"/>
              </w:rPr>
            </w:pPr>
            <w:commentRangeStart w:id="1"/>
            <w:r w:rsidRPr="00665F00">
              <w:rPr>
                <w:rFonts w:ascii="Times New Roman" w:hAnsi="Times New Roman"/>
              </w:rPr>
              <w:t>B</w:t>
            </w:r>
            <w:r w:rsidRPr="00665F00">
              <w:rPr>
                <w:rFonts w:ascii="Times New Roman" w:hAnsi="Times New Roman"/>
                <w:vertAlign w:val="subscript"/>
              </w:rPr>
              <w:t>site</w:t>
            </w:r>
            <w:commentRangeEnd w:id="1"/>
            <w:r>
              <w:rPr>
                <w:rStyle w:val="CommentReference"/>
              </w:rPr>
              <w:commentReference w:id="1"/>
            </w:r>
          </w:p>
        </w:tc>
        <w:tc>
          <w:tcPr>
            <w:tcW w:w="1287" w:type="dxa"/>
          </w:tcPr>
          <w:p w14:paraId="5CBD2340" w14:textId="77777777" w:rsidR="007A1B3F" w:rsidRPr="00665F00" w:rsidRDefault="007A1B3F" w:rsidP="003D6E8C">
            <w:pPr>
              <w:jc w:val="center"/>
              <w:rPr>
                <w:rFonts w:ascii="Times New Roman" w:hAnsi="Times New Roman"/>
                <w:vertAlign w:val="subscript"/>
              </w:rPr>
            </w:pPr>
            <w:r w:rsidRPr="00665F00">
              <w:rPr>
                <w:rFonts w:ascii="Times New Roman" w:hAnsi="Times New Roman"/>
              </w:rPr>
              <w:t>gamma</w:t>
            </w:r>
            <w:r w:rsidRPr="00665F00">
              <w:rPr>
                <w:rFonts w:ascii="Times New Roman" w:hAnsi="Times New Roman"/>
                <w:vertAlign w:val="subscript"/>
              </w:rPr>
              <w:t>site</w:t>
            </w:r>
          </w:p>
        </w:tc>
        <w:tc>
          <w:tcPr>
            <w:tcW w:w="1653" w:type="dxa"/>
          </w:tcPr>
          <w:p w14:paraId="5EFE234B" w14:textId="77777777" w:rsidR="007A1B3F" w:rsidRPr="00665F00" w:rsidRDefault="007A1B3F" w:rsidP="003D6E8C">
            <w:pPr>
              <w:jc w:val="center"/>
              <w:rPr>
                <w:rFonts w:ascii="Times New Roman" w:hAnsi="Times New Roman"/>
                <w:vertAlign w:val="subscript"/>
              </w:rPr>
            </w:pPr>
            <w:commentRangeStart w:id="2"/>
            <w:r w:rsidRPr="00665F00">
              <w:rPr>
                <w:rFonts w:ascii="Times New Roman" w:hAnsi="Times New Roman"/>
              </w:rPr>
              <w:t>I</w:t>
            </w:r>
            <w:r w:rsidRPr="00665F00">
              <w:rPr>
                <w:rFonts w:ascii="Times New Roman" w:hAnsi="Times New Roman"/>
                <w:vertAlign w:val="subscript"/>
              </w:rPr>
              <w:t>m</w:t>
            </w:r>
            <w:commentRangeEnd w:id="2"/>
            <w:r w:rsidR="00DB292F">
              <w:rPr>
                <w:rStyle w:val="CommentReference"/>
              </w:rPr>
              <w:commentReference w:id="2"/>
            </w:r>
          </w:p>
        </w:tc>
        <w:tc>
          <w:tcPr>
            <w:tcW w:w="1851" w:type="dxa"/>
          </w:tcPr>
          <w:p w14:paraId="569CD44E" w14:textId="77777777" w:rsidR="007A1B3F" w:rsidRPr="00665F00" w:rsidRDefault="007A1B3F" w:rsidP="002B168A">
            <w:pPr>
              <w:jc w:val="center"/>
              <w:rPr>
                <w:rFonts w:ascii="Times New Roman" w:hAnsi="Times New Roman"/>
              </w:rPr>
            </w:pPr>
            <w:r>
              <w:rPr>
                <w:rFonts w:ascii="Times New Roman" w:hAnsi="Times New Roman"/>
              </w:rPr>
              <w:t>R</w:t>
            </w:r>
            <w:r>
              <w:rPr>
                <w:rFonts w:ascii="Times New Roman" w:hAnsi="Times New Roman"/>
                <w:vertAlign w:val="subscript"/>
              </w:rPr>
              <w:t>site</w:t>
            </w:r>
            <w:r>
              <w:rPr>
                <w:rFonts w:ascii="Times New Roman" w:hAnsi="Times New Roman"/>
              </w:rPr>
              <w:t xml:space="preserve"> based on chao et al</w:t>
            </w:r>
          </w:p>
        </w:tc>
        <w:tc>
          <w:tcPr>
            <w:tcW w:w="1636" w:type="dxa"/>
          </w:tcPr>
          <w:p w14:paraId="598988EE" w14:textId="77777777" w:rsidR="007A1B3F" w:rsidRPr="00665F00" w:rsidRDefault="007A1B3F" w:rsidP="002B168A">
            <w:pPr>
              <w:jc w:val="center"/>
              <w:rPr>
                <w:rFonts w:ascii="Times New Roman" w:hAnsi="Times New Roman"/>
              </w:rPr>
            </w:pPr>
            <w:r w:rsidRPr="00665F00">
              <w:rPr>
                <w:rFonts w:ascii="Times New Roman" w:hAnsi="Times New Roman"/>
              </w:rPr>
              <w:t>Proportion of species with significant I</w:t>
            </w:r>
          </w:p>
        </w:tc>
      </w:tr>
      <w:tr w:rsidR="007A1B3F" w:rsidRPr="00665F00" w14:paraId="3D8AD49D" w14:textId="77777777" w:rsidTr="00672075">
        <w:tc>
          <w:tcPr>
            <w:tcW w:w="714" w:type="dxa"/>
          </w:tcPr>
          <w:p w14:paraId="71293C48" w14:textId="77777777" w:rsidR="007A1B3F" w:rsidRPr="00665F00" w:rsidRDefault="007A1B3F" w:rsidP="003D6E8C">
            <w:pPr>
              <w:rPr>
                <w:rFonts w:ascii="Times New Roman" w:hAnsi="Times New Roman"/>
              </w:rPr>
            </w:pPr>
            <w:r w:rsidRPr="00665F00">
              <w:rPr>
                <w:rFonts w:ascii="Times New Roman" w:hAnsi="Times New Roman"/>
              </w:rPr>
              <w:t>DC</w:t>
            </w:r>
          </w:p>
        </w:tc>
        <w:tc>
          <w:tcPr>
            <w:tcW w:w="1154" w:type="dxa"/>
          </w:tcPr>
          <w:p w14:paraId="139049E1" w14:textId="4B68AE7A" w:rsidR="007A1B3F" w:rsidRPr="00665F00" w:rsidRDefault="002B168A" w:rsidP="003D6E8C">
            <w:pPr>
              <w:jc w:val="center"/>
              <w:rPr>
                <w:rFonts w:ascii="Times New Roman" w:hAnsi="Times New Roman"/>
              </w:rPr>
            </w:pPr>
            <w:r>
              <w:rPr>
                <w:rFonts w:ascii="Times New Roman" w:hAnsi="Times New Roman"/>
              </w:rPr>
              <w:t>2.30</w:t>
            </w:r>
          </w:p>
        </w:tc>
        <w:tc>
          <w:tcPr>
            <w:tcW w:w="1154" w:type="dxa"/>
          </w:tcPr>
          <w:p w14:paraId="66581CC1" w14:textId="0FDFB0DA" w:rsidR="007A1B3F" w:rsidRPr="00665F00" w:rsidRDefault="007A1B3F" w:rsidP="003D6E8C">
            <w:pPr>
              <w:jc w:val="center"/>
              <w:rPr>
                <w:rFonts w:ascii="Times New Roman" w:hAnsi="Times New Roman"/>
              </w:rPr>
            </w:pPr>
          </w:p>
        </w:tc>
        <w:tc>
          <w:tcPr>
            <w:tcW w:w="1154" w:type="dxa"/>
          </w:tcPr>
          <w:p w14:paraId="5F2E7BC6" w14:textId="6B1B3EEB" w:rsidR="007A1B3F" w:rsidRPr="00665F00" w:rsidRDefault="007A1B3F" w:rsidP="003D6E8C">
            <w:pPr>
              <w:jc w:val="center"/>
              <w:rPr>
                <w:rFonts w:ascii="Times New Roman" w:hAnsi="Times New Roman"/>
              </w:rPr>
            </w:pPr>
            <w:r w:rsidRPr="00665F00">
              <w:rPr>
                <w:rFonts w:ascii="Times New Roman" w:hAnsi="Times New Roman"/>
              </w:rPr>
              <w:t>13.31</w:t>
            </w:r>
          </w:p>
        </w:tc>
        <w:tc>
          <w:tcPr>
            <w:tcW w:w="1287" w:type="dxa"/>
          </w:tcPr>
          <w:p w14:paraId="154F4FD2" w14:textId="77777777" w:rsidR="007A1B3F" w:rsidRPr="00665F00" w:rsidRDefault="007A1B3F" w:rsidP="003D6E8C">
            <w:pPr>
              <w:jc w:val="center"/>
              <w:rPr>
                <w:rFonts w:ascii="Times New Roman" w:hAnsi="Times New Roman"/>
              </w:rPr>
            </w:pPr>
            <w:r w:rsidRPr="00665F00">
              <w:rPr>
                <w:rFonts w:ascii="Times New Roman" w:hAnsi="Times New Roman"/>
              </w:rPr>
              <w:t>17</w:t>
            </w:r>
          </w:p>
        </w:tc>
        <w:tc>
          <w:tcPr>
            <w:tcW w:w="1653" w:type="dxa"/>
          </w:tcPr>
          <w:p w14:paraId="71A6C948" w14:textId="77777777" w:rsidR="002B168A" w:rsidRDefault="007A1B3F" w:rsidP="003D6E8C">
            <w:pPr>
              <w:jc w:val="center"/>
              <w:rPr>
                <w:rFonts w:ascii="Times New Roman" w:hAnsi="Times New Roman"/>
              </w:rPr>
            </w:pPr>
            <w:r w:rsidRPr="00665F00">
              <w:rPr>
                <w:rFonts w:ascii="Times New Roman" w:hAnsi="Times New Roman"/>
              </w:rPr>
              <w:t xml:space="preserve">0.47 </w:t>
            </w:r>
          </w:p>
          <w:p w14:paraId="1EB5EC8E" w14:textId="2684B5F6" w:rsidR="007A1B3F" w:rsidRPr="00665F00" w:rsidRDefault="007A1B3F" w:rsidP="003D6E8C">
            <w:pPr>
              <w:jc w:val="center"/>
              <w:rPr>
                <w:rFonts w:ascii="Times New Roman" w:hAnsi="Times New Roman"/>
              </w:rPr>
            </w:pPr>
            <w:r w:rsidRPr="00665F00">
              <w:rPr>
                <w:rFonts w:ascii="Times New Roman" w:hAnsi="Times New Roman"/>
              </w:rPr>
              <w:t>(0.34 – 0.59)</w:t>
            </w:r>
          </w:p>
        </w:tc>
        <w:tc>
          <w:tcPr>
            <w:tcW w:w="1851" w:type="dxa"/>
          </w:tcPr>
          <w:p w14:paraId="6908BA36" w14:textId="77777777" w:rsidR="007A1B3F" w:rsidRDefault="00A47D96" w:rsidP="00A47D96">
            <w:pPr>
              <w:jc w:val="center"/>
              <w:rPr>
                <w:rFonts w:ascii="Times New Roman" w:hAnsi="Times New Roman"/>
              </w:rPr>
            </w:pPr>
            <w:r>
              <w:rPr>
                <w:rFonts w:ascii="Times New Roman" w:hAnsi="Times New Roman"/>
              </w:rPr>
              <w:t>18.2</w:t>
            </w:r>
          </w:p>
          <w:p w14:paraId="4440BF14" w14:textId="0EDC9CA3" w:rsidR="00A47D96" w:rsidRPr="00897BF2" w:rsidRDefault="00A47D96" w:rsidP="00A47D96">
            <w:pPr>
              <w:jc w:val="center"/>
              <w:rPr>
                <w:rFonts w:ascii="Times New Roman" w:hAnsi="Times New Roman"/>
                <w:vertAlign w:val="superscript"/>
              </w:rPr>
            </w:pPr>
            <w:r>
              <w:rPr>
                <w:rFonts w:ascii="Times New Roman" w:hAnsi="Times New Roman"/>
              </w:rPr>
              <w:t>(10.0, 26.4)</w:t>
            </w:r>
          </w:p>
        </w:tc>
        <w:tc>
          <w:tcPr>
            <w:tcW w:w="1636" w:type="dxa"/>
          </w:tcPr>
          <w:p w14:paraId="02EF44A7" w14:textId="77777777" w:rsidR="007A1B3F" w:rsidRPr="00665F00" w:rsidRDefault="007A1B3F" w:rsidP="002B168A">
            <w:pPr>
              <w:jc w:val="center"/>
              <w:rPr>
                <w:rFonts w:ascii="Times New Roman" w:hAnsi="Times New Roman"/>
              </w:rPr>
            </w:pPr>
            <w:r w:rsidRPr="00665F00">
              <w:rPr>
                <w:rFonts w:ascii="Times New Roman" w:hAnsi="Times New Roman"/>
              </w:rPr>
              <w:t>91</w:t>
            </w:r>
          </w:p>
        </w:tc>
      </w:tr>
      <w:tr w:rsidR="007A1B3F" w:rsidRPr="00665F00" w14:paraId="53F31B5E" w14:textId="77777777" w:rsidTr="00672075">
        <w:tc>
          <w:tcPr>
            <w:tcW w:w="714" w:type="dxa"/>
          </w:tcPr>
          <w:p w14:paraId="120B4E40" w14:textId="77777777" w:rsidR="007A1B3F" w:rsidRPr="00665F00" w:rsidRDefault="007A1B3F" w:rsidP="003D6E8C">
            <w:pPr>
              <w:rPr>
                <w:rFonts w:ascii="Times New Roman" w:hAnsi="Times New Roman"/>
              </w:rPr>
            </w:pPr>
            <w:r w:rsidRPr="00665F00">
              <w:rPr>
                <w:rFonts w:ascii="Times New Roman" w:hAnsi="Times New Roman"/>
              </w:rPr>
              <w:t>WI</w:t>
            </w:r>
          </w:p>
        </w:tc>
        <w:tc>
          <w:tcPr>
            <w:tcW w:w="1154" w:type="dxa"/>
          </w:tcPr>
          <w:p w14:paraId="38F0D4EB" w14:textId="09FA4BE0" w:rsidR="007A1B3F" w:rsidRPr="00665F00" w:rsidRDefault="002B168A" w:rsidP="003D6E8C">
            <w:pPr>
              <w:jc w:val="center"/>
              <w:rPr>
                <w:rFonts w:ascii="Times New Roman" w:hAnsi="Times New Roman"/>
              </w:rPr>
            </w:pPr>
            <w:r>
              <w:rPr>
                <w:rFonts w:ascii="Times New Roman" w:hAnsi="Times New Roman"/>
              </w:rPr>
              <w:t>0.26</w:t>
            </w:r>
          </w:p>
        </w:tc>
        <w:tc>
          <w:tcPr>
            <w:tcW w:w="1154" w:type="dxa"/>
          </w:tcPr>
          <w:p w14:paraId="7DE81096" w14:textId="216EF66F" w:rsidR="007A1B3F" w:rsidRPr="00665F00" w:rsidRDefault="007A1B3F" w:rsidP="003D6E8C">
            <w:pPr>
              <w:jc w:val="center"/>
              <w:rPr>
                <w:rFonts w:ascii="Times New Roman" w:hAnsi="Times New Roman"/>
              </w:rPr>
            </w:pPr>
          </w:p>
        </w:tc>
        <w:tc>
          <w:tcPr>
            <w:tcW w:w="1154" w:type="dxa"/>
          </w:tcPr>
          <w:p w14:paraId="2B79B84A" w14:textId="1984D2F7" w:rsidR="007A1B3F" w:rsidRPr="00665F00" w:rsidRDefault="007A1B3F" w:rsidP="003D6E8C">
            <w:pPr>
              <w:jc w:val="center"/>
              <w:rPr>
                <w:rFonts w:ascii="Times New Roman" w:hAnsi="Times New Roman"/>
              </w:rPr>
            </w:pPr>
            <w:r w:rsidRPr="00665F00">
              <w:rPr>
                <w:rFonts w:ascii="Times New Roman" w:hAnsi="Times New Roman"/>
              </w:rPr>
              <w:t>14.47</w:t>
            </w:r>
          </w:p>
        </w:tc>
        <w:tc>
          <w:tcPr>
            <w:tcW w:w="1287" w:type="dxa"/>
          </w:tcPr>
          <w:p w14:paraId="779FAA5F" w14:textId="77777777" w:rsidR="007A1B3F" w:rsidRPr="00665F00" w:rsidRDefault="007A1B3F" w:rsidP="003D6E8C">
            <w:pPr>
              <w:jc w:val="center"/>
              <w:rPr>
                <w:rFonts w:ascii="Times New Roman" w:hAnsi="Times New Roman"/>
              </w:rPr>
            </w:pPr>
            <w:r w:rsidRPr="00665F00">
              <w:rPr>
                <w:rFonts w:ascii="Times New Roman" w:hAnsi="Times New Roman"/>
              </w:rPr>
              <w:t>18</w:t>
            </w:r>
          </w:p>
        </w:tc>
        <w:tc>
          <w:tcPr>
            <w:tcW w:w="1653" w:type="dxa"/>
          </w:tcPr>
          <w:p w14:paraId="4C4559EF" w14:textId="77777777" w:rsidR="002B168A" w:rsidRDefault="007A1B3F" w:rsidP="003D6E8C">
            <w:pPr>
              <w:jc w:val="center"/>
              <w:rPr>
                <w:rFonts w:ascii="Times New Roman" w:hAnsi="Times New Roman"/>
              </w:rPr>
            </w:pPr>
            <w:r w:rsidRPr="00665F00">
              <w:rPr>
                <w:rFonts w:ascii="Times New Roman" w:hAnsi="Times New Roman"/>
              </w:rPr>
              <w:t xml:space="preserve">0.41 </w:t>
            </w:r>
          </w:p>
          <w:p w14:paraId="43580742" w14:textId="1B980F2D" w:rsidR="007A1B3F" w:rsidRPr="00665F00" w:rsidRDefault="007A1B3F" w:rsidP="003D6E8C">
            <w:pPr>
              <w:jc w:val="center"/>
              <w:rPr>
                <w:rFonts w:ascii="Times New Roman" w:hAnsi="Times New Roman"/>
              </w:rPr>
            </w:pPr>
            <w:r w:rsidRPr="00665F00">
              <w:rPr>
                <w:rFonts w:ascii="Times New Roman" w:hAnsi="Times New Roman"/>
              </w:rPr>
              <w:t>(0.25 – 0.57)</w:t>
            </w:r>
          </w:p>
        </w:tc>
        <w:tc>
          <w:tcPr>
            <w:tcW w:w="1851" w:type="dxa"/>
          </w:tcPr>
          <w:p w14:paraId="1FBB2256" w14:textId="77777777" w:rsidR="007A1B3F" w:rsidRDefault="00A47D96" w:rsidP="002B168A">
            <w:pPr>
              <w:jc w:val="center"/>
              <w:rPr>
                <w:rFonts w:ascii="Times New Roman" w:hAnsi="Times New Roman"/>
              </w:rPr>
            </w:pPr>
            <w:r>
              <w:rPr>
                <w:rFonts w:ascii="Times New Roman" w:hAnsi="Times New Roman"/>
              </w:rPr>
              <w:t>19.8</w:t>
            </w:r>
          </w:p>
          <w:p w14:paraId="231B357C" w14:textId="2E3EC514" w:rsidR="00A47D96" w:rsidRPr="00A47D96" w:rsidRDefault="00A47D96" w:rsidP="002B168A">
            <w:pPr>
              <w:jc w:val="center"/>
              <w:rPr>
                <w:rFonts w:ascii="Times New Roman" w:hAnsi="Times New Roman"/>
              </w:rPr>
            </w:pPr>
            <w:r>
              <w:rPr>
                <w:rFonts w:ascii="Times New Roman" w:hAnsi="Times New Roman"/>
              </w:rPr>
              <w:t>(11.5, 27.8)</w:t>
            </w:r>
          </w:p>
        </w:tc>
        <w:tc>
          <w:tcPr>
            <w:tcW w:w="1636" w:type="dxa"/>
          </w:tcPr>
          <w:p w14:paraId="65DFACF6" w14:textId="77777777" w:rsidR="007A1B3F" w:rsidRPr="00665F00" w:rsidRDefault="007A1B3F" w:rsidP="002B168A">
            <w:pPr>
              <w:jc w:val="center"/>
              <w:rPr>
                <w:rFonts w:ascii="Times New Roman" w:hAnsi="Times New Roman"/>
              </w:rPr>
            </w:pPr>
            <w:r w:rsidRPr="00665F00">
              <w:rPr>
                <w:rFonts w:ascii="Times New Roman" w:hAnsi="Times New Roman"/>
              </w:rPr>
              <w:t>83</w:t>
            </w:r>
          </w:p>
        </w:tc>
      </w:tr>
      <w:tr w:rsidR="007A1B3F" w:rsidRPr="00665F00" w14:paraId="40B6C786" w14:textId="77777777" w:rsidTr="00672075">
        <w:tc>
          <w:tcPr>
            <w:tcW w:w="714" w:type="dxa"/>
          </w:tcPr>
          <w:p w14:paraId="306DCB21" w14:textId="77777777" w:rsidR="007A1B3F" w:rsidRPr="00665F00" w:rsidRDefault="007A1B3F" w:rsidP="003D6E8C">
            <w:pPr>
              <w:rPr>
                <w:rFonts w:ascii="Times New Roman" w:hAnsi="Times New Roman"/>
              </w:rPr>
            </w:pPr>
            <w:r w:rsidRPr="00665F00">
              <w:rPr>
                <w:rFonts w:ascii="Times New Roman" w:hAnsi="Times New Roman"/>
              </w:rPr>
              <w:t>BE</w:t>
            </w:r>
          </w:p>
        </w:tc>
        <w:tc>
          <w:tcPr>
            <w:tcW w:w="1154" w:type="dxa"/>
          </w:tcPr>
          <w:p w14:paraId="4C15E581" w14:textId="77777777" w:rsidR="007A1B3F" w:rsidRPr="00665F00" w:rsidRDefault="007A1B3F" w:rsidP="003D6E8C">
            <w:pPr>
              <w:jc w:val="center"/>
              <w:rPr>
                <w:rFonts w:ascii="Times New Roman" w:hAnsi="Times New Roman"/>
              </w:rPr>
            </w:pPr>
          </w:p>
        </w:tc>
        <w:tc>
          <w:tcPr>
            <w:tcW w:w="1154" w:type="dxa"/>
          </w:tcPr>
          <w:p w14:paraId="598787DB" w14:textId="0A2517FC" w:rsidR="007A1B3F" w:rsidRPr="00665F00" w:rsidRDefault="007A1B3F" w:rsidP="003D6E8C">
            <w:pPr>
              <w:jc w:val="center"/>
              <w:rPr>
                <w:rFonts w:ascii="Times New Roman" w:hAnsi="Times New Roman"/>
              </w:rPr>
            </w:pPr>
          </w:p>
        </w:tc>
        <w:tc>
          <w:tcPr>
            <w:tcW w:w="1154" w:type="dxa"/>
          </w:tcPr>
          <w:p w14:paraId="19B02FE6" w14:textId="24677701" w:rsidR="007A1B3F" w:rsidRPr="00665F00" w:rsidRDefault="007A1B3F" w:rsidP="003D6E8C">
            <w:pPr>
              <w:jc w:val="center"/>
              <w:rPr>
                <w:rFonts w:ascii="Times New Roman" w:hAnsi="Times New Roman"/>
              </w:rPr>
            </w:pPr>
            <w:r w:rsidRPr="00665F00">
              <w:rPr>
                <w:rFonts w:ascii="Times New Roman" w:hAnsi="Times New Roman"/>
              </w:rPr>
              <w:t>13.94</w:t>
            </w:r>
          </w:p>
        </w:tc>
        <w:tc>
          <w:tcPr>
            <w:tcW w:w="1287" w:type="dxa"/>
          </w:tcPr>
          <w:p w14:paraId="172A51F7" w14:textId="77777777" w:rsidR="007A1B3F" w:rsidRPr="00665F00" w:rsidRDefault="007A1B3F" w:rsidP="003D6E8C">
            <w:pPr>
              <w:jc w:val="center"/>
              <w:rPr>
                <w:rFonts w:ascii="Times New Roman" w:hAnsi="Times New Roman"/>
              </w:rPr>
            </w:pPr>
            <w:r w:rsidRPr="00665F00">
              <w:rPr>
                <w:rFonts w:ascii="Times New Roman" w:hAnsi="Times New Roman"/>
              </w:rPr>
              <w:t>17</w:t>
            </w:r>
          </w:p>
        </w:tc>
        <w:tc>
          <w:tcPr>
            <w:tcW w:w="1653" w:type="dxa"/>
          </w:tcPr>
          <w:p w14:paraId="338AF3A9" w14:textId="77777777" w:rsidR="002B168A" w:rsidRDefault="007A1B3F" w:rsidP="003D6E8C">
            <w:pPr>
              <w:jc w:val="center"/>
              <w:rPr>
                <w:rFonts w:ascii="Times New Roman" w:hAnsi="Times New Roman"/>
              </w:rPr>
            </w:pPr>
            <w:r w:rsidRPr="00665F00">
              <w:rPr>
                <w:rFonts w:ascii="Times New Roman" w:hAnsi="Times New Roman"/>
              </w:rPr>
              <w:t xml:space="preserve">0.50 </w:t>
            </w:r>
          </w:p>
          <w:p w14:paraId="4D97282D" w14:textId="74B26AB7" w:rsidR="007A1B3F" w:rsidRPr="00665F00" w:rsidRDefault="007A1B3F" w:rsidP="003D6E8C">
            <w:pPr>
              <w:jc w:val="center"/>
              <w:rPr>
                <w:rFonts w:ascii="Times New Roman" w:hAnsi="Times New Roman"/>
              </w:rPr>
            </w:pPr>
            <w:r w:rsidRPr="00665F00">
              <w:rPr>
                <w:rFonts w:ascii="Times New Roman" w:hAnsi="Times New Roman"/>
              </w:rPr>
              <w:t>(0.34 – 0.65)</w:t>
            </w:r>
          </w:p>
        </w:tc>
        <w:tc>
          <w:tcPr>
            <w:tcW w:w="1851" w:type="dxa"/>
          </w:tcPr>
          <w:p w14:paraId="61A5AB9F" w14:textId="77777777" w:rsidR="007A1B3F" w:rsidRDefault="00A47D96" w:rsidP="002B168A">
            <w:pPr>
              <w:jc w:val="center"/>
              <w:rPr>
                <w:rFonts w:ascii="Times New Roman" w:hAnsi="Times New Roman"/>
              </w:rPr>
            </w:pPr>
            <w:r>
              <w:rPr>
                <w:rFonts w:ascii="Times New Roman" w:hAnsi="Times New Roman"/>
              </w:rPr>
              <w:t>22.2</w:t>
            </w:r>
          </w:p>
          <w:p w14:paraId="3AED3012" w14:textId="179DE732" w:rsidR="00A47D96" w:rsidRPr="00897BF2" w:rsidRDefault="00A47D96" w:rsidP="002B168A">
            <w:pPr>
              <w:jc w:val="center"/>
              <w:rPr>
                <w:rFonts w:ascii="Times New Roman" w:hAnsi="Times New Roman"/>
                <w:vertAlign w:val="superscript"/>
              </w:rPr>
            </w:pPr>
            <w:r>
              <w:rPr>
                <w:rFonts w:ascii="Times New Roman" w:hAnsi="Times New Roman"/>
              </w:rPr>
              <w:t>(4.78, 39.7)</w:t>
            </w:r>
          </w:p>
        </w:tc>
        <w:tc>
          <w:tcPr>
            <w:tcW w:w="1636" w:type="dxa"/>
          </w:tcPr>
          <w:p w14:paraId="385A07B1" w14:textId="77777777" w:rsidR="007A1B3F" w:rsidRPr="00665F00" w:rsidRDefault="007A1B3F" w:rsidP="002B168A">
            <w:pPr>
              <w:jc w:val="center"/>
              <w:rPr>
                <w:rFonts w:ascii="Times New Roman" w:hAnsi="Times New Roman"/>
              </w:rPr>
            </w:pPr>
            <w:r w:rsidRPr="00665F00">
              <w:rPr>
                <w:rFonts w:ascii="Times New Roman" w:hAnsi="Times New Roman"/>
              </w:rPr>
              <w:t>90</w:t>
            </w:r>
          </w:p>
        </w:tc>
      </w:tr>
      <w:tr w:rsidR="007A1B3F" w:rsidRPr="00665F00" w14:paraId="49A4F613" w14:textId="77777777" w:rsidTr="00672075">
        <w:tc>
          <w:tcPr>
            <w:tcW w:w="714" w:type="dxa"/>
          </w:tcPr>
          <w:p w14:paraId="3F11401D" w14:textId="77777777" w:rsidR="007A1B3F" w:rsidRPr="00665F00" w:rsidRDefault="007A1B3F" w:rsidP="003D6E8C">
            <w:pPr>
              <w:rPr>
                <w:rFonts w:ascii="Times New Roman" w:hAnsi="Times New Roman"/>
              </w:rPr>
            </w:pPr>
            <w:r w:rsidRPr="00665F00">
              <w:rPr>
                <w:rFonts w:ascii="Times New Roman" w:hAnsi="Times New Roman"/>
              </w:rPr>
              <w:t>EI</w:t>
            </w:r>
          </w:p>
        </w:tc>
        <w:tc>
          <w:tcPr>
            <w:tcW w:w="1154" w:type="dxa"/>
          </w:tcPr>
          <w:p w14:paraId="7F026D27" w14:textId="77777777" w:rsidR="007A1B3F" w:rsidRPr="00665F00" w:rsidRDefault="007A1B3F" w:rsidP="003D6E8C">
            <w:pPr>
              <w:jc w:val="center"/>
              <w:rPr>
                <w:rFonts w:ascii="Times New Roman" w:hAnsi="Times New Roman"/>
              </w:rPr>
            </w:pPr>
          </w:p>
        </w:tc>
        <w:tc>
          <w:tcPr>
            <w:tcW w:w="1154" w:type="dxa"/>
          </w:tcPr>
          <w:p w14:paraId="57E3B94D" w14:textId="7F126039" w:rsidR="007A1B3F" w:rsidRPr="00665F00" w:rsidRDefault="007A1B3F" w:rsidP="003D6E8C">
            <w:pPr>
              <w:jc w:val="center"/>
              <w:rPr>
                <w:rFonts w:ascii="Times New Roman" w:hAnsi="Times New Roman"/>
              </w:rPr>
            </w:pPr>
          </w:p>
        </w:tc>
        <w:tc>
          <w:tcPr>
            <w:tcW w:w="1154" w:type="dxa"/>
          </w:tcPr>
          <w:p w14:paraId="3DF2CFC0" w14:textId="1B7547A1" w:rsidR="007A1B3F" w:rsidRPr="00665F00" w:rsidRDefault="007A1B3F" w:rsidP="003D6E8C">
            <w:pPr>
              <w:jc w:val="center"/>
              <w:rPr>
                <w:rFonts w:ascii="Times New Roman" w:hAnsi="Times New Roman"/>
              </w:rPr>
            </w:pPr>
            <w:r w:rsidRPr="00665F00">
              <w:rPr>
                <w:rFonts w:ascii="Times New Roman" w:hAnsi="Times New Roman"/>
              </w:rPr>
              <w:t>9.38</w:t>
            </w:r>
          </w:p>
        </w:tc>
        <w:tc>
          <w:tcPr>
            <w:tcW w:w="1287" w:type="dxa"/>
          </w:tcPr>
          <w:p w14:paraId="2718E0E7" w14:textId="77777777" w:rsidR="007A1B3F" w:rsidRPr="00665F00" w:rsidRDefault="007A1B3F" w:rsidP="003D6E8C">
            <w:pPr>
              <w:jc w:val="center"/>
              <w:rPr>
                <w:rFonts w:ascii="Times New Roman" w:hAnsi="Times New Roman"/>
              </w:rPr>
            </w:pPr>
            <w:r w:rsidRPr="00665F00">
              <w:rPr>
                <w:rFonts w:ascii="Times New Roman" w:hAnsi="Times New Roman"/>
              </w:rPr>
              <w:t>13</w:t>
            </w:r>
          </w:p>
        </w:tc>
        <w:tc>
          <w:tcPr>
            <w:tcW w:w="1653" w:type="dxa"/>
          </w:tcPr>
          <w:p w14:paraId="7BB4E3E4" w14:textId="77777777" w:rsidR="002B168A" w:rsidRDefault="007A1B3F" w:rsidP="003D6E8C">
            <w:pPr>
              <w:jc w:val="center"/>
              <w:rPr>
                <w:rFonts w:ascii="Times New Roman" w:hAnsi="Times New Roman"/>
              </w:rPr>
            </w:pPr>
            <w:r w:rsidRPr="00665F00">
              <w:rPr>
                <w:rFonts w:ascii="Times New Roman" w:hAnsi="Times New Roman"/>
              </w:rPr>
              <w:t xml:space="preserve">0.44 </w:t>
            </w:r>
          </w:p>
          <w:p w14:paraId="0078C3D5" w14:textId="659793F1" w:rsidR="007A1B3F" w:rsidRPr="00665F00" w:rsidRDefault="007A1B3F" w:rsidP="003D6E8C">
            <w:pPr>
              <w:jc w:val="center"/>
              <w:rPr>
                <w:rFonts w:ascii="Times New Roman" w:hAnsi="Times New Roman"/>
              </w:rPr>
            </w:pPr>
            <w:r w:rsidRPr="00665F00">
              <w:rPr>
                <w:rFonts w:ascii="Times New Roman" w:hAnsi="Times New Roman"/>
              </w:rPr>
              <w:t>(0.28 – 0.60)</w:t>
            </w:r>
          </w:p>
        </w:tc>
        <w:tc>
          <w:tcPr>
            <w:tcW w:w="1851" w:type="dxa"/>
          </w:tcPr>
          <w:p w14:paraId="24C964E3" w14:textId="77777777" w:rsidR="007A1B3F" w:rsidRDefault="007A1B3F" w:rsidP="002B168A">
            <w:pPr>
              <w:jc w:val="center"/>
              <w:rPr>
                <w:rFonts w:ascii="Times New Roman" w:hAnsi="Times New Roman"/>
              </w:rPr>
            </w:pPr>
            <w:r>
              <w:rPr>
                <w:rFonts w:ascii="Times New Roman" w:hAnsi="Times New Roman"/>
              </w:rPr>
              <w:t>1</w:t>
            </w:r>
            <w:r w:rsidR="00A47D96">
              <w:rPr>
                <w:rFonts w:ascii="Times New Roman" w:hAnsi="Times New Roman"/>
              </w:rPr>
              <w:t>2.3</w:t>
            </w:r>
          </w:p>
          <w:p w14:paraId="33FD618D" w14:textId="1AAB072B" w:rsidR="00A47D96" w:rsidRPr="00897BF2" w:rsidRDefault="00A47D96" w:rsidP="002B168A">
            <w:pPr>
              <w:jc w:val="center"/>
              <w:rPr>
                <w:rFonts w:ascii="Times New Roman" w:hAnsi="Times New Roman"/>
                <w:vertAlign w:val="superscript"/>
              </w:rPr>
            </w:pPr>
            <w:r>
              <w:rPr>
                <w:rFonts w:ascii="Times New Roman" w:hAnsi="Times New Roman"/>
              </w:rPr>
              <w:t>(7.6, 16.9)</w:t>
            </w:r>
          </w:p>
        </w:tc>
        <w:tc>
          <w:tcPr>
            <w:tcW w:w="1636" w:type="dxa"/>
          </w:tcPr>
          <w:p w14:paraId="1A942748" w14:textId="77777777" w:rsidR="007A1B3F" w:rsidRPr="00665F00" w:rsidRDefault="007A1B3F" w:rsidP="002B168A">
            <w:pPr>
              <w:jc w:val="center"/>
              <w:rPr>
                <w:rFonts w:ascii="Times New Roman" w:hAnsi="Times New Roman"/>
              </w:rPr>
            </w:pPr>
            <w:r w:rsidRPr="00665F00">
              <w:rPr>
                <w:rFonts w:ascii="Times New Roman" w:hAnsi="Times New Roman"/>
              </w:rPr>
              <w:t>82</w:t>
            </w:r>
          </w:p>
        </w:tc>
      </w:tr>
      <w:tr w:rsidR="007A1B3F" w:rsidRPr="00665F00" w14:paraId="58762EC6" w14:textId="77777777" w:rsidTr="00672075">
        <w:tc>
          <w:tcPr>
            <w:tcW w:w="714" w:type="dxa"/>
          </w:tcPr>
          <w:p w14:paraId="588124BF" w14:textId="5D302291" w:rsidR="007A1B3F" w:rsidRPr="00665F00" w:rsidRDefault="007A1B3F" w:rsidP="003D6E8C">
            <w:pPr>
              <w:rPr>
                <w:rFonts w:ascii="Times New Roman" w:hAnsi="Times New Roman"/>
              </w:rPr>
            </w:pPr>
            <w:r w:rsidRPr="00665F00">
              <w:rPr>
                <w:rFonts w:ascii="Times New Roman" w:hAnsi="Times New Roman"/>
              </w:rPr>
              <w:t>RP</w:t>
            </w:r>
          </w:p>
        </w:tc>
        <w:tc>
          <w:tcPr>
            <w:tcW w:w="1154" w:type="dxa"/>
          </w:tcPr>
          <w:p w14:paraId="14C2CB7C" w14:textId="623D83C6" w:rsidR="007A1B3F" w:rsidRPr="00665F00" w:rsidRDefault="002B168A" w:rsidP="003D6E8C">
            <w:pPr>
              <w:jc w:val="center"/>
              <w:rPr>
                <w:rFonts w:ascii="Times New Roman" w:hAnsi="Times New Roman"/>
              </w:rPr>
            </w:pPr>
            <w:r>
              <w:rPr>
                <w:rFonts w:ascii="Times New Roman" w:hAnsi="Times New Roman"/>
              </w:rPr>
              <w:t>0.72</w:t>
            </w:r>
          </w:p>
        </w:tc>
        <w:tc>
          <w:tcPr>
            <w:tcW w:w="1154" w:type="dxa"/>
          </w:tcPr>
          <w:p w14:paraId="39719CDE" w14:textId="1B227A84" w:rsidR="007A1B3F" w:rsidRPr="00665F00" w:rsidRDefault="007A1B3F" w:rsidP="003D6E8C">
            <w:pPr>
              <w:jc w:val="center"/>
              <w:rPr>
                <w:rFonts w:ascii="Times New Roman" w:hAnsi="Times New Roman"/>
              </w:rPr>
            </w:pPr>
          </w:p>
        </w:tc>
        <w:tc>
          <w:tcPr>
            <w:tcW w:w="1154" w:type="dxa"/>
          </w:tcPr>
          <w:p w14:paraId="7FF00B55" w14:textId="0E1C079E" w:rsidR="007A1B3F" w:rsidRPr="00665F00" w:rsidRDefault="007A1B3F" w:rsidP="003D6E8C">
            <w:pPr>
              <w:jc w:val="center"/>
              <w:rPr>
                <w:rFonts w:ascii="Times New Roman" w:hAnsi="Times New Roman"/>
              </w:rPr>
            </w:pPr>
            <w:r w:rsidRPr="00665F00">
              <w:rPr>
                <w:rFonts w:ascii="Times New Roman" w:hAnsi="Times New Roman"/>
              </w:rPr>
              <w:t>15.06</w:t>
            </w:r>
          </w:p>
        </w:tc>
        <w:tc>
          <w:tcPr>
            <w:tcW w:w="1287" w:type="dxa"/>
          </w:tcPr>
          <w:p w14:paraId="36EFC4EC" w14:textId="77777777" w:rsidR="007A1B3F" w:rsidRPr="00665F00" w:rsidRDefault="007A1B3F" w:rsidP="003D6E8C">
            <w:pPr>
              <w:jc w:val="center"/>
              <w:rPr>
                <w:rFonts w:ascii="Times New Roman" w:hAnsi="Times New Roman"/>
              </w:rPr>
            </w:pPr>
            <w:r w:rsidRPr="00665F00">
              <w:rPr>
                <w:rFonts w:ascii="Times New Roman" w:hAnsi="Times New Roman"/>
              </w:rPr>
              <w:t>22</w:t>
            </w:r>
          </w:p>
        </w:tc>
        <w:tc>
          <w:tcPr>
            <w:tcW w:w="1653" w:type="dxa"/>
          </w:tcPr>
          <w:p w14:paraId="031376F8" w14:textId="77777777" w:rsidR="002B168A" w:rsidRDefault="007A1B3F" w:rsidP="003D6E8C">
            <w:pPr>
              <w:jc w:val="center"/>
              <w:rPr>
                <w:rFonts w:ascii="Times New Roman" w:hAnsi="Times New Roman"/>
                <w:b/>
              </w:rPr>
            </w:pPr>
            <w:r w:rsidRPr="00665F00">
              <w:rPr>
                <w:rFonts w:ascii="Times New Roman" w:hAnsi="Times New Roman"/>
                <w:b/>
              </w:rPr>
              <w:t xml:space="preserve">0.57 </w:t>
            </w:r>
          </w:p>
          <w:p w14:paraId="2762741E" w14:textId="1CC7C995" w:rsidR="007A1B3F" w:rsidRPr="00665F00" w:rsidRDefault="007A1B3F" w:rsidP="003D6E8C">
            <w:pPr>
              <w:jc w:val="center"/>
              <w:rPr>
                <w:rFonts w:ascii="Times New Roman" w:hAnsi="Times New Roman"/>
                <w:b/>
              </w:rPr>
            </w:pPr>
            <w:r w:rsidRPr="00665F00">
              <w:rPr>
                <w:rFonts w:ascii="Times New Roman" w:hAnsi="Times New Roman"/>
                <w:b/>
              </w:rPr>
              <w:t>(0.51 – 0.64)</w:t>
            </w:r>
          </w:p>
        </w:tc>
        <w:tc>
          <w:tcPr>
            <w:tcW w:w="1851" w:type="dxa"/>
          </w:tcPr>
          <w:p w14:paraId="6921076B" w14:textId="77777777" w:rsidR="007A1B3F" w:rsidRDefault="00A47D96" w:rsidP="002B168A">
            <w:pPr>
              <w:jc w:val="center"/>
              <w:rPr>
                <w:rFonts w:ascii="Times New Roman" w:hAnsi="Times New Roman"/>
              </w:rPr>
            </w:pPr>
            <w:r>
              <w:rPr>
                <w:rFonts w:ascii="Times New Roman" w:hAnsi="Times New Roman"/>
              </w:rPr>
              <w:t>29.4</w:t>
            </w:r>
          </w:p>
          <w:p w14:paraId="070D6956" w14:textId="33268D55" w:rsidR="00A47D96" w:rsidRPr="00897BF2" w:rsidRDefault="00A47D96" w:rsidP="002B168A">
            <w:pPr>
              <w:jc w:val="center"/>
              <w:rPr>
                <w:rFonts w:ascii="Times New Roman" w:hAnsi="Times New Roman"/>
                <w:vertAlign w:val="superscript"/>
              </w:rPr>
            </w:pPr>
            <w:r>
              <w:rPr>
                <w:rFonts w:ascii="Times New Roman" w:hAnsi="Times New Roman"/>
              </w:rPr>
              <w:t>(19.6, 39.2)</w:t>
            </w:r>
          </w:p>
        </w:tc>
        <w:tc>
          <w:tcPr>
            <w:tcW w:w="1636" w:type="dxa"/>
          </w:tcPr>
          <w:p w14:paraId="288EB1D4" w14:textId="77777777" w:rsidR="007A1B3F" w:rsidRPr="00665F00" w:rsidRDefault="007A1B3F" w:rsidP="002B168A">
            <w:pPr>
              <w:jc w:val="center"/>
              <w:rPr>
                <w:rFonts w:ascii="Times New Roman" w:hAnsi="Times New Roman"/>
              </w:rPr>
            </w:pPr>
            <w:r w:rsidRPr="00665F00">
              <w:rPr>
                <w:rFonts w:ascii="Times New Roman" w:hAnsi="Times New Roman"/>
              </w:rPr>
              <w:t>93</w:t>
            </w:r>
          </w:p>
        </w:tc>
      </w:tr>
      <w:tr w:rsidR="007A1B3F" w:rsidRPr="00665F00" w14:paraId="469077FF" w14:textId="77777777" w:rsidTr="00672075">
        <w:tc>
          <w:tcPr>
            <w:tcW w:w="714" w:type="dxa"/>
          </w:tcPr>
          <w:p w14:paraId="48ED4B6E" w14:textId="77777777" w:rsidR="007A1B3F" w:rsidRPr="00665F00" w:rsidRDefault="007A1B3F" w:rsidP="003D6E8C">
            <w:pPr>
              <w:rPr>
                <w:rFonts w:ascii="Times New Roman" w:hAnsi="Times New Roman"/>
              </w:rPr>
            </w:pPr>
            <w:r w:rsidRPr="00665F00">
              <w:rPr>
                <w:rFonts w:ascii="Times New Roman" w:hAnsi="Times New Roman"/>
              </w:rPr>
              <w:t>NB</w:t>
            </w:r>
          </w:p>
        </w:tc>
        <w:tc>
          <w:tcPr>
            <w:tcW w:w="1154" w:type="dxa"/>
          </w:tcPr>
          <w:p w14:paraId="2C5D4D16" w14:textId="6CF533FE" w:rsidR="007A1B3F" w:rsidRPr="00665F00" w:rsidRDefault="002B168A" w:rsidP="003D6E8C">
            <w:pPr>
              <w:jc w:val="center"/>
              <w:rPr>
                <w:rFonts w:ascii="Times New Roman" w:hAnsi="Times New Roman"/>
              </w:rPr>
            </w:pPr>
            <w:r>
              <w:rPr>
                <w:rFonts w:ascii="Times New Roman" w:hAnsi="Times New Roman"/>
              </w:rPr>
              <w:t>2.70</w:t>
            </w:r>
          </w:p>
        </w:tc>
        <w:tc>
          <w:tcPr>
            <w:tcW w:w="1154" w:type="dxa"/>
          </w:tcPr>
          <w:p w14:paraId="2DD43BB3" w14:textId="10050A00" w:rsidR="007A1B3F" w:rsidRPr="00665F00" w:rsidRDefault="007A1B3F" w:rsidP="003D6E8C">
            <w:pPr>
              <w:jc w:val="center"/>
              <w:rPr>
                <w:rFonts w:ascii="Times New Roman" w:hAnsi="Times New Roman"/>
              </w:rPr>
            </w:pPr>
          </w:p>
        </w:tc>
        <w:tc>
          <w:tcPr>
            <w:tcW w:w="1154" w:type="dxa"/>
          </w:tcPr>
          <w:p w14:paraId="597E31A6" w14:textId="5F021D51" w:rsidR="007A1B3F" w:rsidRPr="00665F00" w:rsidRDefault="007A1B3F" w:rsidP="003D6E8C">
            <w:pPr>
              <w:jc w:val="center"/>
              <w:rPr>
                <w:rFonts w:ascii="Times New Roman" w:hAnsi="Times New Roman"/>
              </w:rPr>
            </w:pPr>
            <w:r w:rsidRPr="00665F00">
              <w:rPr>
                <w:rFonts w:ascii="Times New Roman" w:hAnsi="Times New Roman"/>
              </w:rPr>
              <w:t>12.69</w:t>
            </w:r>
          </w:p>
        </w:tc>
        <w:tc>
          <w:tcPr>
            <w:tcW w:w="1287" w:type="dxa"/>
          </w:tcPr>
          <w:p w14:paraId="594395D4" w14:textId="77777777" w:rsidR="007A1B3F" w:rsidRPr="00665F00" w:rsidRDefault="007A1B3F" w:rsidP="003D6E8C">
            <w:pPr>
              <w:jc w:val="center"/>
              <w:rPr>
                <w:rFonts w:ascii="Times New Roman" w:hAnsi="Times New Roman"/>
              </w:rPr>
            </w:pPr>
            <w:r w:rsidRPr="00665F00">
              <w:rPr>
                <w:rFonts w:ascii="Times New Roman" w:hAnsi="Times New Roman"/>
              </w:rPr>
              <w:t>16</w:t>
            </w:r>
          </w:p>
        </w:tc>
        <w:tc>
          <w:tcPr>
            <w:tcW w:w="1653" w:type="dxa"/>
          </w:tcPr>
          <w:p w14:paraId="378D2988" w14:textId="77777777" w:rsidR="002B168A" w:rsidRDefault="007A1B3F" w:rsidP="003D6E8C">
            <w:pPr>
              <w:jc w:val="center"/>
              <w:rPr>
                <w:rFonts w:ascii="Times New Roman" w:hAnsi="Times New Roman"/>
              </w:rPr>
            </w:pPr>
            <w:r w:rsidRPr="00665F00">
              <w:rPr>
                <w:rFonts w:ascii="Times New Roman" w:hAnsi="Times New Roman"/>
              </w:rPr>
              <w:t xml:space="preserve">0.46 </w:t>
            </w:r>
          </w:p>
          <w:p w14:paraId="10D7CEC5" w14:textId="3D7F0D10" w:rsidR="007A1B3F" w:rsidRPr="00665F00" w:rsidRDefault="007A1B3F" w:rsidP="003D6E8C">
            <w:pPr>
              <w:jc w:val="center"/>
              <w:rPr>
                <w:rFonts w:ascii="Times New Roman" w:hAnsi="Times New Roman"/>
              </w:rPr>
            </w:pPr>
            <w:r w:rsidRPr="00665F00">
              <w:rPr>
                <w:rFonts w:ascii="Times New Roman" w:hAnsi="Times New Roman"/>
              </w:rPr>
              <w:t>(0.28 – 0.64)</w:t>
            </w:r>
          </w:p>
        </w:tc>
        <w:tc>
          <w:tcPr>
            <w:tcW w:w="1851" w:type="dxa"/>
          </w:tcPr>
          <w:p w14:paraId="391B5C8B" w14:textId="77777777" w:rsidR="007A1B3F" w:rsidRDefault="00A47D96" w:rsidP="002B168A">
            <w:pPr>
              <w:jc w:val="center"/>
              <w:rPr>
                <w:rFonts w:ascii="Times New Roman" w:hAnsi="Times New Roman"/>
              </w:rPr>
            </w:pPr>
            <w:r>
              <w:rPr>
                <w:rFonts w:ascii="Times New Roman" w:hAnsi="Times New Roman"/>
              </w:rPr>
              <w:t>19.0</w:t>
            </w:r>
          </w:p>
          <w:p w14:paraId="42240C7F" w14:textId="69BA16E3" w:rsidR="00A47D96" w:rsidRPr="00897BF2" w:rsidRDefault="00A47D96" w:rsidP="002B168A">
            <w:pPr>
              <w:jc w:val="center"/>
              <w:rPr>
                <w:rFonts w:ascii="Times New Roman" w:hAnsi="Times New Roman"/>
                <w:vertAlign w:val="superscript"/>
              </w:rPr>
            </w:pPr>
            <w:r>
              <w:rPr>
                <w:rFonts w:ascii="Times New Roman" w:hAnsi="Times New Roman"/>
              </w:rPr>
              <w:t>(10.7, 27.3)</w:t>
            </w:r>
          </w:p>
        </w:tc>
        <w:tc>
          <w:tcPr>
            <w:tcW w:w="1636" w:type="dxa"/>
          </w:tcPr>
          <w:p w14:paraId="7C002F10" w14:textId="77777777" w:rsidR="007A1B3F" w:rsidRPr="00665F00" w:rsidRDefault="007A1B3F" w:rsidP="002B168A">
            <w:pPr>
              <w:jc w:val="center"/>
              <w:rPr>
                <w:rFonts w:ascii="Times New Roman" w:hAnsi="Times New Roman"/>
              </w:rPr>
            </w:pPr>
            <w:r w:rsidRPr="00665F00">
              <w:rPr>
                <w:rFonts w:ascii="Times New Roman" w:hAnsi="Times New Roman"/>
              </w:rPr>
              <w:t>88</w:t>
            </w:r>
          </w:p>
        </w:tc>
      </w:tr>
      <w:tr w:rsidR="007A1B3F" w:rsidRPr="00665F00" w14:paraId="105094AD" w14:textId="77777777" w:rsidTr="00672075">
        <w:tc>
          <w:tcPr>
            <w:tcW w:w="714" w:type="dxa"/>
          </w:tcPr>
          <w:p w14:paraId="2F584901" w14:textId="77777777" w:rsidR="007A1B3F" w:rsidRPr="00665F00" w:rsidRDefault="007A1B3F" w:rsidP="003D6E8C">
            <w:pPr>
              <w:rPr>
                <w:rFonts w:ascii="Times New Roman" w:hAnsi="Times New Roman"/>
              </w:rPr>
            </w:pPr>
            <w:r w:rsidRPr="00665F00">
              <w:rPr>
                <w:rFonts w:ascii="Times New Roman" w:hAnsi="Times New Roman"/>
              </w:rPr>
              <w:t>CB</w:t>
            </w:r>
          </w:p>
        </w:tc>
        <w:tc>
          <w:tcPr>
            <w:tcW w:w="1154" w:type="dxa"/>
          </w:tcPr>
          <w:p w14:paraId="7C6F67E8" w14:textId="15D89B26" w:rsidR="007A1B3F" w:rsidRPr="00665F00" w:rsidRDefault="002B168A" w:rsidP="003D6E8C">
            <w:pPr>
              <w:jc w:val="center"/>
              <w:rPr>
                <w:rFonts w:ascii="Times New Roman" w:hAnsi="Times New Roman"/>
              </w:rPr>
            </w:pPr>
            <w:r>
              <w:rPr>
                <w:rFonts w:ascii="Times New Roman" w:hAnsi="Times New Roman"/>
              </w:rPr>
              <w:t>0.50</w:t>
            </w:r>
          </w:p>
        </w:tc>
        <w:tc>
          <w:tcPr>
            <w:tcW w:w="1154" w:type="dxa"/>
          </w:tcPr>
          <w:p w14:paraId="0C98C217" w14:textId="1263097B" w:rsidR="007A1B3F" w:rsidRPr="00665F00" w:rsidRDefault="007A1B3F" w:rsidP="003D6E8C">
            <w:pPr>
              <w:jc w:val="center"/>
              <w:rPr>
                <w:rFonts w:ascii="Times New Roman" w:hAnsi="Times New Roman"/>
              </w:rPr>
            </w:pPr>
          </w:p>
        </w:tc>
        <w:tc>
          <w:tcPr>
            <w:tcW w:w="1154" w:type="dxa"/>
          </w:tcPr>
          <w:p w14:paraId="0F4C4020" w14:textId="768DD08F" w:rsidR="007A1B3F" w:rsidRPr="00665F00" w:rsidRDefault="007A1B3F" w:rsidP="003D6E8C">
            <w:pPr>
              <w:jc w:val="center"/>
              <w:rPr>
                <w:rFonts w:ascii="Times New Roman" w:hAnsi="Times New Roman"/>
              </w:rPr>
            </w:pPr>
            <w:r w:rsidRPr="00665F00">
              <w:rPr>
                <w:rFonts w:ascii="Times New Roman" w:hAnsi="Times New Roman"/>
              </w:rPr>
              <w:t>10.13</w:t>
            </w:r>
          </w:p>
        </w:tc>
        <w:tc>
          <w:tcPr>
            <w:tcW w:w="1287" w:type="dxa"/>
          </w:tcPr>
          <w:p w14:paraId="7B44CD09" w14:textId="77777777" w:rsidR="007A1B3F" w:rsidRPr="00665F00" w:rsidRDefault="007A1B3F" w:rsidP="003D6E8C">
            <w:pPr>
              <w:jc w:val="center"/>
              <w:rPr>
                <w:rFonts w:ascii="Times New Roman" w:hAnsi="Times New Roman"/>
              </w:rPr>
            </w:pPr>
            <w:r w:rsidRPr="00665F00">
              <w:rPr>
                <w:rFonts w:ascii="Times New Roman" w:hAnsi="Times New Roman"/>
              </w:rPr>
              <w:t>14</w:t>
            </w:r>
          </w:p>
        </w:tc>
        <w:tc>
          <w:tcPr>
            <w:tcW w:w="1653" w:type="dxa"/>
          </w:tcPr>
          <w:p w14:paraId="4E2503AA" w14:textId="77777777" w:rsidR="002B168A" w:rsidRDefault="007A1B3F" w:rsidP="003D6E8C">
            <w:pPr>
              <w:jc w:val="center"/>
              <w:rPr>
                <w:rFonts w:ascii="Times New Roman" w:hAnsi="Times New Roman"/>
              </w:rPr>
            </w:pPr>
            <w:r w:rsidRPr="00665F00">
              <w:rPr>
                <w:rFonts w:ascii="Times New Roman" w:hAnsi="Times New Roman"/>
              </w:rPr>
              <w:t xml:space="preserve">0.53 </w:t>
            </w:r>
          </w:p>
          <w:p w14:paraId="197AC211" w14:textId="7D0A7D53" w:rsidR="007A1B3F" w:rsidRPr="00665F00" w:rsidRDefault="007A1B3F" w:rsidP="003D6E8C">
            <w:pPr>
              <w:jc w:val="center"/>
              <w:rPr>
                <w:rFonts w:ascii="Times New Roman" w:hAnsi="Times New Roman"/>
              </w:rPr>
            </w:pPr>
            <w:r w:rsidRPr="00665F00">
              <w:rPr>
                <w:rFonts w:ascii="Times New Roman" w:hAnsi="Times New Roman"/>
              </w:rPr>
              <w:t>(0.37 – 0.69)</w:t>
            </w:r>
          </w:p>
        </w:tc>
        <w:tc>
          <w:tcPr>
            <w:tcW w:w="1851" w:type="dxa"/>
          </w:tcPr>
          <w:p w14:paraId="230CECDD" w14:textId="77777777" w:rsidR="007A1B3F" w:rsidRDefault="00A47D96" w:rsidP="002B168A">
            <w:pPr>
              <w:jc w:val="center"/>
              <w:rPr>
                <w:rFonts w:ascii="Times New Roman" w:hAnsi="Times New Roman"/>
              </w:rPr>
            </w:pPr>
            <w:r>
              <w:rPr>
                <w:rFonts w:ascii="Times New Roman" w:hAnsi="Times New Roman"/>
              </w:rPr>
              <w:t>14.0</w:t>
            </w:r>
          </w:p>
          <w:p w14:paraId="1573B9F4" w14:textId="41E7B16D" w:rsidR="00A47D96" w:rsidRPr="00897BF2" w:rsidRDefault="00A47D96" w:rsidP="002B168A">
            <w:pPr>
              <w:jc w:val="center"/>
              <w:rPr>
                <w:rFonts w:ascii="Times New Roman" w:hAnsi="Times New Roman"/>
                <w:vertAlign w:val="superscript"/>
              </w:rPr>
            </w:pPr>
            <w:r>
              <w:rPr>
                <w:rFonts w:ascii="Times New Roman" w:hAnsi="Times New Roman"/>
              </w:rPr>
              <w:t>(9.0, 20.0)</w:t>
            </w:r>
          </w:p>
        </w:tc>
        <w:tc>
          <w:tcPr>
            <w:tcW w:w="1636" w:type="dxa"/>
          </w:tcPr>
          <w:p w14:paraId="13B18CD3" w14:textId="77777777" w:rsidR="007A1B3F" w:rsidRPr="00665F00" w:rsidRDefault="007A1B3F" w:rsidP="002B168A">
            <w:pPr>
              <w:jc w:val="center"/>
              <w:rPr>
                <w:rFonts w:ascii="Times New Roman" w:hAnsi="Times New Roman"/>
              </w:rPr>
            </w:pPr>
            <w:r w:rsidRPr="00665F00">
              <w:rPr>
                <w:rFonts w:ascii="Times New Roman" w:hAnsi="Times New Roman"/>
              </w:rPr>
              <w:t>89</w:t>
            </w:r>
          </w:p>
        </w:tc>
      </w:tr>
      <w:tr w:rsidR="007A1B3F" w:rsidRPr="00665F00" w14:paraId="3463FB3C" w14:textId="77777777" w:rsidTr="00672075">
        <w:tc>
          <w:tcPr>
            <w:tcW w:w="714" w:type="dxa"/>
          </w:tcPr>
          <w:p w14:paraId="7E646E83" w14:textId="77777777" w:rsidR="007A1B3F" w:rsidRPr="00665F00" w:rsidRDefault="007A1B3F" w:rsidP="003D6E8C">
            <w:pPr>
              <w:rPr>
                <w:rFonts w:ascii="Times New Roman" w:hAnsi="Times New Roman"/>
              </w:rPr>
            </w:pPr>
            <w:r w:rsidRPr="00665F00">
              <w:rPr>
                <w:rFonts w:ascii="Times New Roman" w:hAnsi="Times New Roman"/>
              </w:rPr>
              <w:t>BI</w:t>
            </w:r>
          </w:p>
        </w:tc>
        <w:tc>
          <w:tcPr>
            <w:tcW w:w="1154" w:type="dxa"/>
          </w:tcPr>
          <w:p w14:paraId="5BCCF3F8" w14:textId="77777777" w:rsidR="007A1B3F" w:rsidRPr="00665F00" w:rsidRDefault="007A1B3F" w:rsidP="003D6E8C">
            <w:pPr>
              <w:jc w:val="center"/>
              <w:rPr>
                <w:rFonts w:ascii="Times New Roman" w:hAnsi="Times New Roman"/>
              </w:rPr>
            </w:pPr>
          </w:p>
        </w:tc>
        <w:tc>
          <w:tcPr>
            <w:tcW w:w="1154" w:type="dxa"/>
          </w:tcPr>
          <w:p w14:paraId="40700C01" w14:textId="58F22046" w:rsidR="007A1B3F" w:rsidRPr="00665F00" w:rsidRDefault="007A1B3F" w:rsidP="003D6E8C">
            <w:pPr>
              <w:jc w:val="center"/>
              <w:rPr>
                <w:rFonts w:ascii="Times New Roman" w:hAnsi="Times New Roman"/>
              </w:rPr>
            </w:pPr>
          </w:p>
        </w:tc>
        <w:tc>
          <w:tcPr>
            <w:tcW w:w="1154" w:type="dxa"/>
          </w:tcPr>
          <w:p w14:paraId="1289B94C" w14:textId="084D0CE3" w:rsidR="007A1B3F" w:rsidRPr="00665F00" w:rsidRDefault="007A1B3F" w:rsidP="003D6E8C">
            <w:pPr>
              <w:jc w:val="center"/>
              <w:rPr>
                <w:rFonts w:ascii="Times New Roman" w:hAnsi="Times New Roman"/>
              </w:rPr>
            </w:pPr>
            <w:r w:rsidRPr="00665F00">
              <w:rPr>
                <w:rFonts w:ascii="Times New Roman" w:hAnsi="Times New Roman"/>
              </w:rPr>
              <w:t>12.75</w:t>
            </w:r>
          </w:p>
        </w:tc>
        <w:tc>
          <w:tcPr>
            <w:tcW w:w="1287" w:type="dxa"/>
          </w:tcPr>
          <w:p w14:paraId="48965F6B" w14:textId="77777777" w:rsidR="007A1B3F" w:rsidRPr="00665F00" w:rsidRDefault="007A1B3F" w:rsidP="003D6E8C">
            <w:pPr>
              <w:jc w:val="center"/>
              <w:rPr>
                <w:rFonts w:ascii="Times New Roman" w:hAnsi="Times New Roman"/>
              </w:rPr>
            </w:pPr>
            <w:r w:rsidRPr="00665F00">
              <w:rPr>
                <w:rFonts w:ascii="Times New Roman" w:hAnsi="Times New Roman"/>
              </w:rPr>
              <w:t>17</w:t>
            </w:r>
          </w:p>
        </w:tc>
        <w:tc>
          <w:tcPr>
            <w:tcW w:w="1653" w:type="dxa"/>
          </w:tcPr>
          <w:p w14:paraId="1676E0ED" w14:textId="77777777" w:rsidR="002B168A" w:rsidRDefault="007A1B3F" w:rsidP="003D6E8C">
            <w:pPr>
              <w:jc w:val="center"/>
              <w:rPr>
                <w:rFonts w:ascii="Times New Roman" w:hAnsi="Times New Roman"/>
              </w:rPr>
            </w:pPr>
            <w:r w:rsidRPr="00665F00">
              <w:rPr>
                <w:rFonts w:ascii="Times New Roman" w:hAnsi="Times New Roman"/>
              </w:rPr>
              <w:t xml:space="preserve">0.38 </w:t>
            </w:r>
          </w:p>
          <w:p w14:paraId="4BD7584C" w14:textId="699F9CAB" w:rsidR="007A1B3F" w:rsidRPr="00665F00" w:rsidRDefault="007A1B3F" w:rsidP="003D6E8C">
            <w:pPr>
              <w:jc w:val="center"/>
              <w:rPr>
                <w:rFonts w:ascii="Times New Roman" w:hAnsi="Times New Roman"/>
              </w:rPr>
            </w:pPr>
            <w:r w:rsidRPr="00665F00">
              <w:rPr>
                <w:rFonts w:ascii="Times New Roman" w:hAnsi="Times New Roman"/>
              </w:rPr>
              <w:t>(0.21 – 0.55)</w:t>
            </w:r>
          </w:p>
        </w:tc>
        <w:tc>
          <w:tcPr>
            <w:tcW w:w="1851" w:type="dxa"/>
          </w:tcPr>
          <w:p w14:paraId="708E85F3" w14:textId="77777777" w:rsidR="007A1B3F" w:rsidRDefault="00A47D96" w:rsidP="002B168A">
            <w:pPr>
              <w:jc w:val="center"/>
              <w:rPr>
                <w:rFonts w:ascii="Times New Roman" w:hAnsi="Times New Roman"/>
              </w:rPr>
            </w:pPr>
            <w:r>
              <w:rPr>
                <w:rFonts w:ascii="Times New Roman" w:hAnsi="Times New Roman"/>
              </w:rPr>
              <w:t>17.0</w:t>
            </w:r>
          </w:p>
          <w:p w14:paraId="1F633FF1" w14:textId="26B5B5F0" w:rsidR="00A47D96" w:rsidRPr="00897BF2" w:rsidRDefault="00A47D96" w:rsidP="002B168A">
            <w:pPr>
              <w:jc w:val="center"/>
              <w:rPr>
                <w:rFonts w:ascii="Times New Roman" w:hAnsi="Times New Roman"/>
                <w:vertAlign w:val="superscript"/>
              </w:rPr>
            </w:pPr>
            <w:r>
              <w:rPr>
                <w:rFonts w:ascii="Times New Roman" w:hAnsi="Times New Roman"/>
              </w:rPr>
              <w:t>(12.4, 21.6)</w:t>
            </w:r>
          </w:p>
        </w:tc>
        <w:tc>
          <w:tcPr>
            <w:tcW w:w="1636" w:type="dxa"/>
          </w:tcPr>
          <w:p w14:paraId="3D98BC58" w14:textId="77777777" w:rsidR="007A1B3F" w:rsidRPr="00665F00" w:rsidRDefault="007A1B3F" w:rsidP="002B168A">
            <w:pPr>
              <w:jc w:val="center"/>
              <w:rPr>
                <w:rFonts w:ascii="Times New Roman" w:hAnsi="Times New Roman"/>
              </w:rPr>
            </w:pPr>
            <w:r w:rsidRPr="00665F00">
              <w:rPr>
                <w:rFonts w:ascii="Times New Roman" w:hAnsi="Times New Roman"/>
              </w:rPr>
              <w:t>77</w:t>
            </w:r>
          </w:p>
        </w:tc>
      </w:tr>
      <w:tr w:rsidR="007A1B3F" w:rsidRPr="00665F00" w14:paraId="10B7979A" w14:textId="77777777" w:rsidTr="00672075">
        <w:tc>
          <w:tcPr>
            <w:tcW w:w="714" w:type="dxa"/>
          </w:tcPr>
          <w:p w14:paraId="7AA9FE3E" w14:textId="77777777" w:rsidR="007A1B3F" w:rsidRPr="00665F00" w:rsidRDefault="007A1B3F" w:rsidP="003D6E8C">
            <w:pPr>
              <w:rPr>
                <w:rFonts w:ascii="Times New Roman" w:hAnsi="Times New Roman"/>
              </w:rPr>
            </w:pPr>
            <w:r w:rsidRPr="00665F00">
              <w:rPr>
                <w:rFonts w:ascii="Times New Roman" w:hAnsi="Times New Roman"/>
              </w:rPr>
              <w:t>CC</w:t>
            </w:r>
          </w:p>
        </w:tc>
        <w:tc>
          <w:tcPr>
            <w:tcW w:w="1154" w:type="dxa"/>
          </w:tcPr>
          <w:p w14:paraId="1DB16FDD" w14:textId="77777777" w:rsidR="007A1B3F" w:rsidRPr="00665F00" w:rsidRDefault="007A1B3F" w:rsidP="003D6E8C">
            <w:pPr>
              <w:jc w:val="center"/>
              <w:rPr>
                <w:rFonts w:ascii="Times New Roman" w:hAnsi="Times New Roman"/>
              </w:rPr>
            </w:pPr>
          </w:p>
        </w:tc>
        <w:tc>
          <w:tcPr>
            <w:tcW w:w="1154" w:type="dxa"/>
          </w:tcPr>
          <w:p w14:paraId="23945231" w14:textId="60B8696D" w:rsidR="007A1B3F" w:rsidRPr="00665F00" w:rsidRDefault="007A1B3F" w:rsidP="003D6E8C">
            <w:pPr>
              <w:jc w:val="center"/>
              <w:rPr>
                <w:rFonts w:ascii="Times New Roman" w:hAnsi="Times New Roman"/>
              </w:rPr>
            </w:pPr>
          </w:p>
        </w:tc>
        <w:tc>
          <w:tcPr>
            <w:tcW w:w="1154" w:type="dxa"/>
          </w:tcPr>
          <w:p w14:paraId="11DDE93B" w14:textId="4603E6D5" w:rsidR="007A1B3F" w:rsidRPr="00665F00" w:rsidRDefault="007A1B3F" w:rsidP="003D6E8C">
            <w:pPr>
              <w:jc w:val="center"/>
              <w:rPr>
                <w:rFonts w:ascii="Times New Roman" w:hAnsi="Times New Roman"/>
              </w:rPr>
            </w:pPr>
            <w:r w:rsidRPr="00665F00">
              <w:rPr>
                <w:rFonts w:ascii="Times New Roman" w:hAnsi="Times New Roman"/>
              </w:rPr>
              <w:t>7.19</w:t>
            </w:r>
          </w:p>
        </w:tc>
        <w:tc>
          <w:tcPr>
            <w:tcW w:w="1287" w:type="dxa"/>
          </w:tcPr>
          <w:p w14:paraId="094928CB" w14:textId="77777777" w:rsidR="007A1B3F" w:rsidRPr="00665F00" w:rsidRDefault="007A1B3F" w:rsidP="003D6E8C">
            <w:pPr>
              <w:jc w:val="center"/>
              <w:rPr>
                <w:rFonts w:ascii="Times New Roman" w:hAnsi="Times New Roman"/>
              </w:rPr>
            </w:pPr>
            <w:r w:rsidRPr="00665F00">
              <w:rPr>
                <w:rFonts w:ascii="Times New Roman" w:hAnsi="Times New Roman"/>
              </w:rPr>
              <w:t>10</w:t>
            </w:r>
          </w:p>
        </w:tc>
        <w:tc>
          <w:tcPr>
            <w:tcW w:w="1653" w:type="dxa"/>
          </w:tcPr>
          <w:p w14:paraId="2B4A2B48" w14:textId="77777777" w:rsidR="002B168A" w:rsidRDefault="007A1B3F" w:rsidP="003D6E8C">
            <w:pPr>
              <w:jc w:val="center"/>
              <w:rPr>
                <w:rFonts w:ascii="Times New Roman" w:hAnsi="Times New Roman"/>
                <w:b/>
              </w:rPr>
            </w:pPr>
            <w:r w:rsidRPr="00665F00">
              <w:rPr>
                <w:rFonts w:ascii="Times New Roman" w:hAnsi="Times New Roman"/>
                <w:b/>
              </w:rPr>
              <w:t xml:space="preserve">0.23 </w:t>
            </w:r>
          </w:p>
          <w:p w14:paraId="56AEBB9A" w14:textId="576B36DB" w:rsidR="007A1B3F" w:rsidRPr="00665F00" w:rsidRDefault="007A1B3F" w:rsidP="003D6E8C">
            <w:pPr>
              <w:jc w:val="center"/>
              <w:rPr>
                <w:rFonts w:ascii="Times New Roman" w:hAnsi="Times New Roman"/>
                <w:b/>
              </w:rPr>
            </w:pPr>
            <w:r w:rsidRPr="00665F00">
              <w:rPr>
                <w:rFonts w:ascii="Times New Roman" w:hAnsi="Times New Roman"/>
                <w:b/>
              </w:rPr>
              <w:t>(0.03 – 0.40)</w:t>
            </w:r>
          </w:p>
        </w:tc>
        <w:tc>
          <w:tcPr>
            <w:tcW w:w="1851" w:type="dxa"/>
          </w:tcPr>
          <w:p w14:paraId="24117901" w14:textId="77777777" w:rsidR="007A1B3F" w:rsidRDefault="00A47D96" w:rsidP="002B168A">
            <w:pPr>
              <w:jc w:val="center"/>
              <w:rPr>
                <w:rFonts w:ascii="Times New Roman" w:hAnsi="Times New Roman"/>
              </w:rPr>
            </w:pPr>
            <w:r>
              <w:rPr>
                <w:rFonts w:ascii="Times New Roman" w:hAnsi="Times New Roman"/>
              </w:rPr>
              <w:t>9.0</w:t>
            </w:r>
          </w:p>
          <w:p w14:paraId="085FE435" w14:textId="56CA37E3" w:rsidR="00A47D96" w:rsidRPr="00897BF2" w:rsidRDefault="00A47D96" w:rsidP="002B168A">
            <w:pPr>
              <w:jc w:val="center"/>
              <w:rPr>
                <w:rFonts w:ascii="Times New Roman" w:hAnsi="Times New Roman"/>
                <w:vertAlign w:val="superscript"/>
              </w:rPr>
            </w:pPr>
            <w:r>
              <w:rPr>
                <w:rFonts w:ascii="Times New Roman" w:hAnsi="Times New Roman"/>
              </w:rPr>
              <w:t>(8.0, 10.9)</w:t>
            </w:r>
          </w:p>
        </w:tc>
        <w:tc>
          <w:tcPr>
            <w:tcW w:w="1636" w:type="dxa"/>
          </w:tcPr>
          <w:p w14:paraId="61C26FE3" w14:textId="77777777" w:rsidR="007A1B3F" w:rsidRPr="00665F00" w:rsidRDefault="007A1B3F" w:rsidP="002B168A">
            <w:pPr>
              <w:jc w:val="center"/>
              <w:rPr>
                <w:rFonts w:ascii="Times New Roman" w:hAnsi="Times New Roman"/>
              </w:rPr>
            </w:pPr>
            <w:r w:rsidRPr="00665F00">
              <w:rPr>
                <w:rFonts w:ascii="Times New Roman" w:hAnsi="Times New Roman"/>
              </w:rPr>
              <w:t>67</w:t>
            </w:r>
          </w:p>
        </w:tc>
      </w:tr>
    </w:tbl>
    <w:p w14:paraId="7EBB1AD1" w14:textId="77777777" w:rsidR="004F3F55" w:rsidRPr="00665F00" w:rsidRDefault="004F3F55" w:rsidP="004F3F55">
      <w:pPr>
        <w:rPr>
          <w:rFonts w:ascii="Times New Roman" w:hAnsi="Times New Roman"/>
        </w:rPr>
      </w:pPr>
    </w:p>
    <w:p w14:paraId="4D9210FD" w14:textId="77777777" w:rsidR="00160E4D" w:rsidRDefault="00160E4D">
      <w:pPr>
        <w:spacing w:line="240" w:lineRule="auto"/>
        <w:rPr>
          <w:rFonts w:ascii="Times New Roman" w:hAnsi="Times New Roman"/>
        </w:rPr>
      </w:pPr>
      <w:r>
        <w:rPr>
          <w:rFonts w:ascii="Times New Roman" w:hAnsi="Times New Roman"/>
        </w:rPr>
        <w:br w:type="page"/>
      </w:r>
    </w:p>
    <w:p w14:paraId="70806A9C" w14:textId="67D766DD" w:rsidR="004F3F55" w:rsidRPr="00C07C72" w:rsidRDefault="004F3F55" w:rsidP="004F3F55">
      <w:pPr>
        <w:rPr>
          <w:rFonts w:ascii="Times New Roman" w:hAnsi="Times New Roman"/>
          <w:b/>
          <w:color w:val="000000"/>
          <w:szCs w:val="24"/>
        </w:rPr>
      </w:pPr>
      <w:r>
        <w:rPr>
          <w:rFonts w:ascii="Times New Roman" w:hAnsi="Times New Roman"/>
          <w:b/>
          <w:color w:val="000000"/>
          <w:szCs w:val="24"/>
        </w:rPr>
        <w:lastRenderedPageBreak/>
        <w:t xml:space="preserve">Table 2: Relative abundance of species in each meadow. </w:t>
      </w:r>
      <w:r w:rsidRPr="00C07C72">
        <w:rPr>
          <w:rFonts w:ascii="Times New Roman" w:hAnsi="Times New Roman"/>
          <w:color w:val="000000"/>
          <w:szCs w:val="24"/>
        </w:rPr>
        <w:t>Numbers indicate the rank of abundances relative to other species in that meadow at that time. Species with significant spatial intraspecific aggregation within the meadow, estimated as Morisita’s Index, are indicated in bold.  Significance determined by chi-squared tests and P &lt; 0.05.</w:t>
      </w:r>
      <w:r>
        <w:rPr>
          <w:rFonts w:ascii="Times New Roman" w:hAnsi="Times New Roman"/>
          <w:color w:val="000000"/>
          <w:szCs w:val="24"/>
        </w:rPr>
        <w:t xml:space="preserve"> [</w:t>
      </w:r>
      <w:r>
        <w:rPr>
          <w:rFonts w:ascii="Times New Roman" w:hAnsi="Times New Roman"/>
          <w:i/>
          <w:color w:val="000000"/>
          <w:szCs w:val="24"/>
        </w:rPr>
        <w:t>I should probably make a printout of the Im results in case we do a bonferroni</w:t>
      </w:r>
      <w:r>
        <w:rPr>
          <w:rFonts w:ascii="Times New Roman" w:hAnsi="Times New Roman"/>
          <w:color w:val="000000"/>
          <w:szCs w:val="24"/>
        </w:rPr>
        <w:t>]</w:t>
      </w:r>
      <w:r w:rsidR="00C60DAD">
        <w:rPr>
          <w:rFonts w:ascii="Times New Roman" w:hAnsi="Times New Roman"/>
          <w:color w:val="000000"/>
          <w:szCs w:val="24"/>
        </w:rPr>
        <w:t xml:space="preserve"> [add a symbol to indicate grazer]</w:t>
      </w:r>
    </w:p>
    <w:tbl>
      <w:tblPr>
        <w:tblStyle w:val="TableGrid"/>
        <w:tblW w:w="13248" w:type="dxa"/>
        <w:tblLayout w:type="fixed"/>
        <w:tblLook w:val="04A0" w:firstRow="1" w:lastRow="0" w:firstColumn="1" w:lastColumn="0" w:noHBand="0" w:noVBand="1"/>
      </w:tblPr>
      <w:tblGrid>
        <w:gridCol w:w="2448"/>
        <w:gridCol w:w="540"/>
        <w:gridCol w:w="540"/>
        <w:gridCol w:w="540"/>
        <w:gridCol w:w="540"/>
        <w:gridCol w:w="540"/>
        <w:gridCol w:w="540"/>
        <w:gridCol w:w="540"/>
        <w:gridCol w:w="540"/>
        <w:gridCol w:w="540"/>
        <w:gridCol w:w="540"/>
        <w:gridCol w:w="540"/>
        <w:gridCol w:w="540"/>
        <w:gridCol w:w="540"/>
        <w:gridCol w:w="540"/>
        <w:gridCol w:w="450"/>
        <w:gridCol w:w="450"/>
        <w:gridCol w:w="630"/>
        <w:gridCol w:w="540"/>
        <w:gridCol w:w="540"/>
        <w:gridCol w:w="630"/>
      </w:tblGrid>
      <w:tr w:rsidR="004F3F55" w:rsidRPr="00665F00" w14:paraId="777781EE" w14:textId="77777777" w:rsidTr="003D6E8C">
        <w:tc>
          <w:tcPr>
            <w:tcW w:w="2448" w:type="dxa"/>
          </w:tcPr>
          <w:p w14:paraId="0986C834"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Species</w:t>
            </w:r>
          </w:p>
        </w:tc>
        <w:tc>
          <w:tcPr>
            <w:tcW w:w="540" w:type="dxa"/>
          </w:tcPr>
          <w:p w14:paraId="12BB2B2A"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T</w:t>
            </w:r>
          </w:p>
        </w:tc>
        <w:tc>
          <w:tcPr>
            <w:tcW w:w="1620" w:type="dxa"/>
            <w:gridSpan w:val="3"/>
          </w:tcPr>
          <w:p w14:paraId="3173AD8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DC</w:t>
            </w:r>
          </w:p>
        </w:tc>
        <w:tc>
          <w:tcPr>
            <w:tcW w:w="1620" w:type="dxa"/>
            <w:gridSpan w:val="3"/>
          </w:tcPr>
          <w:p w14:paraId="3DD58BAE"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WI</w:t>
            </w:r>
          </w:p>
        </w:tc>
        <w:tc>
          <w:tcPr>
            <w:tcW w:w="540" w:type="dxa"/>
          </w:tcPr>
          <w:p w14:paraId="445C786A"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BE</w:t>
            </w:r>
          </w:p>
        </w:tc>
        <w:tc>
          <w:tcPr>
            <w:tcW w:w="540" w:type="dxa"/>
          </w:tcPr>
          <w:p w14:paraId="2A844B0F"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EI</w:t>
            </w:r>
          </w:p>
        </w:tc>
        <w:tc>
          <w:tcPr>
            <w:tcW w:w="1620" w:type="dxa"/>
            <w:gridSpan w:val="3"/>
          </w:tcPr>
          <w:p w14:paraId="30403C0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RP</w:t>
            </w:r>
          </w:p>
        </w:tc>
        <w:tc>
          <w:tcPr>
            <w:tcW w:w="1530" w:type="dxa"/>
            <w:gridSpan w:val="3"/>
          </w:tcPr>
          <w:p w14:paraId="2B4C3150" w14:textId="77777777" w:rsidR="004F3F55" w:rsidRPr="00665F00" w:rsidRDefault="004F3F55" w:rsidP="003D6E8C">
            <w:pPr>
              <w:jc w:val="center"/>
              <w:rPr>
                <w:rFonts w:ascii="Times New Roman" w:hAnsi="Times New Roman"/>
                <w:b/>
              </w:rPr>
            </w:pPr>
            <w:r w:rsidRPr="00665F00">
              <w:rPr>
                <w:rFonts w:ascii="Times New Roman" w:hAnsi="Times New Roman"/>
                <w:b/>
              </w:rPr>
              <w:t>NB</w:t>
            </w:r>
          </w:p>
        </w:tc>
        <w:tc>
          <w:tcPr>
            <w:tcW w:w="1620" w:type="dxa"/>
            <w:gridSpan w:val="3"/>
          </w:tcPr>
          <w:p w14:paraId="250C9033"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CB</w:t>
            </w:r>
          </w:p>
        </w:tc>
        <w:tc>
          <w:tcPr>
            <w:tcW w:w="540" w:type="dxa"/>
          </w:tcPr>
          <w:p w14:paraId="6E04A89A"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BI</w:t>
            </w:r>
          </w:p>
        </w:tc>
        <w:tc>
          <w:tcPr>
            <w:tcW w:w="630" w:type="dxa"/>
          </w:tcPr>
          <w:p w14:paraId="43C4FF0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CC</w:t>
            </w:r>
          </w:p>
        </w:tc>
      </w:tr>
      <w:tr w:rsidR="004F3F55" w:rsidRPr="00665F00" w14:paraId="1F2FCD07" w14:textId="77777777" w:rsidTr="003D6E8C">
        <w:tc>
          <w:tcPr>
            <w:tcW w:w="2448" w:type="dxa"/>
          </w:tcPr>
          <w:p w14:paraId="3EC08CFC" w14:textId="77777777" w:rsidR="004F3F55" w:rsidRPr="00665F00" w:rsidRDefault="004F3F55" w:rsidP="003D6E8C">
            <w:pPr>
              <w:spacing w:line="480" w:lineRule="auto"/>
              <w:rPr>
                <w:rFonts w:ascii="Times New Roman" w:hAnsi="Times New Roman"/>
                <w:b/>
                <w:color w:val="000000"/>
                <w:szCs w:val="24"/>
              </w:rPr>
            </w:pPr>
          </w:p>
        </w:tc>
        <w:tc>
          <w:tcPr>
            <w:tcW w:w="540" w:type="dxa"/>
          </w:tcPr>
          <w:p w14:paraId="7BED6D65" w14:textId="77777777" w:rsidR="004F3F55" w:rsidRPr="00665F00" w:rsidRDefault="004F3F55" w:rsidP="003D6E8C">
            <w:pPr>
              <w:spacing w:line="480" w:lineRule="auto"/>
              <w:rPr>
                <w:rFonts w:ascii="Times New Roman" w:hAnsi="Times New Roman"/>
                <w:b/>
                <w:color w:val="000000"/>
                <w:szCs w:val="24"/>
              </w:rPr>
            </w:pPr>
          </w:p>
        </w:tc>
        <w:tc>
          <w:tcPr>
            <w:tcW w:w="540" w:type="dxa"/>
          </w:tcPr>
          <w:p w14:paraId="5E8AB15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09C1C44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699291D5"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36F1764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6852D908"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4D5CE8F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006121A6"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29548458"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2A65EFCD"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540" w:type="dxa"/>
          </w:tcPr>
          <w:p w14:paraId="23AD4671"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49743504"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0A22BDBD"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M</w:t>
            </w:r>
          </w:p>
        </w:tc>
        <w:tc>
          <w:tcPr>
            <w:tcW w:w="540" w:type="dxa"/>
          </w:tcPr>
          <w:p w14:paraId="71D5A29F"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J</w:t>
            </w:r>
          </w:p>
        </w:tc>
        <w:tc>
          <w:tcPr>
            <w:tcW w:w="450" w:type="dxa"/>
          </w:tcPr>
          <w:p w14:paraId="2BCC98FC" w14:textId="77777777" w:rsidR="004F3F55" w:rsidRPr="00665F00" w:rsidRDefault="004F3F55" w:rsidP="003D6E8C">
            <w:pPr>
              <w:rPr>
                <w:rFonts w:ascii="Times New Roman" w:hAnsi="Times New Roman"/>
                <w:b/>
              </w:rPr>
            </w:pPr>
            <w:r w:rsidRPr="00665F00">
              <w:rPr>
                <w:rFonts w:ascii="Times New Roman" w:hAnsi="Times New Roman"/>
                <w:b/>
                <w:color w:val="000000"/>
                <w:szCs w:val="24"/>
              </w:rPr>
              <w:t>A</w:t>
            </w:r>
          </w:p>
        </w:tc>
        <w:tc>
          <w:tcPr>
            <w:tcW w:w="450" w:type="dxa"/>
          </w:tcPr>
          <w:p w14:paraId="6315D2B0"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M</w:t>
            </w:r>
          </w:p>
        </w:tc>
        <w:tc>
          <w:tcPr>
            <w:tcW w:w="630" w:type="dxa"/>
          </w:tcPr>
          <w:p w14:paraId="57408D4B"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J</w:t>
            </w:r>
          </w:p>
        </w:tc>
        <w:tc>
          <w:tcPr>
            <w:tcW w:w="540" w:type="dxa"/>
          </w:tcPr>
          <w:p w14:paraId="62794A8A" w14:textId="77777777" w:rsidR="004F3F55" w:rsidRPr="00665F00" w:rsidRDefault="004F3F55" w:rsidP="003D6E8C">
            <w:pPr>
              <w:spacing w:line="480" w:lineRule="auto"/>
              <w:jc w:val="center"/>
              <w:rPr>
                <w:rFonts w:ascii="Times New Roman" w:hAnsi="Times New Roman"/>
                <w:b/>
                <w:color w:val="000000"/>
                <w:szCs w:val="24"/>
              </w:rPr>
            </w:pPr>
            <w:r w:rsidRPr="00665F00">
              <w:rPr>
                <w:rFonts w:ascii="Times New Roman" w:hAnsi="Times New Roman"/>
                <w:b/>
                <w:color w:val="000000"/>
                <w:szCs w:val="24"/>
              </w:rPr>
              <w:t>A</w:t>
            </w:r>
          </w:p>
        </w:tc>
        <w:tc>
          <w:tcPr>
            <w:tcW w:w="540" w:type="dxa"/>
          </w:tcPr>
          <w:p w14:paraId="622D773B"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J</w:t>
            </w:r>
          </w:p>
        </w:tc>
        <w:tc>
          <w:tcPr>
            <w:tcW w:w="630" w:type="dxa"/>
          </w:tcPr>
          <w:p w14:paraId="0544103E" w14:textId="77777777" w:rsidR="004F3F55" w:rsidRPr="00665F00" w:rsidRDefault="004F3F55" w:rsidP="003D6E8C">
            <w:pPr>
              <w:spacing w:line="480" w:lineRule="auto"/>
              <w:rPr>
                <w:rFonts w:ascii="Times New Roman" w:hAnsi="Times New Roman"/>
                <w:b/>
                <w:color w:val="000000"/>
                <w:szCs w:val="24"/>
              </w:rPr>
            </w:pPr>
            <w:r w:rsidRPr="00665F00">
              <w:rPr>
                <w:rFonts w:ascii="Times New Roman" w:hAnsi="Times New Roman"/>
                <w:b/>
                <w:color w:val="000000"/>
                <w:szCs w:val="24"/>
              </w:rPr>
              <w:t>J</w:t>
            </w:r>
          </w:p>
        </w:tc>
      </w:tr>
      <w:tr w:rsidR="004F3F55" w:rsidRPr="00665F00" w14:paraId="23FE3E42" w14:textId="77777777" w:rsidTr="003D6E8C">
        <w:tc>
          <w:tcPr>
            <w:tcW w:w="2448" w:type="dxa"/>
          </w:tcPr>
          <w:p w14:paraId="07D9495B"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b/>
                <w:i/>
                <w:color w:val="000000"/>
                <w:szCs w:val="24"/>
              </w:rPr>
              <w:t>Crustacean</w:t>
            </w:r>
          </w:p>
        </w:tc>
        <w:tc>
          <w:tcPr>
            <w:tcW w:w="540" w:type="dxa"/>
          </w:tcPr>
          <w:p w14:paraId="35DFEA4C" w14:textId="77777777" w:rsidR="004F3F55" w:rsidRPr="00665F00" w:rsidRDefault="004F3F55" w:rsidP="003D6E8C">
            <w:pPr>
              <w:rPr>
                <w:rFonts w:ascii="Times New Roman" w:hAnsi="Times New Roman"/>
                <w:color w:val="000000"/>
                <w:szCs w:val="24"/>
              </w:rPr>
            </w:pPr>
          </w:p>
        </w:tc>
        <w:tc>
          <w:tcPr>
            <w:tcW w:w="540" w:type="dxa"/>
          </w:tcPr>
          <w:p w14:paraId="6A2C2EF6" w14:textId="77777777" w:rsidR="004F3F55" w:rsidRPr="00665F00" w:rsidRDefault="004F3F55" w:rsidP="003D6E8C">
            <w:pPr>
              <w:jc w:val="center"/>
              <w:rPr>
                <w:rFonts w:ascii="Times New Roman" w:hAnsi="Times New Roman"/>
                <w:color w:val="000000"/>
                <w:szCs w:val="24"/>
              </w:rPr>
            </w:pPr>
          </w:p>
        </w:tc>
        <w:tc>
          <w:tcPr>
            <w:tcW w:w="540" w:type="dxa"/>
          </w:tcPr>
          <w:p w14:paraId="3C128CE7" w14:textId="77777777" w:rsidR="004F3F55" w:rsidRPr="00665F00" w:rsidRDefault="004F3F55" w:rsidP="003D6E8C">
            <w:pPr>
              <w:jc w:val="center"/>
              <w:rPr>
                <w:rFonts w:ascii="Times New Roman" w:hAnsi="Times New Roman"/>
                <w:color w:val="000000"/>
                <w:szCs w:val="24"/>
              </w:rPr>
            </w:pPr>
          </w:p>
        </w:tc>
        <w:tc>
          <w:tcPr>
            <w:tcW w:w="540" w:type="dxa"/>
          </w:tcPr>
          <w:p w14:paraId="2EB44539" w14:textId="77777777" w:rsidR="004F3F55" w:rsidRPr="00665F00" w:rsidRDefault="004F3F55" w:rsidP="003D6E8C">
            <w:pPr>
              <w:jc w:val="center"/>
              <w:rPr>
                <w:rFonts w:ascii="Times New Roman" w:hAnsi="Times New Roman"/>
                <w:color w:val="000000"/>
                <w:szCs w:val="24"/>
              </w:rPr>
            </w:pPr>
          </w:p>
        </w:tc>
        <w:tc>
          <w:tcPr>
            <w:tcW w:w="540" w:type="dxa"/>
          </w:tcPr>
          <w:p w14:paraId="54D0643D" w14:textId="77777777" w:rsidR="004F3F55" w:rsidRPr="00665F00" w:rsidRDefault="004F3F55" w:rsidP="003D6E8C">
            <w:pPr>
              <w:jc w:val="center"/>
              <w:rPr>
                <w:rFonts w:ascii="Times New Roman" w:hAnsi="Times New Roman"/>
                <w:color w:val="000000"/>
                <w:szCs w:val="24"/>
              </w:rPr>
            </w:pPr>
          </w:p>
        </w:tc>
        <w:tc>
          <w:tcPr>
            <w:tcW w:w="540" w:type="dxa"/>
          </w:tcPr>
          <w:p w14:paraId="59A24B67" w14:textId="77777777" w:rsidR="004F3F55" w:rsidRPr="00665F00" w:rsidRDefault="004F3F55" w:rsidP="003D6E8C">
            <w:pPr>
              <w:jc w:val="center"/>
              <w:rPr>
                <w:rFonts w:ascii="Times New Roman" w:hAnsi="Times New Roman"/>
                <w:color w:val="000000"/>
                <w:szCs w:val="24"/>
              </w:rPr>
            </w:pPr>
          </w:p>
        </w:tc>
        <w:tc>
          <w:tcPr>
            <w:tcW w:w="540" w:type="dxa"/>
          </w:tcPr>
          <w:p w14:paraId="4233A70D" w14:textId="77777777" w:rsidR="004F3F55" w:rsidRPr="00665F00" w:rsidRDefault="004F3F55" w:rsidP="003D6E8C">
            <w:pPr>
              <w:jc w:val="center"/>
              <w:rPr>
                <w:rFonts w:ascii="Times New Roman" w:hAnsi="Times New Roman"/>
                <w:color w:val="000000"/>
                <w:szCs w:val="24"/>
              </w:rPr>
            </w:pPr>
          </w:p>
        </w:tc>
        <w:tc>
          <w:tcPr>
            <w:tcW w:w="540" w:type="dxa"/>
          </w:tcPr>
          <w:p w14:paraId="529C887F" w14:textId="77777777" w:rsidR="004F3F55" w:rsidRPr="00665F00" w:rsidRDefault="004F3F55" w:rsidP="003D6E8C">
            <w:pPr>
              <w:jc w:val="center"/>
              <w:rPr>
                <w:rFonts w:ascii="Times New Roman" w:hAnsi="Times New Roman"/>
                <w:color w:val="000000"/>
                <w:szCs w:val="24"/>
              </w:rPr>
            </w:pPr>
          </w:p>
        </w:tc>
        <w:tc>
          <w:tcPr>
            <w:tcW w:w="540" w:type="dxa"/>
          </w:tcPr>
          <w:p w14:paraId="5A2D43C1" w14:textId="77777777" w:rsidR="004F3F55" w:rsidRPr="00665F00" w:rsidRDefault="004F3F55" w:rsidP="003D6E8C">
            <w:pPr>
              <w:jc w:val="center"/>
              <w:rPr>
                <w:rFonts w:ascii="Times New Roman" w:hAnsi="Times New Roman"/>
                <w:color w:val="000000"/>
                <w:szCs w:val="24"/>
              </w:rPr>
            </w:pPr>
          </w:p>
        </w:tc>
        <w:tc>
          <w:tcPr>
            <w:tcW w:w="540" w:type="dxa"/>
          </w:tcPr>
          <w:p w14:paraId="158D383B" w14:textId="77777777" w:rsidR="004F3F55" w:rsidRPr="00665F00" w:rsidRDefault="004F3F55" w:rsidP="003D6E8C">
            <w:pPr>
              <w:jc w:val="center"/>
              <w:rPr>
                <w:rFonts w:ascii="Times New Roman" w:hAnsi="Times New Roman"/>
                <w:color w:val="000000"/>
                <w:szCs w:val="24"/>
              </w:rPr>
            </w:pPr>
          </w:p>
        </w:tc>
        <w:tc>
          <w:tcPr>
            <w:tcW w:w="540" w:type="dxa"/>
          </w:tcPr>
          <w:p w14:paraId="65B2DF3C" w14:textId="77777777" w:rsidR="004F3F55" w:rsidRPr="00665F00" w:rsidRDefault="004F3F55" w:rsidP="003D6E8C">
            <w:pPr>
              <w:jc w:val="center"/>
              <w:rPr>
                <w:rFonts w:ascii="Times New Roman" w:hAnsi="Times New Roman"/>
                <w:color w:val="000000"/>
                <w:szCs w:val="24"/>
              </w:rPr>
            </w:pPr>
          </w:p>
        </w:tc>
        <w:tc>
          <w:tcPr>
            <w:tcW w:w="540" w:type="dxa"/>
          </w:tcPr>
          <w:p w14:paraId="1A2AFCA8" w14:textId="77777777" w:rsidR="004F3F55" w:rsidRPr="00665F00" w:rsidRDefault="004F3F55" w:rsidP="003D6E8C">
            <w:pPr>
              <w:jc w:val="center"/>
              <w:rPr>
                <w:rFonts w:ascii="Times New Roman" w:hAnsi="Times New Roman"/>
                <w:color w:val="000000"/>
                <w:szCs w:val="24"/>
              </w:rPr>
            </w:pPr>
          </w:p>
        </w:tc>
        <w:tc>
          <w:tcPr>
            <w:tcW w:w="540" w:type="dxa"/>
          </w:tcPr>
          <w:p w14:paraId="7E2B762B" w14:textId="77777777" w:rsidR="004F3F55" w:rsidRPr="00665F00" w:rsidRDefault="004F3F55" w:rsidP="003D6E8C">
            <w:pPr>
              <w:rPr>
                <w:rFonts w:ascii="Times New Roman" w:hAnsi="Times New Roman"/>
              </w:rPr>
            </w:pPr>
          </w:p>
        </w:tc>
        <w:tc>
          <w:tcPr>
            <w:tcW w:w="540" w:type="dxa"/>
          </w:tcPr>
          <w:p w14:paraId="64615837" w14:textId="77777777" w:rsidR="004F3F55" w:rsidRPr="00665F00" w:rsidRDefault="004F3F55" w:rsidP="003D6E8C">
            <w:pPr>
              <w:rPr>
                <w:rFonts w:ascii="Times New Roman" w:hAnsi="Times New Roman"/>
              </w:rPr>
            </w:pPr>
          </w:p>
        </w:tc>
        <w:tc>
          <w:tcPr>
            <w:tcW w:w="450" w:type="dxa"/>
          </w:tcPr>
          <w:p w14:paraId="058214EB" w14:textId="77777777" w:rsidR="004F3F55" w:rsidRPr="00665F00" w:rsidRDefault="004F3F55" w:rsidP="003D6E8C">
            <w:pPr>
              <w:rPr>
                <w:rFonts w:ascii="Times New Roman" w:hAnsi="Times New Roman"/>
              </w:rPr>
            </w:pPr>
          </w:p>
        </w:tc>
        <w:tc>
          <w:tcPr>
            <w:tcW w:w="450" w:type="dxa"/>
          </w:tcPr>
          <w:p w14:paraId="6A69342A" w14:textId="77777777" w:rsidR="004F3F55" w:rsidRPr="00665F00" w:rsidRDefault="004F3F55" w:rsidP="003D6E8C">
            <w:pPr>
              <w:jc w:val="center"/>
              <w:rPr>
                <w:rFonts w:ascii="Times New Roman" w:hAnsi="Times New Roman"/>
                <w:color w:val="000000"/>
                <w:szCs w:val="24"/>
              </w:rPr>
            </w:pPr>
          </w:p>
        </w:tc>
        <w:tc>
          <w:tcPr>
            <w:tcW w:w="630" w:type="dxa"/>
          </w:tcPr>
          <w:p w14:paraId="61032352" w14:textId="77777777" w:rsidR="004F3F55" w:rsidRPr="00665F00" w:rsidRDefault="004F3F55" w:rsidP="003D6E8C">
            <w:pPr>
              <w:jc w:val="center"/>
              <w:rPr>
                <w:rFonts w:ascii="Times New Roman" w:hAnsi="Times New Roman"/>
                <w:color w:val="000000"/>
                <w:szCs w:val="24"/>
              </w:rPr>
            </w:pPr>
          </w:p>
        </w:tc>
        <w:tc>
          <w:tcPr>
            <w:tcW w:w="540" w:type="dxa"/>
          </w:tcPr>
          <w:p w14:paraId="506EE87D" w14:textId="77777777" w:rsidR="004F3F55" w:rsidRPr="00665F00" w:rsidRDefault="004F3F55" w:rsidP="003D6E8C">
            <w:pPr>
              <w:jc w:val="center"/>
              <w:rPr>
                <w:rFonts w:ascii="Times New Roman" w:hAnsi="Times New Roman"/>
                <w:color w:val="000000"/>
                <w:szCs w:val="24"/>
              </w:rPr>
            </w:pPr>
          </w:p>
        </w:tc>
        <w:tc>
          <w:tcPr>
            <w:tcW w:w="540" w:type="dxa"/>
          </w:tcPr>
          <w:p w14:paraId="49D9EC3C" w14:textId="77777777" w:rsidR="004F3F55" w:rsidRPr="00665F00" w:rsidRDefault="004F3F55" w:rsidP="003D6E8C">
            <w:pPr>
              <w:rPr>
                <w:rFonts w:ascii="Times New Roman" w:hAnsi="Times New Roman"/>
                <w:color w:val="000000"/>
                <w:szCs w:val="24"/>
              </w:rPr>
            </w:pPr>
          </w:p>
        </w:tc>
        <w:tc>
          <w:tcPr>
            <w:tcW w:w="630" w:type="dxa"/>
          </w:tcPr>
          <w:p w14:paraId="4848980E" w14:textId="77777777" w:rsidR="004F3F55" w:rsidRPr="00665F00" w:rsidRDefault="004F3F55" w:rsidP="003D6E8C">
            <w:pPr>
              <w:rPr>
                <w:rFonts w:ascii="Times New Roman" w:hAnsi="Times New Roman"/>
                <w:color w:val="000000"/>
                <w:szCs w:val="24"/>
              </w:rPr>
            </w:pPr>
          </w:p>
        </w:tc>
      </w:tr>
      <w:tr w:rsidR="004F3F55" w:rsidRPr="00665F00" w14:paraId="19631713" w14:textId="77777777" w:rsidTr="003D6E8C">
        <w:tc>
          <w:tcPr>
            <w:tcW w:w="2448" w:type="dxa"/>
          </w:tcPr>
          <w:p w14:paraId="6BA73667"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Caprella spp.</w:t>
            </w:r>
          </w:p>
        </w:tc>
        <w:tc>
          <w:tcPr>
            <w:tcW w:w="540" w:type="dxa"/>
          </w:tcPr>
          <w:p w14:paraId="08DEF1C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w:t>
            </w:r>
          </w:p>
        </w:tc>
        <w:tc>
          <w:tcPr>
            <w:tcW w:w="540" w:type="dxa"/>
          </w:tcPr>
          <w:p w14:paraId="6BED0E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0056A24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169B965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69E2812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3182D58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034665D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3EBE0C7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1BF070B9"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7221249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C86E989"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5EBA1DA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2511B897" w14:textId="77777777" w:rsidR="004F3F55" w:rsidRPr="00665F00" w:rsidRDefault="004F3F55" w:rsidP="003D6E8C">
            <w:pPr>
              <w:rPr>
                <w:rFonts w:ascii="Times New Roman" w:hAnsi="Times New Roman"/>
              </w:rPr>
            </w:pPr>
            <w:r w:rsidRPr="00665F00">
              <w:rPr>
                <w:rFonts w:ascii="Times New Roman" w:hAnsi="Times New Roman"/>
              </w:rPr>
              <w:t>11</w:t>
            </w:r>
          </w:p>
        </w:tc>
        <w:tc>
          <w:tcPr>
            <w:tcW w:w="540" w:type="dxa"/>
          </w:tcPr>
          <w:p w14:paraId="33E32F8E" w14:textId="77777777" w:rsidR="004F3F55" w:rsidRPr="00665F00" w:rsidRDefault="004F3F55" w:rsidP="003D6E8C">
            <w:pPr>
              <w:rPr>
                <w:rFonts w:ascii="Times New Roman" w:hAnsi="Times New Roman"/>
              </w:rPr>
            </w:pPr>
            <w:r w:rsidRPr="00665F00">
              <w:rPr>
                <w:rFonts w:ascii="Times New Roman" w:hAnsi="Times New Roman"/>
              </w:rPr>
              <w:t>11</w:t>
            </w:r>
          </w:p>
        </w:tc>
        <w:tc>
          <w:tcPr>
            <w:tcW w:w="450" w:type="dxa"/>
          </w:tcPr>
          <w:p w14:paraId="2DA424FE" w14:textId="77777777" w:rsidR="004F3F55" w:rsidRPr="00665F00" w:rsidRDefault="004F3F55" w:rsidP="003D6E8C">
            <w:pPr>
              <w:rPr>
                <w:rFonts w:ascii="Times New Roman" w:hAnsi="Times New Roman"/>
              </w:rPr>
            </w:pPr>
            <w:r w:rsidRPr="00665F00">
              <w:rPr>
                <w:rFonts w:ascii="Times New Roman" w:hAnsi="Times New Roman"/>
              </w:rPr>
              <w:t>6</w:t>
            </w:r>
          </w:p>
        </w:tc>
        <w:tc>
          <w:tcPr>
            <w:tcW w:w="450" w:type="dxa"/>
          </w:tcPr>
          <w:p w14:paraId="0D2BE5E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630" w:type="dxa"/>
          </w:tcPr>
          <w:p w14:paraId="681FF9F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6</w:t>
            </w:r>
          </w:p>
        </w:tc>
        <w:tc>
          <w:tcPr>
            <w:tcW w:w="540" w:type="dxa"/>
          </w:tcPr>
          <w:p w14:paraId="2DC5DF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1B2DA8A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14</w:t>
            </w:r>
          </w:p>
        </w:tc>
        <w:tc>
          <w:tcPr>
            <w:tcW w:w="630" w:type="dxa"/>
          </w:tcPr>
          <w:p w14:paraId="41ACB33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4</w:t>
            </w:r>
          </w:p>
        </w:tc>
      </w:tr>
      <w:tr w:rsidR="004F3F55" w:rsidRPr="00665F00" w14:paraId="5EC91EFF" w14:textId="77777777" w:rsidTr="003D6E8C">
        <w:tc>
          <w:tcPr>
            <w:tcW w:w="2448" w:type="dxa"/>
          </w:tcPr>
          <w:p w14:paraId="0978F73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Aoroides columbiae</w:t>
            </w:r>
          </w:p>
        </w:tc>
        <w:tc>
          <w:tcPr>
            <w:tcW w:w="540" w:type="dxa"/>
          </w:tcPr>
          <w:p w14:paraId="00AFCAA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7</w:t>
            </w:r>
          </w:p>
        </w:tc>
        <w:tc>
          <w:tcPr>
            <w:tcW w:w="540" w:type="dxa"/>
          </w:tcPr>
          <w:p w14:paraId="72FD1B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7326A34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2C52CA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7F2A171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0CC4CE3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7528977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1473E2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1528C95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58C1FB8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4DA7455"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6BADAD0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00D2EE30" w14:textId="77777777" w:rsidR="004F3F55" w:rsidRPr="00665F00" w:rsidRDefault="004F3F55" w:rsidP="003D6E8C">
            <w:pPr>
              <w:rPr>
                <w:rFonts w:ascii="Times New Roman" w:hAnsi="Times New Roman"/>
              </w:rPr>
            </w:pPr>
          </w:p>
        </w:tc>
        <w:tc>
          <w:tcPr>
            <w:tcW w:w="540" w:type="dxa"/>
          </w:tcPr>
          <w:p w14:paraId="37084D6D" w14:textId="77777777" w:rsidR="004F3F55" w:rsidRPr="00665F00" w:rsidRDefault="004F3F55" w:rsidP="003D6E8C">
            <w:pPr>
              <w:rPr>
                <w:rFonts w:ascii="Times New Roman" w:hAnsi="Times New Roman"/>
              </w:rPr>
            </w:pPr>
            <w:r w:rsidRPr="00665F00">
              <w:rPr>
                <w:rFonts w:ascii="Times New Roman" w:hAnsi="Times New Roman"/>
              </w:rPr>
              <w:t>7</w:t>
            </w:r>
          </w:p>
        </w:tc>
        <w:tc>
          <w:tcPr>
            <w:tcW w:w="450" w:type="dxa"/>
          </w:tcPr>
          <w:p w14:paraId="548F2BF5" w14:textId="77777777" w:rsidR="004F3F55" w:rsidRPr="00665F00" w:rsidRDefault="004F3F55" w:rsidP="003D6E8C">
            <w:pPr>
              <w:rPr>
                <w:rFonts w:ascii="Times New Roman" w:hAnsi="Times New Roman"/>
              </w:rPr>
            </w:pPr>
            <w:r w:rsidRPr="00665F00">
              <w:rPr>
                <w:rFonts w:ascii="Times New Roman" w:hAnsi="Times New Roman"/>
              </w:rPr>
              <w:t>8</w:t>
            </w:r>
          </w:p>
        </w:tc>
        <w:tc>
          <w:tcPr>
            <w:tcW w:w="450" w:type="dxa"/>
          </w:tcPr>
          <w:p w14:paraId="139647C0" w14:textId="77777777" w:rsidR="004F3F55" w:rsidRPr="00665F00" w:rsidRDefault="004F3F55" w:rsidP="003D6E8C">
            <w:pPr>
              <w:jc w:val="center"/>
              <w:rPr>
                <w:rFonts w:ascii="Times New Roman" w:hAnsi="Times New Roman"/>
                <w:b/>
                <w:color w:val="000000"/>
                <w:szCs w:val="24"/>
              </w:rPr>
            </w:pPr>
          </w:p>
        </w:tc>
        <w:tc>
          <w:tcPr>
            <w:tcW w:w="630" w:type="dxa"/>
          </w:tcPr>
          <w:p w14:paraId="074B39E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6BF8889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89CDB81"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8</w:t>
            </w:r>
          </w:p>
        </w:tc>
        <w:tc>
          <w:tcPr>
            <w:tcW w:w="630" w:type="dxa"/>
          </w:tcPr>
          <w:p w14:paraId="749DA4D3" w14:textId="77777777" w:rsidR="004F3F55" w:rsidRPr="00665F00" w:rsidRDefault="004F3F55" w:rsidP="003D6E8C">
            <w:pPr>
              <w:rPr>
                <w:rFonts w:ascii="Times New Roman" w:hAnsi="Times New Roman"/>
                <w:color w:val="000000"/>
                <w:szCs w:val="24"/>
              </w:rPr>
            </w:pPr>
          </w:p>
        </w:tc>
      </w:tr>
      <w:tr w:rsidR="004F3F55" w:rsidRPr="00665F00" w14:paraId="1732C959" w14:textId="77777777" w:rsidTr="003D6E8C">
        <w:tc>
          <w:tcPr>
            <w:tcW w:w="2448" w:type="dxa"/>
          </w:tcPr>
          <w:p w14:paraId="64B70FA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Pentidotea resecata</w:t>
            </w:r>
          </w:p>
        </w:tc>
        <w:tc>
          <w:tcPr>
            <w:tcW w:w="540" w:type="dxa"/>
          </w:tcPr>
          <w:p w14:paraId="5DE04C8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8</w:t>
            </w:r>
          </w:p>
        </w:tc>
        <w:tc>
          <w:tcPr>
            <w:tcW w:w="540" w:type="dxa"/>
          </w:tcPr>
          <w:p w14:paraId="00E51FE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7106A01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26394A4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7EE3982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7C4FFA02"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23371EA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149EE2B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2E6CC40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DA9EF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1B4F43B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9</w:t>
            </w:r>
          </w:p>
        </w:tc>
        <w:tc>
          <w:tcPr>
            <w:tcW w:w="540" w:type="dxa"/>
          </w:tcPr>
          <w:p w14:paraId="4AE62B1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7B0FAFC6" w14:textId="77777777" w:rsidR="004F3F55" w:rsidRPr="00665F00" w:rsidRDefault="004F3F55" w:rsidP="003D6E8C">
            <w:pPr>
              <w:rPr>
                <w:rFonts w:ascii="Times New Roman" w:hAnsi="Times New Roman"/>
              </w:rPr>
            </w:pPr>
            <w:r w:rsidRPr="00665F00">
              <w:rPr>
                <w:rFonts w:ascii="Times New Roman" w:hAnsi="Times New Roman"/>
              </w:rPr>
              <w:t>1</w:t>
            </w:r>
          </w:p>
        </w:tc>
        <w:tc>
          <w:tcPr>
            <w:tcW w:w="540" w:type="dxa"/>
          </w:tcPr>
          <w:p w14:paraId="23D73565" w14:textId="77777777" w:rsidR="004F3F55" w:rsidRPr="00665F00" w:rsidRDefault="004F3F55" w:rsidP="003D6E8C">
            <w:pPr>
              <w:rPr>
                <w:rFonts w:ascii="Times New Roman" w:hAnsi="Times New Roman"/>
                <w:b/>
              </w:rPr>
            </w:pPr>
            <w:r w:rsidRPr="00665F00">
              <w:rPr>
                <w:rFonts w:ascii="Times New Roman" w:hAnsi="Times New Roman"/>
                <w:b/>
              </w:rPr>
              <w:t>3</w:t>
            </w:r>
          </w:p>
        </w:tc>
        <w:tc>
          <w:tcPr>
            <w:tcW w:w="450" w:type="dxa"/>
          </w:tcPr>
          <w:p w14:paraId="12281DEA" w14:textId="77777777" w:rsidR="004F3F55" w:rsidRPr="00665F00" w:rsidRDefault="004F3F55" w:rsidP="003D6E8C">
            <w:pPr>
              <w:rPr>
                <w:rFonts w:ascii="Times New Roman" w:hAnsi="Times New Roman"/>
              </w:rPr>
            </w:pPr>
            <w:r w:rsidRPr="00665F00">
              <w:rPr>
                <w:rFonts w:ascii="Times New Roman" w:hAnsi="Times New Roman"/>
              </w:rPr>
              <w:t>4</w:t>
            </w:r>
          </w:p>
        </w:tc>
        <w:tc>
          <w:tcPr>
            <w:tcW w:w="450" w:type="dxa"/>
          </w:tcPr>
          <w:p w14:paraId="281052A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630" w:type="dxa"/>
          </w:tcPr>
          <w:p w14:paraId="153FB6C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485479B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6BCD3D03"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6</w:t>
            </w:r>
          </w:p>
        </w:tc>
        <w:tc>
          <w:tcPr>
            <w:tcW w:w="630" w:type="dxa"/>
          </w:tcPr>
          <w:p w14:paraId="3BAA8165"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5</w:t>
            </w:r>
          </w:p>
        </w:tc>
      </w:tr>
      <w:tr w:rsidR="004F3F55" w:rsidRPr="00665F00" w14:paraId="6FF8E2CB" w14:textId="77777777" w:rsidTr="003D6E8C">
        <w:tc>
          <w:tcPr>
            <w:tcW w:w="2448" w:type="dxa"/>
          </w:tcPr>
          <w:p w14:paraId="1263240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Leptochelia dubia</w:t>
            </w:r>
          </w:p>
        </w:tc>
        <w:tc>
          <w:tcPr>
            <w:tcW w:w="540" w:type="dxa"/>
          </w:tcPr>
          <w:p w14:paraId="0069684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9</w:t>
            </w:r>
          </w:p>
        </w:tc>
        <w:tc>
          <w:tcPr>
            <w:tcW w:w="540" w:type="dxa"/>
          </w:tcPr>
          <w:p w14:paraId="66D20F75" w14:textId="77777777" w:rsidR="004F3F55" w:rsidRPr="00665F00" w:rsidRDefault="004F3F55" w:rsidP="003D6E8C">
            <w:pPr>
              <w:jc w:val="center"/>
              <w:rPr>
                <w:rFonts w:ascii="Times New Roman" w:hAnsi="Times New Roman"/>
                <w:color w:val="000000"/>
                <w:szCs w:val="24"/>
              </w:rPr>
            </w:pPr>
          </w:p>
        </w:tc>
        <w:tc>
          <w:tcPr>
            <w:tcW w:w="540" w:type="dxa"/>
          </w:tcPr>
          <w:p w14:paraId="23A7E70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7B56D28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4CD68C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5DD28141" w14:textId="77777777" w:rsidR="004F3F55" w:rsidRPr="00665F00" w:rsidRDefault="004F3F55" w:rsidP="003D6E8C">
            <w:pPr>
              <w:jc w:val="center"/>
              <w:rPr>
                <w:rFonts w:ascii="Times New Roman" w:hAnsi="Times New Roman"/>
                <w:color w:val="000000"/>
                <w:szCs w:val="24"/>
              </w:rPr>
            </w:pPr>
          </w:p>
        </w:tc>
        <w:tc>
          <w:tcPr>
            <w:tcW w:w="540" w:type="dxa"/>
          </w:tcPr>
          <w:p w14:paraId="6FB5756C" w14:textId="77777777" w:rsidR="004F3F55" w:rsidRPr="00665F00" w:rsidRDefault="004F3F55" w:rsidP="003D6E8C">
            <w:pPr>
              <w:jc w:val="center"/>
              <w:rPr>
                <w:rFonts w:ascii="Times New Roman" w:hAnsi="Times New Roman"/>
                <w:color w:val="000000"/>
                <w:szCs w:val="24"/>
              </w:rPr>
            </w:pPr>
          </w:p>
        </w:tc>
        <w:tc>
          <w:tcPr>
            <w:tcW w:w="540" w:type="dxa"/>
          </w:tcPr>
          <w:p w14:paraId="1F66B62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4266009B" w14:textId="77777777" w:rsidR="004F3F55" w:rsidRPr="00665F00" w:rsidRDefault="004F3F55" w:rsidP="003D6E8C">
            <w:pPr>
              <w:jc w:val="center"/>
              <w:rPr>
                <w:rFonts w:ascii="Times New Roman" w:hAnsi="Times New Roman"/>
                <w:color w:val="000000"/>
                <w:szCs w:val="24"/>
              </w:rPr>
            </w:pPr>
          </w:p>
        </w:tc>
        <w:tc>
          <w:tcPr>
            <w:tcW w:w="540" w:type="dxa"/>
          </w:tcPr>
          <w:p w14:paraId="5E32145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4244671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5533AA6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A1C40F4" w14:textId="77777777" w:rsidR="004F3F55" w:rsidRPr="00665F00" w:rsidRDefault="004F3F55" w:rsidP="003D6E8C">
            <w:pPr>
              <w:rPr>
                <w:rFonts w:ascii="Times New Roman" w:hAnsi="Times New Roman"/>
              </w:rPr>
            </w:pPr>
            <w:r w:rsidRPr="00665F00">
              <w:rPr>
                <w:rFonts w:ascii="Times New Roman" w:hAnsi="Times New Roman"/>
              </w:rPr>
              <w:t>7</w:t>
            </w:r>
          </w:p>
        </w:tc>
        <w:tc>
          <w:tcPr>
            <w:tcW w:w="540" w:type="dxa"/>
          </w:tcPr>
          <w:p w14:paraId="68F491D3" w14:textId="77777777" w:rsidR="004F3F55" w:rsidRPr="00665F00" w:rsidRDefault="004F3F55" w:rsidP="003D6E8C">
            <w:pPr>
              <w:rPr>
                <w:rFonts w:ascii="Times New Roman" w:hAnsi="Times New Roman"/>
                <w:b/>
              </w:rPr>
            </w:pPr>
            <w:r w:rsidRPr="00665F00">
              <w:rPr>
                <w:rFonts w:ascii="Times New Roman" w:hAnsi="Times New Roman"/>
                <w:b/>
              </w:rPr>
              <w:t>5</w:t>
            </w:r>
          </w:p>
        </w:tc>
        <w:tc>
          <w:tcPr>
            <w:tcW w:w="450" w:type="dxa"/>
          </w:tcPr>
          <w:p w14:paraId="098B4CE8" w14:textId="77777777" w:rsidR="004F3F55" w:rsidRPr="00665F00" w:rsidRDefault="004F3F55" w:rsidP="003D6E8C">
            <w:pPr>
              <w:rPr>
                <w:rFonts w:ascii="Times New Roman" w:hAnsi="Times New Roman"/>
              </w:rPr>
            </w:pPr>
            <w:r w:rsidRPr="00665F00">
              <w:rPr>
                <w:rFonts w:ascii="Times New Roman" w:hAnsi="Times New Roman"/>
              </w:rPr>
              <w:t>12</w:t>
            </w:r>
          </w:p>
        </w:tc>
        <w:tc>
          <w:tcPr>
            <w:tcW w:w="450" w:type="dxa"/>
          </w:tcPr>
          <w:p w14:paraId="4012206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630" w:type="dxa"/>
          </w:tcPr>
          <w:p w14:paraId="1272954C"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50D631B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443E20A8"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4</w:t>
            </w:r>
          </w:p>
        </w:tc>
        <w:tc>
          <w:tcPr>
            <w:tcW w:w="630" w:type="dxa"/>
          </w:tcPr>
          <w:p w14:paraId="1E77AB7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7</w:t>
            </w:r>
          </w:p>
        </w:tc>
      </w:tr>
      <w:tr w:rsidR="004F3F55" w:rsidRPr="00665F00" w14:paraId="10C8DDBF" w14:textId="77777777" w:rsidTr="003D6E8C">
        <w:tc>
          <w:tcPr>
            <w:tcW w:w="2448" w:type="dxa"/>
          </w:tcPr>
          <w:p w14:paraId="3A21704B"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Photis brevipes</w:t>
            </w:r>
          </w:p>
        </w:tc>
        <w:tc>
          <w:tcPr>
            <w:tcW w:w="540" w:type="dxa"/>
          </w:tcPr>
          <w:p w14:paraId="2FDDD27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12</w:t>
            </w:r>
          </w:p>
        </w:tc>
        <w:tc>
          <w:tcPr>
            <w:tcW w:w="540" w:type="dxa"/>
          </w:tcPr>
          <w:p w14:paraId="6BE0550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1829FA8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1D7CEDE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5CC071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5DD3900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1849C11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6080CFE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48B43D70"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45A5C2D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03305AB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7115098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4F1C55B8" w14:textId="77777777" w:rsidR="004F3F55" w:rsidRPr="00665F00" w:rsidRDefault="004F3F55" w:rsidP="003D6E8C">
            <w:pPr>
              <w:rPr>
                <w:rFonts w:ascii="Times New Roman" w:hAnsi="Times New Roman"/>
              </w:rPr>
            </w:pPr>
            <w:r w:rsidRPr="00665F00">
              <w:rPr>
                <w:rFonts w:ascii="Times New Roman" w:hAnsi="Times New Roman"/>
              </w:rPr>
              <w:t>5</w:t>
            </w:r>
          </w:p>
        </w:tc>
        <w:tc>
          <w:tcPr>
            <w:tcW w:w="540" w:type="dxa"/>
          </w:tcPr>
          <w:p w14:paraId="0D114931" w14:textId="77777777" w:rsidR="004F3F55" w:rsidRPr="00665F00" w:rsidRDefault="004F3F55" w:rsidP="003D6E8C">
            <w:pPr>
              <w:rPr>
                <w:rFonts w:ascii="Times New Roman" w:hAnsi="Times New Roman"/>
              </w:rPr>
            </w:pPr>
            <w:r w:rsidRPr="00665F00">
              <w:rPr>
                <w:rFonts w:ascii="Times New Roman" w:hAnsi="Times New Roman"/>
              </w:rPr>
              <w:t>8</w:t>
            </w:r>
          </w:p>
        </w:tc>
        <w:tc>
          <w:tcPr>
            <w:tcW w:w="450" w:type="dxa"/>
          </w:tcPr>
          <w:p w14:paraId="6B318C01" w14:textId="77777777" w:rsidR="004F3F55" w:rsidRPr="00665F00" w:rsidRDefault="004F3F55" w:rsidP="003D6E8C">
            <w:pPr>
              <w:rPr>
                <w:rFonts w:ascii="Times New Roman" w:hAnsi="Times New Roman"/>
              </w:rPr>
            </w:pPr>
            <w:r w:rsidRPr="00665F00">
              <w:rPr>
                <w:rFonts w:ascii="Times New Roman" w:hAnsi="Times New Roman"/>
              </w:rPr>
              <w:t>3</w:t>
            </w:r>
          </w:p>
        </w:tc>
        <w:tc>
          <w:tcPr>
            <w:tcW w:w="450" w:type="dxa"/>
          </w:tcPr>
          <w:p w14:paraId="66D4ECD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630" w:type="dxa"/>
          </w:tcPr>
          <w:p w14:paraId="118EABE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8</w:t>
            </w:r>
          </w:p>
        </w:tc>
        <w:tc>
          <w:tcPr>
            <w:tcW w:w="540" w:type="dxa"/>
          </w:tcPr>
          <w:p w14:paraId="2966894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5</w:t>
            </w:r>
          </w:p>
        </w:tc>
        <w:tc>
          <w:tcPr>
            <w:tcW w:w="540" w:type="dxa"/>
          </w:tcPr>
          <w:p w14:paraId="5DAE1F85" w14:textId="77777777" w:rsidR="004F3F55" w:rsidRPr="00665F00" w:rsidRDefault="004F3F55" w:rsidP="003D6E8C">
            <w:pPr>
              <w:rPr>
                <w:rFonts w:ascii="Times New Roman" w:hAnsi="Times New Roman"/>
                <w:color w:val="000000"/>
                <w:szCs w:val="24"/>
              </w:rPr>
            </w:pPr>
          </w:p>
        </w:tc>
        <w:tc>
          <w:tcPr>
            <w:tcW w:w="630" w:type="dxa"/>
          </w:tcPr>
          <w:p w14:paraId="7BFC1544" w14:textId="77777777" w:rsidR="004F3F55" w:rsidRPr="00665F00" w:rsidRDefault="004F3F55" w:rsidP="003D6E8C">
            <w:pPr>
              <w:rPr>
                <w:rFonts w:ascii="Times New Roman" w:hAnsi="Times New Roman"/>
                <w:color w:val="000000"/>
                <w:szCs w:val="24"/>
              </w:rPr>
            </w:pPr>
          </w:p>
        </w:tc>
      </w:tr>
      <w:tr w:rsidR="004F3F55" w:rsidRPr="00665F00" w14:paraId="680CDCDA" w14:textId="77777777" w:rsidTr="003D6E8C">
        <w:tc>
          <w:tcPr>
            <w:tcW w:w="2448" w:type="dxa"/>
          </w:tcPr>
          <w:p w14:paraId="04EFAE99"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Monocorophium achersicum</w:t>
            </w:r>
          </w:p>
        </w:tc>
        <w:tc>
          <w:tcPr>
            <w:tcW w:w="540" w:type="dxa"/>
          </w:tcPr>
          <w:p w14:paraId="7A09DE9F"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13</w:t>
            </w:r>
          </w:p>
        </w:tc>
        <w:tc>
          <w:tcPr>
            <w:tcW w:w="540" w:type="dxa"/>
          </w:tcPr>
          <w:p w14:paraId="67AE7F0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2C4D41A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2ADDAB3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14FF4D1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13DC7A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A20DFA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3A31EEC7" w14:textId="77777777" w:rsidR="004F3F55" w:rsidRPr="00665F00" w:rsidRDefault="004F3F55" w:rsidP="003D6E8C">
            <w:pPr>
              <w:jc w:val="center"/>
              <w:rPr>
                <w:rFonts w:ascii="Times New Roman" w:hAnsi="Times New Roman"/>
                <w:color w:val="000000"/>
                <w:szCs w:val="24"/>
              </w:rPr>
            </w:pPr>
          </w:p>
        </w:tc>
        <w:tc>
          <w:tcPr>
            <w:tcW w:w="540" w:type="dxa"/>
          </w:tcPr>
          <w:p w14:paraId="28A21698" w14:textId="77777777" w:rsidR="004F3F55" w:rsidRPr="00665F00" w:rsidRDefault="004F3F55" w:rsidP="003D6E8C">
            <w:pPr>
              <w:jc w:val="center"/>
              <w:rPr>
                <w:rFonts w:ascii="Times New Roman" w:hAnsi="Times New Roman"/>
                <w:color w:val="000000"/>
                <w:szCs w:val="24"/>
              </w:rPr>
            </w:pPr>
          </w:p>
        </w:tc>
        <w:tc>
          <w:tcPr>
            <w:tcW w:w="540" w:type="dxa"/>
          </w:tcPr>
          <w:p w14:paraId="6D4997F0" w14:textId="77777777" w:rsidR="004F3F55" w:rsidRPr="00665F00" w:rsidRDefault="004F3F55" w:rsidP="003D6E8C">
            <w:pPr>
              <w:jc w:val="center"/>
              <w:rPr>
                <w:rFonts w:ascii="Times New Roman" w:hAnsi="Times New Roman"/>
                <w:b/>
                <w:color w:val="000000"/>
                <w:szCs w:val="24"/>
              </w:rPr>
            </w:pPr>
          </w:p>
        </w:tc>
        <w:tc>
          <w:tcPr>
            <w:tcW w:w="540" w:type="dxa"/>
          </w:tcPr>
          <w:p w14:paraId="3B56C06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18</w:t>
            </w:r>
          </w:p>
        </w:tc>
        <w:tc>
          <w:tcPr>
            <w:tcW w:w="540" w:type="dxa"/>
          </w:tcPr>
          <w:p w14:paraId="0A20371E" w14:textId="77777777" w:rsidR="004F3F55" w:rsidRPr="00665F00" w:rsidRDefault="004F3F55" w:rsidP="003D6E8C">
            <w:pPr>
              <w:jc w:val="center"/>
              <w:rPr>
                <w:rFonts w:ascii="Times New Roman" w:hAnsi="Times New Roman"/>
                <w:b/>
                <w:color w:val="000000"/>
                <w:szCs w:val="24"/>
              </w:rPr>
            </w:pPr>
          </w:p>
        </w:tc>
        <w:tc>
          <w:tcPr>
            <w:tcW w:w="540" w:type="dxa"/>
          </w:tcPr>
          <w:p w14:paraId="10EF2B81" w14:textId="77777777" w:rsidR="004F3F55" w:rsidRPr="00665F00" w:rsidRDefault="004F3F55" w:rsidP="003D6E8C">
            <w:pPr>
              <w:rPr>
                <w:rFonts w:ascii="Times New Roman" w:hAnsi="Times New Roman"/>
              </w:rPr>
            </w:pPr>
            <w:r w:rsidRPr="00665F00">
              <w:rPr>
                <w:rFonts w:ascii="Times New Roman" w:hAnsi="Times New Roman"/>
              </w:rPr>
              <w:t>9</w:t>
            </w:r>
          </w:p>
        </w:tc>
        <w:tc>
          <w:tcPr>
            <w:tcW w:w="540" w:type="dxa"/>
          </w:tcPr>
          <w:p w14:paraId="4264B0C8" w14:textId="77777777" w:rsidR="004F3F55" w:rsidRPr="00665F00" w:rsidRDefault="004F3F55" w:rsidP="003D6E8C">
            <w:pPr>
              <w:rPr>
                <w:rFonts w:ascii="Times New Roman" w:hAnsi="Times New Roman"/>
              </w:rPr>
            </w:pPr>
          </w:p>
        </w:tc>
        <w:tc>
          <w:tcPr>
            <w:tcW w:w="450" w:type="dxa"/>
          </w:tcPr>
          <w:p w14:paraId="2BDEB5FC" w14:textId="77777777" w:rsidR="004F3F55" w:rsidRPr="00665F00" w:rsidRDefault="004F3F55" w:rsidP="003D6E8C">
            <w:pPr>
              <w:rPr>
                <w:rFonts w:ascii="Times New Roman" w:hAnsi="Times New Roman"/>
              </w:rPr>
            </w:pPr>
            <w:r w:rsidRPr="00665F00">
              <w:rPr>
                <w:rFonts w:ascii="Times New Roman" w:hAnsi="Times New Roman"/>
              </w:rPr>
              <w:t>9</w:t>
            </w:r>
          </w:p>
        </w:tc>
        <w:tc>
          <w:tcPr>
            <w:tcW w:w="450" w:type="dxa"/>
          </w:tcPr>
          <w:p w14:paraId="19F8496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630" w:type="dxa"/>
          </w:tcPr>
          <w:p w14:paraId="6524F1D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55EEE3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35E5B2C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12</w:t>
            </w:r>
          </w:p>
        </w:tc>
        <w:tc>
          <w:tcPr>
            <w:tcW w:w="630" w:type="dxa"/>
          </w:tcPr>
          <w:p w14:paraId="4807A334"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9</w:t>
            </w:r>
          </w:p>
        </w:tc>
      </w:tr>
      <w:tr w:rsidR="004F3F55" w:rsidRPr="00665F00" w14:paraId="057F33E2" w14:textId="77777777" w:rsidTr="003D6E8C">
        <w:tc>
          <w:tcPr>
            <w:tcW w:w="2448" w:type="dxa"/>
          </w:tcPr>
          <w:p w14:paraId="508184AA"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Amphipod E</w:t>
            </w:r>
          </w:p>
        </w:tc>
        <w:tc>
          <w:tcPr>
            <w:tcW w:w="540" w:type="dxa"/>
          </w:tcPr>
          <w:p w14:paraId="13CB561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15</w:t>
            </w:r>
          </w:p>
        </w:tc>
        <w:tc>
          <w:tcPr>
            <w:tcW w:w="540" w:type="dxa"/>
          </w:tcPr>
          <w:p w14:paraId="7AB1514A" w14:textId="77777777" w:rsidR="004F3F55" w:rsidRPr="00665F00" w:rsidRDefault="004F3F55" w:rsidP="003D6E8C">
            <w:pPr>
              <w:jc w:val="center"/>
              <w:rPr>
                <w:rFonts w:ascii="Times New Roman" w:hAnsi="Times New Roman"/>
                <w:b/>
                <w:color w:val="000000"/>
                <w:szCs w:val="24"/>
              </w:rPr>
            </w:pPr>
          </w:p>
        </w:tc>
        <w:tc>
          <w:tcPr>
            <w:tcW w:w="540" w:type="dxa"/>
          </w:tcPr>
          <w:p w14:paraId="7F888DE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34B8A0E0" w14:textId="77777777" w:rsidR="004F3F55" w:rsidRPr="00665F00" w:rsidRDefault="004F3F55" w:rsidP="003D6E8C">
            <w:pPr>
              <w:jc w:val="center"/>
              <w:rPr>
                <w:rFonts w:ascii="Times New Roman" w:hAnsi="Times New Roman"/>
                <w:b/>
                <w:color w:val="000000"/>
                <w:szCs w:val="24"/>
              </w:rPr>
            </w:pPr>
          </w:p>
        </w:tc>
        <w:tc>
          <w:tcPr>
            <w:tcW w:w="540" w:type="dxa"/>
          </w:tcPr>
          <w:p w14:paraId="2A006F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6DC7BE3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2DA3E4C" w14:textId="77777777" w:rsidR="004F3F55" w:rsidRPr="00665F00" w:rsidRDefault="004F3F55" w:rsidP="003D6E8C">
            <w:pPr>
              <w:jc w:val="center"/>
              <w:rPr>
                <w:rFonts w:ascii="Times New Roman" w:hAnsi="Times New Roman"/>
                <w:color w:val="000000"/>
                <w:szCs w:val="24"/>
              </w:rPr>
            </w:pPr>
          </w:p>
        </w:tc>
        <w:tc>
          <w:tcPr>
            <w:tcW w:w="540" w:type="dxa"/>
          </w:tcPr>
          <w:p w14:paraId="2994A122"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45F65FAE" w14:textId="77777777" w:rsidR="004F3F55" w:rsidRPr="00665F00" w:rsidRDefault="004F3F55" w:rsidP="003D6E8C">
            <w:pPr>
              <w:jc w:val="center"/>
              <w:rPr>
                <w:rFonts w:ascii="Times New Roman" w:hAnsi="Times New Roman"/>
                <w:color w:val="000000"/>
                <w:szCs w:val="24"/>
              </w:rPr>
            </w:pPr>
          </w:p>
        </w:tc>
        <w:tc>
          <w:tcPr>
            <w:tcW w:w="540" w:type="dxa"/>
          </w:tcPr>
          <w:p w14:paraId="17C1773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40867FA" w14:textId="77777777" w:rsidR="004F3F55" w:rsidRPr="00665F00" w:rsidRDefault="004F3F55" w:rsidP="003D6E8C">
            <w:pPr>
              <w:jc w:val="center"/>
              <w:rPr>
                <w:rFonts w:ascii="Times New Roman" w:hAnsi="Times New Roman"/>
                <w:color w:val="000000"/>
                <w:szCs w:val="24"/>
              </w:rPr>
            </w:pPr>
          </w:p>
        </w:tc>
        <w:tc>
          <w:tcPr>
            <w:tcW w:w="540" w:type="dxa"/>
          </w:tcPr>
          <w:p w14:paraId="0189D597" w14:textId="77777777" w:rsidR="004F3F55" w:rsidRPr="00665F00" w:rsidRDefault="004F3F55" w:rsidP="003D6E8C">
            <w:pPr>
              <w:jc w:val="center"/>
              <w:rPr>
                <w:rFonts w:ascii="Times New Roman" w:hAnsi="Times New Roman"/>
                <w:color w:val="000000"/>
                <w:szCs w:val="24"/>
              </w:rPr>
            </w:pPr>
          </w:p>
        </w:tc>
        <w:tc>
          <w:tcPr>
            <w:tcW w:w="540" w:type="dxa"/>
          </w:tcPr>
          <w:p w14:paraId="1FD3A766" w14:textId="77777777" w:rsidR="004F3F55" w:rsidRPr="00665F00" w:rsidRDefault="004F3F55" w:rsidP="003D6E8C">
            <w:pPr>
              <w:rPr>
                <w:rFonts w:ascii="Times New Roman" w:hAnsi="Times New Roman"/>
              </w:rPr>
            </w:pPr>
          </w:p>
        </w:tc>
        <w:tc>
          <w:tcPr>
            <w:tcW w:w="540" w:type="dxa"/>
          </w:tcPr>
          <w:p w14:paraId="15C9A79C" w14:textId="77777777" w:rsidR="004F3F55" w:rsidRPr="00665F00" w:rsidRDefault="004F3F55" w:rsidP="003D6E8C">
            <w:pPr>
              <w:rPr>
                <w:rFonts w:ascii="Times New Roman" w:hAnsi="Times New Roman"/>
              </w:rPr>
            </w:pPr>
          </w:p>
        </w:tc>
        <w:tc>
          <w:tcPr>
            <w:tcW w:w="450" w:type="dxa"/>
          </w:tcPr>
          <w:p w14:paraId="742FC973" w14:textId="77777777" w:rsidR="004F3F55" w:rsidRPr="00665F00" w:rsidRDefault="004F3F55" w:rsidP="003D6E8C">
            <w:pPr>
              <w:rPr>
                <w:rFonts w:ascii="Times New Roman" w:hAnsi="Times New Roman"/>
              </w:rPr>
            </w:pPr>
          </w:p>
        </w:tc>
        <w:tc>
          <w:tcPr>
            <w:tcW w:w="450" w:type="dxa"/>
          </w:tcPr>
          <w:p w14:paraId="685024B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630" w:type="dxa"/>
          </w:tcPr>
          <w:p w14:paraId="659C8FB6" w14:textId="77777777" w:rsidR="004F3F55" w:rsidRPr="00665F00" w:rsidRDefault="004F3F55" w:rsidP="003D6E8C">
            <w:pPr>
              <w:jc w:val="center"/>
              <w:rPr>
                <w:rFonts w:ascii="Times New Roman" w:hAnsi="Times New Roman"/>
                <w:b/>
                <w:color w:val="000000"/>
                <w:szCs w:val="24"/>
              </w:rPr>
            </w:pPr>
          </w:p>
        </w:tc>
        <w:tc>
          <w:tcPr>
            <w:tcW w:w="540" w:type="dxa"/>
          </w:tcPr>
          <w:p w14:paraId="42422B29" w14:textId="77777777" w:rsidR="004F3F55" w:rsidRPr="00665F00" w:rsidRDefault="004F3F55" w:rsidP="003D6E8C">
            <w:pPr>
              <w:jc w:val="center"/>
              <w:rPr>
                <w:rFonts w:ascii="Times New Roman" w:hAnsi="Times New Roman"/>
                <w:b/>
                <w:color w:val="000000"/>
                <w:szCs w:val="24"/>
              </w:rPr>
            </w:pPr>
          </w:p>
        </w:tc>
        <w:tc>
          <w:tcPr>
            <w:tcW w:w="540" w:type="dxa"/>
          </w:tcPr>
          <w:p w14:paraId="7F7E88E6"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5</w:t>
            </w:r>
          </w:p>
        </w:tc>
        <w:tc>
          <w:tcPr>
            <w:tcW w:w="630" w:type="dxa"/>
          </w:tcPr>
          <w:p w14:paraId="3456EAE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w:t>
            </w:r>
          </w:p>
        </w:tc>
      </w:tr>
      <w:tr w:rsidR="004F3F55" w:rsidRPr="00665F00" w14:paraId="49127ABE" w14:textId="77777777" w:rsidTr="003D6E8C">
        <w:tc>
          <w:tcPr>
            <w:tcW w:w="2448" w:type="dxa"/>
          </w:tcPr>
          <w:p w14:paraId="7BF617E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Pontogeneia rostrata</w:t>
            </w:r>
          </w:p>
        </w:tc>
        <w:tc>
          <w:tcPr>
            <w:tcW w:w="540" w:type="dxa"/>
          </w:tcPr>
          <w:p w14:paraId="2AFFD89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16</w:t>
            </w:r>
          </w:p>
        </w:tc>
        <w:tc>
          <w:tcPr>
            <w:tcW w:w="540" w:type="dxa"/>
          </w:tcPr>
          <w:p w14:paraId="342564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197F648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4740C318" w14:textId="77777777" w:rsidR="004F3F55" w:rsidRPr="00665F00" w:rsidRDefault="004F3F55" w:rsidP="003D6E8C">
            <w:pPr>
              <w:jc w:val="center"/>
              <w:rPr>
                <w:rFonts w:ascii="Times New Roman" w:hAnsi="Times New Roman"/>
                <w:b/>
                <w:color w:val="000000"/>
                <w:szCs w:val="24"/>
              </w:rPr>
            </w:pPr>
          </w:p>
        </w:tc>
        <w:tc>
          <w:tcPr>
            <w:tcW w:w="540" w:type="dxa"/>
          </w:tcPr>
          <w:p w14:paraId="1A895C1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229DC4AE" w14:textId="77777777" w:rsidR="004F3F55" w:rsidRPr="00665F00" w:rsidRDefault="004F3F55" w:rsidP="003D6E8C">
            <w:pPr>
              <w:jc w:val="center"/>
              <w:rPr>
                <w:rFonts w:ascii="Times New Roman" w:hAnsi="Times New Roman"/>
                <w:color w:val="000000"/>
                <w:szCs w:val="24"/>
              </w:rPr>
            </w:pPr>
          </w:p>
        </w:tc>
        <w:tc>
          <w:tcPr>
            <w:tcW w:w="540" w:type="dxa"/>
          </w:tcPr>
          <w:p w14:paraId="198F0C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FD1C57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4D91B19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956A048" w14:textId="77777777" w:rsidR="004F3F55" w:rsidRPr="00665F00" w:rsidRDefault="004F3F55" w:rsidP="003D6E8C">
            <w:pPr>
              <w:jc w:val="center"/>
              <w:rPr>
                <w:rFonts w:ascii="Times New Roman" w:hAnsi="Times New Roman"/>
                <w:color w:val="000000"/>
                <w:szCs w:val="24"/>
              </w:rPr>
            </w:pPr>
          </w:p>
        </w:tc>
        <w:tc>
          <w:tcPr>
            <w:tcW w:w="540" w:type="dxa"/>
          </w:tcPr>
          <w:p w14:paraId="3B4FCD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7F862F24" w14:textId="77777777" w:rsidR="004F3F55" w:rsidRPr="00665F00" w:rsidRDefault="004F3F55" w:rsidP="003D6E8C">
            <w:pPr>
              <w:jc w:val="center"/>
              <w:rPr>
                <w:rFonts w:ascii="Times New Roman" w:hAnsi="Times New Roman"/>
                <w:color w:val="000000"/>
                <w:szCs w:val="24"/>
              </w:rPr>
            </w:pPr>
          </w:p>
        </w:tc>
        <w:tc>
          <w:tcPr>
            <w:tcW w:w="540" w:type="dxa"/>
          </w:tcPr>
          <w:p w14:paraId="59CB676C" w14:textId="77777777" w:rsidR="004F3F55" w:rsidRPr="00665F00" w:rsidRDefault="004F3F55" w:rsidP="003D6E8C">
            <w:pPr>
              <w:rPr>
                <w:rFonts w:ascii="Times New Roman" w:hAnsi="Times New Roman"/>
              </w:rPr>
            </w:pPr>
            <w:r w:rsidRPr="00665F00">
              <w:rPr>
                <w:rFonts w:ascii="Times New Roman" w:hAnsi="Times New Roman"/>
              </w:rPr>
              <w:t>8</w:t>
            </w:r>
          </w:p>
        </w:tc>
        <w:tc>
          <w:tcPr>
            <w:tcW w:w="540" w:type="dxa"/>
          </w:tcPr>
          <w:p w14:paraId="6B4B7113" w14:textId="77777777" w:rsidR="004F3F55" w:rsidRPr="00665F00" w:rsidRDefault="004F3F55" w:rsidP="003D6E8C">
            <w:pPr>
              <w:rPr>
                <w:rFonts w:ascii="Times New Roman" w:hAnsi="Times New Roman"/>
              </w:rPr>
            </w:pPr>
            <w:r w:rsidRPr="00665F00">
              <w:rPr>
                <w:rFonts w:ascii="Times New Roman" w:hAnsi="Times New Roman"/>
              </w:rPr>
              <w:t>15</w:t>
            </w:r>
          </w:p>
        </w:tc>
        <w:tc>
          <w:tcPr>
            <w:tcW w:w="450" w:type="dxa"/>
          </w:tcPr>
          <w:p w14:paraId="483DD3BF" w14:textId="77777777" w:rsidR="004F3F55" w:rsidRPr="00665F00" w:rsidRDefault="004F3F55" w:rsidP="003D6E8C">
            <w:pPr>
              <w:rPr>
                <w:rFonts w:ascii="Times New Roman" w:hAnsi="Times New Roman"/>
              </w:rPr>
            </w:pPr>
            <w:r w:rsidRPr="00665F00">
              <w:rPr>
                <w:rFonts w:ascii="Times New Roman" w:hAnsi="Times New Roman"/>
              </w:rPr>
              <w:t>15</w:t>
            </w:r>
          </w:p>
        </w:tc>
        <w:tc>
          <w:tcPr>
            <w:tcW w:w="450" w:type="dxa"/>
          </w:tcPr>
          <w:p w14:paraId="06F12B5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630" w:type="dxa"/>
          </w:tcPr>
          <w:p w14:paraId="6D178F9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BECE43B" w14:textId="77777777" w:rsidR="004F3F55" w:rsidRPr="00665F00" w:rsidRDefault="004F3F55" w:rsidP="003D6E8C">
            <w:pPr>
              <w:jc w:val="center"/>
              <w:rPr>
                <w:rFonts w:ascii="Times New Roman" w:hAnsi="Times New Roman"/>
                <w:color w:val="000000"/>
                <w:szCs w:val="24"/>
              </w:rPr>
            </w:pPr>
          </w:p>
        </w:tc>
        <w:tc>
          <w:tcPr>
            <w:tcW w:w="540" w:type="dxa"/>
          </w:tcPr>
          <w:p w14:paraId="09FC8AD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10</w:t>
            </w:r>
          </w:p>
        </w:tc>
        <w:tc>
          <w:tcPr>
            <w:tcW w:w="630" w:type="dxa"/>
          </w:tcPr>
          <w:p w14:paraId="38665688" w14:textId="77777777" w:rsidR="004F3F55" w:rsidRPr="00665F00" w:rsidRDefault="004F3F55" w:rsidP="003D6E8C">
            <w:pPr>
              <w:rPr>
                <w:rFonts w:ascii="Times New Roman" w:hAnsi="Times New Roman"/>
                <w:color w:val="000000"/>
                <w:szCs w:val="24"/>
              </w:rPr>
            </w:pPr>
          </w:p>
        </w:tc>
      </w:tr>
      <w:tr w:rsidR="004F3F55" w:rsidRPr="00665F00" w14:paraId="74341256" w14:textId="77777777" w:rsidTr="003D6E8C">
        <w:tc>
          <w:tcPr>
            <w:tcW w:w="2448" w:type="dxa"/>
          </w:tcPr>
          <w:p w14:paraId="64FBB4F8"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Harpacticoid copepod</w:t>
            </w:r>
          </w:p>
        </w:tc>
        <w:tc>
          <w:tcPr>
            <w:tcW w:w="540" w:type="dxa"/>
          </w:tcPr>
          <w:p w14:paraId="275A882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17</w:t>
            </w:r>
          </w:p>
        </w:tc>
        <w:tc>
          <w:tcPr>
            <w:tcW w:w="540" w:type="dxa"/>
          </w:tcPr>
          <w:p w14:paraId="572615E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B22778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244FB27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207E12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F9DD2C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04ABF4C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53DA8A5A" w14:textId="77777777" w:rsidR="004F3F55" w:rsidRPr="00665F00" w:rsidRDefault="004F3F55" w:rsidP="003D6E8C">
            <w:pPr>
              <w:jc w:val="center"/>
              <w:rPr>
                <w:rFonts w:ascii="Times New Roman" w:hAnsi="Times New Roman"/>
                <w:color w:val="000000"/>
                <w:szCs w:val="24"/>
              </w:rPr>
            </w:pPr>
          </w:p>
        </w:tc>
        <w:tc>
          <w:tcPr>
            <w:tcW w:w="540" w:type="dxa"/>
          </w:tcPr>
          <w:p w14:paraId="01FA758B" w14:textId="77777777" w:rsidR="004F3F55" w:rsidRPr="00665F00" w:rsidRDefault="004F3F55" w:rsidP="003D6E8C">
            <w:pPr>
              <w:jc w:val="center"/>
              <w:rPr>
                <w:rFonts w:ascii="Times New Roman" w:hAnsi="Times New Roman"/>
                <w:color w:val="000000"/>
                <w:szCs w:val="24"/>
              </w:rPr>
            </w:pPr>
          </w:p>
        </w:tc>
        <w:tc>
          <w:tcPr>
            <w:tcW w:w="540" w:type="dxa"/>
          </w:tcPr>
          <w:p w14:paraId="007BF69E" w14:textId="77777777" w:rsidR="004F3F55" w:rsidRPr="00665F00" w:rsidRDefault="004F3F55" w:rsidP="003D6E8C">
            <w:pPr>
              <w:jc w:val="center"/>
              <w:rPr>
                <w:rFonts w:ascii="Times New Roman" w:hAnsi="Times New Roman"/>
                <w:b/>
                <w:color w:val="000000"/>
                <w:szCs w:val="24"/>
              </w:rPr>
            </w:pPr>
          </w:p>
        </w:tc>
        <w:tc>
          <w:tcPr>
            <w:tcW w:w="540" w:type="dxa"/>
          </w:tcPr>
          <w:p w14:paraId="2EB0C9D1"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11</w:t>
            </w:r>
          </w:p>
        </w:tc>
        <w:tc>
          <w:tcPr>
            <w:tcW w:w="540" w:type="dxa"/>
          </w:tcPr>
          <w:p w14:paraId="4F3B2D2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C406D94" w14:textId="77777777" w:rsidR="004F3F55" w:rsidRPr="00665F00" w:rsidRDefault="004F3F55" w:rsidP="003D6E8C">
            <w:pPr>
              <w:rPr>
                <w:rFonts w:ascii="Times New Roman" w:hAnsi="Times New Roman"/>
              </w:rPr>
            </w:pPr>
            <w:r w:rsidRPr="00665F00">
              <w:rPr>
                <w:rFonts w:ascii="Times New Roman" w:hAnsi="Times New Roman"/>
              </w:rPr>
              <w:t>3</w:t>
            </w:r>
          </w:p>
        </w:tc>
        <w:tc>
          <w:tcPr>
            <w:tcW w:w="540" w:type="dxa"/>
          </w:tcPr>
          <w:p w14:paraId="3EB8834F" w14:textId="77777777" w:rsidR="004F3F55" w:rsidRPr="00665F00" w:rsidRDefault="004F3F55" w:rsidP="003D6E8C">
            <w:pPr>
              <w:rPr>
                <w:rFonts w:ascii="Times New Roman" w:hAnsi="Times New Roman"/>
              </w:rPr>
            </w:pPr>
          </w:p>
        </w:tc>
        <w:tc>
          <w:tcPr>
            <w:tcW w:w="450" w:type="dxa"/>
          </w:tcPr>
          <w:p w14:paraId="47923E8C" w14:textId="77777777" w:rsidR="004F3F55" w:rsidRPr="00665F00" w:rsidRDefault="004F3F55" w:rsidP="003D6E8C">
            <w:pPr>
              <w:rPr>
                <w:rFonts w:ascii="Times New Roman" w:hAnsi="Times New Roman"/>
              </w:rPr>
            </w:pPr>
            <w:r w:rsidRPr="00665F00">
              <w:rPr>
                <w:rFonts w:ascii="Times New Roman" w:hAnsi="Times New Roman"/>
              </w:rPr>
              <w:t>5</w:t>
            </w:r>
          </w:p>
        </w:tc>
        <w:tc>
          <w:tcPr>
            <w:tcW w:w="450" w:type="dxa"/>
          </w:tcPr>
          <w:p w14:paraId="50765A5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630" w:type="dxa"/>
          </w:tcPr>
          <w:p w14:paraId="6773F758" w14:textId="77777777" w:rsidR="004F3F55" w:rsidRPr="00665F00" w:rsidRDefault="004F3F55" w:rsidP="003D6E8C">
            <w:pPr>
              <w:jc w:val="center"/>
              <w:rPr>
                <w:rFonts w:ascii="Times New Roman" w:hAnsi="Times New Roman"/>
                <w:color w:val="000000"/>
                <w:szCs w:val="24"/>
              </w:rPr>
            </w:pPr>
          </w:p>
        </w:tc>
        <w:tc>
          <w:tcPr>
            <w:tcW w:w="540" w:type="dxa"/>
          </w:tcPr>
          <w:p w14:paraId="66E4D8F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4644814" w14:textId="77777777" w:rsidR="004F3F55" w:rsidRPr="00665F00" w:rsidRDefault="004F3F55" w:rsidP="003D6E8C">
            <w:pPr>
              <w:rPr>
                <w:rFonts w:ascii="Times New Roman" w:hAnsi="Times New Roman"/>
                <w:color w:val="000000"/>
                <w:szCs w:val="24"/>
              </w:rPr>
            </w:pPr>
          </w:p>
        </w:tc>
        <w:tc>
          <w:tcPr>
            <w:tcW w:w="630" w:type="dxa"/>
          </w:tcPr>
          <w:p w14:paraId="462E2AFD" w14:textId="77777777" w:rsidR="004F3F55" w:rsidRPr="00665F00" w:rsidRDefault="004F3F55" w:rsidP="003D6E8C">
            <w:pPr>
              <w:rPr>
                <w:rFonts w:ascii="Times New Roman" w:hAnsi="Times New Roman"/>
                <w:color w:val="000000"/>
                <w:szCs w:val="24"/>
              </w:rPr>
            </w:pPr>
          </w:p>
        </w:tc>
      </w:tr>
      <w:tr w:rsidR="004F3F55" w:rsidRPr="00665F00" w14:paraId="1E3932DE" w14:textId="77777777" w:rsidTr="003D6E8C">
        <w:tc>
          <w:tcPr>
            <w:tcW w:w="2448" w:type="dxa"/>
          </w:tcPr>
          <w:p w14:paraId="0CB052B3"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i/>
                <w:color w:val="000000"/>
                <w:szCs w:val="24"/>
              </w:rPr>
              <w:t>Eogammarus confervicolus</w:t>
            </w:r>
          </w:p>
        </w:tc>
        <w:tc>
          <w:tcPr>
            <w:tcW w:w="540" w:type="dxa"/>
          </w:tcPr>
          <w:p w14:paraId="63614E6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18</w:t>
            </w:r>
          </w:p>
        </w:tc>
        <w:tc>
          <w:tcPr>
            <w:tcW w:w="540" w:type="dxa"/>
          </w:tcPr>
          <w:p w14:paraId="2709BA2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3B376A3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57F2D071" w14:textId="77777777" w:rsidR="004F3F55" w:rsidRPr="00665F00" w:rsidRDefault="004F3F55" w:rsidP="003D6E8C">
            <w:pPr>
              <w:jc w:val="center"/>
              <w:rPr>
                <w:rFonts w:ascii="Times New Roman" w:hAnsi="Times New Roman"/>
                <w:color w:val="000000"/>
                <w:szCs w:val="24"/>
              </w:rPr>
            </w:pPr>
          </w:p>
        </w:tc>
        <w:tc>
          <w:tcPr>
            <w:tcW w:w="540" w:type="dxa"/>
          </w:tcPr>
          <w:p w14:paraId="193360A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310E70C" w14:textId="77777777" w:rsidR="004F3F55" w:rsidRPr="00665F00" w:rsidRDefault="004F3F55" w:rsidP="003D6E8C">
            <w:pPr>
              <w:jc w:val="center"/>
              <w:rPr>
                <w:rFonts w:ascii="Times New Roman" w:hAnsi="Times New Roman"/>
                <w:color w:val="000000"/>
                <w:szCs w:val="24"/>
              </w:rPr>
            </w:pPr>
          </w:p>
        </w:tc>
        <w:tc>
          <w:tcPr>
            <w:tcW w:w="540" w:type="dxa"/>
          </w:tcPr>
          <w:p w14:paraId="1A7CB08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3C8CAD2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7BDB1B3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1FAFDE5B" w14:textId="77777777" w:rsidR="004F3F55" w:rsidRPr="00665F00" w:rsidRDefault="004F3F55" w:rsidP="003D6E8C">
            <w:pPr>
              <w:jc w:val="center"/>
              <w:rPr>
                <w:rFonts w:ascii="Times New Roman" w:hAnsi="Times New Roman"/>
                <w:color w:val="000000"/>
                <w:szCs w:val="24"/>
              </w:rPr>
            </w:pPr>
          </w:p>
        </w:tc>
        <w:tc>
          <w:tcPr>
            <w:tcW w:w="540" w:type="dxa"/>
          </w:tcPr>
          <w:p w14:paraId="38F206BA" w14:textId="77777777" w:rsidR="004F3F55" w:rsidRPr="00665F00" w:rsidRDefault="004F3F55" w:rsidP="003D6E8C">
            <w:pPr>
              <w:jc w:val="center"/>
              <w:rPr>
                <w:rFonts w:ascii="Times New Roman" w:hAnsi="Times New Roman"/>
                <w:color w:val="000000"/>
                <w:szCs w:val="24"/>
              </w:rPr>
            </w:pPr>
          </w:p>
        </w:tc>
        <w:tc>
          <w:tcPr>
            <w:tcW w:w="540" w:type="dxa"/>
          </w:tcPr>
          <w:p w14:paraId="37F8D3DB" w14:textId="77777777" w:rsidR="004F3F55" w:rsidRPr="00665F00" w:rsidRDefault="004F3F55" w:rsidP="003D6E8C">
            <w:pPr>
              <w:jc w:val="center"/>
              <w:rPr>
                <w:rFonts w:ascii="Times New Roman" w:hAnsi="Times New Roman"/>
                <w:color w:val="000000"/>
                <w:szCs w:val="24"/>
              </w:rPr>
            </w:pPr>
          </w:p>
        </w:tc>
        <w:tc>
          <w:tcPr>
            <w:tcW w:w="540" w:type="dxa"/>
          </w:tcPr>
          <w:p w14:paraId="5FE43A92" w14:textId="77777777" w:rsidR="004F3F55" w:rsidRPr="00665F00" w:rsidRDefault="004F3F55" w:rsidP="003D6E8C">
            <w:pPr>
              <w:rPr>
                <w:rFonts w:ascii="Times New Roman" w:hAnsi="Times New Roman"/>
              </w:rPr>
            </w:pPr>
            <w:r w:rsidRPr="00665F00">
              <w:rPr>
                <w:rFonts w:ascii="Times New Roman" w:hAnsi="Times New Roman"/>
              </w:rPr>
              <w:t>13</w:t>
            </w:r>
          </w:p>
        </w:tc>
        <w:tc>
          <w:tcPr>
            <w:tcW w:w="540" w:type="dxa"/>
          </w:tcPr>
          <w:p w14:paraId="51A7CDDA" w14:textId="77777777" w:rsidR="004F3F55" w:rsidRPr="00665F00" w:rsidRDefault="004F3F55" w:rsidP="003D6E8C">
            <w:pPr>
              <w:rPr>
                <w:rFonts w:ascii="Times New Roman" w:hAnsi="Times New Roman"/>
              </w:rPr>
            </w:pPr>
            <w:r w:rsidRPr="00665F00">
              <w:rPr>
                <w:rFonts w:ascii="Times New Roman" w:hAnsi="Times New Roman"/>
              </w:rPr>
              <w:t>12</w:t>
            </w:r>
          </w:p>
        </w:tc>
        <w:tc>
          <w:tcPr>
            <w:tcW w:w="450" w:type="dxa"/>
          </w:tcPr>
          <w:p w14:paraId="2D9103BB" w14:textId="77777777" w:rsidR="004F3F55" w:rsidRPr="00665F00" w:rsidRDefault="004F3F55" w:rsidP="003D6E8C">
            <w:pPr>
              <w:rPr>
                <w:rFonts w:ascii="Times New Roman" w:hAnsi="Times New Roman"/>
              </w:rPr>
            </w:pPr>
          </w:p>
        </w:tc>
        <w:tc>
          <w:tcPr>
            <w:tcW w:w="450" w:type="dxa"/>
          </w:tcPr>
          <w:p w14:paraId="2F48E71D" w14:textId="77777777" w:rsidR="004F3F55" w:rsidRPr="00665F00" w:rsidRDefault="004F3F55" w:rsidP="003D6E8C">
            <w:pPr>
              <w:jc w:val="center"/>
              <w:rPr>
                <w:rFonts w:ascii="Times New Roman" w:hAnsi="Times New Roman"/>
                <w:color w:val="000000"/>
                <w:szCs w:val="24"/>
              </w:rPr>
            </w:pPr>
          </w:p>
        </w:tc>
        <w:tc>
          <w:tcPr>
            <w:tcW w:w="630" w:type="dxa"/>
          </w:tcPr>
          <w:p w14:paraId="1AD716A2" w14:textId="77777777" w:rsidR="004F3F55" w:rsidRPr="00665F00" w:rsidRDefault="004F3F55" w:rsidP="003D6E8C">
            <w:pPr>
              <w:jc w:val="center"/>
              <w:rPr>
                <w:rFonts w:ascii="Times New Roman" w:hAnsi="Times New Roman"/>
                <w:color w:val="000000"/>
                <w:szCs w:val="24"/>
              </w:rPr>
            </w:pPr>
          </w:p>
        </w:tc>
        <w:tc>
          <w:tcPr>
            <w:tcW w:w="540" w:type="dxa"/>
          </w:tcPr>
          <w:p w14:paraId="488C0930" w14:textId="77777777" w:rsidR="004F3F55" w:rsidRPr="00665F00" w:rsidRDefault="004F3F55" w:rsidP="003D6E8C">
            <w:pPr>
              <w:jc w:val="center"/>
              <w:rPr>
                <w:rFonts w:ascii="Times New Roman" w:hAnsi="Times New Roman"/>
                <w:color w:val="000000"/>
                <w:szCs w:val="24"/>
              </w:rPr>
            </w:pPr>
          </w:p>
        </w:tc>
        <w:tc>
          <w:tcPr>
            <w:tcW w:w="540" w:type="dxa"/>
          </w:tcPr>
          <w:p w14:paraId="3F494317" w14:textId="77777777" w:rsidR="004F3F55" w:rsidRPr="00665F00" w:rsidRDefault="004F3F55" w:rsidP="003D6E8C">
            <w:pPr>
              <w:rPr>
                <w:rFonts w:ascii="Times New Roman" w:hAnsi="Times New Roman"/>
                <w:color w:val="000000"/>
                <w:szCs w:val="24"/>
              </w:rPr>
            </w:pPr>
          </w:p>
        </w:tc>
        <w:tc>
          <w:tcPr>
            <w:tcW w:w="630" w:type="dxa"/>
          </w:tcPr>
          <w:p w14:paraId="789F9C39" w14:textId="77777777" w:rsidR="004F3F55" w:rsidRPr="00665F00" w:rsidRDefault="004F3F55" w:rsidP="003D6E8C">
            <w:pPr>
              <w:rPr>
                <w:rFonts w:ascii="Times New Roman" w:hAnsi="Times New Roman"/>
                <w:color w:val="000000"/>
                <w:szCs w:val="24"/>
              </w:rPr>
            </w:pPr>
          </w:p>
        </w:tc>
      </w:tr>
      <w:tr w:rsidR="004F3F55" w:rsidRPr="00665F00" w14:paraId="13B87BAF" w14:textId="77777777" w:rsidTr="003D6E8C">
        <w:tc>
          <w:tcPr>
            <w:tcW w:w="2448" w:type="dxa"/>
          </w:tcPr>
          <w:p w14:paraId="1361216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Ampithoe spp.</w:t>
            </w:r>
          </w:p>
        </w:tc>
        <w:tc>
          <w:tcPr>
            <w:tcW w:w="540" w:type="dxa"/>
          </w:tcPr>
          <w:p w14:paraId="104A3898"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19</w:t>
            </w:r>
          </w:p>
        </w:tc>
        <w:tc>
          <w:tcPr>
            <w:tcW w:w="540" w:type="dxa"/>
          </w:tcPr>
          <w:p w14:paraId="0A69D51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1920C433" w14:textId="77777777" w:rsidR="004F3F55" w:rsidRPr="00665F00" w:rsidRDefault="004F3F55" w:rsidP="003D6E8C">
            <w:pPr>
              <w:jc w:val="center"/>
              <w:rPr>
                <w:rFonts w:ascii="Times New Roman" w:hAnsi="Times New Roman"/>
                <w:color w:val="000000"/>
                <w:szCs w:val="24"/>
              </w:rPr>
            </w:pPr>
          </w:p>
        </w:tc>
        <w:tc>
          <w:tcPr>
            <w:tcW w:w="540" w:type="dxa"/>
          </w:tcPr>
          <w:p w14:paraId="1913A1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1196F9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67D9DBD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BD318C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5C6B4092" w14:textId="77777777" w:rsidR="004F3F55" w:rsidRPr="00665F00" w:rsidRDefault="004F3F55" w:rsidP="003D6E8C">
            <w:pPr>
              <w:jc w:val="center"/>
              <w:rPr>
                <w:rFonts w:ascii="Times New Roman" w:hAnsi="Times New Roman"/>
                <w:color w:val="000000"/>
                <w:szCs w:val="24"/>
              </w:rPr>
            </w:pPr>
          </w:p>
        </w:tc>
        <w:tc>
          <w:tcPr>
            <w:tcW w:w="540" w:type="dxa"/>
          </w:tcPr>
          <w:p w14:paraId="1999018D" w14:textId="77777777" w:rsidR="004F3F55" w:rsidRPr="00665F00" w:rsidRDefault="004F3F55" w:rsidP="003D6E8C">
            <w:pPr>
              <w:jc w:val="center"/>
              <w:rPr>
                <w:rFonts w:ascii="Times New Roman" w:hAnsi="Times New Roman"/>
                <w:color w:val="000000"/>
                <w:szCs w:val="24"/>
              </w:rPr>
            </w:pPr>
          </w:p>
        </w:tc>
        <w:tc>
          <w:tcPr>
            <w:tcW w:w="540" w:type="dxa"/>
          </w:tcPr>
          <w:p w14:paraId="1DDD2FE7" w14:textId="77777777" w:rsidR="004F3F55" w:rsidRPr="00665F00" w:rsidRDefault="004F3F55" w:rsidP="003D6E8C">
            <w:pPr>
              <w:jc w:val="center"/>
              <w:rPr>
                <w:rFonts w:ascii="Times New Roman" w:hAnsi="Times New Roman"/>
                <w:b/>
                <w:color w:val="000000"/>
                <w:szCs w:val="24"/>
              </w:rPr>
            </w:pPr>
          </w:p>
        </w:tc>
        <w:tc>
          <w:tcPr>
            <w:tcW w:w="540" w:type="dxa"/>
          </w:tcPr>
          <w:p w14:paraId="498374C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16</w:t>
            </w:r>
          </w:p>
        </w:tc>
        <w:tc>
          <w:tcPr>
            <w:tcW w:w="540" w:type="dxa"/>
          </w:tcPr>
          <w:p w14:paraId="5324CC0A" w14:textId="77777777" w:rsidR="004F3F55" w:rsidRPr="00665F00" w:rsidRDefault="004F3F55" w:rsidP="003D6E8C">
            <w:pPr>
              <w:jc w:val="center"/>
              <w:rPr>
                <w:rFonts w:ascii="Times New Roman" w:hAnsi="Times New Roman"/>
                <w:b/>
                <w:color w:val="000000"/>
                <w:szCs w:val="24"/>
              </w:rPr>
            </w:pPr>
          </w:p>
        </w:tc>
        <w:tc>
          <w:tcPr>
            <w:tcW w:w="540" w:type="dxa"/>
          </w:tcPr>
          <w:p w14:paraId="45B4873B" w14:textId="77777777" w:rsidR="004F3F55" w:rsidRPr="00665F00" w:rsidRDefault="004F3F55" w:rsidP="003D6E8C">
            <w:pPr>
              <w:rPr>
                <w:rFonts w:ascii="Times New Roman" w:hAnsi="Times New Roman"/>
              </w:rPr>
            </w:pPr>
            <w:r w:rsidRPr="00665F00">
              <w:rPr>
                <w:rFonts w:ascii="Times New Roman" w:hAnsi="Times New Roman"/>
              </w:rPr>
              <w:t>14</w:t>
            </w:r>
          </w:p>
        </w:tc>
        <w:tc>
          <w:tcPr>
            <w:tcW w:w="540" w:type="dxa"/>
          </w:tcPr>
          <w:p w14:paraId="39B4B5FB" w14:textId="77777777" w:rsidR="004F3F55" w:rsidRPr="00665F00" w:rsidRDefault="004F3F55" w:rsidP="003D6E8C">
            <w:pPr>
              <w:rPr>
                <w:rFonts w:ascii="Times New Roman" w:hAnsi="Times New Roman"/>
              </w:rPr>
            </w:pPr>
            <w:r w:rsidRPr="00665F00">
              <w:rPr>
                <w:rFonts w:ascii="Times New Roman" w:hAnsi="Times New Roman"/>
              </w:rPr>
              <w:t>9</w:t>
            </w:r>
          </w:p>
        </w:tc>
        <w:tc>
          <w:tcPr>
            <w:tcW w:w="450" w:type="dxa"/>
          </w:tcPr>
          <w:p w14:paraId="64B625F7" w14:textId="77777777" w:rsidR="004F3F55" w:rsidRPr="00665F00" w:rsidRDefault="004F3F55" w:rsidP="003D6E8C">
            <w:pPr>
              <w:rPr>
                <w:rFonts w:ascii="Times New Roman" w:hAnsi="Times New Roman"/>
              </w:rPr>
            </w:pPr>
            <w:r w:rsidRPr="00665F00">
              <w:rPr>
                <w:rFonts w:ascii="Times New Roman" w:hAnsi="Times New Roman"/>
              </w:rPr>
              <w:t>10</w:t>
            </w:r>
          </w:p>
        </w:tc>
        <w:tc>
          <w:tcPr>
            <w:tcW w:w="450" w:type="dxa"/>
          </w:tcPr>
          <w:p w14:paraId="3ADB4F05" w14:textId="77777777" w:rsidR="004F3F55" w:rsidRPr="00665F00" w:rsidRDefault="004F3F55" w:rsidP="003D6E8C">
            <w:pPr>
              <w:jc w:val="center"/>
              <w:rPr>
                <w:rFonts w:ascii="Times New Roman" w:hAnsi="Times New Roman"/>
                <w:color w:val="000000"/>
                <w:szCs w:val="24"/>
              </w:rPr>
            </w:pPr>
          </w:p>
        </w:tc>
        <w:tc>
          <w:tcPr>
            <w:tcW w:w="630" w:type="dxa"/>
          </w:tcPr>
          <w:p w14:paraId="0A7347F0" w14:textId="77777777" w:rsidR="004F3F55" w:rsidRPr="00665F00" w:rsidRDefault="004F3F55" w:rsidP="003D6E8C">
            <w:pPr>
              <w:jc w:val="center"/>
              <w:rPr>
                <w:rFonts w:ascii="Times New Roman" w:hAnsi="Times New Roman"/>
                <w:color w:val="000000"/>
                <w:szCs w:val="24"/>
              </w:rPr>
            </w:pPr>
          </w:p>
        </w:tc>
        <w:tc>
          <w:tcPr>
            <w:tcW w:w="540" w:type="dxa"/>
          </w:tcPr>
          <w:p w14:paraId="039B82DB" w14:textId="77777777" w:rsidR="004F3F55" w:rsidRPr="00665F00" w:rsidRDefault="004F3F55" w:rsidP="003D6E8C">
            <w:pPr>
              <w:jc w:val="center"/>
              <w:rPr>
                <w:rFonts w:ascii="Times New Roman" w:hAnsi="Times New Roman"/>
                <w:color w:val="000000"/>
                <w:szCs w:val="24"/>
              </w:rPr>
            </w:pPr>
          </w:p>
        </w:tc>
        <w:tc>
          <w:tcPr>
            <w:tcW w:w="540" w:type="dxa"/>
          </w:tcPr>
          <w:p w14:paraId="7FF7B5AA"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15</w:t>
            </w:r>
          </w:p>
        </w:tc>
        <w:tc>
          <w:tcPr>
            <w:tcW w:w="630" w:type="dxa"/>
          </w:tcPr>
          <w:p w14:paraId="5D013E1B" w14:textId="77777777" w:rsidR="004F3F55" w:rsidRPr="00665F00" w:rsidRDefault="004F3F55" w:rsidP="003D6E8C">
            <w:pPr>
              <w:rPr>
                <w:rFonts w:ascii="Times New Roman" w:hAnsi="Times New Roman"/>
                <w:color w:val="000000"/>
                <w:szCs w:val="24"/>
              </w:rPr>
            </w:pPr>
          </w:p>
        </w:tc>
      </w:tr>
      <w:tr w:rsidR="004F3F55" w:rsidRPr="00665F00" w14:paraId="13D8F0DA" w14:textId="77777777" w:rsidTr="003D6E8C">
        <w:tc>
          <w:tcPr>
            <w:tcW w:w="2448" w:type="dxa"/>
          </w:tcPr>
          <w:p w14:paraId="276DB54D"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Balanus spp.</w:t>
            </w:r>
          </w:p>
        </w:tc>
        <w:tc>
          <w:tcPr>
            <w:tcW w:w="540" w:type="dxa"/>
          </w:tcPr>
          <w:p w14:paraId="36D124D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21</w:t>
            </w:r>
          </w:p>
        </w:tc>
        <w:tc>
          <w:tcPr>
            <w:tcW w:w="540" w:type="dxa"/>
          </w:tcPr>
          <w:p w14:paraId="107E113D" w14:textId="77777777" w:rsidR="004F3F55" w:rsidRPr="00665F00" w:rsidRDefault="004F3F55" w:rsidP="003D6E8C">
            <w:pPr>
              <w:jc w:val="center"/>
              <w:rPr>
                <w:rFonts w:ascii="Times New Roman" w:hAnsi="Times New Roman"/>
                <w:color w:val="000000"/>
                <w:szCs w:val="24"/>
              </w:rPr>
            </w:pPr>
          </w:p>
        </w:tc>
        <w:tc>
          <w:tcPr>
            <w:tcW w:w="540" w:type="dxa"/>
          </w:tcPr>
          <w:p w14:paraId="4F680430" w14:textId="77777777" w:rsidR="004F3F55" w:rsidRPr="00665F00" w:rsidRDefault="004F3F55" w:rsidP="003D6E8C">
            <w:pPr>
              <w:jc w:val="center"/>
              <w:rPr>
                <w:rFonts w:ascii="Times New Roman" w:hAnsi="Times New Roman"/>
                <w:color w:val="000000"/>
                <w:szCs w:val="24"/>
              </w:rPr>
            </w:pPr>
          </w:p>
        </w:tc>
        <w:tc>
          <w:tcPr>
            <w:tcW w:w="540" w:type="dxa"/>
          </w:tcPr>
          <w:p w14:paraId="647573A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18</w:t>
            </w:r>
          </w:p>
        </w:tc>
        <w:tc>
          <w:tcPr>
            <w:tcW w:w="540" w:type="dxa"/>
          </w:tcPr>
          <w:p w14:paraId="08E30C84" w14:textId="77777777" w:rsidR="004F3F55" w:rsidRPr="00665F00" w:rsidRDefault="004F3F55" w:rsidP="003D6E8C">
            <w:pPr>
              <w:jc w:val="center"/>
              <w:rPr>
                <w:rFonts w:ascii="Times New Roman" w:hAnsi="Times New Roman"/>
                <w:color w:val="000000"/>
                <w:szCs w:val="24"/>
              </w:rPr>
            </w:pPr>
          </w:p>
        </w:tc>
        <w:tc>
          <w:tcPr>
            <w:tcW w:w="540" w:type="dxa"/>
          </w:tcPr>
          <w:p w14:paraId="0963C992" w14:textId="77777777" w:rsidR="004F3F55" w:rsidRPr="00665F00" w:rsidRDefault="004F3F55" w:rsidP="003D6E8C">
            <w:pPr>
              <w:jc w:val="center"/>
              <w:rPr>
                <w:rFonts w:ascii="Times New Roman" w:hAnsi="Times New Roman"/>
                <w:color w:val="000000"/>
                <w:szCs w:val="24"/>
              </w:rPr>
            </w:pPr>
          </w:p>
        </w:tc>
        <w:tc>
          <w:tcPr>
            <w:tcW w:w="540" w:type="dxa"/>
          </w:tcPr>
          <w:p w14:paraId="5438A08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B746279" w14:textId="77777777" w:rsidR="004F3F55" w:rsidRPr="00665F00" w:rsidRDefault="004F3F55" w:rsidP="003D6E8C">
            <w:pPr>
              <w:jc w:val="center"/>
              <w:rPr>
                <w:rFonts w:ascii="Times New Roman" w:hAnsi="Times New Roman"/>
                <w:color w:val="000000"/>
                <w:szCs w:val="24"/>
              </w:rPr>
            </w:pPr>
          </w:p>
        </w:tc>
        <w:tc>
          <w:tcPr>
            <w:tcW w:w="540" w:type="dxa"/>
          </w:tcPr>
          <w:p w14:paraId="5AF26B3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108CE3E" w14:textId="77777777" w:rsidR="004F3F55" w:rsidRPr="00665F00" w:rsidRDefault="004F3F55" w:rsidP="003D6E8C">
            <w:pPr>
              <w:jc w:val="center"/>
              <w:rPr>
                <w:rFonts w:ascii="Times New Roman" w:hAnsi="Times New Roman"/>
                <w:color w:val="000000"/>
                <w:szCs w:val="24"/>
              </w:rPr>
            </w:pPr>
          </w:p>
        </w:tc>
        <w:tc>
          <w:tcPr>
            <w:tcW w:w="540" w:type="dxa"/>
          </w:tcPr>
          <w:p w14:paraId="69DCD4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20</w:t>
            </w:r>
          </w:p>
        </w:tc>
        <w:tc>
          <w:tcPr>
            <w:tcW w:w="540" w:type="dxa"/>
          </w:tcPr>
          <w:p w14:paraId="57C3956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0547D4A9" w14:textId="77777777" w:rsidR="004F3F55" w:rsidRPr="00665F00" w:rsidRDefault="004F3F55" w:rsidP="003D6E8C">
            <w:pPr>
              <w:rPr>
                <w:rFonts w:ascii="Times New Roman" w:hAnsi="Times New Roman"/>
              </w:rPr>
            </w:pPr>
            <w:r w:rsidRPr="00665F00">
              <w:rPr>
                <w:rFonts w:ascii="Times New Roman" w:hAnsi="Times New Roman"/>
              </w:rPr>
              <w:t>16</w:t>
            </w:r>
          </w:p>
        </w:tc>
        <w:tc>
          <w:tcPr>
            <w:tcW w:w="540" w:type="dxa"/>
          </w:tcPr>
          <w:p w14:paraId="2FB60002" w14:textId="77777777" w:rsidR="004F3F55" w:rsidRPr="00665F00" w:rsidRDefault="004F3F55" w:rsidP="003D6E8C">
            <w:pPr>
              <w:rPr>
                <w:rFonts w:ascii="Times New Roman" w:hAnsi="Times New Roman"/>
              </w:rPr>
            </w:pPr>
            <w:r w:rsidRPr="00665F00">
              <w:rPr>
                <w:rFonts w:ascii="Times New Roman" w:hAnsi="Times New Roman"/>
              </w:rPr>
              <w:t>14</w:t>
            </w:r>
          </w:p>
        </w:tc>
        <w:tc>
          <w:tcPr>
            <w:tcW w:w="450" w:type="dxa"/>
          </w:tcPr>
          <w:p w14:paraId="742B116F" w14:textId="77777777" w:rsidR="004F3F55" w:rsidRPr="00665F00" w:rsidRDefault="004F3F55" w:rsidP="003D6E8C">
            <w:pPr>
              <w:rPr>
                <w:rFonts w:ascii="Times New Roman" w:hAnsi="Times New Roman"/>
              </w:rPr>
            </w:pPr>
            <w:r w:rsidRPr="00665F00">
              <w:rPr>
                <w:rFonts w:ascii="Times New Roman" w:hAnsi="Times New Roman"/>
              </w:rPr>
              <w:t>14</w:t>
            </w:r>
          </w:p>
        </w:tc>
        <w:tc>
          <w:tcPr>
            <w:tcW w:w="450" w:type="dxa"/>
          </w:tcPr>
          <w:p w14:paraId="3348BED2" w14:textId="77777777" w:rsidR="004F3F55" w:rsidRPr="00665F00" w:rsidRDefault="004F3F55" w:rsidP="003D6E8C">
            <w:pPr>
              <w:jc w:val="center"/>
              <w:rPr>
                <w:rFonts w:ascii="Times New Roman" w:hAnsi="Times New Roman"/>
                <w:color w:val="000000"/>
                <w:szCs w:val="24"/>
              </w:rPr>
            </w:pPr>
          </w:p>
        </w:tc>
        <w:tc>
          <w:tcPr>
            <w:tcW w:w="630" w:type="dxa"/>
          </w:tcPr>
          <w:p w14:paraId="08CD3C8F" w14:textId="77777777" w:rsidR="004F3F55" w:rsidRPr="00665F00" w:rsidRDefault="004F3F55" w:rsidP="003D6E8C">
            <w:pPr>
              <w:jc w:val="center"/>
              <w:rPr>
                <w:rFonts w:ascii="Times New Roman" w:hAnsi="Times New Roman"/>
                <w:color w:val="000000"/>
                <w:szCs w:val="24"/>
              </w:rPr>
            </w:pPr>
          </w:p>
        </w:tc>
        <w:tc>
          <w:tcPr>
            <w:tcW w:w="540" w:type="dxa"/>
          </w:tcPr>
          <w:p w14:paraId="4498EB4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3985E405" w14:textId="77777777" w:rsidR="004F3F55" w:rsidRPr="00665F00" w:rsidRDefault="004F3F55" w:rsidP="003D6E8C">
            <w:pPr>
              <w:rPr>
                <w:rFonts w:ascii="Times New Roman" w:hAnsi="Times New Roman"/>
                <w:color w:val="000000"/>
                <w:szCs w:val="24"/>
              </w:rPr>
            </w:pPr>
          </w:p>
        </w:tc>
        <w:tc>
          <w:tcPr>
            <w:tcW w:w="630" w:type="dxa"/>
          </w:tcPr>
          <w:p w14:paraId="608971A0" w14:textId="77777777" w:rsidR="004F3F55" w:rsidRPr="00665F00" w:rsidRDefault="004F3F55" w:rsidP="003D6E8C">
            <w:pPr>
              <w:rPr>
                <w:rFonts w:ascii="Times New Roman" w:hAnsi="Times New Roman"/>
                <w:color w:val="000000"/>
                <w:szCs w:val="24"/>
              </w:rPr>
            </w:pPr>
          </w:p>
        </w:tc>
      </w:tr>
      <w:tr w:rsidR="004F3F55" w:rsidRPr="00665F00" w14:paraId="391571AD" w14:textId="77777777" w:rsidTr="003D6E8C">
        <w:tc>
          <w:tcPr>
            <w:tcW w:w="2448" w:type="dxa"/>
          </w:tcPr>
          <w:p w14:paraId="049C99FD"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Cirolana harfordi</w:t>
            </w:r>
          </w:p>
        </w:tc>
        <w:tc>
          <w:tcPr>
            <w:tcW w:w="540" w:type="dxa"/>
          </w:tcPr>
          <w:p w14:paraId="06CC3AA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23</w:t>
            </w:r>
          </w:p>
        </w:tc>
        <w:tc>
          <w:tcPr>
            <w:tcW w:w="540" w:type="dxa"/>
          </w:tcPr>
          <w:p w14:paraId="63F20369" w14:textId="77777777" w:rsidR="004F3F55" w:rsidRPr="00665F00" w:rsidRDefault="004F3F55" w:rsidP="003D6E8C">
            <w:pPr>
              <w:jc w:val="center"/>
              <w:rPr>
                <w:rFonts w:ascii="Times New Roman" w:hAnsi="Times New Roman"/>
                <w:color w:val="000000"/>
                <w:szCs w:val="24"/>
              </w:rPr>
            </w:pPr>
          </w:p>
        </w:tc>
        <w:tc>
          <w:tcPr>
            <w:tcW w:w="540" w:type="dxa"/>
          </w:tcPr>
          <w:p w14:paraId="5679B39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5EB05D7" w14:textId="77777777" w:rsidR="004F3F55" w:rsidRPr="00665F00" w:rsidRDefault="004F3F55" w:rsidP="003D6E8C">
            <w:pPr>
              <w:jc w:val="center"/>
              <w:rPr>
                <w:rFonts w:ascii="Times New Roman" w:hAnsi="Times New Roman"/>
                <w:color w:val="000000"/>
                <w:szCs w:val="24"/>
              </w:rPr>
            </w:pPr>
          </w:p>
        </w:tc>
        <w:tc>
          <w:tcPr>
            <w:tcW w:w="540" w:type="dxa"/>
          </w:tcPr>
          <w:p w14:paraId="744BD11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BA20E5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330DF4E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39792A1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784FBA72" w14:textId="77777777" w:rsidR="004F3F55" w:rsidRPr="00665F00" w:rsidRDefault="004F3F55" w:rsidP="003D6E8C">
            <w:pPr>
              <w:jc w:val="center"/>
              <w:rPr>
                <w:rFonts w:ascii="Times New Roman" w:hAnsi="Times New Roman"/>
                <w:color w:val="000000"/>
                <w:szCs w:val="24"/>
              </w:rPr>
            </w:pPr>
          </w:p>
        </w:tc>
        <w:tc>
          <w:tcPr>
            <w:tcW w:w="540" w:type="dxa"/>
          </w:tcPr>
          <w:p w14:paraId="25B09350" w14:textId="77777777" w:rsidR="004F3F55" w:rsidRPr="00665F00" w:rsidRDefault="004F3F55" w:rsidP="003D6E8C">
            <w:pPr>
              <w:jc w:val="center"/>
              <w:rPr>
                <w:rFonts w:ascii="Times New Roman" w:hAnsi="Times New Roman"/>
                <w:b/>
                <w:color w:val="000000"/>
                <w:szCs w:val="24"/>
              </w:rPr>
            </w:pPr>
          </w:p>
        </w:tc>
        <w:tc>
          <w:tcPr>
            <w:tcW w:w="540" w:type="dxa"/>
          </w:tcPr>
          <w:p w14:paraId="02102D1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21</w:t>
            </w:r>
          </w:p>
        </w:tc>
        <w:tc>
          <w:tcPr>
            <w:tcW w:w="540" w:type="dxa"/>
          </w:tcPr>
          <w:p w14:paraId="419FB58F" w14:textId="77777777" w:rsidR="004F3F55" w:rsidRPr="00665F00" w:rsidRDefault="004F3F55" w:rsidP="003D6E8C">
            <w:pPr>
              <w:jc w:val="center"/>
              <w:rPr>
                <w:rFonts w:ascii="Times New Roman" w:hAnsi="Times New Roman"/>
                <w:b/>
                <w:color w:val="000000"/>
                <w:szCs w:val="24"/>
              </w:rPr>
            </w:pPr>
          </w:p>
        </w:tc>
        <w:tc>
          <w:tcPr>
            <w:tcW w:w="540" w:type="dxa"/>
          </w:tcPr>
          <w:p w14:paraId="27050ABE" w14:textId="77777777" w:rsidR="004F3F55" w:rsidRPr="00665F00" w:rsidRDefault="004F3F55" w:rsidP="003D6E8C">
            <w:pPr>
              <w:rPr>
                <w:rFonts w:ascii="Times New Roman" w:hAnsi="Times New Roman"/>
              </w:rPr>
            </w:pPr>
          </w:p>
        </w:tc>
        <w:tc>
          <w:tcPr>
            <w:tcW w:w="540" w:type="dxa"/>
          </w:tcPr>
          <w:p w14:paraId="0779D2B3" w14:textId="77777777" w:rsidR="004F3F55" w:rsidRPr="00665F00" w:rsidRDefault="004F3F55" w:rsidP="003D6E8C">
            <w:pPr>
              <w:rPr>
                <w:rFonts w:ascii="Times New Roman" w:hAnsi="Times New Roman"/>
              </w:rPr>
            </w:pPr>
          </w:p>
        </w:tc>
        <w:tc>
          <w:tcPr>
            <w:tcW w:w="450" w:type="dxa"/>
          </w:tcPr>
          <w:p w14:paraId="6794CEED" w14:textId="77777777" w:rsidR="004F3F55" w:rsidRPr="00665F00" w:rsidRDefault="004F3F55" w:rsidP="003D6E8C">
            <w:pPr>
              <w:rPr>
                <w:rFonts w:ascii="Times New Roman" w:hAnsi="Times New Roman"/>
              </w:rPr>
            </w:pPr>
          </w:p>
        </w:tc>
        <w:tc>
          <w:tcPr>
            <w:tcW w:w="450" w:type="dxa"/>
          </w:tcPr>
          <w:p w14:paraId="52D35940" w14:textId="77777777" w:rsidR="004F3F55" w:rsidRPr="00665F00" w:rsidRDefault="004F3F55" w:rsidP="003D6E8C">
            <w:pPr>
              <w:jc w:val="center"/>
              <w:rPr>
                <w:rFonts w:ascii="Times New Roman" w:hAnsi="Times New Roman"/>
                <w:color w:val="000000"/>
                <w:szCs w:val="24"/>
              </w:rPr>
            </w:pPr>
          </w:p>
        </w:tc>
        <w:tc>
          <w:tcPr>
            <w:tcW w:w="630" w:type="dxa"/>
          </w:tcPr>
          <w:p w14:paraId="1113CF75" w14:textId="77777777" w:rsidR="004F3F55" w:rsidRPr="00665F00" w:rsidRDefault="004F3F55" w:rsidP="003D6E8C">
            <w:pPr>
              <w:jc w:val="center"/>
              <w:rPr>
                <w:rFonts w:ascii="Times New Roman" w:hAnsi="Times New Roman"/>
                <w:color w:val="000000"/>
                <w:szCs w:val="24"/>
              </w:rPr>
            </w:pPr>
          </w:p>
        </w:tc>
        <w:tc>
          <w:tcPr>
            <w:tcW w:w="540" w:type="dxa"/>
          </w:tcPr>
          <w:p w14:paraId="400A81DD" w14:textId="77777777" w:rsidR="004F3F55" w:rsidRPr="00665F00" w:rsidRDefault="004F3F55" w:rsidP="003D6E8C">
            <w:pPr>
              <w:jc w:val="center"/>
              <w:rPr>
                <w:rFonts w:ascii="Times New Roman" w:hAnsi="Times New Roman"/>
                <w:color w:val="000000"/>
                <w:szCs w:val="24"/>
              </w:rPr>
            </w:pPr>
          </w:p>
        </w:tc>
        <w:tc>
          <w:tcPr>
            <w:tcW w:w="540" w:type="dxa"/>
          </w:tcPr>
          <w:p w14:paraId="6E24C443" w14:textId="77777777" w:rsidR="004F3F55" w:rsidRPr="00665F00" w:rsidRDefault="004F3F55" w:rsidP="003D6E8C">
            <w:pPr>
              <w:rPr>
                <w:rFonts w:ascii="Times New Roman" w:hAnsi="Times New Roman"/>
                <w:color w:val="000000"/>
                <w:szCs w:val="24"/>
              </w:rPr>
            </w:pPr>
          </w:p>
        </w:tc>
        <w:tc>
          <w:tcPr>
            <w:tcW w:w="630" w:type="dxa"/>
          </w:tcPr>
          <w:p w14:paraId="138A3B66" w14:textId="77777777" w:rsidR="004F3F55" w:rsidRPr="00665F00" w:rsidRDefault="004F3F55" w:rsidP="003D6E8C">
            <w:pPr>
              <w:rPr>
                <w:rFonts w:ascii="Times New Roman" w:hAnsi="Times New Roman"/>
                <w:color w:val="000000"/>
                <w:szCs w:val="24"/>
              </w:rPr>
            </w:pPr>
          </w:p>
        </w:tc>
      </w:tr>
      <w:tr w:rsidR="004F3F55" w:rsidRPr="00665F00" w14:paraId="31E1A635" w14:textId="77777777" w:rsidTr="003D6E8C">
        <w:tc>
          <w:tcPr>
            <w:tcW w:w="2448" w:type="dxa"/>
          </w:tcPr>
          <w:p w14:paraId="06B6C77A"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Pugettia richii</w:t>
            </w:r>
          </w:p>
        </w:tc>
        <w:tc>
          <w:tcPr>
            <w:tcW w:w="540" w:type="dxa"/>
          </w:tcPr>
          <w:p w14:paraId="2D0F4DB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24</w:t>
            </w:r>
          </w:p>
        </w:tc>
        <w:tc>
          <w:tcPr>
            <w:tcW w:w="540" w:type="dxa"/>
          </w:tcPr>
          <w:p w14:paraId="3F2445E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6D99CCF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059D03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50969531" w14:textId="77777777" w:rsidR="004F3F55" w:rsidRPr="00665F00" w:rsidRDefault="004F3F55" w:rsidP="003D6E8C">
            <w:pPr>
              <w:jc w:val="center"/>
              <w:rPr>
                <w:rFonts w:ascii="Times New Roman" w:hAnsi="Times New Roman"/>
                <w:color w:val="000000"/>
                <w:szCs w:val="24"/>
              </w:rPr>
            </w:pPr>
          </w:p>
        </w:tc>
        <w:tc>
          <w:tcPr>
            <w:tcW w:w="540" w:type="dxa"/>
          </w:tcPr>
          <w:p w14:paraId="3BE65B42" w14:textId="77777777" w:rsidR="004F3F55" w:rsidRPr="00665F00" w:rsidRDefault="004F3F55" w:rsidP="003D6E8C">
            <w:pPr>
              <w:jc w:val="center"/>
              <w:rPr>
                <w:rFonts w:ascii="Times New Roman" w:hAnsi="Times New Roman"/>
                <w:color w:val="000000"/>
                <w:szCs w:val="24"/>
              </w:rPr>
            </w:pPr>
          </w:p>
        </w:tc>
        <w:tc>
          <w:tcPr>
            <w:tcW w:w="540" w:type="dxa"/>
          </w:tcPr>
          <w:p w14:paraId="0F47C06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21</w:t>
            </w:r>
          </w:p>
        </w:tc>
        <w:tc>
          <w:tcPr>
            <w:tcW w:w="540" w:type="dxa"/>
          </w:tcPr>
          <w:p w14:paraId="4EAC1511" w14:textId="77777777" w:rsidR="004F3F55" w:rsidRPr="00665F00" w:rsidRDefault="004F3F55" w:rsidP="003D6E8C">
            <w:pPr>
              <w:jc w:val="center"/>
              <w:rPr>
                <w:rFonts w:ascii="Times New Roman" w:hAnsi="Times New Roman"/>
                <w:color w:val="000000"/>
                <w:szCs w:val="24"/>
              </w:rPr>
            </w:pPr>
          </w:p>
        </w:tc>
        <w:tc>
          <w:tcPr>
            <w:tcW w:w="540" w:type="dxa"/>
          </w:tcPr>
          <w:p w14:paraId="3AB1001F" w14:textId="77777777" w:rsidR="004F3F55" w:rsidRPr="00665F00" w:rsidRDefault="004F3F55" w:rsidP="003D6E8C">
            <w:pPr>
              <w:jc w:val="center"/>
              <w:rPr>
                <w:rFonts w:ascii="Times New Roman" w:hAnsi="Times New Roman"/>
                <w:color w:val="000000"/>
                <w:szCs w:val="24"/>
              </w:rPr>
            </w:pPr>
          </w:p>
        </w:tc>
        <w:tc>
          <w:tcPr>
            <w:tcW w:w="540" w:type="dxa"/>
          </w:tcPr>
          <w:p w14:paraId="335E8206" w14:textId="77777777" w:rsidR="004F3F55" w:rsidRPr="00665F00" w:rsidRDefault="004F3F55" w:rsidP="003D6E8C">
            <w:pPr>
              <w:jc w:val="center"/>
              <w:rPr>
                <w:rFonts w:ascii="Times New Roman" w:hAnsi="Times New Roman"/>
                <w:color w:val="000000"/>
                <w:szCs w:val="24"/>
              </w:rPr>
            </w:pPr>
          </w:p>
        </w:tc>
        <w:tc>
          <w:tcPr>
            <w:tcW w:w="540" w:type="dxa"/>
          </w:tcPr>
          <w:p w14:paraId="4BAEF513" w14:textId="77777777" w:rsidR="004F3F55" w:rsidRPr="00665F00" w:rsidRDefault="004F3F55" w:rsidP="003D6E8C">
            <w:pPr>
              <w:jc w:val="center"/>
              <w:rPr>
                <w:rFonts w:ascii="Times New Roman" w:hAnsi="Times New Roman"/>
                <w:color w:val="000000"/>
                <w:szCs w:val="24"/>
              </w:rPr>
            </w:pPr>
          </w:p>
        </w:tc>
        <w:tc>
          <w:tcPr>
            <w:tcW w:w="540" w:type="dxa"/>
          </w:tcPr>
          <w:p w14:paraId="11FCAC0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5603F05" w14:textId="77777777" w:rsidR="004F3F55" w:rsidRPr="00665F00" w:rsidRDefault="004F3F55" w:rsidP="003D6E8C">
            <w:pPr>
              <w:rPr>
                <w:rFonts w:ascii="Times New Roman" w:hAnsi="Times New Roman"/>
              </w:rPr>
            </w:pPr>
          </w:p>
        </w:tc>
        <w:tc>
          <w:tcPr>
            <w:tcW w:w="540" w:type="dxa"/>
          </w:tcPr>
          <w:p w14:paraId="785E5850" w14:textId="77777777" w:rsidR="004F3F55" w:rsidRPr="00665F00" w:rsidRDefault="004F3F55" w:rsidP="003D6E8C">
            <w:pPr>
              <w:rPr>
                <w:rFonts w:ascii="Times New Roman" w:hAnsi="Times New Roman"/>
              </w:rPr>
            </w:pPr>
          </w:p>
        </w:tc>
        <w:tc>
          <w:tcPr>
            <w:tcW w:w="450" w:type="dxa"/>
          </w:tcPr>
          <w:p w14:paraId="566EE96D" w14:textId="77777777" w:rsidR="004F3F55" w:rsidRPr="00665F00" w:rsidRDefault="004F3F55" w:rsidP="003D6E8C">
            <w:pPr>
              <w:rPr>
                <w:rFonts w:ascii="Times New Roman" w:hAnsi="Times New Roman"/>
              </w:rPr>
            </w:pPr>
          </w:p>
        </w:tc>
        <w:tc>
          <w:tcPr>
            <w:tcW w:w="450" w:type="dxa"/>
          </w:tcPr>
          <w:p w14:paraId="77FDD7E1" w14:textId="77777777" w:rsidR="004F3F55" w:rsidRPr="00665F00" w:rsidRDefault="004F3F55" w:rsidP="003D6E8C">
            <w:pPr>
              <w:jc w:val="center"/>
              <w:rPr>
                <w:rFonts w:ascii="Times New Roman" w:hAnsi="Times New Roman"/>
                <w:color w:val="000000"/>
                <w:szCs w:val="24"/>
              </w:rPr>
            </w:pPr>
          </w:p>
        </w:tc>
        <w:tc>
          <w:tcPr>
            <w:tcW w:w="630" w:type="dxa"/>
          </w:tcPr>
          <w:p w14:paraId="604FD869" w14:textId="77777777" w:rsidR="004F3F55" w:rsidRPr="00665F00" w:rsidRDefault="004F3F55" w:rsidP="003D6E8C">
            <w:pPr>
              <w:jc w:val="center"/>
              <w:rPr>
                <w:rFonts w:ascii="Times New Roman" w:hAnsi="Times New Roman"/>
                <w:color w:val="000000"/>
                <w:szCs w:val="24"/>
              </w:rPr>
            </w:pPr>
          </w:p>
        </w:tc>
        <w:tc>
          <w:tcPr>
            <w:tcW w:w="540" w:type="dxa"/>
          </w:tcPr>
          <w:p w14:paraId="722E0FC7" w14:textId="77777777" w:rsidR="004F3F55" w:rsidRPr="00665F00" w:rsidRDefault="004F3F55" w:rsidP="003D6E8C">
            <w:pPr>
              <w:jc w:val="center"/>
              <w:rPr>
                <w:rFonts w:ascii="Times New Roman" w:hAnsi="Times New Roman"/>
                <w:color w:val="000000"/>
                <w:szCs w:val="24"/>
              </w:rPr>
            </w:pPr>
          </w:p>
        </w:tc>
        <w:tc>
          <w:tcPr>
            <w:tcW w:w="540" w:type="dxa"/>
          </w:tcPr>
          <w:p w14:paraId="6C204B1D" w14:textId="77777777" w:rsidR="004F3F55" w:rsidRPr="00665F00" w:rsidRDefault="004F3F55" w:rsidP="003D6E8C">
            <w:pPr>
              <w:rPr>
                <w:rFonts w:ascii="Times New Roman" w:hAnsi="Times New Roman"/>
                <w:color w:val="000000"/>
                <w:szCs w:val="24"/>
              </w:rPr>
            </w:pPr>
          </w:p>
        </w:tc>
        <w:tc>
          <w:tcPr>
            <w:tcW w:w="630" w:type="dxa"/>
          </w:tcPr>
          <w:p w14:paraId="2DEE8143" w14:textId="77777777" w:rsidR="004F3F55" w:rsidRPr="00665F00" w:rsidRDefault="004F3F55" w:rsidP="003D6E8C">
            <w:pPr>
              <w:rPr>
                <w:rFonts w:ascii="Times New Roman" w:hAnsi="Times New Roman"/>
                <w:color w:val="000000"/>
                <w:szCs w:val="24"/>
              </w:rPr>
            </w:pPr>
          </w:p>
        </w:tc>
      </w:tr>
      <w:tr w:rsidR="004F3F55" w:rsidRPr="00665F00" w14:paraId="4C0D0AC7" w14:textId="77777777" w:rsidTr="003D6E8C">
        <w:tc>
          <w:tcPr>
            <w:tcW w:w="2448" w:type="dxa"/>
          </w:tcPr>
          <w:p w14:paraId="38B201F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Pandalidae</w:t>
            </w:r>
          </w:p>
        </w:tc>
        <w:tc>
          <w:tcPr>
            <w:tcW w:w="540" w:type="dxa"/>
          </w:tcPr>
          <w:p w14:paraId="2001475B"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26</w:t>
            </w:r>
          </w:p>
        </w:tc>
        <w:tc>
          <w:tcPr>
            <w:tcW w:w="540" w:type="dxa"/>
          </w:tcPr>
          <w:p w14:paraId="6C1B2880" w14:textId="77777777" w:rsidR="004F3F55" w:rsidRPr="00665F00" w:rsidRDefault="004F3F55" w:rsidP="003D6E8C">
            <w:pPr>
              <w:jc w:val="center"/>
              <w:rPr>
                <w:rFonts w:ascii="Times New Roman" w:hAnsi="Times New Roman"/>
                <w:color w:val="000000"/>
                <w:szCs w:val="24"/>
              </w:rPr>
            </w:pPr>
          </w:p>
        </w:tc>
        <w:tc>
          <w:tcPr>
            <w:tcW w:w="540" w:type="dxa"/>
          </w:tcPr>
          <w:p w14:paraId="68EDAA69" w14:textId="77777777" w:rsidR="004F3F55" w:rsidRPr="00665F00" w:rsidRDefault="004F3F55" w:rsidP="003D6E8C">
            <w:pPr>
              <w:jc w:val="center"/>
              <w:rPr>
                <w:rFonts w:ascii="Times New Roman" w:hAnsi="Times New Roman"/>
                <w:color w:val="000000"/>
                <w:szCs w:val="24"/>
              </w:rPr>
            </w:pPr>
          </w:p>
        </w:tc>
        <w:tc>
          <w:tcPr>
            <w:tcW w:w="540" w:type="dxa"/>
          </w:tcPr>
          <w:p w14:paraId="00AF7E5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678EEE00" w14:textId="77777777" w:rsidR="004F3F55" w:rsidRPr="00665F00" w:rsidRDefault="004F3F55" w:rsidP="003D6E8C">
            <w:pPr>
              <w:jc w:val="center"/>
              <w:rPr>
                <w:rFonts w:ascii="Times New Roman" w:hAnsi="Times New Roman"/>
                <w:color w:val="000000"/>
                <w:szCs w:val="24"/>
              </w:rPr>
            </w:pPr>
          </w:p>
        </w:tc>
        <w:tc>
          <w:tcPr>
            <w:tcW w:w="540" w:type="dxa"/>
          </w:tcPr>
          <w:p w14:paraId="714D75C0" w14:textId="77777777" w:rsidR="004F3F55" w:rsidRPr="00665F00" w:rsidRDefault="004F3F55" w:rsidP="003D6E8C">
            <w:pPr>
              <w:jc w:val="center"/>
              <w:rPr>
                <w:rFonts w:ascii="Times New Roman" w:hAnsi="Times New Roman"/>
                <w:color w:val="000000"/>
                <w:szCs w:val="24"/>
              </w:rPr>
            </w:pPr>
          </w:p>
        </w:tc>
        <w:tc>
          <w:tcPr>
            <w:tcW w:w="540" w:type="dxa"/>
          </w:tcPr>
          <w:p w14:paraId="43AB46C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20</w:t>
            </w:r>
          </w:p>
        </w:tc>
        <w:tc>
          <w:tcPr>
            <w:tcW w:w="540" w:type="dxa"/>
          </w:tcPr>
          <w:p w14:paraId="1CC810A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4233728B" w14:textId="77777777" w:rsidR="004F3F55" w:rsidRPr="00665F00" w:rsidRDefault="004F3F55" w:rsidP="003D6E8C">
            <w:pPr>
              <w:jc w:val="center"/>
              <w:rPr>
                <w:rFonts w:ascii="Times New Roman" w:hAnsi="Times New Roman"/>
                <w:color w:val="000000"/>
                <w:szCs w:val="24"/>
              </w:rPr>
            </w:pPr>
          </w:p>
        </w:tc>
        <w:tc>
          <w:tcPr>
            <w:tcW w:w="540" w:type="dxa"/>
          </w:tcPr>
          <w:p w14:paraId="4ABE07DA" w14:textId="77777777" w:rsidR="004F3F55" w:rsidRPr="00665F00" w:rsidRDefault="004F3F55" w:rsidP="003D6E8C">
            <w:pPr>
              <w:jc w:val="center"/>
              <w:rPr>
                <w:rFonts w:ascii="Times New Roman" w:hAnsi="Times New Roman"/>
                <w:b/>
                <w:color w:val="000000"/>
                <w:szCs w:val="24"/>
              </w:rPr>
            </w:pPr>
          </w:p>
        </w:tc>
        <w:tc>
          <w:tcPr>
            <w:tcW w:w="540" w:type="dxa"/>
          </w:tcPr>
          <w:p w14:paraId="7740095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17</w:t>
            </w:r>
          </w:p>
        </w:tc>
        <w:tc>
          <w:tcPr>
            <w:tcW w:w="540" w:type="dxa"/>
          </w:tcPr>
          <w:p w14:paraId="6EB4267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1033F8C0" w14:textId="77777777" w:rsidR="004F3F55" w:rsidRPr="00665F00" w:rsidRDefault="004F3F55" w:rsidP="003D6E8C">
            <w:pPr>
              <w:rPr>
                <w:rFonts w:ascii="Times New Roman" w:hAnsi="Times New Roman"/>
              </w:rPr>
            </w:pPr>
          </w:p>
        </w:tc>
        <w:tc>
          <w:tcPr>
            <w:tcW w:w="540" w:type="dxa"/>
          </w:tcPr>
          <w:p w14:paraId="34DA91AD" w14:textId="77777777" w:rsidR="004F3F55" w:rsidRPr="00665F00" w:rsidRDefault="004F3F55" w:rsidP="003D6E8C">
            <w:pPr>
              <w:rPr>
                <w:rFonts w:ascii="Times New Roman" w:hAnsi="Times New Roman"/>
              </w:rPr>
            </w:pPr>
          </w:p>
        </w:tc>
        <w:tc>
          <w:tcPr>
            <w:tcW w:w="450" w:type="dxa"/>
          </w:tcPr>
          <w:p w14:paraId="40136EF7" w14:textId="77777777" w:rsidR="004F3F55" w:rsidRPr="00665F00" w:rsidRDefault="004F3F55" w:rsidP="003D6E8C">
            <w:pPr>
              <w:rPr>
                <w:rFonts w:ascii="Times New Roman" w:hAnsi="Times New Roman"/>
              </w:rPr>
            </w:pPr>
          </w:p>
        </w:tc>
        <w:tc>
          <w:tcPr>
            <w:tcW w:w="450" w:type="dxa"/>
          </w:tcPr>
          <w:p w14:paraId="4494E0C2" w14:textId="77777777" w:rsidR="004F3F55" w:rsidRPr="00665F00" w:rsidRDefault="004F3F55" w:rsidP="003D6E8C">
            <w:pPr>
              <w:jc w:val="center"/>
              <w:rPr>
                <w:rFonts w:ascii="Times New Roman" w:hAnsi="Times New Roman"/>
                <w:color w:val="000000"/>
                <w:szCs w:val="24"/>
              </w:rPr>
            </w:pPr>
          </w:p>
        </w:tc>
        <w:tc>
          <w:tcPr>
            <w:tcW w:w="630" w:type="dxa"/>
          </w:tcPr>
          <w:p w14:paraId="1E7F42F4" w14:textId="77777777" w:rsidR="004F3F55" w:rsidRPr="00665F00" w:rsidRDefault="004F3F55" w:rsidP="003D6E8C">
            <w:pPr>
              <w:jc w:val="center"/>
              <w:rPr>
                <w:rFonts w:ascii="Times New Roman" w:hAnsi="Times New Roman"/>
                <w:color w:val="000000"/>
                <w:szCs w:val="24"/>
              </w:rPr>
            </w:pPr>
          </w:p>
        </w:tc>
        <w:tc>
          <w:tcPr>
            <w:tcW w:w="540" w:type="dxa"/>
          </w:tcPr>
          <w:p w14:paraId="13384144" w14:textId="77777777" w:rsidR="004F3F55" w:rsidRPr="00665F00" w:rsidRDefault="004F3F55" w:rsidP="003D6E8C">
            <w:pPr>
              <w:jc w:val="center"/>
              <w:rPr>
                <w:rFonts w:ascii="Times New Roman" w:hAnsi="Times New Roman"/>
                <w:color w:val="000000"/>
                <w:szCs w:val="24"/>
              </w:rPr>
            </w:pPr>
          </w:p>
        </w:tc>
        <w:tc>
          <w:tcPr>
            <w:tcW w:w="540" w:type="dxa"/>
          </w:tcPr>
          <w:p w14:paraId="702C9123" w14:textId="77777777" w:rsidR="004F3F55" w:rsidRPr="00665F00" w:rsidRDefault="004F3F55" w:rsidP="003D6E8C">
            <w:pPr>
              <w:rPr>
                <w:rFonts w:ascii="Times New Roman" w:hAnsi="Times New Roman"/>
                <w:color w:val="000000"/>
                <w:szCs w:val="24"/>
              </w:rPr>
            </w:pPr>
          </w:p>
        </w:tc>
        <w:tc>
          <w:tcPr>
            <w:tcW w:w="630" w:type="dxa"/>
          </w:tcPr>
          <w:p w14:paraId="78C8D7D5" w14:textId="77777777" w:rsidR="004F3F55" w:rsidRPr="00665F00" w:rsidRDefault="004F3F55" w:rsidP="003D6E8C">
            <w:pPr>
              <w:rPr>
                <w:rFonts w:ascii="Times New Roman" w:hAnsi="Times New Roman"/>
                <w:color w:val="000000"/>
                <w:szCs w:val="24"/>
              </w:rPr>
            </w:pPr>
          </w:p>
        </w:tc>
      </w:tr>
      <w:tr w:rsidR="004F3F55" w:rsidRPr="00665F00" w14:paraId="3400DDC6" w14:textId="77777777" w:rsidTr="003D6E8C">
        <w:tc>
          <w:tcPr>
            <w:tcW w:w="2448" w:type="dxa"/>
          </w:tcPr>
          <w:p w14:paraId="2B634CA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Pagurus quaylei</w:t>
            </w:r>
          </w:p>
        </w:tc>
        <w:tc>
          <w:tcPr>
            <w:tcW w:w="540" w:type="dxa"/>
          </w:tcPr>
          <w:p w14:paraId="1B7FC29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29</w:t>
            </w:r>
          </w:p>
        </w:tc>
        <w:tc>
          <w:tcPr>
            <w:tcW w:w="540" w:type="dxa"/>
          </w:tcPr>
          <w:p w14:paraId="0F59B9C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00380E37" w14:textId="77777777" w:rsidR="004F3F55" w:rsidRPr="00665F00" w:rsidRDefault="004F3F55" w:rsidP="003D6E8C">
            <w:pPr>
              <w:jc w:val="center"/>
              <w:rPr>
                <w:rFonts w:ascii="Times New Roman" w:hAnsi="Times New Roman"/>
                <w:color w:val="000000"/>
                <w:szCs w:val="24"/>
              </w:rPr>
            </w:pPr>
          </w:p>
        </w:tc>
        <w:tc>
          <w:tcPr>
            <w:tcW w:w="540" w:type="dxa"/>
          </w:tcPr>
          <w:p w14:paraId="0185F314" w14:textId="77777777" w:rsidR="004F3F55" w:rsidRPr="00665F00" w:rsidRDefault="004F3F55" w:rsidP="003D6E8C">
            <w:pPr>
              <w:jc w:val="center"/>
              <w:rPr>
                <w:rFonts w:ascii="Times New Roman" w:hAnsi="Times New Roman"/>
                <w:color w:val="000000"/>
                <w:szCs w:val="24"/>
              </w:rPr>
            </w:pPr>
          </w:p>
        </w:tc>
        <w:tc>
          <w:tcPr>
            <w:tcW w:w="540" w:type="dxa"/>
          </w:tcPr>
          <w:p w14:paraId="0ACB085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2A0C54DA" w14:textId="77777777" w:rsidR="004F3F55" w:rsidRPr="00665F00" w:rsidRDefault="004F3F55" w:rsidP="003D6E8C">
            <w:pPr>
              <w:jc w:val="center"/>
              <w:rPr>
                <w:rFonts w:ascii="Times New Roman" w:hAnsi="Times New Roman"/>
                <w:color w:val="000000"/>
                <w:szCs w:val="24"/>
              </w:rPr>
            </w:pPr>
          </w:p>
        </w:tc>
        <w:tc>
          <w:tcPr>
            <w:tcW w:w="540" w:type="dxa"/>
          </w:tcPr>
          <w:p w14:paraId="361FFA6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22</w:t>
            </w:r>
          </w:p>
        </w:tc>
        <w:tc>
          <w:tcPr>
            <w:tcW w:w="540" w:type="dxa"/>
          </w:tcPr>
          <w:p w14:paraId="03D6E92A" w14:textId="77777777" w:rsidR="004F3F55" w:rsidRPr="00665F00" w:rsidRDefault="004F3F55" w:rsidP="003D6E8C">
            <w:pPr>
              <w:jc w:val="center"/>
              <w:rPr>
                <w:rFonts w:ascii="Times New Roman" w:hAnsi="Times New Roman"/>
                <w:color w:val="000000"/>
                <w:szCs w:val="24"/>
              </w:rPr>
            </w:pPr>
          </w:p>
        </w:tc>
        <w:tc>
          <w:tcPr>
            <w:tcW w:w="540" w:type="dxa"/>
          </w:tcPr>
          <w:p w14:paraId="66BBA142" w14:textId="77777777" w:rsidR="004F3F55" w:rsidRPr="00665F00" w:rsidRDefault="004F3F55" w:rsidP="003D6E8C">
            <w:pPr>
              <w:jc w:val="center"/>
              <w:rPr>
                <w:rFonts w:ascii="Times New Roman" w:hAnsi="Times New Roman"/>
                <w:color w:val="000000"/>
                <w:szCs w:val="24"/>
              </w:rPr>
            </w:pPr>
          </w:p>
        </w:tc>
        <w:tc>
          <w:tcPr>
            <w:tcW w:w="540" w:type="dxa"/>
          </w:tcPr>
          <w:p w14:paraId="4726593D" w14:textId="77777777" w:rsidR="004F3F55" w:rsidRPr="00665F00" w:rsidRDefault="004F3F55" w:rsidP="003D6E8C">
            <w:pPr>
              <w:jc w:val="center"/>
              <w:rPr>
                <w:rFonts w:ascii="Times New Roman" w:hAnsi="Times New Roman"/>
                <w:color w:val="000000"/>
                <w:szCs w:val="24"/>
              </w:rPr>
            </w:pPr>
          </w:p>
        </w:tc>
        <w:tc>
          <w:tcPr>
            <w:tcW w:w="540" w:type="dxa"/>
          </w:tcPr>
          <w:p w14:paraId="253A4118" w14:textId="77777777" w:rsidR="004F3F55" w:rsidRPr="00665F00" w:rsidRDefault="004F3F55" w:rsidP="003D6E8C">
            <w:pPr>
              <w:jc w:val="center"/>
              <w:rPr>
                <w:rFonts w:ascii="Times New Roman" w:hAnsi="Times New Roman"/>
                <w:color w:val="000000"/>
                <w:szCs w:val="24"/>
              </w:rPr>
            </w:pPr>
          </w:p>
        </w:tc>
        <w:tc>
          <w:tcPr>
            <w:tcW w:w="540" w:type="dxa"/>
          </w:tcPr>
          <w:p w14:paraId="46DFF795" w14:textId="77777777" w:rsidR="004F3F55" w:rsidRPr="00665F00" w:rsidRDefault="004F3F55" w:rsidP="003D6E8C">
            <w:pPr>
              <w:jc w:val="center"/>
              <w:rPr>
                <w:rFonts w:ascii="Times New Roman" w:hAnsi="Times New Roman"/>
                <w:color w:val="000000"/>
                <w:szCs w:val="24"/>
              </w:rPr>
            </w:pPr>
          </w:p>
        </w:tc>
        <w:tc>
          <w:tcPr>
            <w:tcW w:w="540" w:type="dxa"/>
          </w:tcPr>
          <w:p w14:paraId="1929DC02" w14:textId="77777777" w:rsidR="004F3F55" w:rsidRPr="00665F00" w:rsidRDefault="004F3F55" w:rsidP="003D6E8C">
            <w:pPr>
              <w:rPr>
                <w:rFonts w:ascii="Times New Roman" w:hAnsi="Times New Roman"/>
              </w:rPr>
            </w:pPr>
          </w:p>
        </w:tc>
        <w:tc>
          <w:tcPr>
            <w:tcW w:w="540" w:type="dxa"/>
          </w:tcPr>
          <w:p w14:paraId="75E9FA23" w14:textId="77777777" w:rsidR="004F3F55" w:rsidRPr="00665F00" w:rsidRDefault="004F3F55" w:rsidP="003D6E8C">
            <w:pPr>
              <w:rPr>
                <w:rFonts w:ascii="Times New Roman" w:hAnsi="Times New Roman"/>
              </w:rPr>
            </w:pPr>
          </w:p>
        </w:tc>
        <w:tc>
          <w:tcPr>
            <w:tcW w:w="450" w:type="dxa"/>
          </w:tcPr>
          <w:p w14:paraId="2C2E0082" w14:textId="77777777" w:rsidR="004F3F55" w:rsidRPr="00665F00" w:rsidRDefault="004F3F55" w:rsidP="003D6E8C">
            <w:pPr>
              <w:rPr>
                <w:rFonts w:ascii="Times New Roman" w:hAnsi="Times New Roman"/>
              </w:rPr>
            </w:pPr>
          </w:p>
        </w:tc>
        <w:tc>
          <w:tcPr>
            <w:tcW w:w="450" w:type="dxa"/>
          </w:tcPr>
          <w:p w14:paraId="7BD6555D" w14:textId="77777777" w:rsidR="004F3F55" w:rsidRPr="00665F00" w:rsidRDefault="004F3F55" w:rsidP="003D6E8C">
            <w:pPr>
              <w:jc w:val="center"/>
              <w:rPr>
                <w:rFonts w:ascii="Times New Roman" w:hAnsi="Times New Roman"/>
                <w:color w:val="000000"/>
                <w:szCs w:val="24"/>
              </w:rPr>
            </w:pPr>
          </w:p>
        </w:tc>
        <w:tc>
          <w:tcPr>
            <w:tcW w:w="630" w:type="dxa"/>
          </w:tcPr>
          <w:p w14:paraId="6895BE54" w14:textId="77777777" w:rsidR="004F3F55" w:rsidRPr="00665F00" w:rsidRDefault="004F3F55" w:rsidP="003D6E8C">
            <w:pPr>
              <w:jc w:val="center"/>
              <w:rPr>
                <w:rFonts w:ascii="Times New Roman" w:hAnsi="Times New Roman"/>
                <w:color w:val="000000"/>
                <w:szCs w:val="24"/>
              </w:rPr>
            </w:pPr>
          </w:p>
        </w:tc>
        <w:tc>
          <w:tcPr>
            <w:tcW w:w="540" w:type="dxa"/>
          </w:tcPr>
          <w:p w14:paraId="53B38BEF" w14:textId="77777777" w:rsidR="004F3F55" w:rsidRPr="00665F00" w:rsidRDefault="004F3F55" w:rsidP="003D6E8C">
            <w:pPr>
              <w:jc w:val="center"/>
              <w:rPr>
                <w:rFonts w:ascii="Times New Roman" w:hAnsi="Times New Roman"/>
                <w:color w:val="000000"/>
                <w:szCs w:val="24"/>
              </w:rPr>
            </w:pPr>
          </w:p>
        </w:tc>
        <w:tc>
          <w:tcPr>
            <w:tcW w:w="540" w:type="dxa"/>
          </w:tcPr>
          <w:p w14:paraId="2A0C2D7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16</w:t>
            </w:r>
          </w:p>
        </w:tc>
        <w:tc>
          <w:tcPr>
            <w:tcW w:w="630" w:type="dxa"/>
          </w:tcPr>
          <w:p w14:paraId="3039C9D6" w14:textId="77777777" w:rsidR="004F3F55" w:rsidRPr="00665F00" w:rsidRDefault="004F3F55" w:rsidP="003D6E8C">
            <w:pPr>
              <w:rPr>
                <w:rFonts w:ascii="Times New Roman" w:hAnsi="Times New Roman"/>
                <w:color w:val="000000"/>
                <w:szCs w:val="24"/>
              </w:rPr>
            </w:pPr>
          </w:p>
        </w:tc>
      </w:tr>
      <w:tr w:rsidR="004F3F55" w:rsidRPr="00665F00" w14:paraId="001B001C" w14:textId="77777777" w:rsidTr="003D6E8C">
        <w:tc>
          <w:tcPr>
            <w:tcW w:w="2448" w:type="dxa"/>
          </w:tcPr>
          <w:p w14:paraId="2048D64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 xml:space="preserve">Nebalia sp. </w:t>
            </w:r>
          </w:p>
        </w:tc>
        <w:tc>
          <w:tcPr>
            <w:tcW w:w="540" w:type="dxa"/>
          </w:tcPr>
          <w:p w14:paraId="2550A04F"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30</w:t>
            </w:r>
          </w:p>
        </w:tc>
        <w:tc>
          <w:tcPr>
            <w:tcW w:w="540" w:type="dxa"/>
          </w:tcPr>
          <w:p w14:paraId="2122B39E" w14:textId="77777777" w:rsidR="004F3F55" w:rsidRPr="00665F00" w:rsidRDefault="004F3F55" w:rsidP="003D6E8C">
            <w:pPr>
              <w:jc w:val="center"/>
              <w:rPr>
                <w:rFonts w:ascii="Times New Roman" w:hAnsi="Times New Roman"/>
                <w:color w:val="000000"/>
                <w:szCs w:val="24"/>
              </w:rPr>
            </w:pPr>
          </w:p>
        </w:tc>
        <w:tc>
          <w:tcPr>
            <w:tcW w:w="540" w:type="dxa"/>
          </w:tcPr>
          <w:p w14:paraId="4B5181B9" w14:textId="77777777" w:rsidR="004F3F55" w:rsidRPr="00665F00" w:rsidRDefault="004F3F55" w:rsidP="003D6E8C">
            <w:pPr>
              <w:jc w:val="center"/>
              <w:rPr>
                <w:rFonts w:ascii="Times New Roman" w:hAnsi="Times New Roman"/>
                <w:color w:val="000000"/>
                <w:szCs w:val="24"/>
              </w:rPr>
            </w:pPr>
          </w:p>
        </w:tc>
        <w:tc>
          <w:tcPr>
            <w:tcW w:w="540" w:type="dxa"/>
          </w:tcPr>
          <w:p w14:paraId="10EA816F" w14:textId="77777777" w:rsidR="004F3F55" w:rsidRPr="00665F00" w:rsidRDefault="004F3F55" w:rsidP="003D6E8C">
            <w:pPr>
              <w:jc w:val="center"/>
              <w:rPr>
                <w:rFonts w:ascii="Times New Roman" w:hAnsi="Times New Roman"/>
                <w:color w:val="000000"/>
                <w:szCs w:val="24"/>
              </w:rPr>
            </w:pPr>
          </w:p>
        </w:tc>
        <w:tc>
          <w:tcPr>
            <w:tcW w:w="540" w:type="dxa"/>
          </w:tcPr>
          <w:p w14:paraId="0F743008" w14:textId="77777777" w:rsidR="004F3F55" w:rsidRPr="00665F00" w:rsidRDefault="004F3F55" w:rsidP="003D6E8C">
            <w:pPr>
              <w:jc w:val="center"/>
              <w:rPr>
                <w:rFonts w:ascii="Times New Roman" w:hAnsi="Times New Roman"/>
                <w:color w:val="000000"/>
                <w:szCs w:val="24"/>
              </w:rPr>
            </w:pPr>
          </w:p>
        </w:tc>
        <w:tc>
          <w:tcPr>
            <w:tcW w:w="540" w:type="dxa"/>
          </w:tcPr>
          <w:p w14:paraId="776358ED" w14:textId="77777777" w:rsidR="004F3F55" w:rsidRPr="00665F00" w:rsidRDefault="004F3F55" w:rsidP="003D6E8C">
            <w:pPr>
              <w:jc w:val="center"/>
              <w:rPr>
                <w:rFonts w:ascii="Times New Roman" w:hAnsi="Times New Roman"/>
                <w:color w:val="000000"/>
                <w:szCs w:val="24"/>
              </w:rPr>
            </w:pPr>
          </w:p>
        </w:tc>
        <w:tc>
          <w:tcPr>
            <w:tcW w:w="540" w:type="dxa"/>
          </w:tcPr>
          <w:p w14:paraId="39577AE1" w14:textId="77777777" w:rsidR="004F3F55" w:rsidRPr="00665F00" w:rsidRDefault="004F3F55" w:rsidP="003D6E8C">
            <w:pPr>
              <w:jc w:val="center"/>
              <w:rPr>
                <w:rFonts w:ascii="Times New Roman" w:hAnsi="Times New Roman"/>
                <w:color w:val="000000"/>
                <w:szCs w:val="24"/>
              </w:rPr>
            </w:pPr>
          </w:p>
        </w:tc>
        <w:tc>
          <w:tcPr>
            <w:tcW w:w="540" w:type="dxa"/>
          </w:tcPr>
          <w:p w14:paraId="6C11CA19" w14:textId="77777777" w:rsidR="004F3F55" w:rsidRPr="00665F00" w:rsidRDefault="004F3F55" w:rsidP="003D6E8C">
            <w:pPr>
              <w:jc w:val="center"/>
              <w:rPr>
                <w:rFonts w:ascii="Times New Roman" w:hAnsi="Times New Roman"/>
                <w:color w:val="000000"/>
                <w:szCs w:val="24"/>
              </w:rPr>
            </w:pPr>
          </w:p>
        </w:tc>
        <w:tc>
          <w:tcPr>
            <w:tcW w:w="540" w:type="dxa"/>
          </w:tcPr>
          <w:p w14:paraId="0183226A" w14:textId="77777777" w:rsidR="004F3F55" w:rsidRPr="00665F00" w:rsidRDefault="004F3F55" w:rsidP="003D6E8C">
            <w:pPr>
              <w:jc w:val="center"/>
              <w:rPr>
                <w:rFonts w:ascii="Times New Roman" w:hAnsi="Times New Roman"/>
                <w:color w:val="000000"/>
                <w:szCs w:val="24"/>
              </w:rPr>
            </w:pPr>
          </w:p>
        </w:tc>
        <w:tc>
          <w:tcPr>
            <w:tcW w:w="540" w:type="dxa"/>
          </w:tcPr>
          <w:p w14:paraId="1ECBDD67" w14:textId="77777777" w:rsidR="004F3F55" w:rsidRPr="00665F00" w:rsidRDefault="004F3F55" w:rsidP="003D6E8C">
            <w:pPr>
              <w:jc w:val="center"/>
              <w:rPr>
                <w:rFonts w:ascii="Times New Roman" w:hAnsi="Times New Roman"/>
                <w:color w:val="000000"/>
                <w:szCs w:val="24"/>
              </w:rPr>
            </w:pPr>
          </w:p>
        </w:tc>
        <w:tc>
          <w:tcPr>
            <w:tcW w:w="540" w:type="dxa"/>
          </w:tcPr>
          <w:p w14:paraId="0DF9884C" w14:textId="77777777" w:rsidR="004F3F55" w:rsidRPr="00665F00" w:rsidRDefault="004F3F55" w:rsidP="003D6E8C">
            <w:pPr>
              <w:jc w:val="center"/>
              <w:rPr>
                <w:rFonts w:ascii="Times New Roman" w:hAnsi="Times New Roman"/>
                <w:color w:val="000000"/>
                <w:szCs w:val="24"/>
              </w:rPr>
            </w:pPr>
          </w:p>
        </w:tc>
        <w:tc>
          <w:tcPr>
            <w:tcW w:w="540" w:type="dxa"/>
          </w:tcPr>
          <w:p w14:paraId="38EE7C5A" w14:textId="77777777" w:rsidR="004F3F55" w:rsidRPr="00665F00" w:rsidRDefault="004F3F55" w:rsidP="003D6E8C">
            <w:pPr>
              <w:jc w:val="center"/>
              <w:rPr>
                <w:rFonts w:ascii="Times New Roman" w:hAnsi="Times New Roman"/>
                <w:color w:val="000000"/>
                <w:szCs w:val="24"/>
              </w:rPr>
            </w:pPr>
          </w:p>
        </w:tc>
        <w:tc>
          <w:tcPr>
            <w:tcW w:w="540" w:type="dxa"/>
          </w:tcPr>
          <w:p w14:paraId="30255563" w14:textId="77777777" w:rsidR="004F3F55" w:rsidRPr="00665F00" w:rsidRDefault="004F3F55" w:rsidP="003D6E8C">
            <w:pPr>
              <w:rPr>
                <w:rFonts w:ascii="Times New Roman" w:hAnsi="Times New Roman"/>
              </w:rPr>
            </w:pPr>
            <w:r w:rsidRPr="00665F00">
              <w:rPr>
                <w:rFonts w:ascii="Times New Roman" w:hAnsi="Times New Roman"/>
              </w:rPr>
              <w:t>15</w:t>
            </w:r>
          </w:p>
        </w:tc>
        <w:tc>
          <w:tcPr>
            <w:tcW w:w="540" w:type="dxa"/>
          </w:tcPr>
          <w:p w14:paraId="23497A1A" w14:textId="77777777" w:rsidR="004F3F55" w:rsidRPr="00665F00" w:rsidRDefault="004F3F55" w:rsidP="003D6E8C">
            <w:pPr>
              <w:rPr>
                <w:rFonts w:ascii="Times New Roman" w:hAnsi="Times New Roman"/>
              </w:rPr>
            </w:pPr>
          </w:p>
        </w:tc>
        <w:tc>
          <w:tcPr>
            <w:tcW w:w="450" w:type="dxa"/>
          </w:tcPr>
          <w:p w14:paraId="54DE07B1" w14:textId="77777777" w:rsidR="004F3F55" w:rsidRPr="00665F00" w:rsidRDefault="004F3F55" w:rsidP="003D6E8C">
            <w:pPr>
              <w:rPr>
                <w:rFonts w:ascii="Times New Roman" w:hAnsi="Times New Roman"/>
              </w:rPr>
            </w:pPr>
          </w:p>
        </w:tc>
        <w:tc>
          <w:tcPr>
            <w:tcW w:w="450" w:type="dxa"/>
          </w:tcPr>
          <w:p w14:paraId="64D9FFBE" w14:textId="77777777" w:rsidR="004F3F55" w:rsidRPr="00665F00" w:rsidRDefault="004F3F55" w:rsidP="003D6E8C">
            <w:pPr>
              <w:jc w:val="center"/>
              <w:rPr>
                <w:rFonts w:ascii="Times New Roman" w:hAnsi="Times New Roman"/>
                <w:color w:val="000000"/>
                <w:szCs w:val="24"/>
              </w:rPr>
            </w:pPr>
          </w:p>
        </w:tc>
        <w:tc>
          <w:tcPr>
            <w:tcW w:w="630" w:type="dxa"/>
          </w:tcPr>
          <w:p w14:paraId="1A351230" w14:textId="77777777" w:rsidR="004F3F55" w:rsidRPr="00665F00" w:rsidRDefault="004F3F55" w:rsidP="003D6E8C">
            <w:pPr>
              <w:jc w:val="center"/>
              <w:rPr>
                <w:rFonts w:ascii="Times New Roman" w:hAnsi="Times New Roman"/>
                <w:color w:val="000000"/>
                <w:szCs w:val="24"/>
              </w:rPr>
            </w:pPr>
          </w:p>
        </w:tc>
        <w:tc>
          <w:tcPr>
            <w:tcW w:w="540" w:type="dxa"/>
          </w:tcPr>
          <w:p w14:paraId="0107801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17C91B11" w14:textId="77777777" w:rsidR="004F3F55" w:rsidRPr="00665F00" w:rsidRDefault="004F3F55" w:rsidP="003D6E8C">
            <w:pPr>
              <w:rPr>
                <w:rFonts w:ascii="Times New Roman" w:hAnsi="Times New Roman"/>
                <w:color w:val="000000"/>
                <w:szCs w:val="24"/>
              </w:rPr>
            </w:pPr>
          </w:p>
        </w:tc>
        <w:tc>
          <w:tcPr>
            <w:tcW w:w="630" w:type="dxa"/>
          </w:tcPr>
          <w:p w14:paraId="19201D91" w14:textId="77777777" w:rsidR="004F3F55" w:rsidRPr="00665F00" w:rsidRDefault="004F3F55" w:rsidP="003D6E8C">
            <w:pPr>
              <w:rPr>
                <w:rFonts w:ascii="Times New Roman" w:hAnsi="Times New Roman"/>
                <w:color w:val="000000"/>
                <w:szCs w:val="24"/>
              </w:rPr>
            </w:pPr>
          </w:p>
        </w:tc>
      </w:tr>
      <w:tr w:rsidR="004F3F55" w:rsidRPr="00665F00" w14:paraId="42D7BA88" w14:textId="77777777" w:rsidTr="003D6E8C">
        <w:tc>
          <w:tcPr>
            <w:tcW w:w="2448" w:type="dxa"/>
          </w:tcPr>
          <w:p w14:paraId="26DFE563"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766FD36D" w14:textId="77777777" w:rsidR="004F3F55" w:rsidRPr="00665F00" w:rsidRDefault="004F3F55" w:rsidP="003D6E8C">
            <w:pPr>
              <w:rPr>
                <w:rFonts w:ascii="Times New Roman" w:hAnsi="Times New Roman"/>
                <w:color w:val="000000"/>
                <w:szCs w:val="24"/>
              </w:rPr>
            </w:pPr>
          </w:p>
        </w:tc>
        <w:tc>
          <w:tcPr>
            <w:tcW w:w="540" w:type="dxa"/>
          </w:tcPr>
          <w:p w14:paraId="3B0F05FB" w14:textId="77777777" w:rsidR="004F3F55" w:rsidRPr="00665F00" w:rsidRDefault="004F3F55" w:rsidP="003D6E8C">
            <w:pPr>
              <w:jc w:val="center"/>
              <w:rPr>
                <w:rFonts w:ascii="Times New Roman" w:hAnsi="Times New Roman"/>
                <w:color w:val="000000"/>
                <w:szCs w:val="24"/>
              </w:rPr>
            </w:pPr>
          </w:p>
        </w:tc>
        <w:tc>
          <w:tcPr>
            <w:tcW w:w="540" w:type="dxa"/>
          </w:tcPr>
          <w:p w14:paraId="4A653657" w14:textId="77777777" w:rsidR="004F3F55" w:rsidRPr="00665F00" w:rsidRDefault="004F3F55" w:rsidP="003D6E8C">
            <w:pPr>
              <w:jc w:val="center"/>
              <w:rPr>
                <w:rFonts w:ascii="Times New Roman" w:hAnsi="Times New Roman"/>
                <w:color w:val="000000"/>
                <w:szCs w:val="24"/>
              </w:rPr>
            </w:pPr>
          </w:p>
        </w:tc>
        <w:tc>
          <w:tcPr>
            <w:tcW w:w="540" w:type="dxa"/>
          </w:tcPr>
          <w:p w14:paraId="27E27E60" w14:textId="77777777" w:rsidR="004F3F55" w:rsidRPr="00665F00" w:rsidRDefault="004F3F55" w:rsidP="003D6E8C">
            <w:pPr>
              <w:jc w:val="center"/>
              <w:rPr>
                <w:rFonts w:ascii="Times New Roman" w:hAnsi="Times New Roman"/>
                <w:color w:val="000000"/>
                <w:szCs w:val="24"/>
              </w:rPr>
            </w:pPr>
          </w:p>
        </w:tc>
        <w:tc>
          <w:tcPr>
            <w:tcW w:w="540" w:type="dxa"/>
          </w:tcPr>
          <w:p w14:paraId="3716E964" w14:textId="77777777" w:rsidR="004F3F55" w:rsidRPr="00665F00" w:rsidRDefault="004F3F55" w:rsidP="003D6E8C">
            <w:pPr>
              <w:jc w:val="center"/>
              <w:rPr>
                <w:rFonts w:ascii="Times New Roman" w:hAnsi="Times New Roman"/>
                <w:color w:val="000000"/>
                <w:szCs w:val="24"/>
              </w:rPr>
            </w:pPr>
          </w:p>
        </w:tc>
        <w:tc>
          <w:tcPr>
            <w:tcW w:w="540" w:type="dxa"/>
          </w:tcPr>
          <w:p w14:paraId="050463DE" w14:textId="77777777" w:rsidR="004F3F55" w:rsidRPr="00665F00" w:rsidRDefault="004F3F55" w:rsidP="003D6E8C">
            <w:pPr>
              <w:jc w:val="center"/>
              <w:rPr>
                <w:rFonts w:ascii="Times New Roman" w:hAnsi="Times New Roman"/>
                <w:color w:val="000000"/>
                <w:szCs w:val="24"/>
              </w:rPr>
            </w:pPr>
          </w:p>
        </w:tc>
        <w:tc>
          <w:tcPr>
            <w:tcW w:w="540" w:type="dxa"/>
          </w:tcPr>
          <w:p w14:paraId="1477FA84" w14:textId="77777777" w:rsidR="004F3F55" w:rsidRPr="00665F00" w:rsidRDefault="004F3F55" w:rsidP="003D6E8C">
            <w:pPr>
              <w:jc w:val="center"/>
              <w:rPr>
                <w:rFonts w:ascii="Times New Roman" w:hAnsi="Times New Roman"/>
                <w:color w:val="000000"/>
                <w:szCs w:val="24"/>
              </w:rPr>
            </w:pPr>
          </w:p>
        </w:tc>
        <w:tc>
          <w:tcPr>
            <w:tcW w:w="540" w:type="dxa"/>
          </w:tcPr>
          <w:p w14:paraId="59D25CA3" w14:textId="77777777" w:rsidR="004F3F55" w:rsidRPr="00665F00" w:rsidRDefault="004F3F55" w:rsidP="003D6E8C">
            <w:pPr>
              <w:jc w:val="center"/>
              <w:rPr>
                <w:rFonts w:ascii="Times New Roman" w:hAnsi="Times New Roman"/>
                <w:color w:val="000000"/>
                <w:szCs w:val="24"/>
              </w:rPr>
            </w:pPr>
          </w:p>
        </w:tc>
        <w:tc>
          <w:tcPr>
            <w:tcW w:w="540" w:type="dxa"/>
          </w:tcPr>
          <w:p w14:paraId="7638CC60" w14:textId="77777777" w:rsidR="004F3F55" w:rsidRPr="00665F00" w:rsidRDefault="004F3F55" w:rsidP="003D6E8C">
            <w:pPr>
              <w:jc w:val="center"/>
              <w:rPr>
                <w:rFonts w:ascii="Times New Roman" w:hAnsi="Times New Roman"/>
                <w:color w:val="000000"/>
                <w:szCs w:val="24"/>
              </w:rPr>
            </w:pPr>
          </w:p>
        </w:tc>
        <w:tc>
          <w:tcPr>
            <w:tcW w:w="540" w:type="dxa"/>
          </w:tcPr>
          <w:p w14:paraId="7C05860B" w14:textId="77777777" w:rsidR="004F3F55" w:rsidRPr="00665F00" w:rsidRDefault="004F3F55" w:rsidP="003D6E8C">
            <w:pPr>
              <w:jc w:val="center"/>
              <w:rPr>
                <w:rFonts w:ascii="Times New Roman" w:hAnsi="Times New Roman"/>
                <w:color w:val="000000"/>
                <w:szCs w:val="24"/>
              </w:rPr>
            </w:pPr>
          </w:p>
        </w:tc>
        <w:tc>
          <w:tcPr>
            <w:tcW w:w="540" w:type="dxa"/>
          </w:tcPr>
          <w:p w14:paraId="7AF447E8" w14:textId="77777777" w:rsidR="004F3F55" w:rsidRPr="00665F00" w:rsidRDefault="004F3F55" w:rsidP="003D6E8C">
            <w:pPr>
              <w:jc w:val="center"/>
              <w:rPr>
                <w:rFonts w:ascii="Times New Roman" w:hAnsi="Times New Roman"/>
                <w:color w:val="000000"/>
                <w:szCs w:val="24"/>
              </w:rPr>
            </w:pPr>
          </w:p>
        </w:tc>
        <w:tc>
          <w:tcPr>
            <w:tcW w:w="540" w:type="dxa"/>
          </w:tcPr>
          <w:p w14:paraId="08778F7D" w14:textId="77777777" w:rsidR="004F3F55" w:rsidRPr="00665F00" w:rsidRDefault="004F3F55" w:rsidP="003D6E8C">
            <w:pPr>
              <w:jc w:val="center"/>
              <w:rPr>
                <w:rFonts w:ascii="Times New Roman" w:hAnsi="Times New Roman"/>
                <w:color w:val="000000"/>
                <w:szCs w:val="24"/>
              </w:rPr>
            </w:pPr>
          </w:p>
        </w:tc>
        <w:tc>
          <w:tcPr>
            <w:tcW w:w="540" w:type="dxa"/>
          </w:tcPr>
          <w:p w14:paraId="6DC859CB" w14:textId="77777777" w:rsidR="004F3F55" w:rsidRPr="00665F00" w:rsidRDefault="004F3F55" w:rsidP="003D6E8C">
            <w:pPr>
              <w:rPr>
                <w:rFonts w:ascii="Times New Roman" w:hAnsi="Times New Roman"/>
              </w:rPr>
            </w:pPr>
          </w:p>
        </w:tc>
        <w:tc>
          <w:tcPr>
            <w:tcW w:w="540" w:type="dxa"/>
          </w:tcPr>
          <w:p w14:paraId="3A29A11B" w14:textId="77777777" w:rsidR="004F3F55" w:rsidRPr="00665F00" w:rsidRDefault="004F3F55" w:rsidP="003D6E8C">
            <w:pPr>
              <w:rPr>
                <w:rFonts w:ascii="Times New Roman" w:hAnsi="Times New Roman"/>
              </w:rPr>
            </w:pPr>
          </w:p>
        </w:tc>
        <w:tc>
          <w:tcPr>
            <w:tcW w:w="450" w:type="dxa"/>
          </w:tcPr>
          <w:p w14:paraId="6A16530F" w14:textId="77777777" w:rsidR="004F3F55" w:rsidRPr="00665F00" w:rsidRDefault="004F3F55" w:rsidP="003D6E8C">
            <w:pPr>
              <w:rPr>
                <w:rFonts w:ascii="Times New Roman" w:hAnsi="Times New Roman"/>
              </w:rPr>
            </w:pPr>
          </w:p>
        </w:tc>
        <w:tc>
          <w:tcPr>
            <w:tcW w:w="450" w:type="dxa"/>
          </w:tcPr>
          <w:p w14:paraId="757D66E0" w14:textId="77777777" w:rsidR="004F3F55" w:rsidRPr="00665F00" w:rsidRDefault="004F3F55" w:rsidP="003D6E8C">
            <w:pPr>
              <w:jc w:val="center"/>
              <w:rPr>
                <w:rFonts w:ascii="Times New Roman" w:hAnsi="Times New Roman"/>
                <w:color w:val="000000"/>
                <w:szCs w:val="24"/>
              </w:rPr>
            </w:pPr>
          </w:p>
        </w:tc>
        <w:tc>
          <w:tcPr>
            <w:tcW w:w="630" w:type="dxa"/>
          </w:tcPr>
          <w:p w14:paraId="66E085F3" w14:textId="77777777" w:rsidR="004F3F55" w:rsidRPr="00665F00" w:rsidRDefault="004F3F55" w:rsidP="003D6E8C">
            <w:pPr>
              <w:jc w:val="center"/>
              <w:rPr>
                <w:rFonts w:ascii="Times New Roman" w:hAnsi="Times New Roman"/>
                <w:color w:val="000000"/>
                <w:szCs w:val="24"/>
              </w:rPr>
            </w:pPr>
          </w:p>
        </w:tc>
        <w:tc>
          <w:tcPr>
            <w:tcW w:w="540" w:type="dxa"/>
          </w:tcPr>
          <w:p w14:paraId="4E7FAEBE" w14:textId="77777777" w:rsidR="004F3F55" w:rsidRPr="00665F00" w:rsidRDefault="004F3F55" w:rsidP="003D6E8C">
            <w:pPr>
              <w:jc w:val="center"/>
              <w:rPr>
                <w:rFonts w:ascii="Times New Roman" w:hAnsi="Times New Roman"/>
                <w:color w:val="000000"/>
                <w:szCs w:val="24"/>
              </w:rPr>
            </w:pPr>
          </w:p>
        </w:tc>
        <w:tc>
          <w:tcPr>
            <w:tcW w:w="540" w:type="dxa"/>
          </w:tcPr>
          <w:p w14:paraId="135F8558" w14:textId="77777777" w:rsidR="004F3F55" w:rsidRPr="00665F00" w:rsidRDefault="004F3F55" w:rsidP="003D6E8C">
            <w:pPr>
              <w:rPr>
                <w:rFonts w:ascii="Times New Roman" w:hAnsi="Times New Roman"/>
                <w:color w:val="000000"/>
                <w:szCs w:val="24"/>
              </w:rPr>
            </w:pPr>
          </w:p>
        </w:tc>
        <w:tc>
          <w:tcPr>
            <w:tcW w:w="630" w:type="dxa"/>
          </w:tcPr>
          <w:p w14:paraId="528B3E09" w14:textId="77777777" w:rsidR="004F3F55" w:rsidRPr="00665F00" w:rsidRDefault="004F3F55" w:rsidP="003D6E8C">
            <w:pPr>
              <w:rPr>
                <w:rFonts w:ascii="Times New Roman" w:hAnsi="Times New Roman"/>
                <w:color w:val="000000"/>
                <w:szCs w:val="24"/>
              </w:rPr>
            </w:pPr>
          </w:p>
        </w:tc>
      </w:tr>
      <w:tr w:rsidR="004F3F55" w:rsidRPr="00665F00" w14:paraId="6CECFE9B" w14:textId="77777777" w:rsidTr="003D6E8C">
        <w:tc>
          <w:tcPr>
            <w:tcW w:w="2448" w:type="dxa"/>
          </w:tcPr>
          <w:p w14:paraId="691BD662"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Gastropod</w:t>
            </w:r>
          </w:p>
        </w:tc>
        <w:tc>
          <w:tcPr>
            <w:tcW w:w="540" w:type="dxa"/>
          </w:tcPr>
          <w:p w14:paraId="6BFC6BC7" w14:textId="77777777" w:rsidR="004F3F55" w:rsidRPr="00665F00" w:rsidRDefault="004F3F55" w:rsidP="003D6E8C">
            <w:pPr>
              <w:rPr>
                <w:rFonts w:ascii="Times New Roman" w:hAnsi="Times New Roman"/>
                <w:color w:val="000000"/>
                <w:szCs w:val="24"/>
              </w:rPr>
            </w:pPr>
          </w:p>
        </w:tc>
        <w:tc>
          <w:tcPr>
            <w:tcW w:w="540" w:type="dxa"/>
          </w:tcPr>
          <w:p w14:paraId="4DBFAD00" w14:textId="77777777" w:rsidR="004F3F55" w:rsidRPr="00665F00" w:rsidRDefault="004F3F55" w:rsidP="003D6E8C">
            <w:pPr>
              <w:jc w:val="center"/>
              <w:rPr>
                <w:rFonts w:ascii="Times New Roman" w:hAnsi="Times New Roman"/>
                <w:color w:val="000000"/>
                <w:szCs w:val="24"/>
              </w:rPr>
            </w:pPr>
          </w:p>
        </w:tc>
        <w:tc>
          <w:tcPr>
            <w:tcW w:w="540" w:type="dxa"/>
          </w:tcPr>
          <w:p w14:paraId="4D5CAEA4" w14:textId="77777777" w:rsidR="004F3F55" w:rsidRPr="00665F00" w:rsidRDefault="004F3F55" w:rsidP="003D6E8C">
            <w:pPr>
              <w:jc w:val="center"/>
              <w:rPr>
                <w:rFonts w:ascii="Times New Roman" w:hAnsi="Times New Roman"/>
                <w:color w:val="000000"/>
                <w:szCs w:val="24"/>
              </w:rPr>
            </w:pPr>
          </w:p>
        </w:tc>
        <w:tc>
          <w:tcPr>
            <w:tcW w:w="540" w:type="dxa"/>
          </w:tcPr>
          <w:p w14:paraId="77A4BB04" w14:textId="77777777" w:rsidR="004F3F55" w:rsidRPr="00665F00" w:rsidRDefault="004F3F55" w:rsidP="003D6E8C">
            <w:pPr>
              <w:jc w:val="center"/>
              <w:rPr>
                <w:rFonts w:ascii="Times New Roman" w:hAnsi="Times New Roman"/>
                <w:color w:val="000000"/>
                <w:szCs w:val="24"/>
              </w:rPr>
            </w:pPr>
          </w:p>
        </w:tc>
        <w:tc>
          <w:tcPr>
            <w:tcW w:w="540" w:type="dxa"/>
          </w:tcPr>
          <w:p w14:paraId="05A788CF" w14:textId="77777777" w:rsidR="004F3F55" w:rsidRPr="00665F00" w:rsidRDefault="004F3F55" w:rsidP="003D6E8C">
            <w:pPr>
              <w:jc w:val="center"/>
              <w:rPr>
                <w:rFonts w:ascii="Times New Roman" w:hAnsi="Times New Roman"/>
                <w:color w:val="000000"/>
                <w:szCs w:val="24"/>
              </w:rPr>
            </w:pPr>
          </w:p>
        </w:tc>
        <w:tc>
          <w:tcPr>
            <w:tcW w:w="540" w:type="dxa"/>
          </w:tcPr>
          <w:p w14:paraId="07382686" w14:textId="77777777" w:rsidR="004F3F55" w:rsidRPr="00665F00" w:rsidRDefault="004F3F55" w:rsidP="003D6E8C">
            <w:pPr>
              <w:jc w:val="center"/>
              <w:rPr>
                <w:rFonts w:ascii="Times New Roman" w:hAnsi="Times New Roman"/>
                <w:color w:val="000000"/>
                <w:szCs w:val="24"/>
              </w:rPr>
            </w:pPr>
          </w:p>
        </w:tc>
        <w:tc>
          <w:tcPr>
            <w:tcW w:w="540" w:type="dxa"/>
          </w:tcPr>
          <w:p w14:paraId="102A946F" w14:textId="77777777" w:rsidR="004F3F55" w:rsidRPr="00665F00" w:rsidRDefault="004F3F55" w:rsidP="003D6E8C">
            <w:pPr>
              <w:jc w:val="center"/>
              <w:rPr>
                <w:rFonts w:ascii="Times New Roman" w:hAnsi="Times New Roman"/>
                <w:color w:val="000000"/>
                <w:szCs w:val="24"/>
              </w:rPr>
            </w:pPr>
          </w:p>
        </w:tc>
        <w:tc>
          <w:tcPr>
            <w:tcW w:w="540" w:type="dxa"/>
          </w:tcPr>
          <w:p w14:paraId="4C8D312D" w14:textId="77777777" w:rsidR="004F3F55" w:rsidRPr="00665F00" w:rsidRDefault="004F3F55" w:rsidP="003D6E8C">
            <w:pPr>
              <w:jc w:val="center"/>
              <w:rPr>
                <w:rFonts w:ascii="Times New Roman" w:hAnsi="Times New Roman"/>
                <w:color w:val="000000"/>
                <w:szCs w:val="24"/>
              </w:rPr>
            </w:pPr>
          </w:p>
        </w:tc>
        <w:tc>
          <w:tcPr>
            <w:tcW w:w="540" w:type="dxa"/>
          </w:tcPr>
          <w:p w14:paraId="5FA476CB" w14:textId="77777777" w:rsidR="004F3F55" w:rsidRPr="00665F00" w:rsidRDefault="004F3F55" w:rsidP="003D6E8C">
            <w:pPr>
              <w:jc w:val="center"/>
              <w:rPr>
                <w:rFonts w:ascii="Times New Roman" w:hAnsi="Times New Roman"/>
                <w:color w:val="000000"/>
                <w:szCs w:val="24"/>
              </w:rPr>
            </w:pPr>
          </w:p>
        </w:tc>
        <w:tc>
          <w:tcPr>
            <w:tcW w:w="540" w:type="dxa"/>
          </w:tcPr>
          <w:p w14:paraId="436E35B8" w14:textId="77777777" w:rsidR="004F3F55" w:rsidRPr="00665F00" w:rsidRDefault="004F3F55" w:rsidP="003D6E8C">
            <w:pPr>
              <w:jc w:val="center"/>
              <w:rPr>
                <w:rFonts w:ascii="Times New Roman" w:hAnsi="Times New Roman"/>
                <w:color w:val="000000"/>
                <w:szCs w:val="24"/>
              </w:rPr>
            </w:pPr>
          </w:p>
        </w:tc>
        <w:tc>
          <w:tcPr>
            <w:tcW w:w="540" w:type="dxa"/>
          </w:tcPr>
          <w:p w14:paraId="760FA3DD" w14:textId="77777777" w:rsidR="004F3F55" w:rsidRPr="00665F00" w:rsidRDefault="004F3F55" w:rsidP="003D6E8C">
            <w:pPr>
              <w:jc w:val="center"/>
              <w:rPr>
                <w:rFonts w:ascii="Times New Roman" w:hAnsi="Times New Roman"/>
                <w:color w:val="000000"/>
                <w:szCs w:val="24"/>
              </w:rPr>
            </w:pPr>
          </w:p>
        </w:tc>
        <w:tc>
          <w:tcPr>
            <w:tcW w:w="540" w:type="dxa"/>
          </w:tcPr>
          <w:p w14:paraId="510E5530" w14:textId="77777777" w:rsidR="004F3F55" w:rsidRPr="00665F00" w:rsidRDefault="004F3F55" w:rsidP="003D6E8C">
            <w:pPr>
              <w:jc w:val="center"/>
              <w:rPr>
                <w:rFonts w:ascii="Times New Roman" w:hAnsi="Times New Roman"/>
                <w:color w:val="000000"/>
                <w:szCs w:val="24"/>
              </w:rPr>
            </w:pPr>
          </w:p>
        </w:tc>
        <w:tc>
          <w:tcPr>
            <w:tcW w:w="540" w:type="dxa"/>
          </w:tcPr>
          <w:p w14:paraId="2DE6EEAD" w14:textId="77777777" w:rsidR="004F3F55" w:rsidRPr="00665F00" w:rsidRDefault="004F3F55" w:rsidP="003D6E8C">
            <w:pPr>
              <w:rPr>
                <w:rFonts w:ascii="Times New Roman" w:hAnsi="Times New Roman"/>
              </w:rPr>
            </w:pPr>
          </w:p>
        </w:tc>
        <w:tc>
          <w:tcPr>
            <w:tcW w:w="540" w:type="dxa"/>
          </w:tcPr>
          <w:p w14:paraId="0F5F2D54" w14:textId="77777777" w:rsidR="004F3F55" w:rsidRPr="00665F00" w:rsidRDefault="004F3F55" w:rsidP="003D6E8C">
            <w:pPr>
              <w:rPr>
                <w:rFonts w:ascii="Times New Roman" w:hAnsi="Times New Roman"/>
              </w:rPr>
            </w:pPr>
          </w:p>
        </w:tc>
        <w:tc>
          <w:tcPr>
            <w:tcW w:w="450" w:type="dxa"/>
          </w:tcPr>
          <w:p w14:paraId="515AB81F" w14:textId="77777777" w:rsidR="004F3F55" w:rsidRPr="00665F00" w:rsidRDefault="004F3F55" w:rsidP="003D6E8C">
            <w:pPr>
              <w:rPr>
                <w:rFonts w:ascii="Times New Roman" w:hAnsi="Times New Roman"/>
              </w:rPr>
            </w:pPr>
          </w:p>
        </w:tc>
        <w:tc>
          <w:tcPr>
            <w:tcW w:w="450" w:type="dxa"/>
          </w:tcPr>
          <w:p w14:paraId="2056577A" w14:textId="77777777" w:rsidR="004F3F55" w:rsidRPr="00665F00" w:rsidRDefault="004F3F55" w:rsidP="003D6E8C">
            <w:pPr>
              <w:jc w:val="center"/>
              <w:rPr>
                <w:rFonts w:ascii="Times New Roman" w:hAnsi="Times New Roman"/>
                <w:color w:val="000000"/>
                <w:szCs w:val="24"/>
              </w:rPr>
            </w:pPr>
          </w:p>
        </w:tc>
        <w:tc>
          <w:tcPr>
            <w:tcW w:w="630" w:type="dxa"/>
          </w:tcPr>
          <w:p w14:paraId="2B66B179" w14:textId="77777777" w:rsidR="004F3F55" w:rsidRPr="00665F00" w:rsidRDefault="004F3F55" w:rsidP="003D6E8C">
            <w:pPr>
              <w:jc w:val="center"/>
              <w:rPr>
                <w:rFonts w:ascii="Times New Roman" w:hAnsi="Times New Roman"/>
                <w:color w:val="000000"/>
                <w:szCs w:val="24"/>
              </w:rPr>
            </w:pPr>
          </w:p>
        </w:tc>
        <w:tc>
          <w:tcPr>
            <w:tcW w:w="540" w:type="dxa"/>
          </w:tcPr>
          <w:p w14:paraId="1DB333BE" w14:textId="77777777" w:rsidR="004F3F55" w:rsidRPr="00665F00" w:rsidRDefault="004F3F55" w:rsidP="003D6E8C">
            <w:pPr>
              <w:jc w:val="center"/>
              <w:rPr>
                <w:rFonts w:ascii="Times New Roman" w:hAnsi="Times New Roman"/>
                <w:color w:val="000000"/>
                <w:szCs w:val="24"/>
              </w:rPr>
            </w:pPr>
          </w:p>
        </w:tc>
        <w:tc>
          <w:tcPr>
            <w:tcW w:w="540" w:type="dxa"/>
          </w:tcPr>
          <w:p w14:paraId="7ED4D01E" w14:textId="77777777" w:rsidR="004F3F55" w:rsidRPr="00665F00" w:rsidRDefault="004F3F55" w:rsidP="003D6E8C">
            <w:pPr>
              <w:rPr>
                <w:rFonts w:ascii="Times New Roman" w:hAnsi="Times New Roman"/>
                <w:color w:val="000000"/>
                <w:szCs w:val="24"/>
              </w:rPr>
            </w:pPr>
          </w:p>
        </w:tc>
        <w:tc>
          <w:tcPr>
            <w:tcW w:w="630" w:type="dxa"/>
          </w:tcPr>
          <w:p w14:paraId="454115C5" w14:textId="77777777" w:rsidR="004F3F55" w:rsidRPr="00665F00" w:rsidRDefault="004F3F55" w:rsidP="003D6E8C">
            <w:pPr>
              <w:rPr>
                <w:rFonts w:ascii="Times New Roman" w:hAnsi="Times New Roman"/>
                <w:color w:val="000000"/>
                <w:szCs w:val="24"/>
              </w:rPr>
            </w:pPr>
          </w:p>
        </w:tc>
      </w:tr>
      <w:tr w:rsidR="004F3F55" w:rsidRPr="00665F00" w14:paraId="332448B6" w14:textId="77777777" w:rsidTr="003D6E8C">
        <w:tc>
          <w:tcPr>
            <w:tcW w:w="2448" w:type="dxa"/>
          </w:tcPr>
          <w:p w14:paraId="5AF06A8E"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i/>
                <w:color w:val="000000"/>
                <w:szCs w:val="24"/>
              </w:rPr>
              <w:t>Phyllaplysia taylori</w:t>
            </w:r>
          </w:p>
        </w:tc>
        <w:tc>
          <w:tcPr>
            <w:tcW w:w="540" w:type="dxa"/>
          </w:tcPr>
          <w:p w14:paraId="5434B94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w:t>
            </w:r>
          </w:p>
        </w:tc>
        <w:tc>
          <w:tcPr>
            <w:tcW w:w="540" w:type="dxa"/>
          </w:tcPr>
          <w:p w14:paraId="05B5B88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7741E8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CC40FF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8A43D6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4FD59D98" w14:textId="77777777" w:rsidR="004F3F55" w:rsidRPr="00665F00" w:rsidRDefault="004F3F55" w:rsidP="003D6E8C">
            <w:pPr>
              <w:jc w:val="center"/>
              <w:rPr>
                <w:rFonts w:ascii="Times New Roman" w:hAnsi="Times New Roman"/>
                <w:color w:val="000000"/>
                <w:szCs w:val="24"/>
              </w:rPr>
            </w:pPr>
          </w:p>
        </w:tc>
        <w:tc>
          <w:tcPr>
            <w:tcW w:w="540" w:type="dxa"/>
          </w:tcPr>
          <w:p w14:paraId="510BBB2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4A1735A2"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777174B8"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5697B41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14E5FE14"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650FF8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7C68F6EC" w14:textId="77777777" w:rsidR="004F3F55" w:rsidRPr="00665F00" w:rsidRDefault="004F3F55" w:rsidP="003D6E8C">
            <w:pPr>
              <w:rPr>
                <w:rFonts w:ascii="Times New Roman" w:hAnsi="Times New Roman"/>
              </w:rPr>
            </w:pPr>
          </w:p>
        </w:tc>
        <w:tc>
          <w:tcPr>
            <w:tcW w:w="540" w:type="dxa"/>
          </w:tcPr>
          <w:p w14:paraId="61D5C41A" w14:textId="77777777" w:rsidR="004F3F55" w:rsidRPr="00665F00" w:rsidRDefault="004F3F55" w:rsidP="003D6E8C">
            <w:pPr>
              <w:rPr>
                <w:rFonts w:ascii="Times New Roman" w:hAnsi="Times New Roman"/>
              </w:rPr>
            </w:pPr>
            <w:r w:rsidRPr="00665F00">
              <w:rPr>
                <w:rFonts w:ascii="Times New Roman" w:hAnsi="Times New Roman"/>
              </w:rPr>
              <w:t>13</w:t>
            </w:r>
          </w:p>
        </w:tc>
        <w:tc>
          <w:tcPr>
            <w:tcW w:w="450" w:type="dxa"/>
          </w:tcPr>
          <w:p w14:paraId="60D109C3" w14:textId="77777777" w:rsidR="004F3F55" w:rsidRPr="00665F00" w:rsidRDefault="004F3F55" w:rsidP="003D6E8C">
            <w:pPr>
              <w:rPr>
                <w:rFonts w:ascii="Times New Roman" w:hAnsi="Times New Roman"/>
              </w:rPr>
            </w:pPr>
          </w:p>
        </w:tc>
        <w:tc>
          <w:tcPr>
            <w:tcW w:w="450" w:type="dxa"/>
          </w:tcPr>
          <w:p w14:paraId="4E706265" w14:textId="77777777" w:rsidR="004F3F55" w:rsidRPr="00665F00" w:rsidRDefault="004F3F55" w:rsidP="003D6E8C">
            <w:pPr>
              <w:jc w:val="center"/>
              <w:rPr>
                <w:rFonts w:ascii="Times New Roman" w:hAnsi="Times New Roman"/>
                <w:color w:val="000000"/>
                <w:szCs w:val="24"/>
              </w:rPr>
            </w:pPr>
          </w:p>
        </w:tc>
        <w:tc>
          <w:tcPr>
            <w:tcW w:w="630" w:type="dxa"/>
          </w:tcPr>
          <w:p w14:paraId="487B8D64" w14:textId="77777777" w:rsidR="004F3F55" w:rsidRPr="00665F00" w:rsidRDefault="004F3F55" w:rsidP="003D6E8C">
            <w:pPr>
              <w:jc w:val="center"/>
              <w:rPr>
                <w:rFonts w:ascii="Times New Roman" w:hAnsi="Times New Roman"/>
                <w:color w:val="000000"/>
                <w:szCs w:val="24"/>
              </w:rPr>
            </w:pPr>
          </w:p>
        </w:tc>
        <w:tc>
          <w:tcPr>
            <w:tcW w:w="540" w:type="dxa"/>
          </w:tcPr>
          <w:p w14:paraId="46EC00DB" w14:textId="77777777" w:rsidR="004F3F55" w:rsidRPr="00665F00" w:rsidRDefault="004F3F55" w:rsidP="003D6E8C">
            <w:pPr>
              <w:jc w:val="center"/>
              <w:rPr>
                <w:rFonts w:ascii="Times New Roman" w:hAnsi="Times New Roman"/>
                <w:color w:val="000000"/>
                <w:szCs w:val="24"/>
              </w:rPr>
            </w:pPr>
          </w:p>
        </w:tc>
        <w:tc>
          <w:tcPr>
            <w:tcW w:w="540" w:type="dxa"/>
          </w:tcPr>
          <w:p w14:paraId="66E9AEFE" w14:textId="77777777" w:rsidR="004F3F55" w:rsidRPr="00665F00" w:rsidRDefault="004F3F55" w:rsidP="003D6E8C">
            <w:pPr>
              <w:rPr>
                <w:rFonts w:ascii="Times New Roman" w:hAnsi="Times New Roman"/>
                <w:color w:val="000000"/>
                <w:szCs w:val="24"/>
              </w:rPr>
            </w:pPr>
          </w:p>
        </w:tc>
        <w:tc>
          <w:tcPr>
            <w:tcW w:w="630" w:type="dxa"/>
          </w:tcPr>
          <w:p w14:paraId="2DEB3385" w14:textId="77777777" w:rsidR="004F3F55" w:rsidRPr="00665F00" w:rsidRDefault="004F3F55" w:rsidP="003D6E8C">
            <w:pPr>
              <w:rPr>
                <w:rFonts w:ascii="Times New Roman" w:hAnsi="Times New Roman"/>
                <w:color w:val="000000"/>
                <w:szCs w:val="24"/>
              </w:rPr>
            </w:pPr>
          </w:p>
        </w:tc>
      </w:tr>
      <w:tr w:rsidR="004F3F55" w:rsidRPr="00665F00" w14:paraId="3FB2CD6B" w14:textId="77777777" w:rsidTr="003D6E8C">
        <w:tc>
          <w:tcPr>
            <w:tcW w:w="2448" w:type="dxa"/>
          </w:tcPr>
          <w:p w14:paraId="12064E5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Mytilus trossulus</w:t>
            </w:r>
          </w:p>
        </w:tc>
        <w:tc>
          <w:tcPr>
            <w:tcW w:w="540" w:type="dxa"/>
          </w:tcPr>
          <w:p w14:paraId="16F7A8B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3</w:t>
            </w:r>
          </w:p>
        </w:tc>
        <w:tc>
          <w:tcPr>
            <w:tcW w:w="540" w:type="dxa"/>
          </w:tcPr>
          <w:p w14:paraId="360F15F2" w14:textId="77777777" w:rsidR="004F3F55" w:rsidRPr="00665F00" w:rsidRDefault="004F3F55" w:rsidP="003D6E8C">
            <w:pPr>
              <w:jc w:val="center"/>
              <w:rPr>
                <w:rFonts w:ascii="Times New Roman" w:hAnsi="Times New Roman"/>
                <w:color w:val="000000"/>
                <w:szCs w:val="24"/>
              </w:rPr>
            </w:pPr>
          </w:p>
        </w:tc>
        <w:tc>
          <w:tcPr>
            <w:tcW w:w="540" w:type="dxa"/>
          </w:tcPr>
          <w:p w14:paraId="7BC9AC9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02F0231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517EB5DE" w14:textId="77777777" w:rsidR="004F3F55" w:rsidRPr="00665F00" w:rsidRDefault="004F3F55" w:rsidP="003D6E8C">
            <w:pPr>
              <w:jc w:val="center"/>
              <w:rPr>
                <w:rFonts w:ascii="Times New Roman" w:hAnsi="Times New Roman"/>
                <w:b/>
                <w:color w:val="000000"/>
                <w:szCs w:val="24"/>
              </w:rPr>
            </w:pPr>
          </w:p>
        </w:tc>
        <w:tc>
          <w:tcPr>
            <w:tcW w:w="540" w:type="dxa"/>
          </w:tcPr>
          <w:p w14:paraId="0513EC4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685D30F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5A2C829E"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789BD025"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0C8D191A" w14:textId="77777777" w:rsidR="004F3F55" w:rsidRPr="00665F00" w:rsidRDefault="004F3F55" w:rsidP="003D6E8C">
            <w:pPr>
              <w:jc w:val="center"/>
              <w:rPr>
                <w:rFonts w:ascii="Times New Roman" w:hAnsi="Times New Roman"/>
                <w:b/>
                <w:color w:val="000000"/>
                <w:szCs w:val="24"/>
              </w:rPr>
            </w:pPr>
          </w:p>
        </w:tc>
        <w:tc>
          <w:tcPr>
            <w:tcW w:w="540" w:type="dxa"/>
          </w:tcPr>
          <w:p w14:paraId="1C089F1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11CBE20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55AA70D2" w14:textId="77777777" w:rsidR="004F3F55" w:rsidRPr="00665F00" w:rsidRDefault="004F3F55" w:rsidP="003D6E8C">
            <w:pPr>
              <w:rPr>
                <w:rFonts w:ascii="Times New Roman" w:hAnsi="Times New Roman"/>
              </w:rPr>
            </w:pPr>
            <w:r w:rsidRPr="00665F00">
              <w:rPr>
                <w:rFonts w:ascii="Times New Roman" w:hAnsi="Times New Roman"/>
              </w:rPr>
              <w:t>4</w:t>
            </w:r>
          </w:p>
        </w:tc>
        <w:tc>
          <w:tcPr>
            <w:tcW w:w="540" w:type="dxa"/>
          </w:tcPr>
          <w:p w14:paraId="06B6F911" w14:textId="77777777" w:rsidR="004F3F55" w:rsidRPr="00665F00" w:rsidRDefault="004F3F55" w:rsidP="003D6E8C">
            <w:pPr>
              <w:rPr>
                <w:rFonts w:ascii="Times New Roman" w:hAnsi="Times New Roman"/>
                <w:b/>
              </w:rPr>
            </w:pPr>
            <w:r w:rsidRPr="00665F00">
              <w:rPr>
                <w:rFonts w:ascii="Times New Roman" w:hAnsi="Times New Roman"/>
                <w:b/>
              </w:rPr>
              <w:t>2</w:t>
            </w:r>
          </w:p>
        </w:tc>
        <w:tc>
          <w:tcPr>
            <w:tcW w:w="450" w:type="dxa"/>
          </w:tcPr>
          <w:p w14:paraId="347DAD4F" w14:textId="77777777" w:rsidR="004F3F55" w:rsidRPr="00665F00" w:rsidRDefault="004F3F55" w:rsidP="003D6E8C">
            <w:pPr>
              <w:rPr>
                <w:rFonts w:ascii="Times New Roman" w:hAnsi="Times New Roman"/>
              </w:rPr>
            </w:pPr>
            <w:r w:rsidRPr="00665F00">
              <w:rPr>
                <w:rFonts w:ascii="Times New Roman" w:hAnsi="Times New Roman"/>
              </w:rPr>
              <w:t>1</w:t>
            </w:r>
          </w:p>
        </w:tc>
        <w:tc>
          <w:tcPr>
            <w:tcW w:w="450" w:type="dxa"/>
          </w:tcPr>
          <w:p w14:paraId="546E890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630" w:type="dxa"/>
          </w:tcPr>
          <w:p w14:paraId="2F8B25B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w:t>
            </w:r>
          </w:p>
        </w:tc>
        <w:tc>
          <w:tcPr>
            <w:tcW w:w="540" w:type="dxa"/>
          </w:tcPr>
          <w:p w14:paraId="083286F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157189E1"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2</w:t>
            </w:r>
          </w:p>
        </w:tc>
        <w:tc>
          <w:tcPr>
            <w:tcW w:w="630" w:type="dxa"/>
          </w:tcPr>
          <w:p w14:paraId="3FC33AC7"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w:t>
            </w:r>
          </w:p>
        </w:tc>
      </w:tr>
      <w:tr w:rsidR="004F3F55" w:rsidRPr="00665F00" w14:paraId="1490DDBC" w14:textId="77777777" w:rsidTr="003D6E8C">
        <w:tc>
          <w:tcPr>
            <w:tcW w:w="2448" w:type="dxa"/>
          </w:tcPr>
          <w:p w14:paraId="497F55A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Lacuna spp.</w:t>
            </w:r>
          </w:p>
        </w:tc>
        <w:tc>
          <w:tcPr>
            <w:tcW w:w="540" w:type="dxa"/>
          </w:tcPr>
          <w:p w14:paraId="35055144"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14</w:t>
            </w:r>
          </w:p>
        </w:tc>
        <w:tc>
          <w:tcPr>
            <w:tcW w:w="540" w:type="dxa"/>
          </w:tcPr>
          <w:p w14:paraId="280B6BA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592CD5B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28104366" w14:textId="77777777" w:rsidR="004F3F55" w:rsidRPr="00665F00" w:rsidRDefault="004F3F55" w:rsidP="003D6E8C">
            <w:pPr>
              <w:jc w:val="center"/>
              <w:rPr>
                <w:rFonts w:ascii="Times New Roman" w:hAnsi="Times New Roman"/>
                <w:color w:val="000000"/>
                <w:szCs w:val="24"/>
              </w:rPr>
            </w:pPr>
          </w:p>
        </w:tc>
        <w:tc>
          <w:tcPr>
            <w:tcW w:w="540" w:type="dxa"/>
          </w:tcPr>
          <w:p w14:paraId="12F6591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0FC4108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6FBA269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53664C4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16887A30" w14:textId="77777777" w:rsidR="004F3F55" w:rsidRPr="00665F00" w:rsidRDefault="004F3F55" w:rsidP="003D6E8C">
            <w:pPr>
              <w:jc w:val="center"/>
              <w:rPr>
                <w:rFonts w:ascii="Times New Roman" w:hAnsi="Times New Roman"/>
                <w:color w:val="000000"/>
                <w:szCs w:val="24"/>
              </w:rPr>
            </w:pPr>
          </w:p>
        </w:tc>
        <w:tc>
          <w:tcPr>
            <w:tcW w:w="540" w:type="dxa"/>
          </w:tcPr>
          <w:p w14:paraId="0CC440B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5FF40FB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12</w:t>
            </w:r>
          </w:p>
        </w:tc>
        <w:tc>
          <w:tcPr>
            <w:tcW w:w="540" w:type="dxa"/>
          </w:tcPr>
          <w:p w14:paraId="310C9C4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BD428BC" w14:textId="77777777" w:rsidR="004F3F55" w:rsidRPr="00665F00" w:rsidRDefault="004F3F55" w:rsidP="003D6E8C">
            <w:pPr>
              <w:rPr>
                <w:rFonts w:ascii="Times New Roman" w:hAnsi="Times New Roman"/>
              </w:rPr>
            </w:pPr>
            <w:r w:rsidRPr="00665F00">
              <w:rPr>
                <w:rFonts w:ascii="Times New Roman" w:hAnsi="Times New Roman"/>
              </w:rPr>
              <w:t>10</w:t>
            </w:r>
          </w:p>
        </w:tc>
        <w:tc>
          <w:tcPr>
            <w:tcW w:w="540" w:type="dxa"/>
          </w:tcPr>
          <w:p w14:paraId="252B7F14" w14:textId="77777777" w:rsidR="004F3F55" w:rsidRPr="00665F00" w:rsidRDefault="004F3F55" w:rsidP="003D6E8C">
            <w:pPr>
              <w:rPr>
                <w:rFonts w:ascii="Times New Roman" w:hAnsi="Times New Roman"/>
              </w:rPr>
            </w:pPr>
            <w:r w:rsidRPr="00665F00">
              <w:rPr>
                <w:rFonts w:ascii="Times New Roman" w:hAnsi="Times New Roman"/>
              </w:rPr>
              <w:t>10</w:t>
            </w:r>
          </w:p>
        </w:tc>
        <w:tc>
          <w:tcPr>
            <w:tcW w:w="450" w:type="dxa"/>
          </w:tcPr>
          <w:p w14:paraId="10B6E062" w14:textId="77777777" w:rsidR="004F3F55" w:rsidRPr="00665F00" w:rsidRDefault="004F3F55" w:rsidP="003D6E8C">
            <w:pPr>
              <w:rPr>
                <w:rFonts w:ascii="Times New Roman" w:hAnsi="Times New Roman"/>
              </w:rPr>
            </w:pPr>
            <w:r w:rsidRPr="00665F00">
              <w:rPr>
                <w:rFonts w:ascii="Times New Roman" w:hAnsi="Times New Roman"/>
              </w:rPr>
              <w:t>13</w:t>
            </w:r>
          </w:p>
        </w:tc>
        <w:tc>
          <w:tcPr>
            <w:tcW w:w="450" w:type="dxa"/>
          </w:tcPr>
          <w:p w14:paraId="52CAD95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630" w:type="dxa"/>
          </w:tcPr>
          <w:p w14:paraId="4B00618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color w:val="000000"/>
                <w:szCs w:val="24"/>
              </w:rPr>
              <w:t>10</w:t>
            </w:r>
          </w:p>
        </w:tc>
        <w:tc>
          <w:tcPr>
            <w:tcW w:w="540" w:type="dxa"/>
          </w:tcPr>
          <w:p w14:paraId="68AA551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698FB736"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7</w:t>
            </w:r>
          </w:p>
        </w:tc>
        <w:tc>
          <w:tcPr>
            <w:tcW w:w="630" w:type="dxa"/>
          </w:tcPr>
          <w:p w14:paraId="49747A9E" w14:textId="77777777" w:rsidR="004F3F55" w:rsidRPr="00665F00" w:rsidRDefault="004F3F55" w:rsidP="003D6E8C">
            <w:pPr>
              <w:rPr>
                <w:rFonts w:ascii="Times New Roman" w:hAnsi="Times New Roman"/>
                <w:color w:val="000000"/>
                <w:szCs w:val="24"/>
              </w:rPr>
            </w:pPr>
          </w:p>
        </w:tc>
      </w:tr>
      <w:tr w:rsidR="004F3F55" w:rsidRPr="00665F00" w14:paraId="79DC6845" w14:textId="77777777" w:rsidTr="003D6E8C">
        <w:tc>
          <w:tcPr>
            <w:tcW w:w="2448" w:type="dxa"/>
          </w:tcPr>
          <w:p w14:paraId="1497431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Margarites helicinus</w:t>
            </w:r>
          </w:p>
        </w:tc>
        <w:tc>
          <w:tcPr>
            <w:tcW w:w="540" w:type="dxa"/>
          </w:tcPr>
          <w:p w14:paraId="09F4F836"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20</w:t>
            </w:r>
          </w:p>
        </w:tc>
        <w:tc>
          <w:tcPr>
            <w:tcW w:w="540" w:type="dxa"/>
          </w:tcPr>
          <w:p w14:paraId="15E2EDF6" w14:textId="77777777" w:rsidR="004F3F55" w:rsidRPr="00665F00" w:rsidRDefault="004F3F55" w:rsidP="003D6E8C">
            <w:pPr>
              <w:jc w:val="center"/>
              <w:rPr>
                <w:rFonts w:ascii="Times New Roman" w:hAnsi="Times New Roman"/>
                <w:color w:val="000000"/>
                <w:szCs w:val="24"/>
              </w:rPr>
            </w:pPr>
          </w:p>
        </w:tc>
        <w:tc>
          <w:tcPr>
            <w:tcW w:w="540" w:type="dxa"/>
          </w:tcPr>
          <w:p w14:paraId="3DCFAEA4" w14:textId="77777777" w:rsidR="004F3F55" w:rsidRPr="00665F00" w:rsidRDefault="004F3F55" w:rsidP="003D6E8C">
            <w:pPr>
              <w:jc w:val="center"/>
              <w:rPr>
                <w:rFonts w:ascii="Times New Roman" w:hAnsi="Times New Roman"/>
                <w:color w:val="000000"/>
                <w:szCs w:val="24"/>
              </w:rPr>
            </w:pPr>
          </w:p>
        </w:tc>
        <w:tc>
          <w:tcPr>
            <w:tcW w:w="540" w:type="dxa"/>
          </w:tcPr>
          <w:p w14:paraId="636B8CD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3007D879" w14:textId="77777777" w:rsidR="004F3F55" w:rsidRPr="00665F00" w:rsidRDefault="004F3F55" w:rsidP="003D6E8C">
            <w:pPr>
              <w:jc w:val="center"/>
              <w:rPr>
                <w:rFonts w:ascii="Times New Roman" w:hAnsi="Times New Roman"/>
                <w:color w:val="000000"/>
                <w:szCs w:val="24"/>
              </w:rPr>
            </w:pPr>
          </w:p>
        </w:tc>
        <w:tc>
          <w:tcPr>
            <w:tcW w:w="540" w:type="dxa"/>
          </w:tcPr>
          <w:p w14:paraId="380859CC" w14:textId="77777777" w:rsidR="004F3F55" w:rsidRPr="00665F00" w:rsidRDefault="004F3F55" w:rsidP="003D6E8C">
            <w:pPr>
              <w:jc w:val="center"/>
              <w:rPr>
                <w:rFonts w:ascii="Times New Roman" w:hAnsi="Times New Roman"/>
                <w:color w:val="000000"/>
                <w:szCs w:val="24"/>
              </w:rPr>
            </w:pPr>
          </w:p>
        </w:tc>
        <w:tc>
          <w:tcPr>
            <w:tcW w:w="540" w:type="dxa"/>
          </w:tcPr>
          <w:p w14:paraId="3369B7A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79B78BFB" w14:textId="77777777" w:rsidR="004F3F55" w:rsidRPr="00665F00" w:rsidRDefault="004F3F55" w:rsidP="003D6E8C">
            <w:pPr>
              <w:jc w:val="center"/>
              <w:rPr>
                <w:rFonts w:ascii="Times New Roman" w:hAnsi="Times New Roman"/>
                <w:color w:val="000000"/>
                <w:szCs w:val="24"/>
              </w:rPr>
            </w:pPr>
          </w:p>
        </w:tc>
        <w:tc>
          <w:tcPr>
            <w:tcW w:w="540" w:type="dxa"/>
          </w:tcPr>
          <w:p w14:paraId="1182283A" w14:textId="77777777" w:rsidR="004F3F55" w:rsidRPr="00665F00" w:rsidRDefault="004F3F55" w:rsidP="003D6E8C">
            <w:pPr>
              <w:jc w:val="center"/>
              <w:rPr>
                <w:rFonts w:ascii="Times New Roman" w:hAnsi="Times New Roman"/>
                <w:color w:val="000000"/>
                <w:szCs w:val="24"/>
              </w:rPr>
            </w:pPr>
          </w:p>
        </w:tc>
        <w:tc>
          <w:tcPr>
            <w:tcW w:w="540" w:type="dxa"/>
          </w:tcPr>
          <w:p w14:paraId="494DFF47" w14:textId="77777777" w:rsidR="004F3F55" w:rsidRPr="00665F00" w:rsidRDefault="004F3F55" w:rsidP="003D6E8C">
            <w:pPr>
              <w:jc w:val="center"/>
              <w:rPr>
                <w:rFonts w:ascii="Times New Roman" w:hAnsi="Times New Roman"/>
                <w:b/>
                <w:color w:val="000000"/>
                <w:szCs w:val="24"/>
              </w:rPr>
            </w:pPr>
          </w:p>
        </w:tc>
        <w:tc>
          <w:tcPr>
            <w:tcW w:w="540" w:type="dxa"/>
          </w:tcPr>
          <w:p w14:paraId="50472833" w14:textId="77777777" w:rsidR="004F3F55" w:rsidRPr="00665F00" w:rsidRDefault="004F3F55" w:rsidP="003D6E8C">
            <w:pPr>
              <w:jc w:val="center"/>
              <w:rPr>
                <w:rFonts w:ascii="Times New Roman" w:hAnsi="Times New Roman"/>
                <w:b/>
                <w:color w:val="000000"/>
                <w:szCs w:val="24"/>
              </w:rPr>
            </w:pPr>
          </w:p>
        </w:tc>
        <w:tc>
          <w:tcPr>
            <w:tcW w:w="540" w:type="dxa"/>
          </w:tcPr>
          <w:p w14:paraId="54DE0B76" w14:textId="77777777" w:rsidR="004F3F55" w:rsidRPr="00665F00" w:rsidRDefault="004F3F55" w:rsidP="003D6E8C">
            <w:pPr>
              <w:jc w:val="center"/>
              <w:rPr>
                <w:rFonts w:ascii="Times New Roman" w:hAnsi="Times New Roman"/>
                <w:b/>
                <w:color w:val="000000"/>
                <w:szCs w:val="24"/>
              </w:rPr>
            </w:pPr>
          </w:p>
        </w:tc>
        <w:tc>
          <w:tcPr>
            <w:tcW w:w="540" w:type="dxa"/>
          </w:tcPr>
          <w:p w14:paraId="656A8D06" w14:textId="77777777" w:rsidR="004F3F55" w:rsidRPr="00665F00" w:rsidRDefault="004F3F55" w:rsidP="003D6E8C">
            <w:pPr>
              <w:rPr>
                <w:rFonts w:ascii="Times New Roman" w:hAnsi="Times New Roman"/>
              </w:rPr>
            </w:pPr>
          </w:p>
        </w:tc>
        <w:tc>
          <w:tcPr>
            <w:tcW w:w="540" w:type="dxa"/>
          </w:tcPr>
          <w:p w14:paraId="43B1133E" w14:textId="77777777" w:rsidR="004F3F55" w:rsidRPr="00665F00" w:rsidRDefault="004F3F55" w:rsidP="003D6E8C">
            <w:pPr>
              <w:rPr>
                <w:rFonts w:ascii="Times New Roman" w:hAnsi="Times New Roman"/>
              </w:rPr>
            </w:pPr>
          </w:p>
        </w:tc>
        <w:tc>
          <w:tcPr>
            <w:tcW w:w="450" w:type="dxa"/>
          </w:tcPr>
          <w:p w14:paraId="7B3C1939" w14:textId="77777777" w:rsidR="004F3F55" w:rsidRPr="00665F00" w:rsidRDefault="004F3F55" w:rsidP="003D6E8C">
            <w:pPr>
              <w:rPr>
                <w:rFonts w:ascii="Times New Roman" w:hAnsi="Times New Roman"/>
              </w:rPr>
            </w:pPr>
          </w:p>
        </w:tc>
        <w:tc>
          <w:tcPr>
            <w:tcW w:w="450" w:type="dxa"/>
          </w:tcPr>
          <w:p w14:paraId="4BA08888" w14:textId="77777777" w:rsidR="004F3F55" w:rsidRPr="00665F00" w:rsidRDefault="004F3F55" w:rsidP="003D6E8C">
            <w:pPr>
              <w:jc w:val="center"/>
              <w:rPr>
                <w:rFonts w:ascii="Times New Roman" w:hAnsi="Times New Roman"/>
                <w:color w:val="000000"/>
                <w:szCs w:val="24"/>
              </w:rPr>
            </w:pPr>
          </w:p>
        </w:tc>
        <w:tc>
          <w:tcPr>
            <w:tcW w:w="630" w:type="dxa"/>
          </w:tcPr>
          <w:p w14:paraId="68A2A7BD" w14:textId="77777777" w:rsidR="004F3F55" w:rsidRPr="00665F00" w:rsidRDefault="004F3F55" w:rsidP="003D6E8C">
            <w:pPr>
              <w:jc w:val="center"/>
              <w:rPr>
                <w:rFonts w:ascii="Times New Roman" w:hAnsi="Times New Roman"/>
                <w:color w:val="000000"/>
                <w:szCs w:val="24"/>
              </w:rPr>
            </w:pPr>
          </w:p>
        </w:tc>
        <w:tc>
          <w:tcPr>
            <w:tcW w:w="540" w:type="dxa"/>
          </w:tcPr>
          <w:p w14:paraId="4309F1CD" w14:textId="77777777" w:rsidR="004F3F55" w:rsidRPr="00665F00" w:rsidRDefault="004F3F55" w:rsidP="003D6E8C">
            <w:pPr>
              <w:jc w:val="center"/>
              <w:rPr>
                <w:rFonts w:ascii="Times New Roman" w:hAnsi="Times New Roman"/>
                <w:color w:val="000000"/>
                <w:szCs w:val="24"/>
              </w:rPr>
            </w:pPr>
          </w:p>
        </w:tc>
        <w:tc>
          <w:tcPr>
            <w:tcW w:w="540" w:type="dxa"/>
          </w:tcPr>
          <w:p w14:paraId="6F8E0DC7" w14:textId="77777777" w:rsidR="004F3F55" w:rsidRPr="00665F00" w:rsidRDefault="004F3F55" w:rsidP="003D6E8C">
            <w:pPr>
              <w:rPr>
                <w:rFonts w:ascii="Times New Roman" w:hAnsi="Times New Roman"/>
                <w:color w:val="000000"/>
                <w:szCs w:val="24"/>
              </w:rPr>
            </w:pPr>
          </w:p>
        </w:tc>
        <w:tc>
          <w:tcPr>
            <w:tcW w:w="630" w:type="dxa"/>
          </w:tcPr>
          <w:p w14:paraId="37B36FFF" w14:textId="77777777" w:rsidR="004F3F55" w:rsidRPr="00665F00" w:rsidRDefault="004F3F55" w:rsidP="003D6E8C">
            <w:pPr>
              <w:rPr>
                <w:rFonts w:ascii="Times New Roman" w:hAnsi="Times New Roman"/>
                <w:color w:val="000000"/>
                <w:szCs w:val="24"/>
              </w:rPr>
            </w:pPr>
          </w:p>
        </w:tc>
      </w:tr>
      <w:tr w:rsidR="004F3F55" w:rsidRPr="00665F00" w14:paraId="3480119D" w14:textId="77777777" w:rsidTr="003D6E8C">
        <w:tc>
          <w:tcPr>
            <w:tcW w:w="2448" w:type="dxa"/>
          </w:tcPr>
          <w:p w14:paraId="179908B8"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Lottia pelta</w:t>
            </w:r>
          </w:p>
        </w:tc>
        <w:tc>
          <w:tcPr>
            <w:tcW w:w="540" w:type="dxa"/>
          </w:tcPr>
          <w:p w14:paraId="64F032D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22</w:t>
            </w:r>
          </w:p>
        </w:tc>
        <w:tc>
          <w:tcPr>
            <w:tcW w:w="540" w:type="dxa"/>
          </w:tcPr>
          <w:p w14:paraId="6DDA49B3" w14:textId="77777777" w:rsidR="004F3F55" w:rsidRPr="00665F00" w:rsidRDefault="004F3F55" w:rsidP="003D6E8C">
            <w:pPr>
              <w:jc w:val="center"/>
              <w:rPr>
                <w:rFonts w:ascii="Times New Roman" w:hAnsi="Times New Roman"/>
                <w:color w:val="000000"/>
                <w:szCs w:val="24"/>
              </w:rPr>
            </w:pPr>
          </w:p>
        </w:tc>
        <w:tc>
          <w:tcPr>
            <w:tcW w:w="540" w:type="dxa"/>
          </w:tcPr>
          <w:p w14:paraId="6A4A46B2" w14:textId="77777777" w:rsidR="004F3F55" w:rsidRPr="00665F00" w:rsidRDefault="004F3F55" w:rsidP="003D6E8C">
            <w:pPr>
              <w:jc w:val="center"/>
              <w:rPr>
                <w:rFonts w:ascii="Times New Roman" w:hAnsi="Times New Roman"/>
                <w:color w:val="000000"/>
                <w:szCs w:val="24"/>
              </w:rPr>
            </w:pPr>
          </w:p>
        </w:tc>
        <w:tc>
          <w:tcPr>
            <w:tcW w:w="540" w:type="dxa"/>
          </w:tcPr>
          <w:p w14:paraId="3E86FF7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5C0277A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65B52732" w14:textId="77777777" w:rsidR="004F3F55" w:rsidRPr="00665F00" w:rsidRDefault="004F3F55" w:rsidP="003D6E8C">
            <w:pPr>
              <w:jc w:val="center"/>
              <w:rPr>
                <w:rFonts w:ascii="Times New Roman" w:hAnsi="Times New Roman"/>
                <w:color w:val="000000"/>
                <w:szCs w:val="24"/>
              </w:rPr>
            </w:pPr>
          </w:p>
        </w:tc>
        <w:tc>
          <w:tcPr>
            <w:tcW w:w="540" w:type="dxa"/>
          </w:tcPr>
          <w:p w14:paraId="71AD87B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19</w:t>
            </w:r>
          </w:p>
        </w:tc>
        <w:tc>
          <w:tcPr>
            <w:tcW w:w="540" w:type="dxa"/>
          </w:tcPr>
          <w:p w14:paraId="293CA6E4" w14:textId="77777777" w:rsidR="004F3F55" w:rsidRPr="00665F00" w:rsidRDefault="004F3F55" w:rsidP="003D6E8C">
            <w:pPr>
              <w:jc w:val="center"/>
              <w:rPr>
                <w:rFonts w:ascii="Times New Roman" w:hAnsi="Times New Roman"/>
                <w:color w:val="000000"/>
                <w:szCs w:val="24"/>
              </w:rPr>
            </w:pPr>
          </w:p>
        </w:tc>
        <w:tc>
          <w:tcPr>
            <w:tcW w:w="540" w:type="dxa"/>
          </w:tcPr>
          <w:p w14:paraId="16DB34D9" w14:textId="77777777" w:rsidR="004F3F55" w:rsidRPr="00665F00" w:rsidRDefault="004F3F55" w:rsidP="003D6E8C">
            <w:pPr>
              <w:jc w:val="center"/>
              <w:rPr>
                <w:rFonts w:ascii="Times New Roman" w:hAnsi="Times New Roman"/>
                <w:color w:val="000000"/>
                <w:szCs w:val="24"/>
              </w:rPr>
            </w:pPr>
          </w:p>
        </w:tc>
        <w:tc>
          <w:tcPr>
            <w:tcW w:w="540" w:type="dxa"/>
          </w:tcPr>
          <w:p w14:paraId="72872F43" w14:textId="77777777" w:rsidR="004F3F55" w:rsidRPr="00665F00" w:rsidRDefault="004F3F55" w:rsidP="003D6E8C">
            <w:pPr>
              <w:jc w:val="center"/>
              <w:rPr>
                <w:rFonts w:ascii="Times New Roman" w:hAnsi="Times New Roman"/>
                <w:color w:val="000000"/>
                <w:szCs w:val="24"/>
              </w:rPr>
            </w:pPr>
          </w:p>
        </w:tc>
        <w:tc>
          <w:tcPr>
            <w:tcW w:w="540" w:type="dxa"/>
          </w:tcPr>
          <w:p w14:paraId="472D13A7" w14:textId="77777777" w:rsidR="004F3F55" w:rsidRPr="00665F00" w:rsidRDefault="004F3F55" w:rsidP="003D6E8C">
            <w:pPr>
              <w:jc w:val="center"/>
              <w:rPr>
                <w:rFonts w:ascii="Times New Roman" w:hAnsi="Times New Roman"/>
                <w:color w:val="000000"/>
                <w:szCs w:val="24"/>
              </w:rPr>
            </w:pPr>
          </w:p>
        </w:tc>
        <w:tc>
          <w:tcPr>
            <w:tcW w:w="540" w:type="dxa"/>
          </w:tcPr>
          <w:p w14:paraId="2757C051" w14:textId="77777777" w:rsidR="004F3F55" w:rsidRPr="00665F00" w:rsidRDefault="004F3F55" w:rsidP="003D6E8C">
            <w:pPr>
              <w:jc w:val="center"/>
              <w:rPr>
                <w:rFonts w:ascii="Times New Roman" w:hAnsi="Times New Roman"/>
                <w:color w:val="000000"/>
                <w:szCs w:val="24"/>
              </w:rPr>
            </w:pPr>
          </w:p>
        </w:tc>
        <w:tc>
          <w:tcPr>
            <w:tcW w:w="540" w:type="dxa"/>
          </w:tcPr>
          <w:p w14:paraId="6C79A450" w14:textId="77777777" w:rsidR="004F3F55" w:rsidRPr="00665F00" w:rsidRDefault="004F3F55" w:rsidP="003D6E8C">
            <w:pPr>
              <w:rPr>
                <w:rFonts w:ascii="Times New Roman" w:hAnsi="Times New Roman"/>
              </w:rPr>
            </w:pPr>
          </w:p>
        </w:tc>
        <w:tc>
          <w:tcPr>
            <w:tcW w:w="540" w:type="dxa"/>
          </w:tcPr>
          <w:p w14:paraId="11A17672" w14:textId="77777777" w:rsidR="004F3F55" w:rsidRPr="00665F00" w:rsidRDefault="004F3F55" w:rsidP="003D6E8C">
            <w:pPr>
              <w:rPr>
                <w:rFonts w:ascii="Times New Roman" w:hAnsi="Times New Roman"/>
              </w:rPr>
            </w:pPr>
          </w:p>
        </w:tc>
        <w:tc>
          <w:tcPr>
            <w:tcW w:w="450" w:type="dxa"/>
          </w:tcPr>
          <w:p w14:paraId="7A499DBF" w14:textId="77777777" w:rsidR="004F3F55" w:rsidRPr="00665F00" w:rsidRDefault="004F3F55" w:rsidP="003D6E8C">
            <w:pPr>
              <w:rPr>
                <w:rFonts w:ascii="Times New Roman" w:hAnsi="Times New Roman"/>
              </w:rPr>
            </w:pPr>
          </w:p>
        </w:tc>
        <w:tc>
          <w:tcPr>
            <w:tcW w:w="450" w:type="dxa"/>
          </w:tcPr>
          <w:p w14:paraId="75359A4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630" w:type="dxa"/>
          </w:tcPr>
          <w:p w14:paraId="246C733B" w14:textId="77777777" w:rsidR="004F3F55" w:rsidRPr="00665F00" w:rsidRDefault="004F3F55" w:rsidP="003D6E8C">
            <w:pPr>
              <w:jc w:val="center"/>
              <w:rPr>
                <w:rFonts w:ascii="Times New Roman" w:hAnsi="Times New Roman"/>
                <w:color w:val="000000"/>
                <w:szCs w:val="24"/>
              </w:rPr>
            </w:pPr>
          </w:p>
        </w:tc>
        <w:tc>
          <w:tcPr>
            <w:tcW w:w="540" w:type="dxa"/>
          </w:tcPr>
          <w:p w14:paraId="6F8D6563" w14:textId="77777777" w:rsidR="004F3F55" w:rsidRPr="00665F00" w:rsidRDefault="004F3F55" w:rsidP="003D6E8C">
            <w:pPr>
              <w:jc w:val="center"/>
              <w:rPr>
                <w:rFonts w:ascii="Times New Roman" w:hAnsi="Times New Roman"/>
                <w:color w:val="000000"/>
                <w:szCs w:val="24"/>
              </w:rPr>
            </w:pPr>
          </w:p>
        </w:tc>
        <w:tc>
          <w:tcPr>
            <w:tcW w:w="540" w:type="dxa"/>
          </w:tcPr>
          <w:p w14:paraId="1E7787B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13</w:t>
            </w:r>
          </w:p>
        </w:tc>
        <w:tc>
          <w:tcPr>
            <w:tcW w:w="630" w:type="dxa"/>
          </w:tcPr>
          <w:p w14:paraId="6A9D6D89" w14:textId="77777777" w:rsidR="004F3F55" w:rsidRPr="00665F00" w:rsidRDefault="004F3F55" w:rsidP="003D6E8C">
            <w:pPr>
              <w:rPr>
                <w:rFonts w:ascii="Times New Roman" w:hAnsi="Times New Roman"/>
                <w:color w:val="000000"/>
                <w:szCs w:val="24"/>
              </w:rPr>
            </w:pPr>
          </w:p>
        </w:tc>
      </w:tr>
      <w:tr w:rsidR="004F3F55" w:rsidRPr="00665F00" w14:paraId="3F0C7F4E" w14:textId="77777777" w:rsidTr="003D6E8C">
        <w:tc>
          <w:tcPr>
            <w:tcW w:w="2448" w:type="dxa"/>
          </w:tcPr>
          <w:p w14:paraId="30307CA4"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Haminoea spp.</w:t>
            </w:r>
          </w:p>
        </w:tc>
        <w:tc>
          <w:tcPr>
            <w:tcW w:w="540" w:type="dxa"/>
          </w:tcPr>
          <w:p w14:paraId="4F2A79CB"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27</w:t>
            </w:r>
          </w:p>
        </w:tc>
        <w:tc>
          <w:tcPr>
            <w:tcW w:w="540" w:type="dxa"/>
          </w:tcPr>
          <w:p w14:paraId="2B8F2EE6" w14:textId="77777777" w:rsidR="004F3F55" w:rsidRPr="00665F00" w:rsidRDefault="004F3F55" w:rsidP="003D6E8C">
            <w:pPr>
              <w:jc w:val="center"/>
              <w:rPr>
                <w:rFonts w:ascii="Times New Roman" w:hAnsi="Times New Roman"/>
                <w:color w:val="000000"/>
                <w:szCs w:val="24"/>
              </w:rPr>
            </w:pPr>
          </w:p>
        </w:tc>
        <w:tc>
          <w:tcPr>
            <w:tcW w:w="540" w:type="dxa"/>
          </w:tcPr>
          <w:p w14:paraId="2F06F257" w14:textId="77777777" w:rsidR="004F3F55" w:rsidRPr="00665F00" w:rsidRDefault="004F3F55" w:rsidP="003D6E8C">
            <w:pPr>
              <w:jc w:val="center"/>
              <w:rPr>
                <w:rFonts w:ascii="Times New Roman" w:hAnsi="Times New Roman"/>
                <w:color w:val="000000"/>
                <w:szCs w:val="24"/>
              </w:rPr>
            </w:pPr>
          </w:p>
        </w:tc>
        <w:tc>
          <w:tcPr>
            <w:tcW w:w="540" w:type="dxa"/>
          </w:tcPr>
          <w:p w14:paraId="388BC3B4" w14:textId="77777777" w:rsidR="004F3F55" w:rsidRPr="00665F00" w:rsidRDefault="004F3F55" w:rsidP="003D6E8C">
            <w:pPr>
              <w:jc w:val="center"/>
              <w:rPr>
                <w:rFonts w:ascii="Times New Roman" w:hAnsi="Times New Roman"/>
                <w:color w:val="000000"/>
                <w:szCs w:val="24"/>
              </w:rPr>
            </w:pPr>
          </w:p>
        </w:tc>
        <w:tc>
          <w:tcPr>
            <w:tcW w:w="540" w:type="dxa"/>
          </w:tcPr>
          <w:p w14:paraId="64DFB0E5" w14:textId="77777777" w:rsidR="004F3F55" w:rsidRPr="00665F00" w:rsidRDefault="004F3F55" w:rsidP="003D6E8C">
            <w:pPr>
              <w:jc w:val="center"/>
              <w:rPr>
                <w:rFonts w:ascii="Times New Roman" w:hAnsi="Times New Roman"/>
                <w:color w:val="000000"/>
                <w:szCs w:val="24"/>
              </w:rPr>
            </w:pPr>
          </w:p>
        </w:tc>
        <w:tc>
          <w:tcPr>
            <w:tcW w:w="540" w:type="dxa"/>
          </w:tcPr>
          <w:p w14:paraId="74923F98" w14:textId="77777777" w:rsidR="004F3F55" w:rsidRPr="00665F00" w:rsidRDefault="004F3F55" w:rsidP="003D6E8C">
            <w:pPr>
              <w:jc w:val="center"/>
              <w:rPr>
                <w:rFonts w:ascii="Times New Roman" w:hAnsi="Times New Roman"/>
                <w:color w:val="000000"/>
                <w:szCs w:val="24"/>
              </w:rPr>
            </w:pPr>
          </w:p>
        </w:tc>
        <w:tc>
          <w:tcPr>
            <w:tcW w:w="540" w:type="dxa"/>
          </w:tcPr>
          <w:p w14:paraId="299E9478" w14:textId="77777777" w:rsidR="004F3F55" w:rsidRPr="00665F00" w:rsidRDefault="004F3F55" w:rsidP="003D6E8C">
            <w:pPr>
              <w:jc w:val="center"/>
              <w:rPr>
                <w:rFonts w:ascii="Times New Roman" w:hAnsi="Times New Roman"/>
                <w:color w:val="000000"/>
                <w:szCs w:val="24"/>
              </w:rPr>
            </w:pPr>
          </w:p>
        </w:tc>
        <w:tc>
          <w:tcPr>
            <w:tcW w:w="540" w:type="dxa"/>
          </w:tcPr>
          <w:p w14:paraId="43B288F3" w14:textId="77777777" w:rsidR="004F3F55" w:rsidRPr="00665F00" w:rsidRDefault="004F3F55" w:rsidP="003D6E8C">
            <w:pPr>
              <w:jc w:val="center"/>
              <w:rPr>
                <w:rFonts w:ascii="Times New Roman" w:hAnsi="Times New Roman"/>
                <w:color w:val="000000"/>
                <w:szCs w:val="24"/>
              </w:rPr>
            </w:pPr>
          </w:p>
        </w:tc>
        <w:tc>
          <w:tcPr>
            <w:tcW w:w="540" w:type="dxa"/>
          </w:tcPr>
          <w:p w14:paraId="333CA573" w14:textId="77777777" w:rsidR="004F3F55" w:rsidRPr="00665F00" w:rsidRDefault="004F3F55" w:rsidP="003D6E8C">
            <w:pPr>
              <w:jc w:val="center"/>
              <w:rPr>
                <w:rFonts w:ascii="Times New Roman" w:hAnsi="Times New Roman"/>
                <w:color w:val="000000"/>
                <w:szCs w:val="24"/>
              </w:rPr>
            </w:pPr>
          </w:p>
        </w:tc>
        <w:tc>
          <w:tcPr>
            <w:tcW w:w="540" w:type="dxa"/>
          </w:tcPr>
          <w:p w14:paraId="38A3F815" w14:textId="77777777" w:rsidR="004F3F55" w:rsidRPr="00665F00" w:rsidRDefault="004F3F55" w:rsidP="003D6E8C">
            <w:pPr>
              <w:jc w:val="center"/>
              <w:rPr>
                <w:rFonts w:ascii="Times New Roman" w:hAnsi="Times New Roman"/>
                <w:b/>
                <w:color w:val="000000"/>
                <w:szCs w:val="24"/>
              </w:rPr>
            </w:pPr>
          </w:p>
        </w:tc>
        <w:tc>
          <w:tcPr>
            <w:tcW w:w="540" w:type="dxa"/>
          </w:tcPr>
          <w:p w14:paraId="0571062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19</w:t>
            </w:r>
          </w:p>
        </w:tc>
        <w:tc>
          <w:tcPr>
            <w:tcW w:w="540" w:type="dxa"/>
          </w:tcPr>
          <w:p w14:paraId="5C06262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72F20559" w14:textId="77777777" w:rsidR="004F3F55" w:rsidRPr="00665F00" w:rsidRDefault="004F3F55" w:rsidP="003D6E8C">
            <w:pPr>
              <w:rPr>
                <w:rFonts w:ascii="Times New Roman" w:hAnsi="Times New Roman"/>
              </w:rPr>
            </w:pPr>
          </w:p>
        </w:tc>
        <w:tc>
          <w:tcPr>
            <w:tcW w:w="540" w:type="dxa"/>
          </w:tcPr>
          <w:p w14:paraId="49C4121B" w14:textId="77777777" w:rsidR="004F3F55" w:rsidRPr="00665F00" w:rsidRDefault="004F3F55" w:rsidP="003D6E8C">
            <w:pPr>
              <w:rPr>
                <w:rFonts w:ascii="Times New Roman" w:hAnsi="Times New Roman"/>
              </w:rPr>
            </w:pPr>
          </w:p>
        </w:tc>
        <w:tc>
          <w:tcPr>
            <w:tcW w:w="450" w:type="dxa"/>
          </w:tcPr>
          <w:p w14:paraId="01F76982" w14:textId="77777777" w:rsidR="004F3F55" w:rsidRPr="00665F00" w:rsidRDefault="004F3F55" w:rsidP="003D6E8C">
            <w:pPr>
              <w:rPr>
                <w:rFonts w:ascii="Times New Roman" w:hAnsi="Times New Roman"/>
              </w:rPr>
            </w:pPr>
          </w:p>
        </w:tc>
        <w:tc>
          <w:tcPr>
            <w:tcW w:w="450" w:type="dxa"/>
          </w:tcPr>
          <w:p w14:paraId="0B974F96" w14:textId="77777777" w:rsidR="004F3F55" w:rsidRPr="00665F00" w:rsidRDefault="004F3F55" w:rsidP="003D6E8C">
            <w:pPr>
              <w:jc w:val="center"/>
              <w:rPr>
                <w:rFonts w:ascii="Times New Roman" w:hAnsi="Times New Roman"/>
                <w:color w:val="000000"/>
                <w:szCs w:val="24"/>
              </w:rPr>
            </w:pPr>
          </w:p>
        </w:tc>
        <w:tc>
          <w:tcPr>
            <w:tcW w:w="630" w:type="dxa"/>
          </w:tcPr>
          <w:p w14:paraId="46D4D92D" w14:textId="77777777" w:rsidR="004F3F55" w:rsidRPr="00665F00" w:rsidRDefault="004F3F55" w:rsidP="003D6E8C">
            <w:pPr>
              <w:jc w:val="center"/>
              <w:rPr>
                <w:rFonts w:ascii="Times New Roman" w:hAnsi="Times New Roman"/>
                <w:color w:val="000000"/>
                <w:szCs w:val="24"/>
              </w:rPr>
            </w:pPr>
          </w:p>
        </w:tc>
        <w:tc>
          <w:tcPr>
            <w:tcW w:w="540" w:type="dxa"/>
          </w:tcPr>
          <w:p w14:paraId="6E9C803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16</w:t>
            </w:r>
          </w:p>
        </w:tc>
        <w:tc>
          <w:tcPr>
            <w:tcW w:w="540" w:type="dxa"/>
          </w:tcPr>
          <w:p w14:paraId="04EF5F41" w14:textId="77777777" w:rsidR="004F3F55" w:rsidRPr="00665F00" w:rsidRDefault="004F3F55" w:rsidP="003D6E8C">
            <w:pPr>
              <w:rPr>
                <w:rFonts w:ascii="Times New Roman" w:hAnsi="Times New Roman"/>
                <w:color w:val="000000"/>
                <w:szCs w:val="24"/>
              </w:rPr>
            </w:pPr>
          </w:p>
        </w:tc>
        <w:tc>
          <w:tcPr>
            <w:tcW w:w="630" w:type="dxa"/>
          </w:tcPr>
          <w:p w14:paraId="6E25E699" w14:textId="77777777" w:rsidR="004F3F55" w:rsidRPr="00665F00" w:rsidRDefault="004F3F55" w:rsidP="003D6E8C">
            <w:pPr>
              <w:rPr>
                <w:rFonts w:ascii="Times New Roman" w:hAnsi="Times New Roman"/>
                <w:color w:val="000000"/>
                <w:szCs w:val="24"/>
              </w:rPr>
            </w:pPr>
          </w:p>
        </w:tc>
      </w:tr>
      <w:tr w:rsidR="004F3F55" w:rsidRPr="00665F00" w14:paraId="317205EF" w14:textId="77777777" w:rsidTr="003D6E8C">
        <w:tc>
          <w:tcPr>
            <w:tcW w:w="2448" w:type="dxa"/>
          </w:tcPr>
          <w:p w14:paraId="5D7CB9C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Alia carinata</w:t>
            </w:r>
          </w:p>
        </w:tc>
        <w:tc>
          <w:tcPr>
            <w:tcW w:w="540" w:type="dxa"/>
          </w:tcPr>
          <w:p w14:paraId="14EF534C"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28</w:t>
            </w:r>
          </w:p>
        </w:tc>
        <w:tc>
          <w:tcPr>
            <w:tcW w:w="540" w:type="dxa"/>
          </w:tcPr>
          <w:p w14:paraId="3C5B3BD6" w14:textId="77777777" w:rsidR="004F3F55" w:rsidRPr="00665F00" w:rsidRDefault="004F3F55" w:rsidP="003D6E8C">
            <w:pPr>
              <w:jc w:val="center"/>
              <w:rPr>
                <w:rFonts w:ascii="Times New Roman" w:hAnsi="Times New Roman"/>
                <w:color w:val="000000"/>
                <w:szCs w:val="24"/>
              </w:rPr>
            </w:pPr>
          </w:p>
        </w:tc>
        <w:tc>
          <w:tcPr>
            <w:tcW w:w="540" w:type="dxa"/>
          </w:tcPr>
          <w:p w14:paraId="1313678C" w14:textId="77777777" w:rsidR="004F3F55" w:rsidRPr="00665F00" w:rsidRDefault="004F3F55" w:rsidP="003D6E8C">
            <w:pPr>
              <w:jc w:val="center"/>
              <w:rPr>
                <w:rFonts w:ascii="Times New Roman" w:hAnsi="Times New Roman"/>
                <w:color w:val="000000"/>
                <w:szCs w:val="24"/>
              </w:rPr>
            </w:pPr>
          </w:p>
        </w:tc>
        <w:tc>
          <w:tcPr>
            <w:tcW w:w="540" w:type="dxa"/>
          </w:tcPr>
          <w:p w14:paraId="6A78216D" w14:textId="77777777" w:rsidR="004F3F55" w:rsidRPr="00665F00" w:rsidRDefault="004F3F55" w:rsidP="003D6E8C">
            <w:pPr>
              <w:jc w:val="center"/>
              <w:rPr>
                <w:rFonts w:ascii="Times New Roman" w:hAnsi="Times New Roman"/>
                <w:color w:val="000000"/>
                <w:szCs w:val="24"/>
              </w:rPr>
            </w:pPr>
          </w:p>
        </w:tc>
        <w:tc>
          <w:tcPr>
            <w:tcW w:w="540" w:type="dxa"/>
          </w:tcPr>
          <w:p w14:paraId="1DA73BF3" w14:textId="77777777" w:rsidR="004F3F55" w:rsidRPr="00665F00" w:rsidRDefault="004F3F55" w:rsidP="003D6E8C">
            <w:pPr>
              <w:jc w:val="center"/>
              <w:rPr>
                <w:rFonts w:ascii="Times New Roman" w:hAnsi="Times New Roman"/>
                <w:color w:val="000000"/>
                <w:szCs w:val="24"/>
              </w:rPr>
            </w:pPr>
          </w:p>
        </w:tc>
        <w:tc>
          <w:tcPr>
            <w:tcW w:w="540" w:type="dxa"/>
          </w:tcPr>
          <w:p w14:paraId="33B39B97" w14:textId="77777777" w:rsidR="004F3F55" w:rsidRPr="00665F00" w:rsidRDefault="004F3F55" w:rsidP="003D6E8C">
            <w:pPr>
              <w:jc w:val="center"/>
              <w:rPr>
                <w:rFonts w:ascii="Times New Roman" w:hAnsi="Times New Roman"/>
                <w:color w:val="000000"/>
                <w:szCs w:val="24"/>
              </w:rPr>
            </w:pPr>
          </w:p>
        </w:tc>
        <w:tc>
          <w:tcPr>
            <w:tcW w:w="540" w:type="dxa"/>
          </w:tcPr>
          <w:p w14:paraId="0C64C02F" w14:textId="77777777" w:rsidR="004F3F55" w:rsidRPr="00665F00" w:rsidRDefault="004F3F55" w:rsidP="003D6E8C">
            <w:pPr>
              <w:jc w:val="center"/>
              <w:rPr>
                <w:rFonts w:ascii="Times New Roman" w:hAnsi="Times New Roman"/>
                <w:color w:val="000000"/>
                <w:szCs w:val="24"/>
              </w:rPr>
            </w:pPr>
          </w:p>
        </w:tc>
        <w:tc>
          <w:tcPr>
            <w:tcW w:w="540" w:type="dxa"/>
          </w:tcPr>
          <w:p w14:paraId="102D73C3" w14:textId="77777777" w:rsidR="004F3F55" w:rsidRPr="00665F00" w:rsidRDefault="004F3F55" w:rsidP="003D6E8C">
            <w:pPr>
              <w:jc w:val="center"/>
              <w:rPr>
                <w:rFonts w:ascii="Times New Roman" w:hAnsi="Times New Roman"/>
                <w:color w:val="000000"/>
                <w:szCs w:val="24"/>
              </w:rPr>
            </w:pPr>
          </w:p>
        </w:tc>
        <w:tc>
          <w:tcPr>
            <w:tcW w:w="540" w:type="dxa"/>
          </w:tcPr>
          <w:p w14:paraId="3ABECB85" w14:textId="77777777" w:rsidR="004F3F55" w:rsidRPr="00665F00" w:rsidRDefault="004F3F55" w:rsidP="003D6E8C">
            <w:pPr>
              <w:jc w:val="center"/>
              <w:rPr>
                <w:rFonts w:ascii="Times New Roman" w:hAnsi="Times New Roman"/>
                <w:color w:val="000000"/>
                <w:szCs w:val="24"/>
              </w:rPr>
            </w:pPr>
          </w:p>
        </w:tc>
        <w:tc>
          <w:tcPr>
            <w:tcW w:w="540" w:type="dxa"/>
          </w:tcPr>
          <w:p w14:paraId="44927253" w14:textId="77777777" w:rsidR="004F3F55" w:rsidRPr="00665F00" w:rsidRDefault="004F3F55" w:rsidP="003D6E8C">
            <w:pPr>
              <w:jc w:val="center"/>
              <w:rPr>
                <w:rFonts w:ascii="Times New Roman" w:hAnsi="Times New Roman"/>
                <w:color w:val="000000"/>
                <w:szCs w:val="24"/>
              </w:rPr>
            </w:pPr>
          </w:p>
        </w:tc>
        <w:tc>
          <w:tcPr>
            <w:tcW w:w="540" w:type="dxa"/>
          </w:tcPr>
          <w:p w14:paraId="4138BF28" w14:textId="77777777" w:rsidR="004F3F55" w:rsidRPr="00665F00" w:rsidRDefault="004F3F55" w:rsidP="003D6E8C">
            <w:pPr>
              <w:jc w:val="center"/>
              <w:rPr>
                <w:rFonts w:ascii="Times New Roman" w:hAnsi="Times New Roman"/>
                <w:color w:val="000000"/>
                <w:szCs w:val="24"/>
              </w:rPr>
            </w:pPr>
          </w:p>
        </w:tc>
        <w:tc>
          <w:tcPr>
            <w:tcW w:w="540" w:type="dxa"/>
          </w:tcPr>
          <w:p w14:paraId="390A35AD" w14:textId="77777777" w:rsidR="004F3F55" w:rsidRPr="00665F00" w:rsidRDefault="004F3F55" w:rsidP="003D6E8C">
            <w:pPr>
              <w:jc w:val="center"/>
              <w:rPr>
                <w:rFonts w:ascii="Times New Roman" w:hAnsi="Times New Roman"/>
                <w:color w:val="000000"/>
                <w:szCs w:val="24"/>
              </w:rPr>
            </w:pPr>
          </w:p>
        </w:tc>
        <w:tc>
          <w:tcPr>
            <w:tcW w:w="540" w:type="dxa"/>
          </w:tcPr>
          <w:p w14:paraId="57BA0703" w14:textId="77777777" w:rsidR="004F3F55" w:rsidRPr="00665F00" w:rsidRDefault="004F3F55" w:rsidP="003D6E8C">
            <w:pPr>
              <w:rPr>
                <w:rFonts w:ascii="Times New Roman" w:hAnsi="Times New Roman"/>
              </w:rPr>
            </w:pPr>
          </w:p>
        </w:tc>
        <w:tc>
          <w:tcPr>
            <w:tcW w:w="540" w:type="dxa"/>
          </w:tcPr>
          <w:p w14:paraId="16ABDDC7" w14:textId="77777777" w:rsidR="004F3F55" w:rsidRPr="00665F00" w:rsidRDefault="004F3F55" w:rsidP="003D6E8C">
            <w:pPr>
              <w:rPr>
                <w:rFonts w:ascii="Times New Roman" w:hAnsi="Times New Roman"/>
              </w:rPr>
            </w:pPr>
          </w:p>
        </w:tc>
        <w:tc>
          <w:tcPr>
            <w:tcW w:w="450" w:type="dxa"/>
          </w:tcPr>
          <w:p w14:paraId="5A67CD0B" w14:textId="77777777" w:rsidR="004F3F55" w:rsidRPr="00665F00" w:rsidRDefault="004F3F55" w:rsidP="003D6E8C">
            <w:pPr>
              <w:rPr>
                <w:rFonts w:ascii="Times New Roman" w:hAnsi="Times New Roman"/>
              </w:rPr>
            </w:pPr>
          </w:p>
        </w:tc>
        <w:tc>
          <w:tcPr>
            <w:tcW w:w="450" w:type="dxa"/>
          </w:tcPr>
          <w:p w14:paraId="5B321036" w14:textId="77777777" w:rsidR="004F3F55" w:rsidRPr="00665F00" w:rsidRDefault="004F3F55" w:rsidP="003D6E8C">
            <w:pPr>
              <w:jc w:val="center"/>
              <w:rPr>
                <w:rFonts w:ascii="Times New Roman" w:hAnsi="Times New Roman"/>
                <w:color w:val="000000"/>
                <w:szCs w:val="24"/>
              </w:rPr>
            </w:pPr>
          </w:p>
        </w:tc>
        <w:tc>
          <w:tcPr>
            <w:tcW w:w="630" w:type="dxa"/>
          </w:tcPr>
          <w:p w14:paraId="2AA4D311" w14:textId="77777777" w:rsidR="004F3F55" w:rsidRPr="00665F00" w:rsidRDefault="004F3F55" w:rsidP="003D6E8C">
            <w:pPr>
              <w:jc w:val="center"/>
              <w:rPr>
                <w:rFonts w:ascii="Times New Roman" w:hAnsi="Times New Roman"/>
                <w:b/>
                <w:color w:val="000000"/>
                <w:szCs w:val="24"/>
              </w:rPr>
            </w:pPr>
          </w:p>
        </w:tc>
        <w:tc>
          <w:tcPr>
            <w:tcW w:w="540" w:type="dxa"/>
          </w:tcPr>
          <w:p w14:paraId="1041F8CA" w14:textId="77777777" w:rsidR="004F3F55" w:rsidRPr="00665F00" w:rsidRDefault="004F3F55" w:rsidP="003D6E8C">
            <w:pPr>
              <w:jc w:val="center"/>
              <w:rPr>
                <w:rFonts w:ascii="Times New Roman" w:hAnsi="Times New Roman"/>
                <w:b/>
                <w:color w:val="000000"/>
                <w:szCs w:val="24"/>
              </w:rPr>
            </w:pPr>
          </w:p>
        </w:tc>
        <w:tc>
          <w:tcPr>
            <w:tcW w:w="540" w:type="dxa"/>
          </w:tcPr>
          <w:p w14:paraId="4DF2070B"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9</w:t>
            </w:r>
          </w:p>
        </w:tc>
        <w:tc>
          <w:tcPr>
            <w:tcW w:w="630" w:type="dxa"/>
          </w:tcPr>
          <w:p w14:paraId="59050A89" w14:textId="77777777" w:rsidR="004F3F55" w:rsidRPr="00665F00" w:rsidRDefault="004F3F55" w:rsidP="003D6E8C">
            <w:pPr>
              <w:rPr>
                <w:rFonts w:ascii="Times New Roman" w:hAnsi="Times New Roman"/>
                <w:color w:val="000000"/>
                <w:szCs w:val="24"/>
              </w:rPr>
            </w:pPr>
          </w:p>
        </w:tc>
      </w:tr>
      <w:tr w:rsidR="004F3F55" w:rsidRPr="00665F00" w14:paraId="43977610" w14:textId="77777777" w:rsidTr="003D6E8C">
        <w:tc>
          <w:tcPr>
            <w:tcW w:w="2448" w:type="dxa"/>
          </w:tcPr>
          <w:p w14:paraId="7E5A6555"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6CEE60F7" w14:textId="77777777" w:rsidR="004F3F55" w:rsidRPr="00665F00" w:rsidRDefault="004F3F55" w:rsidP="003D6E8C">
            <w:pPr>
              <w:rPr>
                <w:rFonts w:ascii="Times New Roman" w:hAnsi="Times New Roman"/>
                <w:color w:val="000000"/>
                <w:szCs w:val="24"/>
              </w:rPr>
            </w:pPr>
          </w:p>
        </w:tc>
        <w:tc>
          <w:tcPr>
            <w:tcW w:w="540" w:type="dxa"/>
          </w:tcPr>
          <w:p w14:paraId="100AE3F0" w14:textId="77777777" w:rsidR="004F3F55" w:rsidRPr="00665F00" w:rsidRDefault="004F3F55" w:rsidP="003D6E8C">
            <w:pPr>
              <w:jc w:val="center"/>
              <w:rPr>
                <w:rFonts w:ascii="Times New Roman" w:hAnsi="Times New Roman"/>
                <w:color w:val="000000"/>
                <w:szCs w:val="24"/>
              </w:rPr>
            </w:pPr>
          </w:p>
        </w:tc>
        <w:tc>
          <w:tcPr>
            <w:tcW w:w="540" w:type="dxa"/>
          </w:tcPr>
          <w:p w14:paraId="0CD71993" w14:textId="77777777" w:rsidR="004F3F55" w:rsidRPr="00665F00" w:rsidRDefault="004F3F55" w:rsidP="003D6E8C">
            <w:pPr>
              <w:jc w:val="center"/>
              <w:rPr>
                <w:rFonts w:ascii="Times New Roman" w:hAnsi="Times New Roman"/>
                <w:color w:val="000000"/>
                <w:szCs w:val="24"/>
              </w:rPr>
            </w:pPr>
          </w:p>
        </w:tc>
        <w:tc>
          <w:tcPr>
            <w:tcW w:w="540" w:type="dxa"/>
          </w:tcPr>
          <w:p w14:paraId="32FCD666" w14:textId="77777777" w:rsidR="004F3F55" w:rsidRPr="00665F00" w:rsidRDefault="004F3F55" w:rsidP="003D6E8C">
            <w:pPr>
              <w:jc w:val="center"/>
              <w:rPr>
                <w:rFonts w:ascii="Times New Roman" w:hAnsi="Times New Roman"/>
                <w:color w:val="000000"/>
                <w:szCs w:val="24"/>
              </w:rPr>
            </w:pPr>
          </w:p>
        </w:tc>
        <w:tc>
          <w:tcPr>
            <w:tcW w:w="540" w:type="dxa"/>
          </w:tcPr>
          <w:p w14:paraId="28B9D129" w14:textId="77777777" w:rsidR="004F3F55" w:rsidRPr="00665F00" w:rsidRDefault="004F3F55" w:rsidP="003D6E8C">
            <w:pPr>
              <w:jc w:val="center"/>
              <w:rPr>
                <w:rFonts w:ascii="Times New Roman" w:hAnsi="Times New Roman"/>
                <w:color w:val="000000"/>
                <w:szCs w:val="24"/>
              </w:rPr>
            </w:pPr>
          </w:p>
        </w:tc>
        <w:tc>
          <w:tcPr>
            <w:tcW w:w="540" w:type="dxa"/>
          </w:tcPr>
          <w:p w14:paraId="7B99DE05" w14:textId="77777777" w:rsidR="004F3F55" w:rsidRPr="00665F00" w:rsidRDefault="004F3F55" w:rsidP="003D6E8C">
            <w:pPr>
              <w:jc w:val="center"/>
              <w:rPr>
                <w:rFonts w:ascii="Times New Roman" w:hAnsi="Times New Roman"/>
                <w:color w:val="000000"/>
                <w:szCs w:val="24"/>
              </w:rPr>
            </w:pPr>
          </w:p>
        </w:tc>
        <w:tc>
          <w:tcPr>
            <w:tcW w:w="540" w:type="dxa"/>
          </w:tcPr>
          <w:p w14:paraId="58E754A2" w14:textId="77777777" w:rsidR="004F3F55" w:rsidRPr="00665F00" w:rsidRDefault="004F3F55" w:rsidP="003D6E8C">
            <w:pPr>
              <w:jc w:val="center"/>
              <w:rPr>
                <w:rFonts w:ascii="Times New Roman" w:hAnsi="Times New Roman"/>
                <w:color w:val="000000"/>
                <w:szCs w:val="24"/>
              </w:rPr>
            </w:pPr>
          </w:p>
        </w:tc>
        <w:tc>
          <w:tcPr>
            <w:tcW w:w="540" w:type="dxa"/>
          </w:tcPr>
          <w:p w14:paraId="3DA6BD91" w14:textId="77777777" w:rsidR="004F3F55" w:rsidRPr="00665F00" w:rsidRDefault="004F3F55" w:rsidP="003D6E8C">
            <w:pPr>
              <w:jc w:val="center"/>
              <w:rPr>
                <w:rFonts w:ascii="Times New Roman" w:hAnsi="Times New Roman"/>
                <w:color w:val="000000"/>
                <w:szCs w:val="24"/>
              </w:rPr>
            </w:pPr>
          </w:p>
        </w:tc>
        <w:tc>
          <w:tcPr>
            <w:tcW w:w="540" w:type="dxa"/>
          </w:tcPr>
          <w:p w14:paraId="40C34109" w14:textId="77777777" w:rsidR="004F3F55" w:rsidRPr="00665F00" w:rsidRDefault="004F3F55" w:rsidP="003D6E8C">
            <w:pPr>
              <w:jc w:val="center"/>
              <w:rPr>
                <w:rFonts w:ascii="Times New Roman" w:hAnsi="Times New Roman"/>
                <w:color w:val="000000"/>
                <w:szCs w:val="24"/>
              </w:rPr>
            </w:pPr>
          </w:p>
        </w:tc>
        <w:tc>
          <w:tcPr>
            <w:tcW w:w="540" w:type="dxa"/>
          </w:tcPr>
          <w:p w14:paraId="1DA2DC8D" w14:textId="77777777" w:rsidR="004F3F55" w:rsidRPr="00665F00" w:rsidRDefault="004F3F55" w:rsidP="003D6E8C">
            <w:pPr>
              <w:jc w:val="center"/>
              <w:rPr>
                <w:rFonts w:ascii="Times New Roman" w:hAnsi="Times New Roman"/>
                <w:color w:val="000000"/>
                <w:szCs w:val="24"/>
              </w:rPr>
            </w:pPr>
          </w:p>
        </w:tc>
        <w:tc>
          <w:tcPr>
            <w:tcW w:w="540" w:type="dxa"/>
          </w:tcPr>
          <w:p w14:paraId="0BF3BE61" w14:textId="77777777" w:rsidR="004F3F55" w:rsidRPr="00665F00" w:rsidRDefault="004F3F55" w:rsidP="003D6E8C">
            <w:pPr>
              <w:jc w:val="center"/>
              <w:rPr>
                <w:rFonts w:ascii="Times New Roman" w:hAnsi="Times New Roman"/>
                <w:color w:val="000000"/>
                <w:szCs w:val="24"/>
              </w:rPr>
            </w:pPr>
          </w:p>
        </w:tc>
        <w:tc>
          <w:tcPr>
            <w:tcW w:w="540" w:type="dxa"/>
          </w:tcPr>
          <w:p w14:paraId="20DB48B6" w14:textId="77777777" w:rsidR="004F3F55" w:rsidRPr="00665F00" w:rsidRDefault="004F3F55" w:rsidP="003D6E8C">
            <w:pPr>
              <w:jc w:val="center"/>
              <w:rPr>
                <w:rFonts w:ascii="Times New Roman" w:hAnsi="Times New Roman"/>
                <w:color w:val="000000"/>
                <w:szCs w:val="24"/>
              </w:rPr>
            </w:pPr>
          </w:p>
        </w:tc>
        <w:tc>
          <w:tcPr>
            <w:tcW w:w="540" w:type="dxa"/>
          </w:tcPr>
          <w:p w14:paraId="17812DCF" w14:textId="77777777" w:rsidR="004F3F55" w:rsidRPr="00665F00" w:rsidRDefault="004F3F55" w:rsidP="003D6E8C">
            <w:pPr>
              <w:rPr>
                <w:rFonts w:ascii="Times New Roman" w:hAnsi="Times New Roman"/>
              </w:rPr>
            </w:pPr>
          </w:p>
        </w:tc>
        <w:tc>
          <w:tcPr>
            <w:tcW w:w="540" w:type="dxa"/>
          </w:tcPr>
          <w:p w14:paraId="51C720CF" w14:textId="77777777" w:rsidR="004F3F55" w:rsidRPr="00665F00" w:rsidRDefault="004F3F55" w:rsidP="003D6E8C">
            <w:pPr>
              <w:rPr>
                <w:rFonts w:ascii="Times New Roman" w:hAnsi="Times New Roman"/>
              </w:rPr>
            </w:pPr>
          </w:p>
        </w:tc>
        <w:tc>
          <w:tcPr>
            <w:tcW w:w="450" w:type="dxa"/>
          </w:tcPr>
          <w:p w14:paraId="5F429165" w14:textId="77777777" w:rsidR="004F3F55" w:rsidRPr="00665F00" w:rsidRDefault="004F3F55" w:rsidP="003D6E8C">
            <w:pPr>
              <w:rPr>
                <w:rFonts w:ascii="Times New Roman" w:hAnsi="Times New Roman"/>
              </w:rPr>
            </w:pPr>
          </w:p>
        </w:tc>
        <w:tc>
          <w:tcPr>
            <w:tcW w:w="450" w:type="dxa"/>
          </w:tcPr>
          <w:p w14:paraId="17D0B49F" w14:textId="77777777" w:rsidR="004F3F55" w:rsidRPr="00665F00" w:rsidRDefault="004F3F55" w:rsidP="003D6E8C">
            <w:pPr>
              <w:jc w:val="center"/>
              <w:rPr>
                <w:rFonts w:ascii="Times New Roman" w:hAnsi="Times New Roman"/>
                <w:color w:val="000000"/>
                <w:szCs w:val="24"/>
              </w:rPr>
            </w:pPr>
          </w:p>
        </w:tc>
        <w:tc>
          <w:tcPr>
            <w:tcW w:w="630" w:type="dxa"/>
          </w:tcPr>
          <w:p w14:paraId="3CAE04F0" w14:textId="77777777" w:rsidR="004F3F55" w:rsidRPr="00665F00" w:rsidRDefault="004F3F55" w:rsidP="003D6E8C">
            <w:pPr>
              <w:jc w:val="center"/>
              <w:rPr>
                <w:rFonts w:ascii="Times New Roman" w:hAnsi="Times New Roman"/>
                <w:color w:val="000000"/>
                <w:szCs w:val="24"/>
              </w:rPr>
            </w:pPr>
          </w:p>
        </w:tc>
        <w:tc>
          <w:tcPr>
            <w:tcW w:w="540" w:type="dxa"/>
          </w:tcPr>
          <w:p w14:paraId="7B004878" w14:textId="77777777" w:rsidR="004F3F55" w:rsidRPr="00665F00" w:rsidRDefault="004F3F55" w:rsidP="003D6E8C">
            <w:pPr>
              <w:jc w:val="center"/>
              <w:rPr>
                <w:rFonts w:ascii="Times New Roman" w:hAnsi="Times New Roman"/>
                <w:color w:val="000000"/>
                <w:szCs w:val="24"/>
              </w:rPr>
            </w:pPr>
          </w:p>
        </w:tc>
        <w:tc>
          <w:tcPr>
            <w:tcW w:w="540" w:type="dxa"/>
          </w:tcPr>
          <w:p w14:paraId="54E92944" w14:textId="77777777" w:rsidR="004F3F55" w:rsidRPr="00665F00" w:rsidRDefault="004F3F55" w:rsidP="003D6E8C">
            <w:pPr>
              <w:rPr>
                <w:rFonts w:ascii="Times New Roman" w:hAnsi="Times New Roman"/>
                <w:color w:val="000000"/>
                <w:szCs w:val="24"/>
              </w:rPr>
            </w:pPr>
          </w:p>
        </w:tc>
        <w:tc>
          <w:tcPr>
            <w:tcW w:w="630" w:type="dxa"/>
          </w:tcPr>
          <w:p w14:paraId="0FE0F158" w14:textId="77777777" w:rsidR="004F3F55" w:rsidRPr="00665F00" w:rsidRDefault="004F3F55" w:rsidP="003D6E8C">
            <w:pPr>
              <w:rPr>
                <w:rFonts w:ascii="Times New Roman" w:hAnsi="Times New Roman"/>
                <w:color w:val="000000"/>
                <w:szCs w:val="24"/>
              </w:rPr>
            </w:pPr>
          </w:p>
        </w:tc>
      </w:tr>
      <w:tr w:rsidR="004F3F55" w:rsidRPr="00665F00" w14:paraId="4D259A26" w14:textId="77777777" w:rsidTr="003D6E8C">
        <w:tc>
          <w:tcPr>
            <w:tcW w:w="2448" w:type="dxa"/>
          </w:tcPr>
          <w:p w14:paraId="24992D63"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Annelid</w:t>
            </w:r>
          </w:p>
        </w:tc>
        <w:tc>
          <w:tcPr>
            <w:tcW w:w="540" w:type="dxa"/>
          </w:tcPr>
          <w:p w14:paraId="236F062F" w14:textId="77777777" w:rsidR="004F3F55" w:rsidRPr="00665F00" w:rsidRDefault="004F3F55" w:rsidP="003D6E8C">
            <w:pPr>
              <w:rPr>
                <w:rFonts w:ascii="Times New Roman" w:hAnsi="Times New Roman"/>
                <w:color w:val="000000"/>
                <w:szCs w:val="24"/>
              </w:rPr>
            </w:pPr>
          </w:p>
        </w:tc>
        <w:tc>
          <w:tcPr>
            <w:tcW w:w="540" w:type="dxa"/>
          </w:tcPr>
          <w:p w14:paraId="754CFD08" w14:textId="77777777" w:rsidR="004F3F55" w:rsidRPr="00665F00" w:rsidRDefault="004F3F55" w:rsidP="003D6E8C">
            <w:pPr>
              <w:jc w:val="center"/>
              <w:rPr>
                <w:rFonts w:ascii="Times New Roman" w:hAnsi="Times New Roman"/>
                <w:color w:val="000000"/>
                <w:szCs w:val="24"/>
              </w:rPr>
            </w:pPr>
          </w:p>
        </w:tc>
        <w:tc>
          <w:tcPr>
            <w:tcW w:w="540" w:type="dxa"/>
          </w:tcPr>
          <w:p w14:paraId="25941272" w14:textId="77777777" w:rsidR="004F3F55" w:rsidRPr="00665F00" w:rsidRDefault="004F3F55" w:rsidP="003D6E8C">
            <w:pPr>
              <w:jc w:val="center"/>
              <w:rPr>
                <w:rFonts w:ascii="Times New Roman" w:hAnsi="Times New Roman"/>
                <w:color w:val="000000"/>
                <w:szCs w:val="24"/>
              </w:rPr>
            </w:pPr>
          </w:p>
        </w:tc>
        <w:tc>
          <w:tcPr>
            <w:tcW w:w="540" w:type="dxa"/>
          </w:tcPr>
          <w:p w14:paraId="3C9460AD" w14:textId="77777777" w:rsidR="004F3F55" w:rsidRPr="00665F00" w:rsidRDefault="004F3F55" w:rsidP="003D6E8C">
            <w:pPr>
              <w:jc w:val="center"/>
              <w:rPr>
                <w:rFonts w:ascii="Times New Roman" w:hAnsi="Times New Roman"/>
                <w:color w:val="000000"/>
                <w:szCs w:val="24"/>
              </w:rPr>
            </w:pPr>
          </w:p>
        </w:tc>
        <w:tc>
          <w:tcPr>
            <w:tcW w:w="540" w:type="dxa"/>
          </w:tcPr>
          <w:p w14:paraId="234DAEB5" w14:textId="77777777" w:rsidR="004F3F55" w:rsidRPr="00665F00" w:rsidRDefault="004F3F55" w:rsidP="003D6E8C">
            <w:pPr>
              <w:jc w:val="center"/>
              <w:rPr>
                <w:rFonts w:ascii="Times New Roman" w:hAnsi="Times New Roman"/>
                <w:color w:val="000000"/>
                <w:szCs w:val="24"/>
              </w:rPr>
            </w:pPr>
          </w:p>
        </w:tc>
        <w:tc>
          <w:tcPr>
            <w:tcW w:w="540" w:type="dxa"/>
          </w:tcPr>
          <w:p w14:paraId="763411C5" w14:textId="77777777" w:rsidR="004F3F55" w:rsidRPr="00665F00" w:rsidRDefault="004F3F55" w:rsidP="003D6E8C">
            <w:pPr>
              <w:jc w:val="center"/>
              <w:rPr>
                <w:rFonts w:ascii="Times New Roman" w:hAnsi="Times New Roman"/>
                <w:color w:val="000000"/>
                <w:szCs w:val="24"/>
              </w:rPr>
            </w:pPr>
          </w:p>
        </w:tc>
        <w:tc>
          <w:tcPr>
            <w:tcW w:w="540" w:type="dxa"/>
          </w:tcPr>
          <w:p w14:paraId="469A9F5D" w14:textId="77777777" w:rsidR="004F3F55" w:rsidRPr="00665F00" w:rsidRDefault="004F3F55" w:rsidP="003D6E8C">
            <w:pPr>
              <w:jc w:val="center"/>
              <w:rPr>
                <w:rFonts w:ascii="Times New Roman" w:hAnsi="Times New Roman"/>
                <w:color w:val="000000"/>
                <w:szCs w:val="24"/>
              </w:rPr>
            </w:pPr>
          </w:p>
        </w:tc>
        <w:tc>
          <w:tcPr>
            <w:tcW w:w="540" w:type="dxa"/>
          </w:tcPr>
          <w:p w14:paraId="34E082BC" w14:textId="77777777" w:rsidR="004F3F55" w:rsidRPr="00665F00" w:rsidRDefault="004F3F55" w:rsidP="003D6E8C">
            <w:pPr>
              <w:jc w:val="center"/>
              <w:rPr>
                <w:rFonts w:ascii="Times New Roman" w:hAnsi="Times New Roman"/>
                <w:color w:val="000000"/>
                <w:szCs w:val="24"/>
              </w:rPr>
            </w:pPr>
          </w:p>
        </w:tc>
        <w:tc>
          <w:tcPr>
            <w:tcW w:w="540" w:type="dxa"/>
          </w:tcPr>
          <w:p w14:paraId="240438DF" w14:textId="77777777" w:rsidR="004F3F55" w:rsidRPr="00665F00" w:rsidRDefault="004F3F55" w:rsidP="003D6E8C">
            <w:pPr>
              <w:jc w:val="center"/>
              <w:rPr>
                <w:rFonts w:ascii="Times New Roman" w:hAnsi="Times New Roman"/>
                <w:color w:val="000000"/>
                <w:szCs w:val="24"/>
              </w:rPr>
            </w:pPr>
          </w:p>
        </w:tc>
        <w:tc>
          <w:tcPr>
            <w:tcW w:w="540" w:type="dxa"/>
          </w:tcPr>
          <w:p w14:paraId="51067CEE" w14:textId="77777777" w:rsidR="004F3F55" w:rsidRPr="00665F00" w:rsidRDefault="004F3F55" w:rsidP="003D6E8C">
            <w:pPr>
              <w:jc w:val="center"/>
              <w:rPr>
                <w:rFonts w:ascii="Times New Roman" w:hAnsi="Times New Roman"/>
                <w:color w:val="000000"/>
                <w:szCs w:val="24"/>
              </w:rPr>
            </w:pPr>
          </w:p>
        </w:tc>
        <w:tc>
          <w:tcPr>
            <w:tcW w:w="540" w:type="dxa"/>
          </w:tcPr>
          <w:p w14:paraId="00F39FF7" w14:textId="77777777" w:rsidR="004F3F55" w:rsidRPr="00665F00" w:rsidRDefault="004F3F55" w:rsidP="003D6E8C">
            <w:pPr>
              <w:jc w:val="center"/>
              <w:rPr>
                <w:rFonts w:ascii="Times New Roman" w:hAnsi="Times New Roman"/>
                <w:color w:val="000000"/>
                <w:szCs w:val="24"/>
              </w:rPr>
            </w:pPr>
          </w:p>
        </w:tc>
        <w:tc>
          <w:tcPr>
            <w:tcW w:w="540" w:type="dxa"/>
          </w:tcPr>
          <w:p w14:paraId="1D4C709E" w14:textId="77777777" w:rsidR="004F3F55" w:rsidRPr="00665F00" w:rsidRDefault="004F3F55" w:rsidP="003D6E8C">
            <w:pPr>
              <w:jc w:val="center"/>
              <w:rPr>
                <w:rFonts w:ascii="Times New Roman" w:hAnsi="Times New Roman"/>
                <w:color w:val="000000"/>
                <w:szCs w:val="24"/>
              </w:rPr>
            </w:pPr>
          </w:p>
        </w:tc>
        <w:tc>
          <w:tcPr>
            <w:tcW w:w="540" w:type="dxa"/>
          </w:tcPr>
          <w:p w14:paraId="1889257C" w14:textId="77777777" w:rsidR="004F3F55" w:rsidRPr="00665F00" w:rsidRDefault="004F3F55" w:rsidP="003D6E8C">
            <w:pPr>
              <w:rPr>
                <w:rFonts w:ascii="Times New Roman" w:hAnsi="Times New Roman"/>
              </w:rPr>
            </w:pPr>
          </w:p>
        </w:tc>
        <w:tc>
          <w:tcPr>
            <w:tcW w:w="540" w:type="dxa"/>
          </w:tcPr>
          <w:p w14:paraId="606FBAFB" w14:textId="77777777" w:rsidR="004F3F55" w:rsidRPr="00665F00" w:rsidRDefault="004F3F55" w:rsidP="003D6E8C">
            <w:pPr>
              <w:rPr>
                <w:rFonts w:ascii="Times New Roman" w:hAnsi="Times New Roman"/>
              </w:rPr>
            </w:pPr>
          </w:p>
        </w:tc>
        <w:tc>
          <w:tcPr>
            <w:tcW w:w="450" w:type="dxa"/>
          </w:tcPr>
          <w:p w14:paraId="396528D5" w14:textId="77777777" w:rsidR="004F3F55" w:rsidRPr="00665F00" w:rsidRDefault="004F3F55" w:rsidP="003D6E8C">
            <w:pPr>
              <w:rPr>
                <w:rFonts w:ascii="Times New Roman" w:hAnsi="Times New Roman"/>
              </w:rPr>
            </w:pPr>
          </w:p>
        </w:tc>
        <w:tc>
          <w:tcPr>
            <w:tcW w:w="450" w:type="dxa"/>
          </w:tcPr>
          <w:p w14:paraId="78DC35E9" w14:textId="77777777" w:rsidR="004F3F55" w:rsidRPr="00665F00" w:rsidRDefault="004F3F55" w:rsidP="003D6E8C">
            <w:pPr>
              <w:jc w:val="center"/>
              <w:rPr>
                <w:rFonts w:ascii="Times New Roman" w:hAnsi="Times New Roman"/>
                <w:color w:val="000000"/>
                <w:szCs w:val="24"/>
              </w:rPr>
            </w:pPr>
          </w:p>
        </w:tc>
        <w:tc>
          <w:tcPr>
            <w:tcW w:w="630" w:type="dxa"/>
          </w:tcPr>
          <w:p w14:paraId="330D373D" w14:textId="77777777" w:rsidR="004F3F55" w:rsidRPr="00665F00" w:rsidRDefault="004F3F55" w:rsidP="003D6E8C">
            <w:pPr>
              <w:jc w:val="center"/>
              <w:rPr>
                <w:rFonts w:ascii="Times New Roman" w:hAnsi="Times New Roman"/>
                <w:color w:val="000000"/>
                <w:szCs w:val="24"/>
              </w:rPr>
            </w:pPr>
          </w:p>
        </w:tc>
        <w:tc>
          <w:tcPr>
            <w:tcW w:w="540" w:type="dxa"/>
          </w:tcPr>
          <w:p w14:paraId="1D0CE1EC" w14:textId="77777777" w:rsidR="004F3F55" w:rsidRPr="00665F00" w:rsidRDefault="004F3F55" w:rsidP="003D6E8C">
            <w:pPr>
              <w:jc w:val="center"/>
              <w:rPr>
                <w:rFonts w:ascii="Times New Roman" w:hAnsi="Times New Roman"/>
                <w:color w:val="000000"/>
                <w:szCs w:val="24"/>
              </w:rPr>
            </w:pPr>
          </w:p>
        </w:tc>
        <w:tc>
          <w:tcPr>
            <w:tcW w:w="540" w:type="dxa"/>
          </w:tcPr>
          <w:p w14:paraId="1243EE82" w14:textId="77777777" w:rsidR="004F3F55" w:rsidRPr="00665F00" w:rsidRDefault="004F3F55" w:rsidP="003D6E8C">
            <w:pPr>
              <w:rPr>
                <w:rFonts w:ascii="Times New Roman" w:hAnsi="Times New Roman"/>
                <w:color w:val="000000"/>
                <w:szCs w:val="24"/>
              </w:rPr>
            </w:pPr>
          </w:p>
        </w:tc>
        <w:tc>
          <w:tcPr>
            <w:tcW w:w="630" w:type="dxa"/>
          </w:tcPr>
          <w:p w14:paraId="5321A78C" w14:textId="77777777" w:rsidR="004F3F55" w:rsidRPr="00665F00" w:rsidRDefault="004F3F55" w:rsidP="003D6E8C">
            <w:pPr>
              <w:rPr>
                <w:rFonts w:ascii="Times New Roman" w:hAnsi="Times New Roman"/>
                <w:color w:val="000000"/>
                <w:szCs w:val="24"/>
              </w:rPr>
            </w:pPr>
          </w:p>
        </w:tc>
      </w:tr>
      <w:tr w:rsidR="004F3F55" w:rsidRPr="00665F00" w14:paraId="37273D4F" w14:textId="77777777" w:rsidTr="003D6E8C">
        <w:tc>
          <w:tcPr>
            <w:tcW w:w="2448" w:type="dxa"/>
          </w:tcPr>
          <w:p w14:paraId="36977A0C"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Platynereis bicanaliculata</w:t>
            </w:r>
          </w:p>
        </w:tc>
        <w:tc>
          <w:tcPr>
            <w:tcW w:w="540" w:type="dxa"/>
          </w:tcPr>
          <w:p w14:paraId="6C31FAD2"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4</w:t>
            </w:r>
          </w:p>
        </w:tc>
        <w:tc>
          <w:tcPr>
            <w:tcW w:w="540" w:type="dxa"/>
          </w:tcPr>
          <w:p w14:paraId="547029A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6DFB8E2A"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7</w:t>
            </w:r>
          </w:p>
        </w:tc>
        <w:tc>
          <w:tcPr>
            <w:tcW w:w="540" w:type="dxa"/>
          </w:tcPr>
          <w:p w14:paraId="6689C39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4E20512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540" w:type="dxa"/>
          </w:tcPr>
          <w:p w14:paraId="48D5A626"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4753D20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540" w:type="dxa"/>
          </w:tcPr>
          <w:p w14:paraId="75AC2DCD"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69660F9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5</w:t>
            </w:r>
          </w:p>
        </w:tc>
        <w:tc>
          <w:tcPr>
            <w:tcW w:w="540" w:type="dxa"/>
          </w:tcPr>
          <w:p w14:paraId="0B706F3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2</w:t>
            </w:r>
          </w:p>
        </w:tc>
        <w:tc>
          <w:tcPr>
            <w:tcW w:w="540" w:type="dxa"/>
          </w:tcPr>
          <w:p w14:paraId="736771A3"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4</w:t>
            </w:r>
          </w:p>
        </w:tc>
        <w:tc>
          <w:tcPr>
            <w:tcW w:w="540" w:type="dxa"/>
          </w:tcPr>
          <w:p w14:paraId="627F6031"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4B9A19E2" w14:textId="77777777" w:rsidR="004F3F55" w:rsidRPr="00665F00" w:rsidRDefault="004F3F55" w:rsidP="003D6E8C">
            <w:pPr>
              <w:rPr>
                <w:rFonts w:ascii="Times New Roman" w:hAnsi="Times New Roman"/>
              </w:rPr>
            </w:pPr>
            <w:r w:rsidRPr="00665F00">
              <w:rPr>
                <w:rFonts w:ascii="Times New Roman" w:hAnsi="Times New Roman"/>
              </w:rPr>
              <w:t>6</w:t>
            </w:r>
          </w:p>
        </w:tc>
        <w:tc>
          <w:tcPr>
            <w:tcW w:w="540" w:type="dxa"/>
          </w:tcPr>
          <w:p w14:paraId="71DFC405" w14:textId="77777777" w:rsidR="004F3F55" w:rsidRPr="00665F00" w:rsidRDefault="004F3F55" w:rsidP="003D6E8C">
            <w:pPr>
              <w:rPr>
                <w:rFonts w:ascii="Times New Roman" w:hAnsi="Times New Roman"/>
                <w:b/>
              </w:rPr>
            </w:pPr>
            <w:r w:rsidRPr="00665F00">
              <w:rPr>
                <w:rFonts w:ascii="Times New Roman" w:hAnsi="Times New Roman"/>
                <w:b/>
              </w:rPr>
              <w:t>6</w:t>
            </w:r>
          </w:p>
        </w:tc>
        <w:tc>
          <w:tcPr>
            <w:tcW w:w="450" w:type="dxa"/>
          </w:tcPr>
          <w:p w14:paraId="306FFA9D" w14:textId="77777777" w:rsidR="004F3F55" w:rsidRPr="00665F00" w:rsidRDefault="004F3F55" w:rsidP="003D6E8C">
            <w:pPr>
              <w:rPr>
                <w:rFonts w:ascii="Times New Roman" w:hAnsi="Times New Roman"/>
              </w:rPr>
            </w:pPr>
            <w:r w:rsidRPr="00665F00">
              <w:rPr>
                <w:rFonts w:ascii="Times New Roman" w:hAnsi="Times New Roman"/>
              </w:rPr>
              <w:t>7</w:t>
            </w:r>
          </w:p>
        </w:tc>
        <w:tc>
          <w:tcPr>
            <w:tcW w:w="450" w:type="dxa"/>
          </w:tcPr>
          <w:p w14:paraId="52EE2A2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4</w:t>
            </w:r>
          </w:p>
        </w:tc>
        <w:tc>
          <w:tcPr>
            <w:tcW w:w="630" w:type="dxa"/>
          </w:tcPr>
          <w:p w14:paraId="15D51C0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BA1E36F"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7C9EE27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11</w:t>
            </w:r>
          </w:p>
        </w:tc>
        <w:tc>
          <w:tcPr>
            <w:tcW w:w="630" w:type="dxa"/>
          </w:tcPr>
          <w:p w14:paraId="766260C4" w14:textId="77777777" w:rsidR="004F3F55" w:rsidRPr="00665F00" w:rsidRDefault="004F3F55" w:rsidP="003D6E8C">
            <w:pPr>
              <w:rPr>
                <w:rFonts w:ascii="Times New Roman" w:hAnsi="Times New Roman"/>
                <w:color w:val="000000"/>
                <w:szCs w:val="24"/>
              </w:rPr>
            </w:pPr>
          </w:p>
        </w:tc>
      </w:tr>
      <w:tr w:rsidR="004F3F55" w:rsidRPr="00665F00" w14:paraId="2FDFD395" w14:textId="77777777" w:rsidTr="003D6E8C">
        <w:tc>
          <w:tcPr>
            <w:tcW w:w="2448" w:type="dxa"/>
          </w:tcPr>
          <w:p w14:paraId="7767CE25"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Janua pagastecheri</w:t>
            </w:r>
          </w:p>
        </w:tc>
        <w:tc>
          <w:tcPr>
            <w:tcW w:w="540" w:type="dxa"/>
          </w:tcPr>
          <w:p w14:paraId="645C6876"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10</w:t>
            </w:r>
          </w:p>
        </w:tc>
        <w:tc>
          <w:tcPr>
            <w:tcW w:w="540" w:type="dxa"/>
          </w:tcPr>
          <w:p w14:paraId="48205CFF" w14:textId="77777777" w:rsidR="004F3F55" w:rsidRPr="00665F00" w:rsidRDefault="004F3F55" w:rsidP="003D6E8C">
            <w:pPr>
              <w:jc w:val="center"/>
              <w:rPr>
                <w:rFonts w:ascii="Times New Roman" w:hAnsi="Times New Roman"/>
                <w:color w:val="000000"/>
                <w:szCs w:val="24"/>
              </w:rPr>
            </w:pPr>
          </w:p>
        </w:tc>
        <w:tc>
          <w:tcPr>
            <w:tcW w:w="540" w:type="dxa"/>
          </w:tcPr>
          <w:p w14:paraId="1C9C6C38" w14:textId="77777777" w:rsidR="004F3F55" w:rsidRPr="00665F00" w:rsidRDefault="004F3F55" w:rsidP="003D6E8C">
            <w:pPr>
              <w:jc w:val="center"/>
              <w:rPr>
                <w:rFonts w:ascii="Times New Roman" w:hAnsi="Times New Roman"/>
                <w:color w:val="000000"/>
                <w:szCs w:val="24"/>
              </w:rPr>
            </w:pPr>
          </w:p>
        </w:tc>
        <w:tc>
          <w:tcPr>
            <w:tcW w:w="540" w:type="dxa"/>
          </w:tcPr>
          <w:p w14:paraId="37F0620F" w14:textId="77777777" w:rsidR="004F3F55" w:rsidRPr="00665F00" w:rsidRDefault="004F3F55" w:rsidP="003D6E8C">
            <w:pPr>
              <w:jc w:val="center"/>
              <w:rPr>
                <w:rFonts w:ascii="Times New Roman" w:hAnsi="Times New Roman"/>
                <w:color w:val="000000"/>
                <w:szCs w:val="24"/>
              </w:rPr>
            </w:pPr>
          </w:p>
        </w:tc>
        <w:tc>
          <w:tcPr>
            <w:tcW w:w="540" w:type="dxa"/>
          </w:tcPr>
          <w:p w14:paraId="1BEE9864" w14:textId="77777777" w:rsidR="004F3F55" w:rsidRPr="00665F00" w:rsidRDefault="004F3F55" w:rsidP="003D6E8C">
            <w:pPr>
              <w:jc w:val="center"/>
              <w:rPr>
                <w:rFonts w:ascii="Times New Roman" w:hAnsi="Times New Roman"/>
                <w:color w:val="000000"/>
                <w:szCs w:val="24"/>
              </w:rPr>
            </w:pPr>
          </w:p>
        </w:tc>
        <w:tc>
          <w:tcPr>
            <w:tcW w:w="540" w:type="dxa"/>
          </w:tcPr>
          <w:p w14:paraId="2B58FDF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8</w:t>
            </w:r>
          </w:p>
        </w:tc>
        <w:tc>
          <w:tcPr>
            <w:tcW w:w="540" w:type="dxa"/>
          </w:tcPr>
          <w:p w14:paraId="1014753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7BE21340"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12</w:t>
            </w:r>
          </w:p>
        </w:tc>
        <w:tc>
          <w:tcPr>
            <w:tcW w:w="540" w:type="dxa"/>
          </w:tcPr>
          <w:p w14:paraId="2B096EA5" w14:textId="77777777" w:rsidR="004F3F55" w:rsidRPr="00665F00" w:rsidRDefault="004F3F55" w:rsidP="003D6E8C">
            <w:pPr>
              <w:jc w:val="center"/>
              <w:rPr>
                <w:rFonts w:ascii="Times New Roman" w:hAnsi="Times New Roman"/>
                <w:color w:val="000000"/>
                <w:szCs w:val="24"/>
              </w:rPr>
            </w:pPr>
          </w:p>
        </w:tc>
        <w:tc>
          <w:tcPr>
            <w:tcW w:w="540" w:type="dxa"/>
          </w:tcPr>
          <w:p w14:paraId="23E6751A"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5B27330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7</w:t>
            </w:r>
          </w:p>
        </w:tc>
        <w:tc>
          <w:tcPr>
            <w:tcW w:w="540" w:type="dxa"/>
          </w:tcPr>
          <w:p w14:paraId="09DD391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540" w:type="dxa"/>
          </w:tcPr>
          <w:p w14:paraId="06E3B48C" w14:textId="77777777" w:rsidR="004F3F55" w:rsidRPr="00665F00" w:rsidRDefault="004F3F55" w:rsidP="003D6E8C">
            <w:pPr>
              <w:rPr>
                <w:rFonts w:ascii="Times New Roman" w:hAnsi="Times New Roman"/>
              </w:rPr>
            </w:pPr>
          </w:p>
        </w:tc>
        <w:tc>
          <w:tcPr>
            <w:tcW w:w="540" w:type="dxa"/>
          </w:tcPr>
          <w:p w14:paraId="68921122" w14:textId="77777777" w:rsidR="004F3F55" w:rsidRPr="00665F00" w:rsidRDefault="004F3F55" w:rsidP="003D6E8C">
            <w:pPr>
              <w:rPr>
                <w:rFonts w:ascii="Times New Roman" w:hAnsi="Times New Roman"/>
              </w:rPr>
            </w:pPr>
          </w:p>
        </w:tc>
        <w:tc>
          <w:tcPr>
            <w:tcW w:w="450" w:type="dxa"/>
          </w:tcPr>
          <w:p w14:paraId="46A840FC" w14:textId="77777777" w:rsidR="004F3F55" w:rsidRPr="00665F00" w:rsidRDefault="004F3F55" w:rsidP="003D6E8C">
            <w:pPr>
              <w:rPr>
                <w:rFonts w:ascii="Times New Roman" w:hAnsi="Times New Roman"/>
              </w:rPr>
            </w:pPr>
          </w:p>
        </w:tc>
        <w:tc>
          <w:tcPr>
            <w:tcW w:w="450" w:type="dxa"/>
          </w:tcPr>
          <w:p w14:paraId="3FD1D22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630" w:type="dxa"/>
          </w:tcPr>
          <w:p w14:paraId="6F77C408" w14:textId="77777777" w:rsidR="004F3F55" w:rsidRPr="00665F00" w:rsidRDefault="004F3F55" w:rsidP="003D6E8C">
            <w:pPr>
              <w:jc w:val="center"/>
              <w:rPr>
                <w:rFonts w:ascii="Times New Roman" w:hAnsi="Times New Roman"/>
                <w:color w:val="000000"/>
                <w:szCs w:val="24"/>
              </w:rPr>
            </w:pPr>
          </w:p>
        </w:tc>
        <w:tc>
          <w:tcPr>
            <w:tcW w:w="540" w:type="dxa"/>
          </w:tcPr>
          <w:p w14:paraId="60A86B01" w14:textId="77777777" w:rsidR="004F3F55" w:rsidRPr="00665F00" w:rsidRDefault="004F3F55" w:rsidP="003D6E8C">
            <w:pPr>
              <w:jc w:val="center"/>
              <w:rPr>
                <w:rFonts w:ascii="Times New Roman" w:hAnsi="Times New Roman"/>
                <w:color w:val="000000"/>
                <w:szCs w:val="24"/>
              </w:rPr>
            </w:pPr>
          </w:p>
        </w:tc>
        <w:tc>
          <w:tcPr>
            <w:tcW w:w="540" w:type="dxa"/>
          </w:tcPr>
          <w:p w14:paraId="381DE832" w14:textId="77777777" w:rsidR="004F3F55" w:rsidRPr="00665F00" w:rsidRDefault="004F3F55" w:rsidP="003D6E8C">
            <w:pPr>
              <w:rPr>
                <w:rFonts w:ascii="Times New Roman" w:hAnsi="Times New Roman"/>
                <w:color w:val="000000"/>
                <w:szCs w:val="24"/>
              </w:rPr>
            </w:pPr>
          </w:p>
        </w:tc>
        <w:tc>
          <w:tcPr>
            <w:tcW w:w="630" w:type="dxa"/>
          </w:tcPr>
          <w:p w14:paraId="6E61900A" w14:textId="77777777" w:rsidR="004F3F55" w:rsidRPr="00665F00" w:rsidRDefault="004F3F55" w:rsidP="003D6E8C">
            <w:pPr>
              <w:rPr>
                <w:rFonts w:ascii="Times New Roman" w:hAnsi="Times New Roman"/>
                <w:color w:val="000000"/>
                <w:szCs w:val="24"/>
              </w:rPr>
            </w:pPr>
          </w:p>
        </w:tc>
      </w:tr>
      <w:tr w:rsidR="004F3F55" w:rsidRPr="00665F00" w14:paraId="37B49516" w14:textId="77777777" w:rsidTr="003D6E8C">
        <w:tc>
          <w:tcPr>
            <w:tcW w:w="2448" w:type="dxa"/>
          </w:tcPr>
          <w:p w14:paraId="38C4D006" w14:textId="77777777" w:rsidR="004F3F55" w:rsidRPr="00665F00" w:rsidRDefault="004F3F55" w:rsidP="003D6E8C">
            <w:pPr>
              <w:spacing w:line="480" w:lineRule="auto"/>
              <w:rPr>
                <w:rFonts w:ascii="Times New Roman" w:hAnsi="Times New Roman"/>
                <w:i/>
                <w:color w:val="000000"/>
                <w:szCs w:val="24"/>
              </w:rPr>
            </w:pPr>
          </w:p>
        </w:tc>
        <w:tc>
          <w:tcPr>
            <w:tcW w:w="540" w:type="dxa"/>
          </w:tcPr>
          <w:p w14:paraId="716D484C" w14:textId="77777777" w:rsidR="004F3F55" w:rsidRPr="00665F00" w:rsidRDefault="004F3F55" w:rsidP="003D6E8C">
            <w:pPr>
              <w:rPr>
                <w:rFonts w:ascii="Times New Roman" w:hAnsi="Times New Roman"/>
                <w:color w:val="000000"/>
                <w:szCs w:val="24"/>
              </w:rPr>
            </w:pPr>
          </w:p>
        </w:tc>
        <w:tc>
          <w:tcPr>
            <w:tcW w:w="540" w:type="dxa"/>
          </w:tcPr>
          <w:p w14:paraId="087B8ED0" w14:textId="77777777" w:rsidR="004F3F55" w:rsidRPr="00665F00" w:rsidRDefault="004F3F55" w:rsidP="003D6E8C">
            <w:pPr>
              <w:jc w:val="center"/>
              <w:rPr>
                <w:rFonts w:ascii="Times New Roman" w:hAnsi="Times New Roman"/>
                <w:color w:val="000000"/>
                <w:szCs w:val="24"/>
              </w:rPr>
            </w:pPr>
          </w:p>
        </w:tc>
        <w:tc>
          <w:tcPr>
            <w:tcW w:w="540" w:type="dxa"/>
          </w:tcPr>
          <w:p w14:paraId="07227724" w14:textId="77777777" w:rsidR="004F3F55" w:rsidRPr="00665F00" w:rsidRDefault="004F3F55" w:rsidP="003D6E8C">
            <w:pPr>
              <w:jc w:val="center"/>
              <w:rPr>
                <w:rFonts w:ascii="Times New Roman" w:hAnsi="Times New Roman"/>
                <w:color w:val="000000"/>
                <w:szCs w:val="24"/>
              </w:rPr>
            </w:pPr>
          </w:p>
        </w:tc>
        <w:tc>
          <w:tcPr>
            <w:tcW w:w="540" w:type="dxa"/>
          </w:tcPr>
          <w:p w14:paraId="50414EAF" w14:textId="77777777" w:rsidR="004F3F55" w:rsidRPr="00665F00" w:rsidRDefault="004F3F55" w:rsidP="003D6E8C">
            <w:pPr>
              <w:jc w:val="center"/>
              <w:rPr>
                <w:rFonts w:ascii="Times New Roman" w:hAnsi="Times New Roman"/>
                <w:color w:val="000000"/>
                <w:szCs w:val="24"/>
              </w:rPr>
            </w:pPr>
          </w:p>
        </w:tc>
        <w:tc>
          <w:tcPr>
            <w:tcW w:w="540" w:type="dxa"/>
          </w:tcPr>
          <w:p w14:paraId="747468A9" w14:textId="77777777" w:rsidR="004F3F55" w:rsidRPr="00665F00" w:rsidRDefault="004F3F55" w:rsidP="003D6E8C">
            <w:pPr>
              <w:jc w:val="center"/>
              <w:rPr>
                <w:rFonts w:ascii="Times New Roman" w:hAnsi="Times New Roman"/>
                <w:color w:val="000000"/>
                <w:szCs w:val="24"/>
              </w:rPr>
            </w:pPr>
          </w:p>
        </w:tc>
        <w:tc>
          <w:tcPr>
            <w:tcW w:w="540" w:type="dxa"/>
          </w:tcPr>
          <w:p w14:paraId="30E01A79" w14:textId="77777777" w:rsidR="004F3F55" w:rsidRPr="00665F00" w:rsidRDefault="004F3F55" w:rsidP="003D6E8C">
            <w:pPr>
              <w:jc w:val="center"/>
              <w:rPr>
                <w:rFonts w:ascii="Times New Roman" w:hAnsi="Times New Roman"/>
                <w:color w:val="000000"/>
                <w:szCs w:val="24"/>
              </w:rPr>
            </w:pPr>
          </w:p>
        </w:tc>
        <w:tc>
          <w:tcPr>
            <w:tcW w:w="540" w:type="dxa"/>
          </w:tcPr>
          <w:p w14:paraId="20647032" w14:textId="77777777" w:rsidR="004F3F55" w:rsidRPr="00665F00" w:rsidRDefault="004F3F55" w:rsidP="003D6E8C">
            <w:pPr>
              <w:jc w:val="center"/>
              <w:rPr>
                <w:rFonts w:ascii="Times New Roman" w:hAnsi="Times New Roman"/>
                <w:color w:val="000000"/>
                <w:szCs w:val="24"/>
              </w:rPr>
            </w:pPr>
          </w:p>
        </w:tc>
        <w:tc>
          <w:tcPr>
            <w:tcW w:w="540" w:type="dxa"/>
          </w:tcPr>
          <w:p w14:paraId="4830F8A5" w14:textId="77777777" w:rsidR="004F3F55" w:rsidRPr="00665F00" w:rsidRDefault="004F3F55" w:rsidP="003D6E8C">
            <w:pPr>
              <w:jc w:val="center"/>
              <w:rPr>
                <w:rFonts w:ascii="Times New Roman" w:hAnsi="Times New Roman"/>
                <w:color w:val="000000"/>
                <w:szCs w:val="24"/>
              </w:rPr>
            </w:pPr>
          </w:p>
        </w:tc>
        <w:tc>
          <w:tcPr>
            <w:tcW w:w="540" w:type="dxa"/>
          </w:tcPr>
          <w:p w14:paraId="19BF9A8D" w14:textId="77777777" w:rsidR="004F3F55" w:rsidRPr="00665F00" w:rsidRDefault="004F3F55" w:rsidP="003D6E8C">
            <w:pPr>
              <w:jc w:val="center"/>
              <w:rPr>
                <w:rFonts w:ascii="Times New Roman" w:hAnsi="Times New Roman"/>
                <w:color w:val="000000"/>
                <w:szCs w:val="24"/>
              </w:rPr>
            </w:pPr>
          </w:p>
        </w:tc>
        <w:tc>
          <w:tcPr>
            <w:tcW w:w="540" w:type="dxa"/>
          </w:tcPr>
          <w:p w14:paraId="6698C712" w14:textId="77777777" w:rsidR="004F3F55" w:rsidRPr="00665F00" w:rsidRDefault="004F3F55" w:rsidP="003D6E8C">
            <w:pPr>
              <w:jc w:val="center"/>
              <w:rPr>
                <w:rFonts w:ascii="Times New Roman" w:hAnsi="Times New Roman"/>
                <w:color w:val="000000"/>
                <w:szCs w:val="24"/>
              </w:rPr>
            </w:pPr>
          </w:p>
        </w:tc>
        <w:tc>
          <w:tcPr>
            <w:tcW w:w="540" w:type="dxa"/>
          </w:tcPr>
          <w:p w14:paraId="0E19F20E" w14:textId="77777777" w:rsidR="004F3F55" w:rsidRPr="00665F00" w:rsidRDefault="004F3F55" w:rsidP="003D6E8C">
            <w:pPr>
              <w:jc w:val="center"/>
              <w:rPr>
                <w:rFonts w:ascii="Times New Roman" w:hAnsi="Times New Roman"/>
                <w:color w:val="000000"/>
                <w:szCs w:val="24"/>
              </w:rPr>
            </w:pPr>
          </w:p>
        </w:tc>
        <w:tc>
          <w:tcPr>
            <w:tcW w:w="540" w:type="dxa"/>
          </w:tcPr>
          <w:p w14:paraId="1467C7E0" w14:textId="77777777" w:rsidR="004F3F55" w:rsidRPr="00665F00" w:rsidRDefault="004F3F55" w:rsidP="003D6E8C">
            <w:pPr>
              <w:jc w:val="center"/>
              <w:rPr>
                <w:rFonts w:ascii="Times New Roman" w:hAnsi="Times New Roman"/>
                <w:color w:val="000000"/>
                <w:szCs w:val="24"/>
              </w:rPr>
            </w:pPr>
          </w:p>
        </w:tc>
        <w:tc>
          <w:tcPr>
            <w:tcW w:w="540" w:type="dxa"/>
          </w:tcPr>
          <w:p w14:paraId="6C6B861C" w14:textId="77777777" w:rsidR="004F3F55" w:rsidRPr="00665F00" w:rsidRDefault="004F3F55" w:rsidP="003D6E8C">
            <w:pPr>
              <w:rPr>
                <w:rFonts w:ascii="Times New Roman" w:hAnsi="Times New Roman"/>
              </w:rPr>
            </w:pPr>
          </w:p>
        </w:tc>
        <w:tc>
          <w:tcPr>
            <w:tcW w:w="540" w:type="dxa"/>
          </w:tcPr>
          <w:p w14:paraId="7404C0AD" w14:textId="77777777" w:rsidR="004F3F55" w:rsidRPr="00665F00" w:rsidRDefault="004F3F55" w:rsidP="003D6E8C">
            <w:pPr>
              <w:rPr>
                <w:rFonts w:ascii="Times New Roman" w:hAnsi="Times New Roman"/>
              </w:rPr>
            </w:pPr>
          </w:p>
        </w:tc>
        <w:tc>
          <w:tcPr>
            <w:tcW w:w="450" w:type="dxa"/>
          </w:tcPr>
          <w:p w14:paraId="7560AB40" w14:textId="77777777" w:rsidR="004F3F55" w:rsidRPr="00665F00" w:rsidRDefault="004F3F55" w:rsidP="003D6E8C">
            <w:pPr>
              <w:rPr>
                <w:rFonts w:ascii="Times New Roman" w:hAnsi="Times New Roman"/>
              </w:rPr>
            </w:pPr>
          </w:p>
        </w:tc>
        <w:tc>
          <w:tcPr>
            <w:tcW w:w="450" w:type="dxa"/>
          </w:tcPr>
          <w:p w14:paraId="1896A093" w14:textId="77777777" w:rsidR="004F3F55" w:rsidRPr="00665F00" w:rsidRDefault="004F3F55" w:rsidP="003D6E8C">
            <w:pPr>
              <w:jc w:val="center"/>
              <w:rPr>
                <w:rFonts w:ascii="Times New Roman" w:hAnsi="Times New Roman"/>
                <w:color w:val="000000"/>
                <w:szCs w:val="24"/>
              </w:rPr>
            </w:pPr>
          </w:p>
        </w:tc>
        <w:tc>
          <w:tcPr>
            <w:tcW w:w="630" w:type="dxa"/>
          </w:tcPr>
          <w:p w14:paraId="659AF7A6" w14:textId="77777777" w:rsidR="004F3F55" w:rsidRPr="00665F00" w:rsidRDefault="004F3F55" w:rsidP="003D6E8C">
            <w:pPr>
              <w:jc w:val="center"/>
              <w:rPr>
                <w:rFonts w:ascii="Times New Roman" w:hAnsi="Times New Roman"/>
                <w:color w:val="000000"/>
                <w:szCs w:val="24"/>
              </w:rPr>
            </w:pPr>
          </w:p>
        </w:tc>
        <w:tc>
          <w:tcPr>
            <w:tcW w:w="540" w:type="dxa"/>
          </w:tcPr>
          <w:p w14:paraId="051B89C1" w14:textId="77777777" w:rsidR="004F3F55" w:rsidRPr="00665F00" w:rsidRDefault="004F3F55" w:rsidP="003D6E8C">
            <w:pPr>
              <w:jc w:val="center"/>
              <w:rPr>
                <w:rFonts w:ascii="Times New Roman" w:hAnsi="Times New Roman"/>
                <w:color w:val="000000"/>
                <w:szCs w:val="24"/>
              </w:rPr>
            </w:pPr>
          </w:p>
        </w:tc>
        <w:tc>
          <w:tcPr>
            <w:tcW w:w="540" w:type="dxa"/>
          </w:tcPr>
          <w:p w14:paraId="0C805A8D" w14:textId="77777777" w:rsidR="004F3F55" w:rsidRPr="00665F00" w:rsidRDefault="004F3F55" w:rsidP="003D6E8C">
            <w:pPr>
              <w:rPr>
                <w:rFonts w:ascii="Times New Roman" w:hAnsi="Times New Roman"/>
                <w:color w:val="000000"/>
                <w:szCs w:val="24"/>
              </w:rPr>
            </w:pPr>
          </w:p>
        </w:tc>
        <w:tc>
          <w:tcPr>
            <w:tcW w:w="630" w:type="dxa"/>
          </w:tcPr>
          <w:p w14:paraId="331E97DC" w14:textId="77777777" w:rsidR="004F3F55" w:rsidRPr="00665F00" w:rsidRDefault="004F3F55" w:rsidP="003D6E8C">
            <w:pPr>
              <w:rPr>
                <w:rFonts w:ascii="Times New Roman" w:hAnsi="Times New Roman"/>
                <w:color w:val="000000"/>
                <w:szCs w:val="24"/>
              </w:rPr>
            </w:pPr>
          </w:p>
        </w:tc>
      </w:tr>
      <w:tr w:rsidR="004F3F55" w:rsidRPr="00665F00" w14:paraId="59F03116" w14:textId="77777777" w:rsidTr="003D6E8C">
        <w:tc>
          <w:tcPr>
            <w:tcW w:w="2448" w:type="dxa"/>
          </w:tcPr>
          <w:p w14:paraId="25C82F61"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b/>
                <w:i/>
                <w:color w:val="000000"/>
                <w:szCs w:val="24"/>
              </w:rPr>
              <w:t>Other</w:t>
            </w:r>
          </w:p>
        </w:tc>
        <w:tc>
          <w:tcPr>
            <w:tcW w:w="540" w:type="dxa"/>
          </w:tcPr>
          <w:p w14:paraId="0BCE7389" w14:textId="77777777" w:rsidR="004F3F55" w:rsidRPr="00665F00" w:rsidRDefault="004F3F55" w:rsidP="003D6E8C">
            <w:pPr>
              <w:rPr>
                <w:rFonts w:ascii="Times New Roman" w:hAnsi="Times New Roman"/>
                <w:color w:val="000000"/>
                <w:szCs w:val="24"/>
              </w:rPr>
            </w:pPr>
          </w:p>
        </w:tc>
        <w:tc>
          <w:tcPr>
            <w:tcW w:w="540" w:type="dxa"/>
          </w:tcPr>
          <w:p w14:paraId="0A32F357" w14:textId="77777777" w:rsidR="004F3F55" w:rsidRPr="00665F00" w:rsidRDefault="004F3F55" w:rsidP="003D6E8C">
            <w:pPr>
              <w:jc w:val="center"/>
              <w:rPr>
                <w:rFonts w:ascii="Times New Roman" w:hAnsi="Times New Roman"/>
                <w:color w:val="000000"/>
                <w:szCs w:val="24"/>
              </w:rPr>
            </w:pPr>
          </w:p>
        </w:tc>
        <w:tc>
          <w:tcPr>
            <w:tcW w:w="540" w:type="dxa"/>
          </w:tcPr>
          <w:p w14:paraId="5FADF64B" w14:textId="77777777" w:rsidR="004F3F55" w:rsidRPr="00665F00" w:rsidRDefault="004F3F55" w:rsidP="003D6E8C">
            <w:pPr>
              <w:jc w:val="center"/>
              <w:rPr>
                <w:rFonts w:ascii="Times New Roman" w:hAnsi="Times New Roman"/>
                <w:color w:val="000000"/>
                <w:szCs w:val="24"/>
              </w:rPr>
            </w:pPr>
          </w:p>
        </w:tc>
        <w:tc>
          <w:tcPr>
            <w:tcW w:w="540" w:type="dxa"/>
          </w:tcPr>
          <w:p w14:paraId="2FCE8319" w14:textId="77777777" w:rsidR="004F3F55" w:rsidRPr="00665F00" w:rsidRDefault="004F3F55" w:rsidP="003D6E8C">
            <w:pPr>
              <w:jc w:val="center"/>
              <w:rPr>
                <w:rFonts w:ascii="Times New Roman" w:hAnsi="Times New Roman"/>
                <w:color w:val="000000"/>
                <w:szCs w:val="24"/>
              </w:rPr>
            </w:pPr>
          </w:p>
        </w:tc>
        <w:tc>
          <w:tcPr>
            <w:tcW w:w="540" w:type="dxa"/>
          </w:tcPr>
          <w:p w14:paraId="2088267B" w14:textId="77777777" w:rsidR="004F3F55" w:rsidRPr="00665F00" w:rsidRDefault="004F3F55" w:rsidP="003D6E8C">
            <w:pPr>
              <w:jc w:val="center"/>
              <w:rPr>
                <w:rFonts w:ascii="Times New Roman" w:hAnsi="Times New Roman"/>
                <w:color w:val="000000"/>
                <w:szCs w:val="24"/>
              </w:rPr>
            </w:pPr>
          </w:p>
        </w:tc>
        <w:tc>
          <w:tcPr>
            <w:tcW w:w="540" w:type="dxa"/>
          </w:tcPr>
          <w:p w14:paraId="223912B4" w14:textId="77777777" w:rsidR="004F3F55" w:rsidRPr="00665F00" w:rsidRDefault="004F3F55" w:rsidP="003D6E8C">
            <w:pPr>
              <w:jc w:val="center"/>
              <w:rPr>
                <w:rFonts w:ascii="Times New Roman" w:hAnsi="Times New Roman"/>
                <w:color w:val="000000"/>
                <w:szCs w:val="24"/>
              </w:rPr>
            </w:pPr>
          </w:p>
        </w:tc>
        <w:tc>
          <w:tcPr>
            <w:tcW w:w="540" w:type="dxa"/>
          </w:tcPr>
          <w:p w14:paraId="028F4AF4" w14:textId="77777777" w:rsidR="004F3F55" w:rsidRPr="00665F00" w:rsidRDefault="004F3F55" w:rsidP="003D6E8C">
            <w:pPr>
              <w:jc w:val="center"/>
              <w:rPr>
                <w:rFonts w:ascii="Times New Roman" w:hAnsi="Times New Roman"/>
                <w:color w:val="000000"/>
                <w:szCs w:val="24"/>
              </w:rPr>
            </w:pPr>
          </w:p>
        </w:tc>
        <w:tc>
          <w:tcPr>
            <w:tcW w:w="540" w:type="dxa"/>
          </w:tcPr>
          <w:p w14:paraId="4E3B11A9" w14:textId="77777777" w:rsidR="004F3F55" w:rsidRPr="00665F00" w:rsidRDefault="004F3F55" w:rsidP="003D6E8C">
            <w:pPr>
              <w:jc w:val="center"/>
              <w:rPr>
                <w:rFonts w:ascii="Times New Roman" w:hAnsi="Times New Roman"/>
                <w:color w:val="000000"/>
                <w:szCs w:val="24"/>
              </w:rPr>
            </w:pPr>
          </w:p>
        </w:tc>
        <w:tc>
          <w:tcPr>
            <w:tcW w:w="540" w:type="dxa"/>
          </w:tcPr>
          <w:p w14:paraId="4B2161E1" w14:textId="77777777" w:rsidR="004F3F55" w:rsidRPr="00665F00" w:rsidRDefault="004F3F55" w:rsidP="003D6E8C">
            <w:pPr>
              <w:jc w:val="center"/>
              <w:rPr>
                <w:rFonts w:ascii="Times New Roman" w:hAnsi="Times New Roman"/>
                <w:color w:val="000000"/>
                <w:szCs w:val="24"/>
              </w:rPr>
            </w:pPr>
          </w:p>
        </w:tc>
        <w:tc>
          <w:tcPr>
            <w:tcW w:w="540" w:type="dxa"/>
          </w:tcPr>
          <w:p w14:paraId="5AB4CB47" w14:textId="77777777" w:rsidR="004F3F55" w:rsidRPr="00665F00" w:rsidRDefault="004F3F55" w:rsidP="003D6E8C">
            <w:pPr>
              <w:jc w:val="center"/>
              <w:rPr>
                <w:rFonts w:ascii="Times New Roman" w:hAnsi="Times New Roman"/>
                <w:color w:val="000000"/>
                <w:szCs w:val="24"/>
              </w:rPr>
            </w:pPr>
          </w:p>
        </w:tc>
        <w:tc>
          <w:tcPr>
            <w:tcW w:w="540" w:type="dxa"/>
          </w:tcPr>
          <w:p w14:paraId="64E75B20" w14:textId="77777777" w:rsidR="004F3F55" w:rsidRPr="00665F00" w:rsidRDefault="004F3F55" w:rsidP="003D6E8C">
            <w:pPr>
              <w:jc w:val="center"/>
              <w:rPr>
                <w:rFonts w:ascii="Times New Roman" w:hAnsi="Times New Roman"/>
                <w:color w:val="000000"/>
                <w:szCs w:val="24"/>
              </w:rPr>
            </w:pPr>
          </w:p>
        </w:tc>
        <w:tc>
          <w:tcPr>
            <w:tcW w:w="540" w:type="dxa"/>
          </w:tcPr>
          <w:p w14:paraId="1A9FCFE4" w14:textId="77777777" w:rsidR="004F3F55" w:rsidRPr="00665F00" w:rsidRDefault="004F3F55" w:rsidP="003D6E8C">
            <w:pPr>
              <w:jc w:val="center"/>
              <w:rPr>
                <w:rFonts w:ascii="Times New Roman" w:hAnsi="Times New Roman"/>
                <w:color w:val="000000"/>
                <w:szCs w:val="24"/>
              </w:rPr>
            </w:pPr>
          </w:p>
        </w:tc>
        <w:tc>
          <w:tcPr>
            <w:tcW w:w="540" w:type="dxa"/>
          </w:tcPr>
          <w:p w14:paraId="7FF71B91" w14:textId="77777777" w:rsidR="004F3F55" w:rsidRPr="00665F00" w:rsidRDefault="004F3F55" w:rsidP="003D6E8C">
            <w:pPr>
              <w:rPr>
                <w:rFonts w:ascii="Times New Roman" w:hAnsi="Times New Roman"/>
              </w:rPr>
            </w:pPr>
          </w:p>
        </w:tc>
        <w:tc>
          <w:tcPr>
            <w:tcW w:w="540" w:type="dxa"/>
          </w:tcPr>
          <w:p w14:paraId="45E97D4A" w14:textId="77777777" w:rsidR="004F3F55" w:rsidRPr="00665F00" w:rsidRDefault="004F3F55" w:rsidP="003D6E8C">
            <w:pPr>
              <w:rPr>
                <w:rFonts w:ascii="Times New Roman" w:hAnsi="Times New Roman"/>
              </w:rPr>
            </w:pPr>
          </w:p>
        </w:tc>
        <w:tc>
          <w:tcPr>
            <w:tcW w:w="450" w:type="dxa"/>
          </w:tcPr>
          <w:p w14:paraId="29786437" w14:textId="77777777" w:rsidR="004F3F55" w:rsidRPr="00665F00" w:rsidRDefault="004F3F55" w:rsidP="003D6E8C">
            <w:pPr>
              <w:rPr>
                <w:rFonts w:ascii="Times New Roman" w:hAnsi="Times New Roman"/>
              </w:rPr>
            </w:pPr>
          </w:p>
        </w:tc>
        <w:tc>
          <w:tcPr>
            <w:tcW w:w="450" w:type="dxa"/>
          </w:tcPr>
          <w:p w14:paraId="0AA94DC7" w14:textId="77777777" w:rsidR="004F3F55" w:rsidRPr="00665F00" w:rsidRDefault="004F3F55" w:rsidP="003D6E8C">
            <w:pPr>
              <w:jc w:val="center"/>
              <w:rPr>
                <w:rFonts w:ascii="Times New Roman" w:hAnsi="Times New Roman"/>
                <w:color w:val="000000"/>
                <w:szCs w:val="24"/>
              </w:rPr>
            </w:pPr>
          </w:p>
        </w:tc>
        <w:tc>
          <w:tcPr>
            <w:tcW w:w="630" w:type="dxa"/>
          </w:tcPr>
          <w:p w14:paraId="1C197CD3" w14:textId="77777777" w:rsidR="004F3F55" w:rsidRPr="00665F00" w:rsidRDefault="004F3F55" w:rsidP="003D6E8C">
            <w:pPr>
              <w:jc w:val="center"/>
              <w:rPr>
                <w:rFonts w:ascii="Times New Roman" w:hAnsi="Times New Roman"/>
                <w:color w:val="000000"/>
                <w:szCs w:val="24"/>
              </w:rPr>
            </w:pPr>
          </w:p>
        </w:tc>
        <w:tc>
          <w:tcPr>
            <w:tcW w:w="540" w:type="dxa"/>
          </w:tcPr>
          <w:p w14:paraId="18D6609A" w14:textId="77777777" w:rsidR="004F3F55" w:rsidRPr="00665F00" w:rsidRDefault="004F3F55" w:rsidP="003D6E8C">
            <w:pPr>
              <w:jc w:val="center"/>
              <w:rPr>
                <w:rFonts w:ascii="Times New Roman" w:hAnsi="Times New Roman"/>
                <w:color w:val="000000"/>
                <w:szCs w:val="24"/>
              </w:rPr>
            </w:pPr>
          </w:p>
        </w:tc>
        <w:tc>
          <w:tcPr>
            <w:tcW w:w="540" w:type="dxa"/>
          </w:tcPr>
          <w:p w14:paraId="7344C564" w14:textId="77777777" w:rsidR="004F3F55" w:rsidRPr="00665F00" w:rsidRDefault="004F3F55" w:rsidP="003D6E8C">
            <w:pPr>
              <w:rPr>
                <w:rFonts w:ascii="Times New Roman" w:hAnsi="Times New Roman"/>
                <w:color w:val="000000"/>
                <w:szCs w:val="24"/>
              </w:rPr>
            </w:pPr>
          </w:p>
        </w:tc>
        <w:tc>
          <w:tcPr>
            <w:tcW w:w="630" w:type="dxa"/>
          </w:tcPr>
          <w:p w14:paraId="3055782D" w14:textId="77777777" w:rsidR="004F3F55" w:rsidRPr="00665F00" w:rsidRDefault="004F3F55" w:rsidP="003D6E8C">
            <w:pPr>
              <w:rPr>
                <w:rFonts w:ascii="Times New Roman" w:hAnsi="Times New Roman"/>
                <w:color w:val="000000"/>
                <w:szCs w:val="24"/>
              </w:rPr>
            </w:pPr>
          </w:p>
        </w:tc>
      </w:tr>
      <w:tr w:rsidR="004F3F55" w:rsidRPr="00665F00" w14:paraId="458DD2CA" w14:textId="77777777" w:rsidTr="003D6E8C">
        <w:tc>
          <w:tcPr>
            <w:tcW w:w="2448" w:type="dxa"/>
          </w:tcPr>
          <w:p w14:paraId="6E97F18E" w14:textId="77777777" w:rsidR="004F3F55" w:rsidRPr="00665F00" w:rsidRDefault="004F3F55" w:rsidP="003D6E8C">
            <w:pPr>
              <w:spacing w:line="480" w:lineRule="auto"/>
              <w:rPr>
                <w:rFonts w:ascii="Times New Roman" w:hAnsi="Times New Roman"/>
                <w:b/>
                <w:i/>
                <w:color w:val="000000"/>
                <w:szCs w:val="24"/>
              </w:rPr>
            </w:pPr>
            <w:r w:rsidRPr="00665F00">
              <w:rPr>
                <w:rFonts w:ascii="Times New Roman" w:hAnsi="Times New Roman"/>
                <w:i/>
                <w:color w:val="000000"/>
                <w:szCs w:val="24"/>
              </w:rPr>
              <w:t>Nematode</w:t>
            </w:r>
          </w:p>
        </w:tc>
        <w:tc>
          <w:tcPr>
            <w:tcW w:w="540" w:type="dxa"/>
          </w:tcPr>
          <w:p w14:paraId="561AC940"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5</w:t>
            </w:r>
          </w:p>
        </w:tc>
        <w:tc>
          <w:tcPr>
            <w:tcW w:w="540" w:type="dxa"/>
          </w:tcPr>
          <w:p w14:paraId="5CA76F0B" w14:textId="77777777" w:rsidR="004F3F55" w:rsidRPr="00665F00" w:rsidRDefault="004F3F55" w:rsidP="003D6E8C">
            <w:pPr>
              <w:jc w:val="center"/>
              <w:rPr>
                <w:rFonts w:ascii="Times New Roman" w:hAnsi="Times New Roman"/>
                <w:color w:val="000000"/>
                <w:szCs w:val="24"/>
              </w:rPr>
            </w:pPr>
          </w:p>
        </w:tc>
        <w:tc>
          <w:tcPr>
            <w:tcW w:w="540" w:type="dxa"/>
          </w:tcPr>
          <w:p w14:paraId="1E5BEE30" w14:textId="77777777" w:rsidR="004F3F55" w:rsidRPr="00665F00" w:rsidRDefault="004F3F55" w:rsidP="003D6E8C">
            <w:pPr>
              <w:jc w:val="center"/>
              <w:rPr>
                <w:rFonts w:ascii="Times New Roman" w:hAnsi="Times New Roman"/>
                <w:color w:val="000000"/>
                <w:szCs w:val="24"/>
              </w:rPr>
            </w:pPr>
          </w:p>
        </w:tc>
        <w:tc>
          <w:tcPr>
            <w:tcW w:w="540" w:type="dxa"/>
          </w:tcPr>
          <w:p w14:paraId="47CD5E3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2CA40EFE"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CDFE3C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15</w:t>
            </w:r>
          </w:p>
        </w:tc>
        <w:tc>
          <w:tcPr>
            <w:tcW w:w="540" w:type="dxa"/>
          </w:tcPr>
          <w:p w14:paraId="24329B18" w14:textId="77777777" w:rsidR="004F3F55" w:rsidRPr="00665F00" w:rsidRDefault="004F3F55" w:rsidP="003D6E8C">
            <w:pPr>
              <w:jc w:val="center"/>
              <w:rPr>
                <w:rFonts w:ascii="Times New Roman" w:hAnsi="Times New Roman"/>
                <w:color w:val="000000"/>
                <w:szCs w:val="24"/>
              </w:rPr>
            </w:pPr>
          </w:p>
        </w:tc>
        <w:tc>
          <w:tcPr>
            <w:tcW w:w="540" w:type="dxa"/>
          </w:tcPr>
          <w:p w14:paraId="4474B1F9" w14:textId="77777777" w:rsidR="004F3F55" w:rsidRPr="00665F00" w:rsidRDefault="004F3F55" w:rsidP="003D6E8C">
            <w:pPr>
              <w:jc w:val="center"/>
              <w:rPr>
                <w:rFonts w:ascii="Times New Roman" w:hAnsi="Times New Roman"/>
                <w:color w:val="000000"/>
                <w:szCs w:val="24"/>
              </w:rPr>
            </w:pPr>
          </w:p>
        </w:tc>
        <w:tc>
          <w:tcPr>
            <w:tcW w:w="540" w:type="dxa"/>
          </w:tcPr>
          <w:p w14:paraId="4BDC7785" w14:textId="77777777" w:rsidR="004F3F55" w:rsidRPr="00665F00" w:rsidRDefault="004F3F55" w:rsidP="003D6E8C">
            <w:pPr>
              <w:jc w:val="center"/>
              <w:rPr>
                <w:rFonts w:ascii="Times New Roman" w:hAnsi="Times New Roman"/>
                <w:color w:val="000000"/>
                <w:szCs w:val="24"/>
              </w:rPr>
            </w:pPr>
          </w:p>
        </w:tc>
        <w:tc>
          <w:tcPr>
            <w:tcW w:w="540" w:type="dxa"/>
          </w:tcPr>
          <w:p w14:paraId="63E20FE4" w14:textId="77777777" w:rsidR="004F3F55" w:rsidRPr="00665F00" w:rsidRDefault="004F3F55" w:rsidP="003D6E8C">
            <w:pPr>
              <w:jc w:val="center"/>
              <w:rPr>
                <w:rFonts w:ascii="Times New Roman" w:hAnsi="Times New Roman"/>
                <w:color w:val="000000"/>
                <w:szCs w:val="24"/>
              </w:rPr>
            </w:pPr>
          </w:p>
        </w:tc>
        <w:tc>
          <w:tcPr>
            <w:tcW w:w="540" w:type="dxa"/>
          </w:tcPr>
          <w:p w14:paraId="72889137"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b/>
                <w:color w:val="000000"/>
                <w:szCs w:val="24"/>
              </w:rPr>
              <w:t>10</w:t>
            </w:r>
          </w:p>
        </w:tc>
        <w:tc>
          <w:tcPr>
            <w:tcW w:w="540" w:type="dxa"/>
          </w:tcPr>
          <w:p w14:paraId="7C37E0B1" w14:textId="77777777" w:rsidR="004F3F55" w:rsidRPr="00665F00" w:rsidRDefault="004F3F55" w:rsidP="003D6E8C">
            <w:pPr>
              <w:jc w:val="center"/>
              <w:rPr>
                <w:rFonts w:ascii="Times New Roman" w:hAnsi="Times New Roman"/>
                <w:color w:val="000000"/>
                <w:szCs w:val="24"/>
              </w:rPr>
            </w:pPr>
          </w:p>
        </w:tc>
        <w:tc>
          <w:tcPr>
            <w:tcW w:w="540" w:type="dxa"/>
          </w:tcPr>
          <w:p w14:paraId="06B3CDEE" w14:textId="77777777" w:rsidR="004F3F55" w:rsidRPr="00665F00" w:rsidRDefault="004F3F55" w:rsidP="003D6E8C">
            <w:pPr>
              <w:rPr>
                <w:rFonts w:ascii="Times New Roman" w:hAnsi="Times New Roman"/>
              </w:rPr>
            </w:pPr>
            <w:r w:rsidRPr="00665F00">
              <w:rPr>
                <w:rFonts w:ascii="Times New Roman" w:hAnsi="Times New Roman"/>
              </w:rPr>
              <w:t>12</w:t>
            </w:r>
          </w:p>
        </w:tc>
        <w:tc>
          <w:tcPr>
            <w:tcW w:w="540" w:type="dxa"/>
          </w:tcPr>
          <w:p w14:paraId="3AEFDF08" w14:textId="77777777" w:rsidR="004F3F55" w:rsidRPr="00665F00" w:rsidRDefault="004F3F55" w:rsidP="003D6E8C">
            <w:pPr>
              <w:rPr>
                <w:rFonts w:ascii="Times New Roman" w:hAnsi="Times New Roman"/>
              </w:rPr>
            </w:pPr>
            <w:r w:rsidRPr="00665F00">
              <w:rPr>
                <w:rFonts w:ascii="Times New Roman" w:hAnsi="Times New Roman"/>
                <w:b/>
              </w:rPr>
              <w:t>1</w:t>
            </w:r>
          </w:p>
        </w:tc>
        <w:tc>
          <w:tcPr>
            <w:tcW w:w="450" w:type="dxa"/>
          </w:tcPr>
          <w:p w14:paraId="1F4BF8E5" w14:textId="77777777" w:rsidR="004F3F55" w:rsidRPr="00665F00" w:rsidRDefault="004F3F55" w:rsidP="003D6E8C">
            <w:pPr>
              <w:rPr>
                <w:rFonts w:ascii="Times New Roman" w:hAnsi="Times New Roman"/>
              </w:rPr>
            </w:pPr>
            <w:r w:rsidRPr="00665F00">
              <w:rPr>
                <w:rFonts w:ascii="Times New Roman" w:hAnsi="Times New Roman"/>
              </w:rPr>
              <w:t>2</w:t>
            </w:r>
          </w:p>
        </w:tc>
        <w:tc>
          <w:tcPr>
            <w:tcW w:w="450" w:type="dxa"/>
          </w:tcPr>
          <w:p w14:paraId="40982B81" w14:textId="77777777" w:rsidR="004F3F55" w:rsidRPr="00665F00" w:rsidRDefault="004F3F55" w:rsidP="003D6E8C">
            <w:pPr>
              <w:jc w:val="center"/>
              <w:rPr>
                <w:rFonts w:ascii="Times New Roman" w:hAnsi="Times New Roman"/>
                <w:color w:val="000000"/>
                <w:szCs w:val="24"/>
              </w:rPr>
            </w:pPr>
          </w:p>
        </w:tc>
        <w:tc>
          <w:tcPr>
            <w:tcW w:w="630" w:type="dxa"/>
          </w:tcPr>
          <w:p w14:paraId="28C9C430"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F78347C"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3</w:t>
            </w:r>
          </w:p>
        </w:tc>
        <w:tc>
          <w:tcPr>
            <w:tcW w:w="540" w:type="dxa"/>
          </w:tcPr>
          <w:p w14:paraId="21826B17" w14:textId="77777777" w:rsidR="004F3F55" w:rsidRPr="00665F00" w:rsidRDefault="004F3F55" w:rsidP="003D6E8C">
            <w:pPr>
              <w:rPr>
                <w:rFonts w:ascii="Times New Roman" w:hAnsi="Times New Roman"/>
                <w:color w:val="000000"/>
                <w:szCs w:val="24"/>
              </w:rPr>
            </w:pPr>
            <w:r w:rsidRPr="00665F00">
              <w:rPr>
                <w:rFonts w:ascii="Times New Roman" w:hAnsi="Times New Roman"/>
                <w:b/>
                <w:color w:val="000000"/>
                <w:szCs w:val="24"/>
              </w:rPr>
              <w:t>1</w:t>
            </w:r>
          </w:p>
        </w:tc>
        <w:tc>
          <w:tcPr>
            <w:tcW w:w="630" w:type="dxa"/>
          </w:tcPr>
          <w:p w14:paraId="2353165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6</w:t>
            </w:r>
          </w:p>
        </w:tc>
      </w:tr>
      <w:tr w:rsidR="004F3F55" w:rsidRPr="00665F00" w14:paraId="46B775F7" w14:textId="77777777" w:rsidTr="003D6E8C">
        <w:tc>
          <w:tcPr>
            <w:tcW w:w="2448" w:type="dxa"/>
          </w:tcPr>
          <w:p w14:paraId="6CDC638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Pycnogonum sp</w:t>
            </w:r>
          </w:p>
        </w:tc>
        <w:tc>
          <w:tcPr>
            <w:tcW w:w="540" w:type="dxa"/>
          </w:tcPr>
          <w:p w14:paraId="5DE30B35"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6</w:t>
            </w:r>
          </w:p>
        </w:tc>
        <w:tc>
          <w:tcPr>
            <w:tcW w:w="540" w:type="dxa"/>
          </w:tcPr>
          <w:p w14:paraId="6A31D016" w14:textId="77777777" w:rsidR="004F3F55" w:rsidRPr="00665F00" w:rsidRDefault="004F3F55" w:rsidP="003D6E8C">
            <w:pPr>
              <w:jc w:val="center"/>
              <w:rPr>
                <w:rFonts w:ascii="Times New Roman" w:hAnsi="Times New Roman"/>
                <w:color w:val="000000"/>
                <w:szCs w:val="24"/>
              </w:rPr>
            </w:pPr>
          </w:p>
        </w:tc>
        <w:tc>
          <w:tcPr>
            <w:tcW w:w="540" w:type="dxa"/>
          </w:tcPr>
          <w:p w14:paraId="1408C20C" w14:textId="77777777" w:rsidR="004F3F55" w:rsidRPr="00665F00" w:rsidRDefault="004F3F55" w:rsidP="003D6E8C">
            <w:pPr>
              <w:jc w:val="center"/>
              <w:rPr>
                <w:rFonts w:ascii="Times New Roman" w:hAnsi="Times New Roman"/>
                <w:color w:val="000000"/>
                <w:szCs w:val="24"/>
              </w:rPr>
            </w:pPr>
          </w:p>
        </w:tc>
        <w:tc>
          <w:tcPr>
            <w:tcW w:w="540" w:type="dxa"/>
          </w:tcPr>
          <w:p w14:paraId="2F0908F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08A9FE4B" w14:textId="77777777" w:rsidR="004F3F55" w:rsidRPr="00665F00" w:rsidRDefault="004F3F55" w:rsidP="003D6E8C">
            <w:pPr>
              <w:jc w:val="center"/>
              <w:rPr>
                <w:rFonts w:ascii="Times New Roman" w:hAnsi="Times New Roman"/>
                <w:b/>
                <w:color w:val="000000"/>
                <w:szCs w:val="24"/>
              </w:rPr>
            </w:pPr>
          </w:p>
        </w:tc>
        <w:tc>
          <w:tcPr>
            <w:tcW w:w="540" w:type="dxa"/>
          </w:tcPr>
          <w:p w14:paraId="7C8D41CF"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6</w:t>
            </w:r>
          </w:p>
        </w:tc>
        <w:tc>
          <w:tcPr>
            <w:tcW w:w="540" w:type="dxa"/>
          </w:tcPr>
          <w:p w14:paraId="522295BD" w14:textId="77777777" w:rsidR="004F3F55" w:rsidRPr="00665F00" w:rsidRDefault="004F3F55" w:rsidP="003D6E8C">
            <w:pPr>
              <w:jc w:val="center"/>
              <w:rPr>
                <w:rFonts w:ascii="Times New Roman" w:hAnsi="Times New Roman"/>
                <w:b/>
                <w:color w:val="000000"/>
                <w:szCs w:val="24"/>
              </w:rPr>
            </w:pPr>
          </w:p>
        </w:tc>
        <w:tc>
          <w:tcPr>
            <w:tcW w:w="540" w:type="dxa"/>
          </w:tcPr>
          <w:p w14:paraId="13D7511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464EF2F7"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2</w:t>
            </w:r>
          </w:p>
        </w:tc>
        <w:tc>
          <w:tcPr>
            <w:tcW w:w="540" w:type="dxa"/>
          </w:tcPr>
          <w:p w14:paraId="5DCBC120" w14:textId="77777777" w:rsidR="004F3F55" w:rsidRPr="00665F00" w:rsidRDefault="004F3F55" w:rsidP="003D6E8C">
            <w:pPr>
              <w:jc w:val="center"/>
              <w:rPr>
                <w:rFonts w:ascii="Times New Roman" w:hAnsi="Times New Roman"/>
                <w:color w:val="000000"/>
                <w:szCs w:val="24"/>
              </w:rPr>
            </w:pPr>
          </w:p>
        </w:tc>
        <w:tc>
          <w:tcPr>
            <w:tcW w:w="540" w:type="dxa"/>
          </w:tcPr>
          <w:p w14:paraId="6CBCC8D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17175E9"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18C54017" w14:textId="77777777" w:rsidR="004F3F55" w:rsidRPr="00665F00" w:rsidRDefault="004F3F55" w:rsidP="003D6E8C">
            <w:pPr>
              <w:rPr>
                <w:rFonts w:ascii="Times New Roman" w:hAnsi="Times New Roman"/>
              </w:rPr>
            </w:pPr>
          </w:p>
        </w:tc>
        <w:tc>
          <w:tcPr>
            <w:tcW w:w="540" w:type="dxa"/>
          </w:tcPr>
          <w:p w14:paraId="62388107" w14:textId="77777777" w:rsidR="004F3F55" w:rsidRPr="00665F00" w:rsidRDefault="004F3F55" w:rsidP="003D6E8C">
            <w:pPr>
              <w:rPr>
                <w:rFonts w:ascii="Times New Roman" w:hAnsi="Times New Roman"/>
              </w:rPr>
            </w:pPr>
          </w:p>
        </w:tc>
        <w:tc>
          <w:tcPr>
            <w:tcW w:w="450" w:type="dxa"/>
          </w:tcPr>
          <w:p w14:paraId="2CBADF1B" w14:textId="77777777" w:rsidR="004F3F55" w:rsidRPr="00665F00" w:rsidRDefault="004F3F55" w:rsidP="003D6E8C">
            <w:pPr>
              <w:rPr>
                <w:rFonts w:ascii="Times New Roman" w:hAnsi="Times New Roman"/>
              </w:rPr>
            </w:pPr>
          </w:p>
        </w:tc>
        <w:tc>
          <w:tcPr>
            <w:tcW w:w="450" w:type="dxa"/>
          </w:tcPr>
          <w:p w14:paraId="180DE86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w:t>
            </w:r>
          </w:p>
        </w:tc>
        <w:tc>
          <w:tcPr>
            <w:tcW w:w="630" w:type="dxa"/>
          </w:tcPr>
          <w:p w14:paraId="689A5A5D"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0489878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9</w:t>
            </w:r>
          </w:p>
        </w:tc>
        <w:tc>
          <w:tcPr>
            <w:tcW w:w="540" w:type="dxa"/>
          </w:tcPr>
          <w:p w14:paraId="2B21863C" w14:textId="77777777" w:rsidR="004F3F55" w:rsidRPr="00665F00" w:rsidRDefault="004F3F55" w:rsidP="003D6E8C">
            <w:pPr>
              <w:rPr>
                <w:rFonts w:ascii="Times New Roman" w:hAnsi="Times New Roman"/>
                <w:color w:val="000000"/>
                <w:szCs w:val="24"/>
              </w:rPr>
            </w:pPr>
          </w:p>
        </w:tc>
        <w:tc>
          <w:tcPr>
            <w:tcW w:w="630" w:type="dxa"/>
          </w:tcPr>
          <w:p w14:paraId="4027821D"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8</w:t>
            </w:r>
          </w:p>
        </w:tc>
      </w:tr>
      <w:tr w:rsidR="004F3F55" w:rsidRPr="00665F00" w14:paraId="417CE146" w14:textId="77777777" w:rsidTr="003D6E8C">
        <w:tc>
          <w:tcPr>
            <w:tcW w:w="2448" w:type="dxa"/>
          </w:tcPr>
          <w:p w14:paraId="07355FFF"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Halacard mite</w:t>
            </w:r>
          </w:p>
        </w:tc>
        <w:tc>
          <w:tcPr>
            <w:tcW w:w="540" w:type="dxa"/>
          </w:tcPr>
          <w:p w14:paraId="25B07641"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11</w:t>
            </w:r>
          </w:p>
        </w:tc>
        <w:tc>
          <w:tcPr>
            <w:tcW w:w="540" w:type="dxa"/>
          </w:tcPr>
          <w:p w14:paraId="7DB5736D" w14:textId="77777777" w:rsidR="004F3F55" w:rsidRPr="00665F00" w:rsidRDefault="004F3F55" w:rsidP="003D6E8C">
            <w:pPr>
              <w:jc w:val="center"/>
              <w:rPr>
                <w:rFonts w:ascii="Times New Roman" w:hAnsi="Times New Roman"/>
                <w:color w:val="000000"/>
                <w:szCs w:val="24"/>
              </w:rPr>
            </w:pPr>
          </w:p>
        </w:tc>
        <w:tc>
          <w:tcPr>
            <w:tcW w:w="540" w:type="dxa"/>
          </w:tcPr>
          <w:p w14:paraId="351A184E" w14:textId="77777777" w:rsidR="004F3F55" w:rsidRPr="00665F00" w:rsidRDefault="004F3F55" w:rsidP="003D6E8C">
            <w:pPr>
              <w:jc w:val="center"/>
              <w:rPr>
                <w:rFonts w:ascii="Times New Roman" w:hAnsi="Times New Roman"/>
                <w:color w:val="000000"/>
                <w:szCs w:val="24"/>
              </w:rPr>
            </w:pPr>
          </w:p>
        </w:tc>
        <w:tc>
          <w:tcPr>
            <w:tcW w:w="540" w:type="dxa"/>
          </w:tcPr>
          <w:p w14:paraId="45233DFB" w14:textId="77777777" w:rsidR="004F3F55" w:rsidRPr="00665F00" w:rsidRDefault="004F3F55" w:rsidP="003D6E8C">
            <w:pPr>
              <w:jc w:val="center"/>
              <w:rPr>
                <w:rFonts w:ascii="Times New Roman" w:hAnsi="Times New Roman"/>
                <w:color w:val="000000"/>
                <w:szCs w:val="24"/>
              </w:rPr>
            </w:pPr>
          </w:p>
        </w:tc>
        <w:tc>
          <w:tcPr>
            <w:tcW w:w="540" w:type="dxa"/>
          </w:tcPr>
          <w:p w14:paraId="740D9142" w14:textId="77777777" w:rsidR="004F3F55" w:rsidRPr="00665F00" w:rsidRDefault="004F3F55" w:rsidP="003D6E8C">
            <w:pPr>
              <w:jc w:val="center"/>
              <w:rPr>
                <w:rFonts w:ascii="Times New Roman" w:hAnsi="Times New Roman"/>
                <w:color w:val="000000"/>
                <w:szCs w:val="24"/>
              </w:rPr>
            </w:pPr>
          </w:p>
        </w:tc>
        <w:tc>
          <w:tcPr>
            <w:tcW w:w="540" w:type="dxa"/>
          </w:tcPr>
          <w:p w14:paraId="478A915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10</w:t>
            </w:r>
          </w:p>
        </w:tc>
        <w:tc>
          <w:tcPr>
            <w:tcW w:w="540" w:type="dxa"/>
          </w:tcPr>
          <w:p w14:paraId="29F62333" w14:textId="77777777" w:rsidR="004F3F55" w:rsidRPr="00665F00" w:rsidRDefault="004F3F55" w:rsidP="003D6E8C">
            <w:pPr>
              <w:jc w:val="center"/>
              <w:rPr>
                <w:rFonts w:ascii="Times New Roman" w:hAnsi="Times New Roman"/>
                <w:color w:val="000000"/>
                <w:szCs w:val="24"/>
              </w:rPr>
            </w:pPr>
          </w:p>
        </w:tc>
        <w:tc>
          <w:tcPr>
            <w:tcW w:w="540" w:type="dxa"/>
          </w:tcPr>
          <w:p w14:paraId="62B133A4"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43170BC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8</w:t>
            </w:r>
          </w:p>
        </w:tc>
        <w:tc>
          <w:tcPr>
            <w:tcW w:w="540" w:type="dxa"/>
          </w:tcPr>
          <w:p w14:paraId="662C5631" w14:textId="77777777" w:rsidR="004F3F55" w:rsidRPr="00665F00" w:rsidRDefault="004F3F55" w:rsidP="003D6E8C">
            <w:pPr>
              <w:jc w:val="center"/>
              <w:rPr>
                <w:rFonts w:ascii="Times New Roman" w:hAnsi="Times New Roman"/>
                <w:color w:val="000000"/>
                <w:szCs w:val="24"/>
              </w:rPr>
            </w:pPr>
          </w:p>
        </w:tc>
        <w:tc>
          <w:tcPr>
            <w:tcW w:w="540" w:type="dxa"/>
          </w:tcPr>
          <w:p w14:paraId="4DF381C6"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13</w:t>
            </w:r>
          </w:p>
        </w:tc>
        <w:tc>
          <w:tcPr>
            <w:tcW w:w="540" w:type="dxa"/>
          </w:tcPr>
          <w:p w14:paraId="11C658F5" w14:textId="77777777" w:rsidR="004F3F55" w:rsidRPr="00665F00" w:rsidRDefault="004F3F55" w:rsidP="003D6E8C">
            <w:pPr>
              <w:jc w:val="center"/>
              <w:rPr>
                <w:rFonts w:ascii="Times New Roman" w:hAnsi="Times New Roman"/>
                <w:color w:val="000000"/>
                <w:szCs w:val="24"/>
              </w:rPr>
            </w:pPr>
          </w:p>
        </w:tc>
        <w:tc>
          <w:tcPr>
            <w:tcW w:w="540" w:type="dxa"/>
          </w:tcPr>
          <w:p w14:paraId="014F622F" w14:textId="77777777" w:rsidR="004F3F55" w:rsidRPr="00665F00" w:rsidRDefault="004F3F55" w:rsidP="003D6E8C">
            <w:pPr>
              <w:rPr>
                <w:rFonts w:ascii="Times New Roman" w:hAnsi="Times New Roman"/>
              </w:rPr>
            </w:pPr>
            <w:r w:rsidRPr="00665F00">
              <w:rPr>
                <w:rFonts w:ascii="Times New Roman" w:hAnsi="Times New Roman"/>
              </w:rPr>
              <w:t>2</w:t>
            </w:r>
          </w:p>
        </w:tc>
        <w:tc>
          <w:tcPr>
            <w:tcW w:w="540" w:type="dxa"/>
          </w:tcPr>
          <w:p w14:paraId="5D765ADF" w14:textId="77777777" w:rsidR="004F3F55" w:rsidRPr="00665F00" w:rsidRDefault="004F3F55" w:rsidP="003D6E8C">
            <w:pPr>
              <w:rPr>
                <w:rFonts w:ascii="Times New Roman" w:hAnsi="Times New Roman"/>
                <w:b/>
              </w:rPr>
            </w:pPr>
            <w:r w:rsidRPr="00665F00">
              <w:rPr>
                <w:rFonts w:ascii="Times New Roman" w:hAnsi="Times New Roman"/>
                <w:b/>
              </w:rPr>
              <w:t>4</w:t>
            </w:r>
          </w:p>
        </w:tc>
        <w:tc>
          <w:tcPr>
            <w:tcW w:w="450" w:type="dxa"/>
          </w:tcPr>
          <w:p w14:paraId="208906E4" w14:textId="77777777" w:rsidR="004F3F55" w:rsidRPr="00665F00" w:rsidRDefault="004F3F55" w:rsidP="003D6E8C">
            <w:pPr>
              <w:rPr>
                <w:rFonts w:ascii="Times New Roman" w:hAnsi="Times New Roman"/>
                <w:b/>
              </w:rPr>
            </w:pPr>
          </w:p>
        </w:tc>
        <w:tc>
          <w:tcPr>
            <w:tcW w:w="450" w:type="dxa"/>
          </w:tcPr>
          <w:p w14:paraId="43DA0AA8"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6</w:t>
            </w:r>
          </w:p>
        </w:tc>
        <w:tc>
          <w:tcPr>
            <w:tcW w:w="630" w:type="dxa"/>
          </w:tcPr>
          <w:p w14:paraId="1ED7A0DB" w14:textId="77777777" w:rsidR="004F3F55" w:rsidRPr="00665F00" w:rsidRDefault="004F3F55" w:rsidP="003D6E8C">
            <w:pPr>
              <w:jc w:val="center"/>
              <w:rPr>
                <w:rFonts w:ascii="Times New Roman" w:hAnsi="Times New Roman"/>
                <w:b/>
                <w:color w:val="000000"/>
                <w:szCs w:val="24"/>
              </w:rPr>
            </w:pPr>
            <w:r w:rsidRPr="00665F00">
              <w:rPr>
                <w:rFonts w:ascii="Times New Roman" w:hAnsi="Times New Roman"/>
                <w:b/>
                <w:color w:val="000000"/>
                <w:szCs w:val="24"/>
              </w:rPr>
              <w:t>3</w:t>
            </w:r>
          </w:p>
        </w:tc>
        <w:tc>
          <w:tcPr>
            <w:tcW w:w="540" w:type="dxa"/>
          </w:tcPr>
          <w:p w14:paraId="5142B285"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11</w:t>
            </w:r>
          </w:p>
        </w:tc>
        <w:tc>
          <w:tcPr>
            <w:tcW w:w="540" w:type="dxa"/>
          </w:tcPr>
          <w:p w14:paraId="06C784AB" w14:textId="77777777" w:rsidR="004F3F55" w:rsidRPr="00665F00" w:rsidRDefault="004F3F55" w:rsidP="003D6E8C">
            <w:pPr>
              <w:rPr>
                <w:rFonts w:ascii="Times New Roman" w:hAnsi="Times New Roman"/>
                <w:b/>
                <w:color w:val="000000"/>
                <w:szCs w:val="24"/>
              </w:rPr>
            </w:pPr>
            <w:r w:rsidRPr="00665F00">
              <w:rPr>
                <w:rFonts w:ascii="Times New Roman" w:hAnsi="Times New Roman"/>
                <w:b/>
                <w:color w:val="000000"/>
                <w:szCs w:val="24"/>
              </w:rPr>
              <w:t>3</w:t>
            </w:r>
          </w:p>
        </w:tc>
        <w:tc>
          <w:tcPr>
            <w:tcW w:w="630" w:type="dxa"/>
          </w:tcPr>
          <w:p w14:paraId="2F393A43"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w:t>
            </w:r>
          </w:p>
        </w:tc>
      </w:tr>
      <w:tr w:rsidR="004F3F55" w:rsidRPr="00665F00" w14:paraId="077101E5" w14:textId="77777777" w:rsidTr="003D6E8C">
        <w:tc>
          <w:tcPr>
            <w:tcW w:w="2448" w:type="dxa"/>
          </w:tcPr>
          <w:p w14:paraId="6EDB1876" w14:textId="77777777" w:rsidR="004F3F55" w:rsidRPr="00665F00" w:rsidRDefault="004F3F55" w:rsidP="003D6E8C">
            <w:pPr>
              <w:spacing w:line="480" w:lineRule="auto"/>
              <w:rPr>
                <w:rFonts w:ascii="Times New Roman" w:hAnsi="Times New Roman"/>
                <w:i/>
                <w:color w:val="000000"/>
                <w:szCs w:val="24"/>
              </w:rPr>
            </w:pPr>
            <w:r w:rsidRPr="00665F00">
              <w:rPr>
                <w:rFonts w:ascii="Times New Roman" w:hAnsi="Times New Roman"/>
                <w:i/>
                <w:color w:val="000000"/>
                <w:szCs w:val="24"/>
              </w:rPr>
              <w:t>Nemertea</w:t>
            </w:r>
          </w:p>
        </w:tc>
        <w:tc>
          <w:tcPr>
            <w:tcW w:w="540" w:type="dxa"/>
          </w:tcPr>
          <w:p w14:paraId="6646657E" w14:textId="77777777" w:rsidR="004F3F55" w:rsidRPr="00665F00" w:rsidRDefault="004F3F55" w:rsidP="003D6E8C">
            <w:pPr>
              <w:rPr>
                <w:rFonts w:ascii="Times New Roman" w:hAnsi="Times New Roman"/>
                <w:color w:val="000000"/>
                <w:szCs w:val="24"/>
              </w:rPr>
            </w:pPr>
            <w:r w:rsidRPr="00665F00">
              <w:rPr>
                <w:rFonts w:ascii="Times New Roman" w:hAnsi="Times New Roman"/>
                <w:color w:val="000000"/>
                <w:szCs w:val="24"/>
              </w:rPr>
              <w:t>25</w:t>
            </w:r>
          </w:p>
        </w:tc>
        <w:tc>
          <w:tcPr>
            <w:tcW w:w="540" w:type="dxa"/>
          </w:tcPr>
          <w:p w14:paraId="35B09214" w14:textId="77777777" w:rsidR="004F3F55" w:rsidRPr="00665F00" w:rsidRDefault="004F3F55" w:rsidP="003D6E8C">
            <w:pPr>
              <w:jc w:val="center"/>
              <w:rPr>
                <w:rFonts w:ascii="Times New Roman" w:hAnsi="Times New Roman"/>
                <w:color w:val="000000"/>
                <w:szCs w:val="24"/>
              </w:rPr>
            </w:pPr>
          </w:p>
        </w:tc>
        <w:tc>
          <w:tcPr>
            <w:tcW w:w="540" w:type="dxa"/>
          </w:tcPr>
          <w:p w14:paraId="51E0D40B" w14:textId="77777777" w:rsidR="004F3F55" w:rsidRPr="00665F00" w:rsidRDefault="004F3F55" w:rsidP="003D6E8C">
            <w:pPr>
              <w:jc w:val="center"/>
              <w:rPr>
                <w:rFonts w:ascii="Times New Roman" w:hAnsi="Times New Roman"/>
                <w:color w:val="000000"/>
                <w:szCs w:val="24"/>
              </w:rPr>
            </w:pPr>
          </w:p>
        </w:tc>
        <w:tc>
          <w:tcPr>
            <w:tcW w:w="540" w:type="dxa"/>
          </w:tcPr>
          <w:p w14:paraId="39338E7A" w14:textId="77777777" w:rsidR="004F3F55" w:rsidRPr="00665F00" w:rsidRDefault="004F3F55" w:rsidP="003D6E8C">
            <w:pPr>
              <w:jc w:val="center"/>
              <w:rPr>
                <w:rFonts w:ascii="Times New Roman" w:hAnsi="Times New Roman"/>
                <w:color w:val="000000"/>
                <w:szCs w:val="24"/>
              </w:rPr>
            </w:pPr>
          </w:p>
        </w:tc>
        <w:tc>
          <w:tcPr>
            <w:tcW w:w="540" w:type="dxa"/>
          </w:tcPr>
          <w:p w14:paraId="09EDA80E" w14:textId="77777777" w:rsidR="004F3F55" w:rsidRPr="00665F00" w:rsidRDefault="004F3F55" w:rsidP="003D6E8C">
            <w:pPr>
              <w:jc w:val="center"/>
              <w:rPr>
                <w:rFonts w:ascii="Times New Roman" w:hAnsi="Times New Roman"/>
                <w:color w:val="000000"/>
                <w:szCs w:val="24"/>
              </w:rPr>
            </w:pPr>
          </w:p>
        </w:tc>
        <w:tc>
          <w:tcPr>
            <w:tcW w:w="540" w:type="dxa"/>
          </w:tcPr>
          <w:p w14:paraId="7D54CA5E" w14:textId="77777777" w:rsidR="004F3F55" w:rsidRPr="00665F00" w:rsidRDefault="004F3F55" w:rsidP="003D6E8C">
            <w:pPr>
              <w:jc w:val="center"/>
              <w:rPr>
                <w:rFonts w:ascii="Times New Roman" w:hAnsi="Times New Roman"/>
                <w:color w:val="000000"/>
                <w:szCs w:val="24"/>
              </w:rPr>
            </w:pPr>
          </w:p>
        </w:tc>
        <w:tc>
          <w:tcPr>
            <w:tcW w:w="540" w:type="dxa"/>
          </w:tcPr>
          <w:p w14:paraId="38E47B93" w14:textId="77777777" w:rsidR="004F3F55" w:rsidRPr="00665F00" w:rsidRDefault="004F3F55" w:rsidP="003D6E8C">
            <w:pPr>
              <w:jc w:val="center"/>
              <w:rPr>
                <w:rFonts w:ascii="Times New Roman" w:hAnsi="Times New Roman"/>
                <w:color w:val="000000"/>
                <w:szCs w:val="24"/>
              </w:rPr>
            </w:pPr>
          </w:p>
        </w:tc>
        <w:tc>
          <w:tcPr>
            <w:tcW w:w="540" w:type="dxa"/>
          </w:tcPr>
          <w:p w14:paraId="306580F5" w14:textId="77777777" w:rsidR="004F3F55" w:rsidRPr="00665F00" w:rsidRDefault="004F3F55" w:rsidP="003D6E8C">
            <w:pPr>
              <w:jc w:val="center"/>
              <w:rPr>
                <w:rFonts w:ascii="Times New Roman" w:hAnsi="Times New Roman"/>
                <w:color w:val="000000"/>
                <w:szCs w:val="24"/>
              </w:rPr>
            </w:pPr>
          </w:p>
        </w:tc>
        <w:tc>
          <w:tcPr>
            <w:tcW w:w="540" w:type="dxa"/>
          </w:tcPr>
          <w:p w14:paraId="41110694" w14:textId="77777777" w:rsidR="004F3F55" w:rsidRPr="00665F00" w:rsidRDefault="004F3F55" w:rsidP="003D6E8C">
            <w:pPr>
              <w:jc w:val="center"/>
              <w:rPr>
                <w:rFonts w:ascii="Times New Roman" w:hAnsi="Times New Roman"/>
                <w:b/>
                <w:color w:val="000000"/>
                <w:szCs w:val="24"/>
              </w:rPr>
            </w:pPr>
          </w:p>
        </w:tc>
        <w:tc>
          <w:tcPr>
            <w:tcW w:w="540" w:type="dxa"/>
          </w:tcPr>
          <w:p w14:paraId="453631DC" w14:textId="77777777" w:rsidR="004F3F55" w:rsidRPr="00665F00" w:rsidRDefault="004F3F55" w:rsidP="003D6E8C">
            <w:pPr>
              <w:jc w:val="center"/>
              <w:rPr>
                <w:rFonts w:ascii="Times New Roman" w:hAnsi="Times New Roman"/>
                <w:color w:val="000000"/>
                <w:szCs w:val="24"/>
              </w:rPr>
            </w:pPr>
          </w:p>
        </w:tc>
        <w:tc>
          <w:tcPr>
            <w:tcW w:w="540" w:type="dxa"/>
          </w:tcPr>
          <w:p w14:paraId="4B239372" w14:textId="77777777" w:rsidR="004F3F55" w:rsidRPr="00665F00" w:rsidRDefault="004F3F55" w:rsidP="003D6E8C">
            <w:pPr>
              <w:jc w:val="center"/>
              <w:rPr>
                <w:rFonts w:ascii="Times New Roman" w:hAnsi="Times New Roman"/>
                <w:color w:val="000000"/>
                <w:szCs w:val="24"/>
              </w:rPr>
            </w:pPr>
          </w:p>
        </w:tc>
        <w:tc>
          <w:tcPr>
            <w:tcW w:w="540" w:type="dxa"/>
          </w:tcPr>
          <w:p w14:paraId="2EDC640B"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17</w:t>
            </w:r>
          </w:p>
        </w:tc>
        <w:tc>
          <w:tcPr>
            <w:tcW w:w="540" w:type="dxa"/>
          </w:tcPr>
          <w:p w14:paraId="57F6B57D" w14:textId="77777777" w:rsidR="004F3F55" w:rsidRPr="00665F00" w:rsidRDefault="004F3F55" w:rsidP="003D6E8C">
            <w:pPr>
              <w:rPr>
                <w:rFonts w:ascii="Times New Roman" w:hAnsi="Times New Roman"/>
              </w:rPr>
            </w:pPr>
            <w:r w:rsidRPr="00665F00">
              <w:rPr>
                <w:rFonts w:ascii="Times New Roman" w:hAnsi="Times New Roman"/>
              </w:rPr>
              <w:t>17</w:t>
            </w:r>
          </w:p>
        </w:tc>
        <w:tc>
          <w:tcPr>
            <w:tcW w:w="540" w:type="dxa"/>
          </w:tcPr>
          <w:p w14:paraId="2E9D5ECB" w14:textId="77777777" w:rsidR="004F3F55" w:rsidRPr="00665F00" w:rsidRDefault="004F3F55" w:rsidP="003D6E8C">
            <w:pPr>
              <w:rPr>
                <w:rFonts w:ascii="Times New Roman" w:hAnsi="Times New Roman"/>
                <w:b/>
              </w:rPr>
            </w:pPr>
          </w:p>
        </w:tc>
        <w:tc>
          <w:tcPr>
            <w:tcW w:w="450" w:type="dxa"/>
          </w:tcPr>
          <w:p w14:paraId="664A582D" w14:textId="77777777" w:rsidR="004F3F55" w:rsidRPr="00665F00" w:rsidRDefault="004F3F55" w:rsidP="003D6E8C">
            <w:pPr>
              <w:rPr>
                <w:rFonts w:ascii="Times New Roman" w:hAnsi="Times New Roman"/>
              </w:rPr>
            </w:pPr>
            <w:r w:rsidRPr="00665F00">
              <w:rPr>
                <w:rFonts w:ascii="Times New Roman" w:hAnsi="Times New Roman"/>
              </w:rPr>
              <w:t>11</w:t>
            </w:r>
          </w:p>
        </w:tc>
        <w:tc>
          <w:tcPr>
            <w:tcW w:w="450" w:type="dxa"/>
          </w:tcPr>
          <w:p w14:paraId="4D25ACA9" w14:textId="77777777" w:rsidR="004F3F55" w:rsidRPr="00665F00" w:rsidRDefault="004F3F55" w:rsidP="003D6E8C">
            <w:pPr>
              <w:jc w:val="center"/>
              <w:rPr>
                <w:rFonts w:ascii="Times New Roman" w:hAnsi="Times New Roman"/>
                <w:b/>
                <w:color w:val="000000"/>
                <w:szCs w:val="24"/>
              </w:rPr>
            </w:pPr>
          </w:p>
        </w:tc>
        <w:tc>
          <w:tcPr>
            <w:tcW w:w="630" w:type="dxa"/>
          </w:tcPr>
          <w:p w14:paraId="395DA1F7" w14:textId="77777777" w:rsidR="004F3F55" w:rsidRPr="00665F00" w:rsidRDefault="004F3F55" w:rsidP="003D6E8C">
            <w:pPr>
              <w:jc w:val="center"/>
              <w:rPr>
                <w:rFonts w:ascii="Times New Roman" w:hAnsi="Times New Roman"/>
                <w:b/>
                <w:color w:val="000000"/>
                <w:szCs w:val="24"/>
              </w:rPr>
            </w:pPr>
          </w:p>
        </w:tc>
        <w:tc>
          <w:tcPr>
            <w:tcW w:w="540" w:type="dxa"/>
          </w:tcPr>
          <w:p w14:paraId="581B6103" w14:textId="77777777" w:rsidR="004F3F55" w:rsidRPr="00665F00" w:rsidRDefault="004F3F55" w:rsidP="003D6E8C">
            <w:pPr>
              <w:jc w:val="center"/>
              <w:rPr>
                <w:rFonts w:ascii="Times New Roman" w:hAnsi="Times New Roman"/>
                <w:color w:val="000000"/>
                <w:szCs w:val="24"/>
              </w:rPr>
            </w:pPr>
            <w:r w:rsidRPr="00665F00">
              <w:rPr>
                <w:rFonts w:ascii="Times New Roman" w:hAnsi="Times New Roman"/>
                <w:color w:val="000000"/>
                <w:szCs w:val="24"/>
              </w:rPr>
              <w:t>14</w:t>
            </w:r>
          </w:p>
        </w:tc>
        <w:tc>
          <w:tcPr>
            <w:tcW w:w="540" w:type="dxa"/>
          </w:tcPr>
          <w:p w14:paraId="2D659997" w14:textId="77777777" w:rsidR="004F3F55" w:rsidRPr="00665F00" w:rsidRDefault="004F3F55" w:rsidP="003D6E8C">
            <w:pPr>
              <w:rPr>
                <w:rFonts w:ascii="Times New Roman" w:hAnsi="Times New Roman"/>
                <w:b/>
                <w:color w:val="000000"/>
                <w:szCs w:val="24"/>
              </w:rPr>
            </w:pPr>
          </w:p>
        </w:tc>
        <w:tc>
          <w:tcPr>
            <w:tcW w:w="630" w:type="dxa"/>
          </w:tcPr>
          <w:p w14:paraId="2DC2061B" w14:textId="77777777" w:rsidR="004F3F55" w:rsidRPr="00665F00" w:rsidRDefault="004F3F55" w:rsidP="003D6E8C">
            <w:pPr>
              <w:rPr>
                <w:rFonts w:ascii="Times New Roman" w:hAnsi="Times New Roman"/>
                <w:color w:val="000000"/>
                <w:szCs w:val="24"/>
              </w:rPr>
            </w:pPr>
          </w:p>
        </w:tc>
      </w:tr>
    </w:tbl>
    <w:p w14:paraId="156257A1" w14:textId="77777777" w:rsidR="004F3F55" w:rsidRPr="00665F00" w:rsidRDefault="004F3F55" w:rsidP="004F3F55">
      <w:pPr>
        <w:rPr>
          <w:rFonts w:ascii="Times New Roman" w:hAnsi="Times New Roman"/>
        </w:rPr>
      </w:pPr>
    </w:p>
    <w:p w14:paraId="45A3FCBB" w14:textId="77777777" w:rsidR="004F3F55" w:rsidRDefault="004F3F55">
      <w:pPr>
        <w:spacing w:line="240" w:lineRule="auto"/>
      </w:pPr>
      <w:r>
        <w:br w:type="page"/>
      </w:r>
    </w:p>
    <w:p w14:paraId="5F0227EF" w14:textId="77777777" w:rsidR="004F3F55" w:rsidRDefault="004F3F55" w:rsidP="00413152">
      <w:pPr>
        <w:rPr>
          <w:rFonts w:ascii="Times" w:hAnsi="Times"/>
          <w:b/>
          <w:color w:val="000000"/>
          <w:sz w:val="24"/>
          <w:szCs w:val="24"/>
        </w:rPr>
        <w:sectPr w:rsidR="004F3F55" w:rsidSect="004F3F55">
          <w:footerReference w:type="even" r:id="rId8"/>
          <w:footerReference w:type="default" r:id="rId9"/>
          <w:pgSz w:w="15842" w:h="12242" w:orient="landscape"/>
          <w:pgMar w:top="1440" w:right="1440" w:bottom="1440" w:left="1440" w:header="720" w:footer="720" w:gutter="0"/>
          <w:cols w:space="720"/>
        </w:sectPr>
      </w:pPr>
    </w:p>
    <w:p w14:paraId="53413A8B" w14:textId="72D222B3"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eastAsia="Times New Roman" w:hAnsi="Times" w:cs="Times New Roman"/>
          <w:b/>
          <w:bCs/>
          <w:color w:val="000000"/>
          <w:sz w:val="24"/>
          <w:szCs w:val="24"/>
          <w:lang w:val="en-US"/>
        </w:rPr>
        <w:t>Figures</w:t>
      </w:r>
    </w:p>
    <w:p w14:paraId="086FD877" w14:textId="49BD801E"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hAnsi="Times"/>
          <w:b/>
          <w:color w:val="000000"/>
          <w:sz w:val="24"/>
          <w:szCs w:val="24"/>
        </w:rPr>
        <w:t>Figure 1</w:t>
      </w:r>
      <w:r w:rsidRPr="00A70D56">
        <w:rPr>
          <w:rFonts w:ascii="Times" w:hAnsi="Times"/>
          <w:color w:val="000000"/>
          <w:sz w:val="24"/>
          <w:szCs w:val="24"/>
        </w:rPr>
        <w:t xml:space="preserve">: </w:t>
      </w:r>
      <w:r w:rsidR="00DA1290">
        <w:rPr>
          <w:rFonts w:ascii="Times" w:eastAsia="Times New Roman" w:hAnsi="Times" w:cs="Times New Roman"/>
          <w:color w:val="000000"/>
          <w:sz w:val="24"/>
          <w:szCs w:val="24"/>
          <w:lang w:val="en-US"/>
        </w:rPr>
        <w:t>Seagrass is found at the coastal margins of Trevor Channel (approximately 200m deep),</w:t>
      </w:r>
      <w:r w:rsidR="00DA1290" w:rsidRPr="00210C6F">
        <w:rPr>
          <w:rFonts w:ascii="Times" w:eastAsia="Times New Roman" w:hAnsi="Times" w:cs="Times New Roman"/>
          <w:color w:val="000000"/>
          <w:sz w:val="24"/>
          <w:szCs w:val="24"/>
          <w:lang w:val="en-US"/>
        </w:rPr>
        <w:t xml:space="preserve"> one of three channels in Barkley Sound that connect freshwater sources in Alberni Inlet </w:t>
      </w:r>
      <w:r w:rsidR="00DA1290">
        <w:rPr>
          <w:rFonts w:ascii="Times" w:eastAsia="Times New Roman" w:hAnsi="Times" w:cs="Times New Roman"/>
          <w:color w:val="000000"/>
          <w:sz w:val="24"/>
          <w:szCs w:val="24"/>
          <w:lang w:val="en-US"/>
        </w:rPr>
        <w:t xml:space="preserve">and Numukamis Bay </w:t>
      </w:r>
      <w:r w:rsidR="00DA1290" w:rsidRPr="00210C6F">
        <w:rPr>
          <w:rFonts w:ascii="Times" w:eastAsia="Times New Roman" w:hAnsi="Times" w:cs="Times New Roman"/>
          <w:color w:val="000000"/>
          <w:sz w:val="24"/>
          <w:szCs w:val="24"/>
          <w:lang w:val="en-US"/>
        </w:rPr>
        <w:t>with the open</w:t>
      </w:r>
      <w:r w:rsidR="00DA1290">
        <w:rPr>
          <w:rFonts w:ascii="Times" w:eastAsia="Times New Roman" w:hAnsi="Times" w:cs="Times New Roman"/>
          <w:color w:val="000000"/>
          <w:sz w:val="24"/>
          <w:szCs w:val="24"/>
          <w:lang w:val="en-US"/>
        </w:rPr>
        <w:t xml:space="preserve"> Pacific Ocean</w:t>
      </w:r>
      <w:r w:rsidR="00DA1290" w:rsidRPr="00210C6F">
        <w:rPr>
          <w:rFonts w:ascii="Times" w:eastAsia="Times New Roman" w:hAnsi="Times" w:cs="Times New Roman"/>
          <w:color w:val="000000"/>
          <w:sz w:val="24"/>
          <w:szCs w:val="24"/>
          <w:lang w:val="en-US"/>
        </w:rPr>
        <w:t xml:space="preserve">. </w:t>
      </w:r>
      <w:r w:rsidRPr="00A70D56">
        <w:rPr>
          <w:rFonts w:ascii="Times" w:hAnsi="Times"/>
          <w:color w:val="000000"/>
          <w:sz w:val="24"/>
          <w:szCs w:val="24"/>
        </w:rPr>
        <w:t xml:space="preserve">Eelgrass meadows sampled during summer 2012 between Alberni Inlet (red star) and the Pacific Ocean southwest of Dodger Channel (DC). Five meadows were sampled in May, July and August (red dots), while four additional meadows were sampled once in midsummer (yellow dots).   WI = Wizard Islet, BE = Bald Eagle Cove, EI = Ellis Island, RP = Robber’s Passage, NB = Numukamis Bay, CB = Crickett Bay, BI = Boyson Islands, CC = Crow Cove. BMSC = Bamfield Marine Sciences Centre.  </w:t>
      </w:r>
    </w:p>
    <w:p w14:paraId="45D00B45" w14:textId="77777777" w:rsidR="002715F9" w:rsidRPr="00A70D56" w:rsidRDefault="002715F9" w:rsidP="002715F9">
      <w:pPr>
        <w:rPr>
          <w:rFonts w:ascii="Times" w:hAnsi="Times"/>
          <w:sz w:val="24"/>
          <w:szCs w:val="24"/>
        </w:rPr>
      </w:pPr>
    </w:p>
    <w:p w14:paraId="594D3F31" w14:textId="77777777" w:rsidR="002715F9" w:rsidRPr="00A70D56" w:rsidRDefault="002715F9" w:rsidP="002715F9">
      <w:pPr>
        <w:rPr>
          <w:rFonts w:ascii="Times" w:hAnsi="Times"/>
          <w:sz w:val="24"/>
          <w:szCs w:val="24"/>
        </w:rPr>
      </w:pPr>
    </w:p>
    <w:p w14:paraId="037E0E93" w14:textId="77777777" w:rsidR="002715F9" w:rsidRPr="00A70D56" w:rsidRDefault="002715F9" w:rsidP="002715F9">
      <w:pPr>
        <w:rPr>
          <w:rFonts w:ascii="Times" w:hAnsi="Times"/>
          <w:sz w:val="24"/>
          <w:szCs w:val="24"/>
        </w:rPr>
      </w:pPr>
      <w:r w:rsidRPr="00A70D56">
        <w:rPr>
          <w:rFonts w:ascii="Times" w:hAnsi="Times"/>
          <w:b/>
          <w:noProof/>
          <w:sz w:val="24"/>
          <w:szCs w:val="24"/>
          <w:lang w:val="en-US"/>
        </w:rPr>
        <w:drawing>
          <wp:anchor distT="0" distB="0" distL="114300" distR="114300" simplePos="0" relativeHeight="251659264" behindDoc="0" locked="0" layoutInCell="1" allowOverlap="1" wp14:anchorId="235CEAAB" wp14:editId="3EA366AE">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Pr="00A70D56">
        <w:rPr>
          <w:rFonts w:ascii="Times" w:hAnsi="Times"/>
          <w:sz w:val="24"/>
          <w:szCs w:val="24"/>
        </w:rPr>
        <w:br w:type="textWrapping" w:clear="all"/>
      </w:r>
    </w:p>
    <w:p w14:paraId="1601D3BA" w14:textId="77777777" w:rsidR="002715F9" w:rsidRPr="00A70D56" w:rsidRDefault="002715F9" w:rsidP="002715F9">
      <w:pPr>
        <w:spacing w:after="0" w:line="480" w:lineRule="auto"/>
        <w:rPr>
          <w:rFonts w:ascii="Times" w:eastAsia="Times New Roman" w:hAnsi="Times" w:cs="Times New Roman"/>
          <w:sz w:val="24"/>
          <w:szCs w:val="24"/>
          <w:lang w:val="en-US"/>
        </w:rPr>
      </w:pPr>
    </w:p>
    <w:p w14:paraId="5F24547F" w14:textId="77777777" w:rsidR="002715F9" w:rsidRPr="00A70D56" w:rsidRDefault="002715F9">
      <w:pPr>
        <w:spacing w:line="240" w:lineRule="auto"/>
        <w:rPr>
          <w:rFonts w:ascii="Times" w:hAnsi="Times"/>
          <w:sz w:val="24"/>
          <w:szCs w:val="24"/>
        </w:rPr>
      </w:pPr>
      <w:r w:rsidRPr="00A70D56">
        <w:rPr>
          <w:rFonts w:ascii="Times" w:hAnsi="Times"/>
          <w:sz w:val="24"/>
          <w:szCs w:val="24"/>
        </w:rPr>
        <w:br w:type="page"/>
      </w:r>
    </w:p>
    <w:p w14:paraId="622CFFB3" w14:textId="039C4362" w:rsidR="002715F9" w:rsidRPr="00A70D56" w:rsidRDefault="002715F9">
      <w:pPr>
        <w:rPr>
          <w:rFonts w:ascii="Times" w:hAnsi="Times"/>
          <w:color w:val="000000"/>
          <w:sz w:val="24"/>
          <w:szCs w:val="24"/>
        </w:rPr>
      </w:pPr>
      <w:commentRangeStart w:id="4"/>
      <w:r w:rsidRPr="00A70D56">
        <w:rPr>
          <w:rFonts w:ascii="Times" w:hAnsi="Times"/>
          <w:b/>
          <w:color w:val="000000"/>
          <w:sz w:val="24"/>
          <w:szCs w:val="24"/>
        </w:rPr>
        <w:t xml:space="preserve">Figure </w:t>
      </w:r>
      <w:r w:rsidR="00B12253" w:rsidRPr="00A70D56">
        <w:rPr>
          <w:rFonts w:ascii="Times" w:hAnsi="Times"/>
          <w:b/>
          <w:color w:val="000000"/>
          <w:sz w:val="24"/>
          <w:szCs w:val="24"/>
        </w:rPr>
        <w:t>2</w:t>
      </w:r>
      <w:commentRangeEnd w:id="4"/>
      <w:r w:rsidR="00B661FC">
        <w:rPr>
          <w:rStyle w:val="CommentReference"/>
        </w:rPr>
        <w:commentReference w:id="4"/>
      </w:r>
      <w:r w:rsidRPr="00A70D56">
        <w:rPr>
          <w:rFonts w:ascii="Times" w:hAnsi="Times"/>
          <w:color w:val="000000"/>
          <w:sz w:val="24"/>
          <w:szCs w:val="24"/>
        </w:rPr>
        <w:t xml:space="preserve">: </w:t>
      </w:r>
      <w:r w:rsidR="00B3529B">
        <w:rPr>
          <w:rFonts w:ascii="Times" w:hAnsi="Times"/>
          <w:color w:val="000000"/>
          <w:sz w:val="24"/>
          <w:szCs w:val="24"/>
        </w:rPr>
        <w:t>Epifaunal diversity from samples of eelgrass meadow (n = 9) of area 0.28m</w:t>
      </w:r>
      <w:r w:rsidR="00B3529B" w:rsidRPr="00B3529B">
        <w:rPr>
          <w:rFonts w:ascii="Times" w:hAnsi="Times"/>
          <w:color w:val="000000"/>
          <w:sz w:val="24"/>
          <w:szCs w:val="24"/>
          <w:vertAlign w:val="superscript"/>
        </w:rPr>
        <w:t>2</w:t>
      </w:r>
      <w:r w:rsidR="00B3529B">
        <w:rPr>
          <w:rFonts w:ascii="Times" w:hAnsi="Times"/>
          <w:color w:val="000000"/>
          <w:sz w:val="24"/>
          <w:szCs w:val="24"/>
        </w:rPr>
        <w:t xml:space="preserve"> in nine meadows in Trevor Channel, British Columbia, in midsummer 2011</w:t>
      </w:r>
      <w:r w:rsidR="005772DC">
        <w:rPr>
          <w:rFonts w:ascii="Times" w:hAnsi="Times"/>
          <w:color w:val="000000"/>
          <w:sz w:val="24"/>
          <w:szCs w:val="24"/>
        </w:rPr>
        <w:t>.</w:t>
      </w:r>
      <w:r w:rsidR="00560CD1">
        <w:rPr>
          <w:rFonts w:ascii="Times" w:hAnsi="Times"/>
          <w:color w:val="000000"/>
          <w:sz w:val="24"/>
          <w:szCs w:val="24"/>
        </w:rPr>
        <w:t xml:space="preserve"> </w:t>
      </w:r>
      <w:r w:rsidR="00B3529B">
        <w:rPr>
          <w:rFonts w:ascii="Times" w:hAnsi="Times"/>
          <w:color w:val="000000"/>
          <w:sz w:val="24"/>
          <w:szCs w:val="24"/>
        </w:rPr>
        <w:t>Asterisks indicate significant differences (P &lt; 0.01) among sites, based on a one-way anova.</w:t>
      </w:r>
    </w:p>
    <w:p w14:paraId="551D1B70" w14:textId="42A7E5B7" w:rsidR="00AB5ACB" w:rsidRPr="00A70D56" w:rsidRDefault="00B3529B">
      <w:pPr>
        <w:rPr>
          <w:rFonts w:ascii="Times" w:hAnsi="Times"/>
          <w:sz w:val="24"/>
          <w:szCs w:val="24"/>
        </w:rPr>
      </w:pPr>
      <w:r>
        <w:rPr>
          <w:rFonts w:ascii="Times" w:hAnsi="Times"/>
          <w:noProof/>
          <w:sz w:val="24"/>
          <w:szCs w:val="24"/>
          <w:lang w:val="en-US"/>
        </w:rPr>
        <w:drawing>
          <wp:inline distT="0" distB="0" distL="0" distR="0" wp14:anchorId="16DAE6F1" wp14:editId="778740D4">
            <wp:extent cx="2908935" cy="1632794"/>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plot.png"/>
                    <pic:cNvPicPr/>
                  </pic:nvPicPr>
                  <pic:blipFill rotWithShape="1">
                    <a:blip r:embed="rId11">
                      <a:extLst>
                        <a:ext uri="{28A0092B-C50C-407E-A947-70E740481C1C}">
                          <a14:useLocalDpi xmlns:a14="http://schemas.microsoft.com/office/drawing/2010/main" val="0"/>
                        </a:ext>
                      </a:extLst>
                    </a:blip>
                    <a:srcRect b="10191"/>
                    <a:stretch/>
                  </pic:blipFill>
                  <pic:spPr bwMode="auto">
                    <a:xfrm>
                      <a:off x="0" y="0"/>
                      <a:ext cx="2909804" cy="1633282"/>
                    </a:xfrm>
                    <a:prstGeom prst="rect">
                      <a:avLst/>
                    </a:prstGeom>
                    <a:ln>
                      <a:noFill/>
                    </a:ln>
                    <a:extLst>
                      <a:ext uri="{53640926-AAD7-44d8-BBD7-CCE9431645EC}">
                        <a14:shadowObscured xmlns:a14="http://schemas.microsoft.com/office/drawing/2010/main"/>
                      </a:ext>
                    </a:extLst>
                  </pic:spPr>
                </pic:pic>
              </a:graphicData>
            </a:graphic>
          </wp:inline>
        </w:drawing>
      </w:r>
      <w:r>
        <w:rPr>
          <w:rFonts w:ascii="Times" w:hAnsi="Times"/>
          <w:noProof/>
          <w:sz w:val="24"/>
          <w:szCs w:val="24"/>
          <w:lang w:val="en-US"/>
        </w:rPr>
        <w:drawing>
          <wp:inline distT="0" distB="0" distL="0" distR="0" wp14:anchorId="2924FF0A" wp14:editId="1EB900AB">
            <wp:extent cx="2896924" cy="1633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Hplot.png"/>
                    <pic:cNvPicPr/>
                  </pic:nvPicPr>
                  <pic:blipFill rotWithShape="1">
                    <a:blip r:embed="rId12">
                      <a:extLst>
                        <a:ext uri="{28A0092B-C50C-407E-A947-70E740481C1C}">
                          <a14:useLocalDpi xmlns:a14="http://schemas.microsoft.com/office/drawing/2010/main" val="0"/>
                        </a:ext>
                      </a:extLst>
                    </a:blip>
                    <a:srcRect b="9796"/>
                    <a:stretch/>
                  </pic:blipFill>
                  <pic:spPr bwMode="auto">
                    <a:xfrm>
                      <a:off x="0" y="0"/>
                      <a:ext cx="2898546" cy="1634134"/>
                    </a:xfrm>
                    <a:prstGeom prst="rect">
                      <a:avLst/>
                    </a:prstGeom>
                    <a:ln>
                      <a:noFill/>
                    </a:ln>
                    <a:extLst>
                      <a:ext uri="{53640926-AAD7-44d8-BBD7-CCE9431645EC}">
                        <a14:shadowObscured xmlns:a14="http://schemas.microsoft.com/office/drawing/2010/main"/>
                      </a:ext>
                    </a:extLst>
                  </pic:spPr>
                </pic:pic>
              </a:graphicData>
            </a:graphic>
          </wp:inline>
        </w:drawing>
      </w:r>
    </w:p>
    <w:p w14:paraId="6B8B7FBF" w14:textId="147724E5" w:rsidR="002715F9" w:rsidRPr="00A70D56" w:rsidRDefault="0066313A">
      <w:pPr>
        <w:rPr>
          <w:rFonts w:ascii="Times" w:hAnsi="Times"/>
          <w:sz w:val="24"/>
          <w:szCs w:val="24"/>
        </w:rPr>
      </w:pPr>
      <w:r>
        <w:rPr>
          <w:rFonts w:ascii="Times" w:hAnsi="Times"/>
          <w:noProof/>
          <w:sz w:val="24"/>
          <w:szCs w:val="24"/>
          <w:lang w:val="en-US"/>
        </w:rPr>
        <w:drawing>
          <wp:inline distT="0" distB="0" distL="0" distR="0" wp14:anchorId="39CF15F8" wp14:editId="790BF6AE">
            <wp:extent cx="2922016" cy="1826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ENSplot.png"/>
                    <pic:cNvPicPr/>
                  </pic:nvPicPr>
                  <pic:blipFill>
                    <a:blip r:embed="rId13">
                      <a:extLst>
                        <a:ext uri="{28A0092B-C50C-407E-A947-70E740481C1C}">
                          <a14:useLocalDpi xmlns:a14="http://schemas.microsoft.com/office/drawing/2010/main" val="0"/>
                        </a:ext>
                      </a:extLst>
                    </a:blip>
                    <a:stretch>
                      <a:fillRect/>
                    </a:stretch>
                  </pic:blipFill>
                  <pic:spPr>
                    <a:xfrm>
                      <a:off x="0" y="0"/>
                      <a:ext cx="2922016" cy="1826260"/>
                    </a:xfrm>
                    <a:prstGeom prst="rect">
                      <a:avLst/>
                    </a:prstGeom>
                  </pic:spPr>
                </pic:pic>
              </a:graphicData>
            </a:graphic>
          </wp:inline>
        </w:drawing>
      </w:r>
      <w:r w:rsidR="00B3529B">
        <w:rPr>
          <w:rFonts w:ascii="Times" w:hAnsi="Times"/>
          <w:noProof/>
          <w:sz w:val="24"/>
          <w:szCs w:val="24"/>
          <w:lang w:val="en-US"/>
        </w:rPr>
        <w:drawing>
          <wp:inline distT="0" distB="0" distL="0" distR="0" wp14:anchorId="54B6D565" wp14:editId="61AC4BD9">
            <wp:extent cx="2867153" cy="1791970"/>
            <wp:effectExtent l="0" t="0" r="317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Splot.png"/>
                    <pic:cNvPicPr/>
                  </pic:nvPicPr>
                  <pic:blipFill>
                    <a:blip r:embed="rId14">
                      <a:extLst>
                        <a:ext uri="{28A0092B-C50C-407E-A947-70E740481C1C}">
                          <a14:useLocalDpi xmlns:a14="http://schemas.microsoft.com/office/drawing/2010/main" val="0"/>
                        </a:ext>
                      </a:extLst>
                    </a:blip>
                    <a:stretch>
                      <a:fillRect/>
                    </a:stretch>
                  </pic:blipFill>
                  <pic:spPr>
                    <a:xfrm>
                      <a:off x="0" y="0"/>
                      <a:ext cx="2867334" cy="1792083"/>
                    </a:xfrm>
                    <a:prstGeom prst="rect">
                      <a:avLst/>
                    </a:prstGeom>
                  </pic:spPr>
                </pic:pic>
              </a:graphicData>
            </a:graphic>
          </wp:inline>
        </w:drawing>
      </w:r>
    </w:p>
    <w:p w14:paraId="7D58AE7E" w14:textId="42C0FDBB" w:rsidR="002715F9" w:rsidRPr="00A70D56" w:rsidRDefault="002715F9" w:rsidP="00631D57">
      <w:pPr>
        <w:spacing w:line="240" w:lineRule="auto"/>
        <w:rPr>
          <w:rFonts w:ascii="Times" w:hAnsi="Times"/>
          <w:sz w:val="24"/>
          <w:szCs w:val="24"/>
        </w:rPr>
      </w:pPr>
    </w:p>
    <w:p w14:paraId="4714D9FC" w14:textId="77777777" w:rsidR="00430699" w:rsidRDefault="00430699">
      <w:pPr>
        <w:spacing w:line="240" w:lineRule="auto"/>
        <w:rPr>
          <w:rFonts w:ascii="Times" w:eastAsia="Times New Roman" w:hAnsi="Times" w:cs="Times New Roman"/>
          <w:b/>
          <w:color w:val="000000"/>
          <w:sz w:val="24"/>
          <w:szCs w:val="24"/>
          <w:lang w:val="en-US"/>
        </w:rPr>
      </w:pPr>
      <w:r>
        <w:rPr>
          <w:rFonts w:ascii="Times" w:hAnsi="Times"/>
          <w:b/>
          <w:color w:val="000000"/>
        </w:rPr>
        <w:br w:type="page"/>
      </w:r>
    </w:p>
    <w:p w14:paraId="4E2B108F" w14:textId="394FD7C1" w:rsidR="002715F9" w:rsidRDefault="0039483E" w:rsidP="002715F9">
      <w:pPr>
        <w:pStyle w:val="NormalWeb"/>
        <w:spacing w:before="0" w:beforeAutospacing="0" w:after="0" w:afterAutospacing="0" w:line="480" w:lineRule="auto"/>
        <w:rPr>
          <w:rFonts w:ascii="Times" w:hAnsi="Times"/>
          <w:color w:val="000000"/>
        </w:rPr>
      </w:pPr>
      <w:r>
        <w:rPr>
          <w:rFonts w:ascii="Times" w:hAnsi="Times"/>
          <w:b/>
          <w:color w:val="000000"/>
        </w:rPr>
        <w:t>Figure 3</w:t>
      </w:r>
      <w:r w:rsidR="002715F9" w:rsidRPr="00A70D56">
        <w:rPr>
          <w:rFonts w:ascii="Times" w:hAnsi="Times"/>
          <w:b/>
          <w:color w:val="000000"/>
        </w:rPr>
        <w:t>:</w:t>
      </w:r>
      <w:r w:rsidR="002715F9" w:rsidRPr="00A70D56">
        <w:rPr>
          <w:rFonts w:ascii="Times" w:hAnsi="Times"/>
          <w:color w:val="000000"/>
        </w:rPr>
        <w:t xml:space="preserve"> </w:t>
      </w:r>
      <w:commentRangeStart w:id="5"/>
      <w:r w:rsidR="002715F9" w:rsidRPr="00A70D56">
        <w:rPr>
          <w:rFonts w:ascii="Times" w:hAnsi="Times"/>
          <w:color w:val="000000"/>
        </w:rPr>
        <w:t>Dispersion of multivariate community for each site and sample period using the Bray-Curtis dissimilarity index (Appendix 4). Red filled points represent average median value observed in null model analyses</w:t>
      </w:r>
      <w:commentRangeEnd w:id="5"/>
      <w:r w:rsidR="009D1C4C">
        <w:rPr>
          <w:rStyle w:val="CommentReference"/>
          <w:rFonts w:asciiTheme="minorHAnsi" w:eastAsiaTheme="minorHAnsi" w:hAnsiTheme="minorHAnsi" w:cstheme="minorBidi"/>
          <w:lang w:val="en-CA"/>
        </w:rPr>
        <w:commentReference w:id="5"/>
      </w:r>
      <w:r w:rsidR="002715F9" w:rsidRPr="00A70D56">
        <w:rPr>
          <w:rFonts w:ascii="Times" w:hAnsi="Times"/>
          <w:color w:val="000000"/>
        </w:rPr>
        <w:t xml:space="preserve">. </w:t>
      </w:r>
    </w:p>
    <w:p w14:paraId="40D9F002" w14:textId="461110DF" w:rsidR="009D1C4C" w:rsidRPr="00A70D56" w:rsidRDefault="009D1C4C" w:rsidP="002715F9">
      <w:pPr>
        <w:pStyle w:val="NormalWeb"/>
        <w:spacing w:before="0" w:beforeAutospacing="0" w:after="0" w:afterAutospacing="0" w:line="480" w:lineRule="auto"/>
        <w:rPr>
          <w:rFonts w:ascii="Times" w:hAnsi="Times"/>
          <w:color w:val="000000"/>
        </w:rPr>
      </w:pPr>
      <w:r>
        <w:rPr>
          <w:rFonts w:ascii="Times" w:hAnsi="Times"/>
          <w:noProof/>
          <w:color w:val="000000"/>
        </w:rPr>
        <w:drawing>
          <wp:inline distT="0" distB="0" distL="0" distR="0" wp14:anchorId="17C10E2F" wp14:editId="6449EC60">
            <wp:extent cx="4064000" cy="711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scale.png"/>
                    <pic:cNvPicPr/>
                  </pic:nvPicPr>
                  <pic:blipFill>
                    <a:blip r:embed="rId15">
                      <a:extLst>
                        <a:ext uri="{28A0092B-C50C-407E-A947-70E740481C1C}">
                          <a14:useLocalDpi xmlns:a14="http://schemas.microsoft.com/office/drawing/2010/main" val="0"/>
                        </a:ext>
                      </a:extLst>
                    </a:blip>
                    <a:stretch>
                      <a:fillRect/>
                    </a:stretch>
                  </pic:blipFill>
                  <pic:spPr>
                    <a:xfrm>
                      <a:off x="0" y="0"/>
                      <a:ext cx="4064000" cy="7112000"/>
                    </a:xfrm>
                    <a:prstGeom prst="rect">
                      <a:avLst/>
                    </a:prstGeom>
                  </pic:spPr>
                </pic:pic>
              </a:graphicData>
            </a:graphic>
          </wp:inline>
        </w:drawing>
      </w:r>
    </w:p>
    <w:p w14:paraId="0FCF6B88" w14:textId="06780103" w:rsidR="00B12253" w:rsidRDefault="0039483E" w:rsidP="00CA6F01">
      <w:pPr>
        <w:spacing w:line="480" w:lineRule="auto"/>
        <w:rPr>
          <w:rFonts w:ascii="Times" w:hAnsi="Times"/>
          <w:color w:val="000000"/>
          <w:sz w:val="24"/>
          <w:szCs w:val="24"/>
        </w:rPr>
      </w:pPr>
      <w:r>
        <w:rPr>
          <w:rFonts w:ascii="Times" w:hAnsi="Times"/>
          <w:b/>
          <w:color w:val="000000"/>
          <w:sz w:val="24"/>
          <w:szCs w:val="24"/>
        </w:rPr>
        <w:t>Figure 4</w:t>
      </w:r>
      <w:r w:rsidR="00B12253" w:rsidRPr="00A70D56">
        <w:rPr>
          <w:rFonts w:ascii="Times" w:hAnsi="Times"/>
          <w:b/>
          <w:color w:val="000000"/>
          <w:sz w:val="24"/>
          <w:szCs w:val="24"/>
        </w:rPr>
        <w:t>:</w:t>
      </w:r>
      <w:r w:rsidR="00B12253" w:rsidRPr="00A70D56">
        <w:rPr>
          <w:rFonts w:ascii="Times" w:hAnsi="Times"/>
          <w:color w:val="000000"/>
          <w:sz w:val="24"/>
          <w:szCs w:val="24"/>
        </w:rPr>
        <w:t xml:space="preserve"> Nonmetric Multidimensional Scaling (NMDS) plot visualizing community composition across all sites and times. Polygons represent multivariate communities for each meadow at one time (n = 16 samples per meadow). Polygon area is representative of observed within-meadow beta diversity, such that a larger polygon indicates greater beta diversity among the plots sampled from that meadow. Overlap of polygons indicates similar species composition and relative abundance from plots sampled within different meadows. First two letters of polygon labels are the site codes, given in Table 1 and Figure 1, and the third letter indicates the time period sampled (A = May, C = July, and E = August).</w:t>
      </w:r>
      <w:r w:rsidR="00B12253" w:rsidRPr="00A70D56">
        <w:rPr>
          <w:rFonts w:ascii="Times" w:hAnsi="Times"/>
          <w:b/>
          <w:noProof/>
          <w:sz w:val="24"/>
          <w:szCs w:val="24"/>
          <w:lang w:val="en-US"/>
        </w:rPr>
        <w:drawing>
          <wp:inline distT="0" distB="0" distL="0" distR="0" wp14:anchorId="0C366C6D" wp14:editId="1EEA5B8E">
            <wp:extent cx="5791200" cy="541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200" cy="5410200"/>
                    </a:xfrm>
                    <a:prstGeom prst="rect">
                      <a:avLst/>
                    </a:prstGeom>
                    <a:noFill/>
                    <a:ln>
                      <a:noFill/>
                    </a:ln>
                  </pic:spPr>
                </pic:pic>
              </a:graphicData>
            </a:graphic>
          </wp:inline>
        </w:drawing>
      </w:r>
    </w:p>
    <w:p w14:paraId="1C3DDB10" w14:textId="77777777" w:rsidR="00BD015E" w:rsidRDefault="00BD015E" w:rsidP="00CA6F01">
      <w:pPr>
        <w:spacing w:line="480" w:lineRule="auto"/>
        <w:rPr>
          <w:rFonts w:ascii="Times" w:hAnsi="Times"/>
          <w:color w:val="000000"/>
          <w:sz w:val="24"/>
          <w:szCs w:val="24"/>
        </w:rPr>
        <w:sectPr w:rsidR="00BD015E" w:rsidSect="002715F9">
          <w:pgSz w:w="12240" w:h="15840"/>
          <w:pgMar w:top="1440" w:right="1440" w:bottom="1440" w:left="1440" w:header="720" w:footer="720" w:gutter="0"/>
          <w:cols w:space="720"/>
        </w:sectPr>
      </w:pPr>
    </w:p>
    <w:p w14:paraId="00D2C75A" w14:textId="264ABCE8" w:rsidR="00BD015E" w:rsidRDefault="00BD015E" w:rsidP="00CA6F01">
      <w:pPr>
        <w:spacing w:line="480" w:lineRule="auto"/>
        <w:rPr>
          <w:rFonts w:ascii="Times" w:hAnsi="Times"/>
          <w:color w:val="000000"/>
          <w:sz w:val="24"/>
          <w:szCs w:val="24"/>
        </w:rPr>
      </w:pPr>
      <w:r>
        <w:rPr>
          <w:rFonts w:ascii="Times" w:hAnsi="Times"/>
          <w:color w:val="000000"/>
          <w:sz w:val="24"/>
          <w:szCs w:val="24"/>
        </w:rPr>
        <w:t>Appendix table S1</w:t>
      </w:r>
    </w:p>
    <w:p w14:paraId="4D3DCEF5" w14:textId="79044FE6" w:rsidR="00BD015E" w:rsidRPr="00A70D56" w:rsidRDefault="00BD015E" w:rsidP="00E46883">
      <w:pPr>
        <w:pStyle w:val="NoSpacing"/>
        <w:spacing w:line="480" w:lineRule="auto"/>
        <w:rPr>
          <w:rFonts w:ascii="Times" w:hAnsi="Times"/>
          <w:i/>
          <w:sz w:val="24"/>
          <w:szCs w:val="24"/>
          <w:lang w:val="en-US"/>
        </w:rPr>
      </w:pPr>
      <w:r w:rsidRPr="00A70D56">
        <w:rPr>
          <w:rFonts w:ascii="Times" w:hAnsi="Times"/>
          <w:b/>
          <w:sz w:val="24"/>
          <w:szCs w:val="24"/>
          <w:lang w:val="en-US"/>
        </w:rPr>
        <w:t xml:space="preserve">Table </w:t>
      </w:r>
      <w:r>
        <w:rPr>
          <w:rFonts w:ascii="Times" w:hAnsi="Times"/>
          <w:b/>
          <w:sz w:val="24"/>
          <w:szCs w:val="24"/>
          <w:lang w:val="en-US"/>
        </w:rPr>
        <w:t>A1</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Model selection results for</w:t>
      </w:r>
      <w:r w:rsidR="00E46883">
        <w:rPr>
          <w:rFonts w:ascii="Times" w:hAnsi="Times"/>
          <w:sz w:val="24"/>
          <w:szCs w:val="24"/>
          <w:lang w:val="en-US"/>
        </w:rPr>
        <w:t xml:space="preserve"> plot-level (n = 9) univariate richness indices across nine eelgrass meadows in July 2011.</w:t>
      </w:r>
    </w:p>
    <w:tbl>
      <w:tblPr>
        <w:tblStyle w:val="TableGrid"/>
        <w:tblW w:w="0" w:type="auto"/>
        <w:tblLook w:val="04A0" w:firstRow="1" w:lastRow="0" w:firstColumn="1" w:lastColumn="0" w:noHBand="0" w:noVBand="1"/>
      </w:tblPr>
      <w:tblGrid>
        <w:gridCol w:w="959"/>
        <w:gridCol w:w="2805"/>
        <w:gridCol w:w="1882"/>
        <w:gridCol w:w="1883"/>
        <w:gridCol w:w="1883"/>
        <w:gridCol w:w="1883"/>
        <w:gridCol w:w="1883"/>
      </w:tblGrid>
      <w:tr w:rsidR="00BD015E" w14:paraId="5D53CD7F" w14:textId="77777777" w:rsidTr="00BD015E">
        <w:tc>
          <w:tcPr>
            <w:tcW w:w="959" w:type="dxa"/>
          </w:tcPr>
          <w:p w14:paraId="7540947D" w14:textId="13633113" w:rsidR="00BD015E" w:rsidRDefault="00BD015E" w:rsidP="00BD015E">
            <w:pPr>
              <w:rPr>
                <w:rFonts w:ascii="Times" w:hAnsi="Times"/>
                <w:b/>
                <w:color w:val="000000"/>
                <w:sz w:val="24"/>
                <w:szCs w:val="24"/>
              </w:rPr>
            </w:pPr>
            <w:r>
              <w:rPr>
                <w:rFonts w:ascii="Times" w:hAnsi="Times"/>
                <w:b/>
                <w:color w:val="000000"/>
                <w:sz w:val="24"/>
                <w:szCs w:val="24"/>
              </w:rPr>
              <w:t>Model</w:t>
            </w:r>
          </w:p>
        </w:tc>
        <w:tc>
          <w:tcPr>
            <w:tcW w:w="2805" w:type="dxa"/>
          </w:tcPr>
          <w:p w14:paraId="498D7F16" w14:textId="77777777" w:rsidR="00BD015E" w:rsidRDefault="00BD015E" w:rsidP="00BD015E">
            <w:pPr>
              <w:rPr>
                <w:rFonts w:ascii="Times" w:hAnsi="Times"/>
                <w:b/>
                <w:color w:val="000000"/>
                <w:sz w:val="24"/>
                <w:szCs w:val="24"/>
              </w:rPr>
            </w:pPr>
          </w:p>
        </w:tc>
        <w:tc>
          <w:tcPr>
            <w:tcW w:w="1882" w:type="dxa"/>
          </w:tcPr>
          <w:p w14:paraId="54515C9D" w14:textId="1F91C0A6" w:rsidR="00BD015E" w:rsidRDefault="00BD015E" w:rsidP="00BD015E">
            <w:pPr>
              <w:rPr>
                <w:rFonts w:ascii="Times" w:hAnsi="Times"/>
                <w:b/>
                <w:color w:val="000000"/>
                <w:sz w:val="24"/>
                <w:szCs w:val="24"/>
              </w:rPr>
            </w:pPr>
            <w:r>
              <w:rPr>
                <w:rFonts w:ascii="Times" w:hAnsi="Times"/>
                <w:b/>
                <w:color w:val="000000"/>
                <w:sz w:val="24"/>
                <w:szCs w:val="24"/>
              </w:rPr>
              <w:t>Df</w:t>
            </w:r>
          </w:p>
        </w:tc>
        <w:tc>
          <w:tcPr>
            <w:tcW w:w="1883" w:type="dxa"/>
          </w:tcPr>
          <w:p w14:paraId="505AC2E8" w14:textId="3598695C" w:rsidR="00BD015E" w:rsidRDefault="00BD015E" w:rsidP="00BD015E">
            <w:pPr>
              <w:rPr>
                <w:rFonts w:ascii="Times" w:hAnsi="Times"/>
                <w:b/>
                <w:color w:val="000000"/>
                <w:sz w:val="24"/>
                <w:szCs w:val="24"/>
              </w:rPr>
            </w:pPr>
            <w:r>
              <w:rPr>
                <w:rFonts w:ascii="Times" w:hAnsi="Times"/>
                <w:b/>
                <w:color w:val="000000"/>
                <w:sz w:val="24"/>
                <w:szCs w:val="24"/>
              </w:rPr>
              <w:t>logLik</w:t>
            </w:r>
          </w:p>
        </w:tc>
        <w:tc>
          <w:tcPr>
            <w:tcW w:w="1883" w:type="dxa"/>
          </w:tcPr>
          <w:p w14:paraId="44F4303F" w14:textId="330ECC15" w:rsidR="00BD015E" w:rsidRDefault="00BD015E" w:rsidP="00BD015E">
            <w:pPr>
              <w:rPr>
                <w:rFonts w:ascii="Times" w:hAnsi="Times"/>
                <w:b/>
                <w:color w:val="000000"/>
                <w:sz w:val="24"/>
                <w:szCs w:val="24"/>
              </w:rPr>
            </w:pPr>
            <w:r>
              <w:rPr>
                <w:rFonts w:ascii="Times" w:hAnsi="Times"/>
                <w:b/>
                <w:color w:val="000000"/>
                <w:sz w:val="24"/>
                <w:szCs w:val="24"/>
              </w:rPr>
              <w:t>AICc</w:t>
            </w:r>
          </w:p>
        </w:tc>
        <w:tc>
          <w:tcPr>
            <w:tcW w:w="1883" w:type="dxa"/>
          </w:tcPr>
          <w:p w14:paraId="66EBC54A" w14:textId="0A05E344" w:rsidR="00BD015E" w:rsidRDefault="00BD015E" w:rsidP="00BD015E">
            <w:pPr>
              <w:rPr>
                <w:rFonts w:ascii="Times" w:hAnsi="Times"/>
                <w:b/>
                <w:color w:val="000000"/>
                <w:sz w:val="24"/>
                <w:szCs w:val="24"/>
              </w:rPr>
            </w:pPr>
            <w:r>
              <w:rPr>
                <w:rFonts w:ascii="Times" w:hAnsi="Times"/>
                <w:b/>
                <w:color w:val="000000"/>
                <w:sz w:val="24"/>
                <w:szCs w:val="24"/>
              </w:rPr>
              <w:t>Delta</w:t>
            </w:r>
          </w:p>
        </w:tc>
        <w:tc>
          <w:tcPr>
            <w:tcW w:w="1883" w:type="dxa"/>
          </w:tcPr>
          <w:p w14:paraId="7DFC9101" w14:textId="1EEC4EAB" w:rsidR="00BD015E" w:rsidRDefault="00BD015E" w:rsidP="00BD015E">
            <w:pPr>
              <w:rPr>
                <w:rFonts w:ascii="Times" w:hAnsi="Times"/>
                <w:b/>
                <w:color w:val="000000"/>
                <w:sz w:val="24"/>
                <w:szCs w:val="24"/>
              </w:rPr>
            </w:pPr>
            <w:r>
              <w:rPr>
                <w:rFonts w:ascii="Times" w:hAnsi="Times"/>
                <w:b/>
                <w:color w:val="000000"/>
                <w:sz w:val="24"/>
                <w:szCs w:val="24"/>
              </w:rPr>
              <w:t>wt</w:t>
            </w:r>
          </w:p>
        </w:tc>
      </w:tr>
      <w:tr w:rsidR="00BD015E" w14:paraId="683554A6" w14:textId="77777777" w:rsidTr="00BD015E">
        <w:tc>
          <w:tcPr>
            <w:tcW w:w="959" w:type="dxa"/>
          </w:tcPr>
          <w:p w14:paraId="72FF5DF8" w14:textId="5CDDAEC9" w:rsidR="00BD015E" w:rsidRDefault="00BD015E" w:rsidP="00BD015E">
            <w:pPr>
              <w:rPr>
                <w:rFonts w:ascii="Times" w:hAnsi="Times"/>
                <w:b/>
                <w:color w:val="000000"/>
                <w:sz w:val="24"/>
                <w:szCs w:val="24"/>
              </w:rPr>
            </w:pPr>
            <w:r>
              <w:rPr>
                <w:rFonts w:ascii="Times" w:hAnsi="Times"/>
                <w:b/>
                <w:color w:val="000000"/>
                <w:sz w:val="24"/>
                <w:szCs w:val="24"/>
              </w:rPr>
              <w:t>alpha</w:t>
            </w:r>
          </w:p>
        </w:tc>
        <w:tc>
          <w:tcPr>
            <w:tcW w:w="2805" w:type="dxa"/>
          </w:tcPr>
          <w:p w14:paraId="49C4F552" w14:textId="77777777" w:rsidR="00BD015E" w:rsidRDefault="00BD015E" w:rsidP="00BD015E">
            <w:pPr>
              <w:rPr>
                <w:rFonts w:ascii="Times" w:hAnsi="Times"/>
                <w:b/>
                <w:color w:val="000000"/>
                <w:sz w:val="24"/>
                <w:szCs w:val="24"/>
              </w:rPr>
            </w:pPr>
          </w:p>
        </w:tc>
        <w:tc>
          <w:tcPr>
            <w:tcW w:w="1882" w:type="dxa"/>
          </w:tcPr>
          <w:p w14:paraId="240418F1" w14:textId="77777777" w:rsidR="00BD015E" w:rsidRDefault="00BD015E" w:rsidP="00BD015E">
            <w:pPr>
              <w:rPr>
                <w:rFonts w:ascii="Times" w:hAnsi="Times"/>
                <w:b/>
                <w:color w:val="000000"/>
                <w:sz w:val="24"/>
                <w:szCs w:val="24"/>
              </w:rPr>
            </w:pPr>
          </w:p>
        </w:tc>
        <w:tc>
          <w:tcPr>
            <w:tcW w:w="1883" w:type="dxa"/>
          </w:tcPr>
          <w:p w14:paraId="4C3D9A56" w14:textId="77777777" w:rsidR="00BD015E" w:rsidRDefault="00BD015E" w:rsidP="00BD015E">
            <w:pPr>
              <w:rPr>
                <w:rFonts w:ascii="Times" w:hAnsi="Times"/>
                <w:b/>
                <w:color w:val="000000"/>
                <w:sz w:val="24"/>
                <w:szCs w:val="24"/>
              </w:rPr>
            </w:pPr>
          </w:p>
        </w:tc>
        <w:tc>
          <w:tcPr>
            <w:tcW w:w="1883" w:type="dxa"/>
          </w:tcPr>
          <w:p w14:paraId="7256A556" w14:textId="77777777" w:rsidR="00BD015E" w:rsidRDefault="00BD015E" w:rsidP="00BD015E">
            <w:pPr>
              <w:rPr>
                <w:rFonts w:ascii="Times" w:hAnsi="Times"/>
                <w:b/>
                <w:color w:val="000000"/>
                <w:sz w:val="24"/>
                <w:szCs w:val="24"/>
              </w:rPr>
            </w:pPr>
          </w:p>
        </w:tc>
        <w:tc>
          <w:tcPr>
            <w:tcW w:w="1883" w:type="dxa"/>
          </w:tcPr>
          <w:p w14:paraId="0111DB1E" w14:textId="77777777" w:rsidR="00BD015E" w:rsidRDefault="00BD015E" w:rsidP="00BD015E">
            <w:pPr>
              <w:rPr>
                <w:rFonts w:ascii="Times" w:hAnsi="Times"/>
                <w:b/>
                <w:color w:val="000000"/>
                <w:sz w:val="24"/>
                <w:szCs w:val="24"/>
              </w:rPr>
            </w:pPr>
          </w:p>
        </w:tc>
        <w:tc>
          <w:tcPr>
            <w:tcW w:w="1883" w:type="dxa"/>
          </w:tcPr>
          <w:p w14:paraId="250FBF94" w14:textId="77777777" w:rsidR="00BD015E" w:rsidRDefault="00BD015E" w:rsidP="00BD015E">
            <w:pPr>
              <w:rPr>
                <w:rFonts w:ascii="Times" w:hAnsi="Times"/>
                <w:b/>
                <w:color w:val="000000"/>
                <w:sz w:val="24"/>
                <w:szCs w:val="24"/>
              </w:rPr>
            </w:pPr>
          </w:p>
        </w:tc>
      </w:tr>
      <w:tr w:rsidR="00BD015E" w14:paraId="0236FC4A" w14:textId="77777777" w:rsidTr="00BD015E">
        <w:tc>
          <w:tcPr>
            <w:tcW w:w="959" w:type="dxa"/>
          </w:tcPr>
          <w:p w14:paraId="60FD5F5F" w14:textId="0D15F1D4" w:rsidR="00BD015E" w:rsidRP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340B9CB" w14:textId="1DEB1AC6" w:rsidR="00BD015E" w:rsidRP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15248B5F" w14:textId="6A92BAFA" w:rsidR="00BD015E" w:rsidRP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36038145" w14:textId="1A1C0641" w:rsidR="00BD015E" w:rsidRPr="00BD015E" w:rsidRDefault="00BD015E" w:rsidP="00BD015E">
            <w:pPr>
              <w:rPr>
                <w:rFonts w:ascii="Times" w:hAnsi="Times"/>
                <w:color w:val="000000"/>
                <w:sz w:val="24"/>
                <w:szCs w:val="24"/>
              </w:rPr>
            </w:pPr>
            <w:r w:rsidRPr="00BD015E">
              <w:rPr>
                <w:rFonts w:ascii="Times" w:hAnsi="Times"/>
                <w:color w:val="000000"/>
                <w:sz w:val="24"/>
                <w:szCs w:val="24"/>
              </w:rPr>
              <w:t>-271.06</w:t>
            </w:r>
          </w:p>
        </w:tc>
        <w:tc>
          <w:tcPr>
            <w:tcW w:w="1883" w:type="dxa"/>
          </w:tcPr>
          <w:p w14:paraId="3F831207" w14:textId="4028A1A3" w:rsidR="00BD015E" w:rsidRPr="00BD015E" w:rsidRDefault="00BD015E" w:rsidP="00BD015E">
            <w:pPr>
              <w:rPr>
                <w:rFonts w:ascii="Times" w:hAnsi="Times"/>
                <w:color w:val="000000"/>
                <w:sz w:val="24"/>
                <w:szCs w:val="24"/>
              </w:rPr>
            </w:pPr>
            <w:r w:rsidRPr="00BD015E">
              <w:rPr>
                <w:rFonts w:ascii="Times" w:hAnsi="Times"/>
                <w:color w:val="000000"/>
                <w:sz w:val="24"/>
                <w:szCs w:val="24"/>
              </w:rPr>
              <w:t>565.8</w:t>
            </w:r>
          </w:p>
        </w:tc>
        <w:tc>
          <w:tcPr>
            <w:tcW w:w="1883" w:type="dxa"/>
          </w:tcPr>
          <w:p w14:paraId="225767D8" w14:textId="513FEBF7" w:rsidR="00BD015E" w:rsidRP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E378005" w14:textId="7DB08136" w:rsidR="00BD015E" w:rsidRPr="00BD015E" w:rsidRDefault="00BD015E" w:rsidP="00BD015E">
            <w:pPr>
              <w:rPr>
                <w:rFonts w:ascii="Times" w:hAnsi="Times"/>
                <w:color w:val="000000"/>
                <w:sz w:val="24"/>
                <w:szCs w:val="24"/>
              </w:rPr>
            </w:pPr>
            <w:r w:rsidRPr="00BD015E">
              <w:rPr>
                <w:rFonts w:ascii="Times" w:hAnsi="Times"/>
                <w:color w:val="000000"/>
                <w:sz w:val="24"/>
                <w:szCs w:val="24"/>
              </w:rPr>
              <w:t>1</w:t>
            </w:r>
          </w:p>
        </w:tc>
      </w:tr>
      <w:tr w:rsidR="00BD015E" w14:paraId="1822029D" w14:textId="77777777" w:rsidTr="00BD015E">
        <w:tc>
          <w:tcPr>
            <w:tcW w:w="959" w:type="dxa"/>
          </w:tcPr>
          <w:p w14:paraId="12794667" w14:textId="1C4C4DF5" w:rsidR="00BD015E" w:rsidRP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518E94A4" w14:textId="365760B5" w:rsidR="00BD015E" w:rsidRP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65E94366" w14:textId="5125DC24"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40CB8881" w14:textId="347B297F" w:rsidR="00BD015E" w:rsidRPr="00BD015E" w:rsidRDefault="00BD015E" w:rsidP="00BD015E">
            <w:pPr>
              <w:rPr>
                <w:rFonts w:ascii="Times" w:hAnsi="Times"/>
                <w:color w:val="000000"/>
                <w:sz w:val="24"/>
                <w:szCs w:val="24"/>
              </w:rPr>
            </w:pPr>
            <w:r>
              <w:rPr>
                <w:rFonts w:ascii="Times" w:hAnsi="Times"/>
                <w:color w:val="000000"/>
                <w:sz w:val="24"/>
                <w:szCs w:val="24"/>
              </w:rPr>
              <w:t>-301.43</w:t>
            </w:r>
          </w:p>
        </w:tc>
        <w:tc>
          <w:tcPr>
            <w:tcW w:w="1883" w:type="dxa"/>
          </w:tcPr>
          <w:p w14:paraId="5B409EA5" w14:textId="73F3AD7F" w:rsidR="00BD015E" w:rsidRPr="00BD015E" w:rsidRDefault="00BD015E" w:rsidP="00BD015E">
            <w:pPr>
              <w:rPr>
                <w:rFonts w:ascii="Times" w:hAnsi="Times"/>
                <w:color w:val="000000"/>
                <w:sz w:val="24"/>
                <w:szCs w:val="24"/>
              </w:rPr>
            </w:pPr>
            <w:r>
              <w:rPr>
                <w:rFonts w:ascii="Times" w:hAnsi="Times"/>
                <w:color w:val="000000"/>
                <w:sz w:val="24"/>
                <w:szCs w:val="24"/>
              </w:rPr>
              <w:t>609.0</w:t>
            </w:r>
          </w:p>
        </w:tc>
        <w:tc>
          <w:tcPr>
            <w:tcW w:w="1883" w:type="dxa"/>
          </w:tcPr>
          <w:p w14:paraId="5912FB5A" w14:textId="6653E276" w:rsidR="00BD015E" w:rsidRPr="00BD015E" w:rsidRDefault="00BD015E" w:rsidP="00BD015E">
            <w:pPr>
              <w:rPr>
                <w:rFonts w:ascii="Times" w:hAnsi="Times"/>
                <w:color w:val="000000"/>
                <w:sz w:val="24"/>
                <w:szCs w:val="24"/>
              </w:rPr>
            </w:pPr>
            <w:r>
              <w:rPr>
                <w:rFonts w:ascii="Times" w:hAnsi="Times"/>
                <w:color w:val="000000"/>
                <w:sz w:val="24"/>
                <w:szCs w:val="24"/>
              </w:rPr>
              <w:t>43.27</w:t>
            </w:r>
          </w:p>
        </w:tc>
        <w:tc>
          <w:tcPr>
            <w:tcW w:w="1883" w:type="dxa"/>
          </w:tcPr>
          <w:p w14:paraId="48419C9D" w14:textId="3B23B67D"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67AE2FF" w14:textId="77777777" w:rsidTr="00BD015E">
        <w:tc>
          <w:tcPr>
            <w:tcW w:w="959" w:type="dxa"/>
          </w:tcPr>
          <w:p w14:paraId="6BCAF0C3" w14:textId="641CA948" w:rsidR="00BD015E" w:rsidRP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63835DBA" w14:textId="52DE86AA" w:rsidR="00BD015E" w:rsidRP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41AF9032" w14:textId="3DE110E2" w:rsidR="00BD015E" w:rsidRP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073BB006" w14:textId="7E5181DE" w:rsidR="00BD015E" w:rsidRPr="00BD015E" w:rsidRDefault="00BD015E" w:rsidP="00BD015E">
            <w:pPr>
              <w:rPr>
                <w:rFonts w:ascii="Times" w:hAnsi="Times"/>
                <w:color w:val="000000"/>
                <w:sz w:val="24"/>
                <w:szCs w:val="24"/>
              </w:rPr>
            </w:pPr>
            <w:r>
              <w:rPr>
                <w:rFonts w:ascii="Times" w:hAnsi="Times"/>
                <w:color w:val="000000"/>
                <w:sz w:val="24"/>
                <w:szCs w:val="24"/>
              </w:rPr>
              <w:t>-302.59</w:t>
            </w:r>
          </w:p>
        </w:tc>
        <w:tc>
          <w:tcPr>
            <w:tcW w:w="1883" w:type="dxa"/>
          </w:tcPr>
          <w:p w14:paraId="17DC9233" w14:textId="17F024B3" w:rsidR="00BD015E" w:rsidRPr="00BD015E" w:rsidRDefault="00BD015E" w:rsidP="00BD015E">
            <w:pPr>
              <w:rPr>
                <w:rFonts w:ascii="Times" w:hAnsi="Times"/>
                <w:color w:val="000000"/>
                <w:sz w:val="24"/>
                <w:szCs w:val="24"/>
              </w:rPr>
            </w:pPr>
            <w:r>
              <w:rPr>
                <w:rFonts w:ascii="Times" w:hAnsi="Times"/>
                <w:color w:val="000000"/>
                <w:sz w:val="24"/>
                <w:szCs w:val="24"/>
              </w:rPr>
              <w:t>609.3</w:t>
            </w:r>
          </w:p>
        </w:tc>
        <w:tc>
          <w:tcPr>
            <w:tcW w:w="1883" w:type="dxa"/>
          </w:tcPr>
          <w:p w14:paraId="03E174F7" w14:textId="72988673" w:rsidR="00BD015E" w:rsidRPr="00BD015E" w:rsidRDefault="00BD015E" w:rsidP="00BD015E">
            <w:pPr>
              <w:rPr>
                <w:rFonts w:ascii="Times" w:hAnsi="Times"/>
                <w:color w:val="000000"/>
                <w:sz w:val="24"/>
                <w:szCs w:val="24"/>
              </w:rPr>
            </w:pPr>
            <w:r>
              <w:rPr>
                <w:rFonts w:ascii="Times" w:hAnsi="Times"/>
                <w:color w:val="000000"/>
                <w:sz w:val="24"/>
                <w:szCs w:val="24"/>
              </w:rPr>
              <w:t>43.50</w:t>
            </w:r>
          </w:p>
        </w:tc>
        <w:tc>
          <w:tcPr>
            <w:tcW w:w="1883" w:type="dxa"/>
          </w:tcPr>
          <w:p w14:paraId="7B50D150" w14:textId="4C79AAC1"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D06525C" w14:textId="77777777" w:rsidTr="00BD015E">
        <w:tc>
          <w:tcPr>
            <w:tcW w:w="959" w:type="dxa"/>
          </w:tcPr>
          <w:p w14:paraId="109E40A9" w14:textId="269273A2"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22235D5A" w14:textId="2E4A4E5B"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41C103E3" w14:textId="73ACBD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4BEEC2A" w14:textId="44ED7837" w:rsidR="00BD015E" w:rsidRDefault="00BD015E" w:rsidP="00BD015E">
            <w:pPr>
              <w:rPr>
                <w:rFonts w:ascii="Times" w:hAnsi="Times"/>
                <w:color w:val="000000"/>
                <w:sz w:val="24"/>
                <w:szCs w:val="24"/>
              </w:rPr>
            </w:pPr>
            <w:r>
              <w:rPr>
                <w:rFonts w:ascii="Times" w:hAnsi="Times"/>
                <w:color w:val="000000"/>
                <w:sz w:val="24"/>
                <w:szCs w:val="24"/>
              </w:rPr>
              <w:t>-302.28</w:t>
            </w:r>
          </w:p>
        </w:tc>
        <w:tc>
          <w:tcPr>
            <w:tcW w:w="1883" w:type="dxa"/>
          </w:tcPr>
          <w:p w14:paraId="4B76D2C9" w14:textId="6529A4BA" w:rsidR="00BD015E" w:rsidRDefault="00BD015E" w:rsidP="00BD015E">
            <w:pPr>
              <w:rPr>
                <w:rFonts w:ascii="Times" w:hAnsi="Times"/>
                <w:color w:val="000000"/>
                <w:sz w:val="24"/>
                <w:szCs w:val="24"/>
              </w:rPr>
            </w:pPr>
            <w:r>
              <w:rPr>
                <w:rFonts w:ascii="Times" w:hAnsi="Times"/>
                <w:color w:val="000000"/>
                <w:sz w:val="24"/>
                <w:szCs w:val="24"/>
              </w:rPr>
              <w:t>610.7</w:t>
            </w:r>
          </w:p>
        </w:tc>
        <w:tc>
          <w:tcPr>
            <w:tcW w:w="1883" w:type="dxa"/>
          </w:tcPr>
          <w:p w14:paraId="28814675" w14:textId="09A1701B" w:rsidR="00BD015E" w:rsidRDefault="00BD015E" w:rsidP="00BD015E">
            <w:pPr>
              <w:rPr>
                <w:rFonts w:ascii="Times" w:hAnsi="Times"/>
                <w:color w:val="000000"/>
                <w:sz w:val="24"/>
                <w:szCs w:val="24"/>
              </w:rPr>
            </w:pPr>
            <w:r>
              <w:rPr>
                <w:rFonts w:ascii="Times" w:hAnsi="Times"/>
                <w:color w:val="000000"/>
                <w:sz w:val="24"/>
                <w:szCs w:val="24"/>
              </w:rPr>
              <w:t>44.97</w:t>
            </w:r>
          </w:p>
        </w:tc>
        <w:tc>
          <w:tcPr>
            <w:tcW w:w="1883" w:type="dxa"/>
          </w:tcPr>
          <w:p w14:paraId="0278BD64" w14:textId="11566AF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035EB5B" w14:textId="77777777" w:rsidTr="00BD015E">
        <w:tc>
          <w:tcPr>
            <w:tcW w:w="959" w:type="dxa"/>
          </w:tcPr>
          <w:p w14:paraId="45A1490F" w14:textId="4F92B2C3" w:rsid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577CAFBF" w14:textId="4E14EC7C" w:rsidR="00BD015E" w:rsidRDefault="00BD015E" w:rsidP="00BD015E">
            <w:pPr>
              <w:rPr>
                <w:rFonts w:ascii="Times" w:hAnsi="Times"/>
                <w:color w:val="000000"/>
                <w:sz w:val="24"/>
                <w:szCs w:val="24"/>
              </w:rPr>
            </w:pPr>
            <w:r>
              <w:rPr>
                <w:rFonts w:ascii="Times" w:hAnsi="Times"/>
                <w:color w:val="000000"/>
                <w:sz w:val="24"/>
                <w:szCs w:val="24"/>
              </w:rPr>
              <w:t>Y ~ dfw</w:t>
            </w:r>
          </w:p>
        </w:tc>
        <w:tc>
          <w:tcPr>
            <w:tcW w:w="1882" w:type="dxa"/>
          </w:tcPr>
          <w:p w14:paraId="656F106B" w14:textId="13C137C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70D5D77F" w14:textId="768581E4" w:rsidR="00BD015E" w:rsidRDefault="00BD015E" w:rsidP="00BD015E">
            <w:pPr>
              <w:rPr>
                <w:rFonts w:ascii="Times" w:hAnsi="Times"/>
                <w:color w:val="000000"/>
                <w:sz w:val="24"/>
                <w:szCs w:val="24"/>
              </w:rPr>
            </w:pPr>
            <w:r>
              <w:rPr>
                <w:rFonts w:ascii="Times" w:hAnsi="Times"/>
                <w:color w:val="000000"/>
                <w:sz w:val="24"/>
                <w:szCs w:val="24"/>
              </w:rPr>
              <w:t>-302.51</w:t>
            </w:r>
          </w:p>
        </w:tc>
        <w:tc>
          <w:tcPr>
            <w:tcW w:w="1883" w:type="dxa"/>
          </w:tcPr>
          <w:p w14:paraId="56B9224A" w14:textId="7AD4F54C" w:rsidR="00BD015E" w:rsidRDefault="00BD015E" w:rsidP="00BD015E">
            <w:pPr>
              <w:rPr>
                <w:rFonts w:ascii="Times" w:hAnsi="Times"/>
                <w:color w:val="000000"/>
                <w:sz w:val="24"/>
                <w:szCs w:val="24"/>
              </w:rPr>
            </w:pPr>
            <w:r>
              <w:rPr>
                <w:rFonts w:ascii="Times" w:hAnsi="Times"/>
                <w:color w:val="000000"/>
                <w:sz w:val="24"/>
                <w:szCs w:val="24"/>
              </w:rPr>
              <w:t>611.2</w:t>
            </w:r>
          </w:p>
        </w:tc>
        <w:tc>
          <w:tcPr>
            <w:tcW w:w="1883" w:type="dxa"/>
          </w:tcPr>
          <w:p w14:paraId="1765542A" w14:textId="56D34CFC" w:rsidR="00BD015E" w:rsidRDefault="00BD015E" w:rsidP="00BD015E">
            <w:pPr>
              <w:rPr>
                <w:rFonts w:ascii="Times" w:hAnsi="Times"/>
                <w:color w:val="000000"/>
                <w:sz w:val="24"/>
                <w:szCs w:val="24"/>
              </w:rPr>
            </w:pPr>
            <w:r>
              <w:rPr>
                <w:rFonts w:ascii="Times" w:hAnsi="Times"/>
                <w:color w:val="000000"/>
                <w:sz w:val="24"/>
                <w:szCs w:val="24"/>
              </w:rPr>
              <w:t>45.43</w:t>
            </w:r>
          </w:p>
        </w:tc>
        <w:tc>
          <w:tcPr>
            <w:tcW w:w="1883" w:type="dxa"/>
          </w:tcPr>
          <w:p w14:paraId="255A9C96" w14:textId="033D3A70"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0DD5525D" w14:textId="77777777" w:rsidTr="00BD015E">
        <w:tc>
          <w:tcPr>
            <w:tcW w:w="959" w:type="dxa"/>
          </w:tcPr>
          <w:p w14:paraId="265F9B07" w14:textId="4BC56F82" w:rsid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3CCB104B" w14:textId="7053B121" w:rsidR="00BD015E" w:rsidRDefault="00BD015E" w:rsidP="00BD015E">
            <w:pPr>
              <w:rPr>
                <w:rFonts w:ascii="Times" w:hAnsi="Times"/>
                <w:color w:val="000000"/>
                <w:sz w:val="24"/>
                <w:szCs w:val="24"/>
              </w:rPr>
            </w:pPr>
            <w:r>
              <w:rPr>
                <w:rFonts w:ascii="Times" w:hAnsi="Times"/>
                <w:color w:val="000000"/>
                <w:sz w:val="24"/>
                <w:szCs w:val="24"/>
              </w:rPr>
              <w:t>Y ~ dfw*fetch</w:t>
            </w:r>
          </w:p>
        </w:tc>
        <w:tc>
          <w:tcPr>
            <w:tcW w:w="1882" w:type="dxa"/>
          </w:tcPr>
          <w:p w14:paraId="553CE24A" w14:textId="55BF3633"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1BC210F2" w14:textId="238F1C12" w:rsidR="00BD015E" w:rsidRDefault="00BD015E" w:rsidP="00BD015E">
            <w:pPr>
              <w:rPr>
                <w:rFonts w:ascii="Times" w:hAnsi="Times"/>
                <w:color w:val="000000"/>
                <w:sz w:val="24"/>
                <w:szCs w:val="24"/>
              </w:rPr>
            </w:pPr>
            <w:r>
              <w:rPr>
                <w:rFonts w:ascii="Times" w:hAnsi="Times"/>
                <w:color w:val="000000"/>
                <w:sz w:val="24"/>
                <w:szCs w:val="24"/>
              </w:rPr>
              <w:t>-302.08</w:t>
            </w:r>
          </w:p>
        </w:tc>
        <w:tc>
          <w:tcPr>
            <w:tcW w:w="1883" w:type="dxa"/>
          </w:tcPr>
          <w:p w14:paraId="7F10C224" w14:textId="44349456" w:rsidR="00BD015E" w:rsidRDefault="00BD015E" w:rsidP="00BD015E">
            <w:pPr>
              <w:rPr>
                <w:rFonts w:ascii="Times" w:hAnsi="Times"/>
                <w:color w:val="000000"/>
                <w:sz w:val="24"/>
                <w:szCs w:val="24"/>
              </w:rPr>
            </w:pPr>
            <w:r>
              <w:rPr>
                <w:rFonts w:ascii="Times" w:hAnsi="Times"/>
                <w:color w:val="000000"/>
                <w:sz w:val="24"/>
                <w:szCs w:val="24"/>
              </w:rPr>
              <w:t>614.6</w:t>
            </w:r>
          </w:p>
        </w:tc>
        <w:tc>
          <w:tcPr>
            <w:tcW w:w="1883" w:type="dxa"/>
          </w:tcPr>
          <w:p w14:paraId="40F4E20E" w14:textId="302B911E" w:rsidR="00BD015E" w:rsidRDefault="00BD015E" w:rsidP="00BD015E">
            <w:pPr>
              <w:rPr>
                <w:rFonts w:ascii="Times" w:hAnsi="Times"/>
                <w:color w:val="000000"/>
                <w:sz w:val="24"/>
                <w:szCs w:val="24"/>
              </w:rPr>
            </w:pPr>
            <w:r>
              <w:rPr>
                <w:rFonts w:ascii="Times" w:hAnsi="Times"/>
                <w:color w:val="000000"/>
                <w:sz w:val="24"/>
                <w:szCs w:val="24"/>
              </w:rPr>
              <w:t>48.82</w:t>
            </w:r>
          </w:p>
        </w:tc>
        <w:tc>
          <w:tcPr>
            <w:tcW w:w="1883" w:type="dxa"/>
          </w:tcPr>
          <w:p w14:paraId="0D90FA0C" w14:textId="126AF8A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711E265" w14:textId="77777777" w:rsidTr="00BD015E">
        <w:tc>
          <w:tcPr>
            <w:tcW w:w="959" w:type="dxa"/>
          </w:tcPr>
          <w:p w14:paraId="78AB2B8E" w14:textId="7426FB54"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B2E2F7" w14:textId="1684C007"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3EBA0BA7" w14:textId="7DC77F6A"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25DCB0E" w14:textId="69701285" w:rsidR="00BD015E" w:rsidRDefault="00BD015E" w:rsidP="00BD015E">
            <w:pPr>
              <w:rPr>
                <w:rFonts w:ascii="Times" w:hAnsi="Times"/>
                <w:color w:val="000000"/>
                <w:sz w:val="24"/>
                <w:szCs w:val="24"/>
              </w:rPr>
            </w:pPr>
            <w:r>
              <w:rPr>
                <w:rFonts w:ascii="Times" w:hAnsi="Times"/>
                <w:color w:val="000000"/>
                <w:sz w:val="24"/>
                <w:szCs w:val="24"/>
              </w:rPr>
              <w:t>-302.14</w:t>
            </w:r>
          </w:p>
        </w:tc>
        <w:tc>
          <w:tcPr>
            <w:tcW w:w="1883" w:type="dxa"/>
          </w:tcPr>
          <w:p w14:paraId="63439334" w14:textId="0B8372D4" w:rsidR="00BD015E" w:rsidRDefault="00BD015E" w:rsidP="00BD015E">
            <w:pPr>
              <w:rPr>
                <w:rFonts w:ascii="Times" w:hAnsi="Times"/>
                <w:color w:val="000000"/>
                <w:sz w:val="24"/>
                <w:szCs w:val="24"/>
              </w:rPr>
            </w:pPr>
            <w:r>
              <w:rPr>
                <w:rFonts w:ascii="Times" w:hAnsi="Times"/>
                <w:color w:val="000000"/>
                <w:sz w:val="24"/>
                <w:szCs w:val="24"/>
              </w:rPr>
              <w:t>614.7</w:t>
            </w:r>
          </w:p>
        </w:tc>
        <w:tc>
          <w:tcPr>
            <w:tcW w:w="1883" w:type="dxa"/>
          </w:tcPr>
          <w:p w14:paraId="327317CC" w14:textId="4CD8E1D1" w:rsidR="00BD015E" w:rsidRDefault="00BD015E" w:rsidP="00BD015E">
            <w:pPr>
              <w:rPr>
                <w:rFonts w:ascii="Times" w:hAnsi="Times"/>
                <w:color w:val="000000"/>
                <w:sz w:val="24"/>
                <w:szCs w:val="24"/>
              </w:rPr>
            </w:pPr>
            <w:r>
              <w:rPr>
                <w:rFonts w:ascii="Times" w:hAnsi="Times"/>
                <w:color w:val="000000"/>
                <w:sz w:val="24"/>
                <w:szCs w:val="24"/>
              </w:rPr>
              <w:t>48.95</w:t>
            </w:r>
          </w:p>
        </w:tc>
        <w:tc>
          <w:tcPr>
            <w:tcW w:w="1883" w:type="dxa"/>
          </w:tcPr>
          <w:p w14:paraId="0464B8CA" w14:textId="375BEE9C"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60E891D3" w14:textId="77777777" w:rsidTr="00BD015E">
        <w:tc>
          <w:tcPr>
            <w:tcW w:w="959" w:type="dxa"/>
          </w:tcPr>
          <w:p w14:paraId="6C97A975" w14:textId="77777777" w:rsidR="00BD015E" w:rsidRDefault="00BD015E" w:rsidP="00BD015E">
            <w:pPr>
              <w:rPr>
                <w:rFonts w:ascii="Times" w:hAnsi="Times"/>
                <w:color w:val="000000"/>
                <w:sz w:val="24"/>
                <w:szCs w:val="24"/>
              </w:rPr>
            </w:pPr>
          </w:p>
        </w:tc>
        <w:tc>
          <w:tcPr>
            <w:tcW w:w="2805" w:type="dxa"/>
          </w:tcPr>
          <w:p w14:paraId="114CEDB6" w14:textId="77777777" w:rsidR="00BD015E" w:rsidRDefault="00BD015E" w:rsidP="00BD015E">
            <w:pPr>
              <w:rPr>
                <w:rFonts w:ascii="Times" w:hAnsi="Times"/>
                <w:color w:val="000000"/>
                <w:sz w:val="24"/>
                <w:szCs w:val="24"/>
              </w:rPr>
            </w:pPr>
          </w:p>
        </w:tc>
        <w:tc>
          <w:tcPr>
            <w:tcW w:w="1882" w:type="dxa"/>
          </w:tcPr>
          <w:p w14:paraId="4F480A80" w14:textId="77777777" w:rsidR="00BD015E" w:rsidRDefault="00BD015E" w:rsidP="00BD015E">
            <w:pPr>
              <w:rPr>
                <w:rFonts w:ascii="Times" w:hAnsi="Times"/>
                <w:color w:val="000000"/>
                <w:sz w:val="24"/>
                <w:szCs w:val="24"/>
              </w:rPr>
            </w:pPr>
          </w:p>
        </w:tc>
        <w:tc>
          <w:tcPr>
            <w:tcW w:w="1883" w:type="dxa"/>
          </w:tcPr>
          <w:p w14:paraId="19C7B0DC" w14:textId="77777777" w:rsidR="00BD015E" w:rsidRDefault="00BD015E" w:rsidP="00BD015E">
            <w:pPr>
              <w:rPr>
                <w:rFonts w:ascii="Times" w:hAnsi="Times"/>
                <w:color w:val="000000"/>
                <w:sz w:val="24"/>
                <w:szCs w:val="24"/>
              </w:rPr>
            </w:pPr>
          </w:p>
        </w:tc>
        <w:tc>
          <w:tcPr>
            <w:tcW w:w="1883" w:type="dxa"/>
          </w:tcPr>
          <w:p w14:paraId="1CD8B207" w14:textId="77777777" w:rsidR="00BD015E" w:rsidRDefault="00BD015E" w:rsidP="00BD015E">
            <w:pPr>
              <w:rPr>
                <w:rFonts w:ascii="Times" w:hAnsi="Times"/>
                <w:color w:val="000000"/>
                <w:sz w:val="24"/>
                <w:szCs w:val="24"/>
              </w:rPr>
            </w:pPr>
          </w:p>
        </w:tc>
        <w:tc>
          <w:tcPr>
            <w:tcW w:w="1883" w:type="dxa"/>
          </w:tcPr>
          <w:p w14:paraId="403282AC" w14:textId="77777777" w:rsidR="00BD015E" w:rsidRDefault="00BD015E" w:rsidP="00BD015E">
            <w:pPr>
              <w:rPr>
                <w:rFonts w:ascii="Times" w:hAnsi="Times"/>
                <w:color w:val="000000"/>
                <w:sz w:val="24"/>
                <w:szCs w:val="24"/>
              </w:rPr>
            </w:pPr>
          </w:p>
        </w:tc>
        <w:tc>
          <w:tcPr>
            <w:tcW w:w="1883" w:type="dxa"/>
          </w:tcPr>
          <w:p w14:paraId="6CCBC8F0" w14:textId="77777777" w:rsidR="00BD015E" w:rsidRDefault="00BD015E" w:rsidP="00BD015E">
            <w:pPr>
              <w:rPr>
                <w:rFonts w:ascii="Times" w:hAnsi="Times"/>
                <w:color w:val="000000"/>
                <w:sz w:val="24"/>
                <w:szCs w:val="24"/>
              </w:rPr>
            </w:pPr>
          </w:p>
        </w:tc>
      </w:tr>
      <w:tr w:rsidR="00BD015E" w14:paraId="74BDB424" w14:textId="77777777" w:rsidTr="00BD015E">
        <w:tc>
          <w:tcPr>
            <w:tcW w:w="959" w:type="dxa"/>
          </w:tcPr>
          <w:p w14:paraId="7781ED0F" w14:textId="6423CF3B" w:rsidR="00BD015E" w:rsidRPr="00BD015E" w:rsidRDefault="00BD015E" w:rsidP="00BD015E">
            <w:pPr>
              <w:rPr>
                <w:rFonts w:ascii="Times" w:hAnsi="Times"/>
                <w:b/>
                <w:color w:val="000000"/>
                <w:sz w:val="24"/>
                <w:szCs w:val="24"/>
              </w:rPr>
            </w:pPr>
            <w:r w:rsidRPr="00BD015E">
              <w:rPr>
                <w:rFonts w:ascii="Times" w:hAnsi="Times"/>
                <w:b/>
                <w:color w:val="000000"/>
                <w:sz w:val="24"/>
                <w:szCs w:val="24"/>
              </w:rPr>
              <w:t>H’</w:t>
            </w:r>
          </w:p>
        </w:tc>
        <w:tc>
          <w:tcPr>
            <w:tcW w:w="2805" w:type="dxa"/>
          </w:tcPr>
          <w:p w14:paraId="4E7060BE" w14:textId="77777777" w:rsidR="00BD015E" w:rsidRDefault="00BD015E" w:rsidP="00BD015E">
            <w:pPr>
              <w:rPr>
                <w:rFonts w:ascii="Times" w:hAnsi="Times"/>
                <w:color w:val="000000"/>
                <w:sz w:val="24"/>
                <w:szCs w:val="24"/>
              </w:rPr>
            </w:pPr>
          </w:p>
        </w:tc>
        <w:tc>
          <w:tcPr>
            <w:tcW w:w="1882" w:type="dxa"/>
          </w:tcPr>
          <w:p w14:paraId="483C4273" w14:textId="77777777" w:rsidR="00BD015E" w:rsidRDefault="00BD015E" w:rsidP="00BD015E">
            <w:pPr>
              <w:rPr>
                <w:rFonts w:ascii="Times" w:hAnsi="Times"/>
                <w:color w:val="000000"/>
                <w:sz w:val="24"/>
                <w:szCs w:val="24"/>
              </w:rPr>
            </w:pPr>
          </w:p>
        </w:tc>
        <w:tc>
          <w:tcPr>
            <w:tcW w:w="1883" w:type="dxa"/>
          </w:tcPr>
          <w:p w14:paraId="4ACDFF0F" w14:textId="77777777" w:rsidR="00BD015E" w:rsidRDefault="00BD015E" w:rsidP="00BD015E">
            <w:pPr>
              <w:rPr>
                <w:rFonts w:ascii="Times" w:hAnsi="Times"/>
                <w:color w:val="000000"/>
                <w:sz w:val="24"/>
                <w:szCs w:val="24"/>
              </w:rPr>
            </w:pPr>
          </w:p>
        </w:tc>
        <w:tc>
          <w:tcPr>
            <w:tcW w:w="1883" w:type="dxa"/>
          </w:tcPr>
          <w:p w14:paraId="5BBEAEA6" w14:textId="77777777" w:rsidR="00BD015E" w:rsidRDefault="00BD015E" w:rsidP="00BD015E">
            <w:pPr>
              <w:rPr>
                <w:rFonts w:ascii="Times" w:hAnsi="Times"/>
                <w:color w:val="000000"/>
                <w:sz w:val="24"/>
                <w:szCs w:val="24"/>
              </w:rPr>
            </w:pPr>
          </w:p>
        </w:tc>
        <w:tc>
          <w:tcPr>
            <w:tcW w:w="1883" w:type="dxa"/>
          </w:tcPr>
          <w:p w14:paraId="3D3F0C18" w14:textId="77777777" w:rsidR="00BD015E" w:rsidRDefault="00BD015E" w:rsidP="00BD015E">
            <w:pPr>
              <w:rPr>
                <w:rFonts w:ascii="Times" w:hAnsi="Times"/>
                <w:color w:val="000000"/>
                <w:sz w:val="24"/>
                <w:szCs w:val="24"/>
              </w:rPr>
            </w:pPr>
          </w:p>
        </w:tc>
        <w:tc>
          <w:tcPr>
            <w:tcW w:w="1883" w:type="dxa"/>
          </w:tcPr>
          <w:p w14:paraId="36BFBCE0" w14:textId="77777777" w:rsidR="00BD015E" w:rsidRDefault="00BD015E" w:rsidP="00BD015E">
            <w:pPr>
              <w:rPr>
                <w:rFonts w:ascii="Times" w:hAnsi="Times"/>
                <w:color w:val="000000"/>
                <w:sz w:val="24"/>
                <w:szCs w:val="24"/>
              </w:rPr>
            </w:pPr>
          </w:p>
        </w:tc>
      </w:tr>
      <w:tr w:rsidR="00BD015E" w14:paraId="4F5E6332" w14:textId="77777777" w:rsidTr="00BD015E">
        <w:tc>
          <w:tcPr>
            <w:tcW w:w="959" w:type="dxa"/>
          </w:tcPr>
          <w:p w14:paraId="09084E42" w14:textId="2B7838C0" w:rsid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1EAEFE33" w14:textId="3E25E9F4" w:rsid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3A5ABFE9" w14:textId="4F8D0510" w:rsid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46811384" w14:textId="4330810F" w:rsidR="00BD015E" w:rsidRDefault="00BD015E" w:rsidP="00BD015E">
            <w:pPr>
              <w:rPr>
                <w:rFonts w:ascii="Times" w:hAnsi="Times"/>
                <w:color w:val="000000"/>
                <w:sz w:val="24"/>
                <w:szCs w:val="24"/>
              </w:rPr>
            </w:pPr>
            <w:r>
              <w:rPr>
                <w:rFonts w:ascii="Times" w:hAnsi="Times"/>
                <w:color w:val="000000"/>
                <w:sz w:val="24"/>
                <w:szCs w:val="24"/>
              </w:rPr>
              <w:t>-66.12</w:t>
            </w:r>
          </w:p>
        </w:tc>
        <w:tc>
          <w:tcPr>
            <w:tcW w:w="1883" w:type="dxa"/>
          </w:tcPr>
          <w:p w14:paraId="60D68438" w14:textId="63B7F280" w:rsidR="00BD015E" w:rsidRDefault="00BD015E" w:rsidP="00BD015E">
            <w:pPr>
              <w:rPr>
                <w:rFonts w:ascii="Times" w:hAnsi="Times"/>
                <w:color w:val="000000"/>
                <w:sz w:val="24"/>
                <w:szCs w:val="24"/>
              </w:rPr>
            </w:pPr>
            <w:r>
              <w:rPr>
                <w:rFonts w:ascii="Times" w:hAnsi="Times"/>
                <w:color w:val="000000"/>
                <w:sz w:val="24"/>
                <w:szCs w:val="24"/>
              </w:rPr>
              <w:t>153.9</w:t>
            </w:r>
          </w:p>
        </w:tc>
        <w:tc>
          <w:tcPr>
            <w:tcW w:w="1883" w:type="dxa"/>
          </w:tcPr>
          <w:p w14:paraId="209B4D4F" w14:textId="53F814F8" w:rsid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0F197EF" w14:textId="758BB686" w:rsidR="00BD015E" w:rsidRDefault="00BD015E" w:rsidP="00BD015E">
            <w:pPr>
              <w:rPr>
                <w:rFonts w:ascii="Times" w:hAnsi="Times"/>
                <w:color w:val="000000"/>
                <w:sz w:val="24"/>
                <w:szCs w:val="24"/>
              </w:rPr>
            </w:pPr>
            <w:r>
              <w:rPr>
                <w:rFonts w:ascii="Times" w:hAnsi="Times"/>
                <w:color w:val="000000"/>
                <w:sz w:val="24"/>
                <w:szCs w:val="24"/>
              </w:rPr>
              <w:t>0.998</w:t>
            </w:r>
          </w:p>
        </w:tc>
      </w:tr>
      <w:tr w:rsidR="00BD015E" w14:paraId="1A15994E" w14:textId="77777777" w:rsidTr="00BD015E">
        <w:tc>
          <w:tcPr>
            <w:tcW w:w="959" w:type="dxa"/>
          </w:tcPr>
          <w:p w14:paraId="2AA979C5" w14:textId="21A93231" w:rsidR="00BD015E" w:rsidRP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42B13E87" w14:textId="72F744C9" w:rsidR="00BD015E" w:rsidRPr="00BD015E" w:rsidRDefault="00BD015E" w:rsidP="00BD015E">
            <w:pPr>
              <w:rPr>
                <w:rFonts w:ascii="Times" w:hAnsi="Times"/>
                <w:color w:val="000000"/>
                <w:sz w:val="24"/>
                <w:szCs w:val="24"/>
              </w:rPr>
            </w:pPr>
            <w:r>
              <w:rPr>
                <w:rFonts w:ascii="Times" w:hAnsi="Times"/>
                <w:color w:val="000000"/>
                <w:sz w:val="24"/>
                <w:szCs w:val="24"/>
              </w:rPr>
              <w:t>Y ~ dfw</w:t>
            </w:r>
          </w:p>
        </w:tc>
        <w:tc>
          <w:tcPr>
            <w:tcW w:w="1882" w:type="dxa"/>
          </w:tcPr>
          <w:p w14:paraId="24B89138" w14:textId="1316BBB3"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57A7D275" w14:textId="36D400EE" w:rsidR="00BD015E" w:rsidRPr="00BD015E" w:rsidRDefault="00BD015E" w:rsidP="00BD015E">
            <w:pPr>
              <w:rPr>
                <w:rFonts w:ascii="Times" w:hAnsi="Times"/>
                <w:color w:val="000000"/>
                <w:sz w:val="24"/>
                <w:szCs w:val="24"/>
              </w:rPr>
            </w:pPr>
            <w:r>
              <w:rPr>
                <w:rFonts w:ascii="Times" w:hAnsi="Times"/>
                <w:color w:val="000000"/>
                <w:sz w:val="24"/>
                <w:szCs w:val="24"/>
              </w:rPr>
              <w:t>-81.39</w:t>
            </w:r>
          </w:p>
        </w:tc>
        <w:tc>
          <w:tcPr>
            <w:tcW w:w="1883" w:type="dxa"/>
          </w:tcPr>
          <w:p w14:paraId="5C41A66C" w14:textId="22DF1628" w:rsidR="00BD015E" w:rsidRPr="00BD015E" w:rsidRDefault="00BD015E" w:rsidP="00BD015E">
            <w:pPr>
              <w:rPr>
                <w:rFonts w:ascii="Times" w:hAnsi="Times"/>
                <w:color w:val="000000"/>
                <w:sz w:val="24"/>
                <w:szCs w:val="24"/>
              </w:rPr>
            </w:pPr>
            <w:r>
              <w:rPr>
                <w:rFonts w:ascii="Times" w:hAnsi="Times"/>
                <w:color w:val="000000"/>
                <w:sz w:val="24"/>
                <w:szCs w:val="24"/>
              </w:rPr>
              <w:t>168.9</w:t>
            </w:r>
          </w:p>
        </w:tc>
        <w:tc>
          <w:tcPr>
            <w:tcW w:w="1883" w:type="dxa"/>
          </w:tcPr>
          <w:p w14:paraId="5D9A67DB" w14:textId="43E6299C" w:rsidR="00BD015E" w:rsidRPr="00BD015E" w:rsidRDefault="00BD015E" w:rsidP="00BD015E">
            <w:pPr>
              <w:rPr>
                <w:rFonts w:ascii="Times" w:hAnsi="Times"/>
                <w:color w:val="000000"/>
                <w:sz w:val="24"/>
                <w:szCs w:val="24"/>
              </w:rPr>
            </w:pPr>
            <w:r>
              <w:rPr>
                <w:rFonts w:ascii="Times" w:hAnsi="Times"/>
                <w:color w:val="000000"/>
                <w:sz w:val="24"/>
                <w:szCs w:val="24"/>
              </w:rPr>
              <w:t>15.07</w:t>
            </w:r>
          </w:p>
        </w:tc>
        <w:tc>
          <w:tcPr>
            <w:tcW w:w="1883" w:type="dxa"/>
          </w:tcPr>
          <w:p w14:paraId="078F289C" w14:textId="0BE63BF4" w:rsidR="00BD015E" w:rsidRPr="00BD015E" w:rsidRDefault="00BD015E" w:rsidP="00BD015E">
            <w:pPr>
              <w:rPr>
                <w:rFonts w:ascii="Times" w:hAnsi="Times"/>
                <w:color w:val="000000"/>
                <w:sz w:val="24"/>
                <w:szCs w:val="24"/>
              </w:rPr>
            </w:pPr>
            <w:r>
              <w:rPr>
                <w:rFonts w:ascii="Times" w:hAnsi="Times"/>
                <w:color w:val="000000"/>
                <w:sz w:val="24"/>
                <w:szCs w:val="24"/>
              </w:rPr>
              <w:t>0.001</w:t>
            </w:r>
          </w:p>
        </w:tc>
      </w:tr>
      <w:tr w:rsidR="00BD015E" w14:paraId="070506A9" w14:textId="77777777" w:rsidTr="00BD015E">
        <w:tc>
          <w:tcPr>
            <w:tcW w:w="959" w:type="dxa"/>
          </w:tcPr>
          <w:p w14:paraId="708C83AD" w14:textId="0276D4FA"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A46807" w14:textId="23D529F4"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1337A8D7" w14:textId="43B732C9"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595500D8" w14:textId="7E347430" w:rsidR="00BD015E" w:rsidRPr="00BD015E" w:rsidRDefault="00BD015E" w:rsidP="00BD015E">
            <w:pPr>
              <w:rPr>
                <w:rFonts w:ascii="Times" w:hAnsi="Times"/>
                <w:color w:val="000000"/>
                <w:sz w:val="24"/>
                <w:szCs w:val="24"/>
              </w:rPr>
            </w:pPr>
            <w:r>
              <w:rPr>
                <w:rFonts w:ascii="Times" w:hAnsi="Times"/>
                <w:color w:val="000000"/>
                <w:sz w:val="24"/>
                <w:szCs w:val="24"/>
              </w:rPr>
              <w:t>-79.57</w:t>
            </w:r>
          </w:p>
        </w:tc>
        <w:tc>
          <w:tcPr>
            <w:tcW w:w="1883" w:type="dxa"/>
          </w:tcPr>
          <w:p w14:paraId="2D0E35E9" w14:textId="6361C775" w:rsidR="00BD015E" w:rsidRPr="00BD015E" w:rsidRDefault="00BD015E" w:rsidP="00BD015E">
            <w:pPr>
              <w:rPr>
                <w:rFonts w:ascii="Times" w:hAnsi="Times"/>
                <w:color w:val="000000"/>
                <w:sz w:val="24"/>
                <w:szCs w:val="24"/>
              </w:rPr>
            </w:pPr>
            <w:r>
              <w:rPr>
                <w:rFonts w:ascii="Times" w:hAnsi="Times"/>
                <w:color w:val="000000"/>
                <w:sz w:val="24"/>
                <w:szCs w:val="24"/>
              </w:rPr>
              <w:t>169.6</w:t>
            </w:r>
          </w:p>
        </w:tc>
        <w:tc>
          <w:tcPr>
            <w:tcW w:w="1883" w:type="dxa"/>
          </w:tcPr>
          <w:p w14:paraId="15370483" w14:textId="6FD71E29" w:rsidR="00BD015E" w:rsidRPr="00BD015E" w:rsidRDefault="00BD015E" w:rsidP="00BD015E">
            <w:pPr>
              <w:rPr>
                <w:rFonts w:ascii="Times" w:hAnsi="Times"/>
                <w:color w:val="000000"/>
                <w:sz w:val="24"/>
                <w:szCs w:val="24"/>
              </w:rPr>
            </w:pPr>
            <w:r>
              <w:rPr>
                <w:rFonts w:ascii="Times" w:hAnsi="Times"/>
                <w:color w:val="000000"/>
                <w:sz w:val="24"/>
                <w:szCs w:val="24"/>
              </w:rPr>
              <w:t>15.69</w:t>
            </w:r>
          </w:p>
        </w:tc>
        <w:tc>
          <w:tcPr>
            <w:tcW w:w="1883" w:type="dxa"/>
          </w:tcPr>
          <w:p w14:paraId="7AB4D966" w14:textId="00C4B28E"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B7C59D6" w14:textId="77777777" w:rsidTr="00BD015E">
        <w:tc>
          <w:tcPr>
            <w:tcW w:w="959" w:type="dxa"/>
          </w:tcPr>
          <w:p w14:paraId="48A51507" w14:textId="21096717" w:rsidR="00BD015E" w:rsidRP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00249BC4" w14:textId="50779689" w:rsidR="00BD015E" w:rsidRPr="00BD015E" w:rsidRDefault="00BD015E" w:rsidP="00BD015E">
            <w:pPr>
              <w:rPr>
                <w:rFonts w:ascii="Times" w:hAnsi="Times"/>
                <w:color w:val="000000"/>
                <w:sz w:val="24"/>
                <w:szCs w:val="24"/>
              </w:rPr>
            </w:pPr>
            <w:r>
              <w:rPr>
                <w:rFonts w:ascii="Times" w:hAnsi="Times"/>
                <w:color w:val="000000"/>
                <w:sz w:val="24"/>
                <w:szCs w:val="24"/>
              </w:rPr>
              <w:t>Y ~ dfw*fetch</w:t>
            </w:r>
          </w:p>
        </w:tc>
        <w:tc>
          <w:tcPr>
            <w:tcW w:w="1882" w:type="dxa"/>
          </w:tcPr>
          <w:p w14:paraId="17786919" w14:textId="16D6DC64" w:rsidR="00BD015E" w:rsidRP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164B516" w14:textId="36F27D61" w:rsidR="00BD015E" w:rsidRPr="00BD015E" w:rsidRDefault="00BD015E" w:rsidP="00BD015E">
            <w:pPr>
              <w:rPr>
                <w:rFonts w:ascii="Times" w:hAnsi="Times"/>
                <w:color w:val="000000"/>
                <w:sz w:val="24"/>
                <w:szCs w:val="24"/>
              </w:rPr>
            </w:pPr>
            <w:r>
              <w:rPr>
                <w:rFonts w:ascii="Times" w:hAnsi="Times"/>
                <w:color w:val="000000"/>
                <w:sz w:val="24"/>
                <w:szCs w:val="24"/>
              </w:rPr>
              <w:t>-80.07</w:t>
            </w:r>
          </w:p>
        </w:tc>
        <w:tc>
          <w:tcPr>
            <w:tcW w:w="1883" w:type="dxa"/>
          </w:tcPr>
          <w:p w14:paraId="0F83B60A" w14:textId="5CCD20D3" w:rsidR="00BD015E" w:rsidRPr="00BD015E" w:rsidRDefault="00BD015E" w:rsidP="00BD015E">
            <w:pPr>
              <w:rPr>
                <w:rFonts w:ascii="Times" w:hAnsi="Times"/>
                <w:color w:val="000000"/>
                <w:sz w:val="24"/>
                <w:szCs w:val="24"/>
              </w:rPr>
            </w:pPr>
            <w:r>
              <w:rPr>
                <w:rFonts w:ascii="Times" w:hAnsi="Times"/>
                <w:color w:val="000000"/>
                <w:sz w:val="24"/>
                <w:szCs w:val="24"/>
              </w:rPr>
              <w:t>170.6</w:t>
            </w:r>
          </w:p>
        </w:tc>
        <w:tc>
          <w:tcPr>
            <w:tcW w:w="1883" w:type="dxa"/>
          </w:tcPr>
          <w:p w14:paraId="4AEB4746" w14:textId="779A8D82" w:rsidR="00BD015E" w:rsidRPr="00BD015E" w:rsidRDefault="00BD015E" w:rsidP="00BD015E">
            <w:pPr>
              <w:rPr>
                <w:rFonts w:ascii="Times" w:hAnsi="Times"/>
                <w:color w:val="000000"/>
                <w:sz w:val="24"/>
                <w:szCs w:val="24"/>
              </w:rPr>
            </w:pPr>
            <w:r>
              <w:rPr>
                <w:rFonts w:ascii="Times" w:hAnsi="Times"/>
                <w:color w:val="000000"/>
                <w:sz w:val="24"/>
                <w:szCs w:val="24"/>
              </w:rPr>
              <w:t>16.70</w:t>
            </w:r>
          </w:p>
        </w:tc>
        <w:tc>
          <w:tcPr>
            <w:tcW w:w="1883" w:type="dxa"/>
          </w:tcPr>
          <w:p w14:paraId="3F1A3552" w14:textId="7FAD5E7F"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47978841" w14:textId="77777777" w:rsidTr="00BD015E">
        <w:tc>
          <w:tcPr>
            <w:tcW w:w="959" w:type="dxa"/>
          </w:tcPr>
          <w:p w14:paraId="7119BF72" w14:textId="1B52F27E" w:rsid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03D26F84" w14:textId="582D8D2F" w:rsid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3B0CD6D2" w14:textId="668E33DD" w:rsid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769A1525" w14:textId="6AA6F9EC" w:rsidR="00BD015E" w:rsidRDefault="00BD015E" w:rsidP="00BD015E">
            <w:pPr>
              <w:rPr>
                <w:rFonts w:ascii="Times" w:hAnsi="Times"/>
                <w:color w:val="000000"/>
                <w:sz w:val="24"/>
                <w:szCs w:val="24"/>
              </w:rPr>
            </w:pPr>
            <w:r>
              <w:rPr>
                <w:rFonts w:ascii="Times" w:hAnsi="Times"/>
                <w:color w:val="000000"/>
                <w:sz w:val="24"/>
                <w:szCs w:val="24"/>
              </w:rPr>
              <w:t>-83.42</w:t>
            </w:r>
          </w:p>
        </w:tc>
        <w:tc>
          <w:tcPr>
            <w:tcW w:w="1883" w:type="dxa"/>
          </w:tcPr>
          <w:p w14:paraId="102A2B00" w14:textId="3F6EA880" w:rsidR="00BD015E" w:rsidRDefault="00BD015E" w:rsidP="00BD015E">
            <w:pPr>
              <w:rPr>
                <w:rFonts w:ascii="Times" w:hAnsi="Times"/>
                <w:color w:val="000000"/>
                <w:sz w:val="24"/>
                <w:szCs w:val="24"/>
              </w:rPr>
            </w:pPr>
            <w:r>
              <w:rPr>
                <w:rFonts w:ascii="Times" w:hAnsi="Times"/>
                <w:color w:val="000000"/>
                <w:sz w:val="24"/>
                <w:szCs w:val="24"/>
              </w:rPr>
              <w:t>170.9</w:t>
            </w:r>
          </w:p>
        </w:tc>
        <w:tc>
          <w:tcPr>
            <w:tcW w:w="1883" w:type="dxa"/>
          </w:tcPr>
          <w:p w14:paraId="3CC04A89" w14:textId="53848F7D" w:rsidR="00BD015E" w:rsidRDefault="00BD015E" w:rsidP="00BD015E">
            <w:pPr>
              <w:rPr>
                <w:rFonts w:ascii="Times" w:hAnsi="Times"/>
                <w:color w:val="000000"/>
                <w:sz w:val="24"/>
                <w:szCs w:val="24"/>
              </w:rPr>
            </w:pPr>
            <w:r>
              <w:rPr>
                <w:rFonts w:ascii="Times" w:hAnsi="Times"/>
                <w:color w:val="000000"/>
                <w:sz w:val="24"/>
                <w:szCs w:val="24"/>
              </w:rPr>
              <w:t>17.05</w:t>
            </w:r>
          </w:p>
        </w:tc>
        <w:tc>
          <w:tcPr>
            <w:tcW w:w="1883" w:type="dxa"/>
          </w:tcPr>
          <w:p w14:paraId="37F831B4" w14:textId="40C01F98"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1FA0ED2D" w14:textId="77777777" w:rsidTr="00BD015E">
        <w:tc>
          <w:tcPr>
            <w:tcW w:w="959" w:type="dxa"/>
          </w:tcPr>
          <w:p w14:paraId="3AA313A3" w14:textId="7BB797DC"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1D3530C1" w14:textId="4D49BBD2"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1C9C1C1B" w14:textId="20B74C85"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BEEEFEE" w14:textId="261D02E0"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877592D" w14:textId="36BE3495"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65A4D369" w14:textId="0FDADD36" w:rsidR="00BD015E" w:rsidRDefault="00BD015E" w:rsidP="00BD015E">
            <w:pPr>
              <w:rPr>
                <w:rFonts w:ascii="Times" w:hAnsi="Times"/>
                <w:color w:val="000000"/>
                <w:sz w:val="24"/>
                <w:szCs w:val="24"/>
              </w:rPr>
            </w:pPr>
            <w:r>
              <w:rPr>
                <w:rFonts w:ascii="Times" w:hAnsi="Times"/>
                <w:color w:val="000000"/>
                <w:sz w:val="24"/>
                <w:szCs w:val="24"/>
              </w:rPr>
              <w:t>18.39</w:t>
            </w:r>
          </w:p>
        </w:tc>
        <w:tc>
          <w:tcPr>
            <w:tcW w:w="1883" w:type="dxa"/>
          </w:tcPr>
          <w:p w14:paraId="7F4F4898" w14:textId="4D44A1BA"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3ED7D412" w14:textId="77777777" w:rsidTr="00BD015E">
        <w:tc>
          <w:tcPr>
            <w:tcW w:w="959" w:type="dxa"/>
          </w:tcPr>
          <w:p w14:paraId="7964E25C" w14:textId="0302A599" w:rsid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2E4CCCEC" w14:textId="2D15D7C3" w:rsid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535E49FB" w14:textId="25CE6B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634910A0" w14:textId="329351FC"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50FC04A" w14:textId="2CE40D7C"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48509B84" w14:textId="5760950E" w:rsidR="00BD015E" w:rsidRDefault="00BD015E" w:rsidP="00BD015E">
            <w:pPr>
              <w:rPr>
                <w:rFonts w:ascii="Times" w:hAnsi="Times"/>
                <w:color w:val="000000"/>
                <w:sz w:val="24"/>
                <w:szCs w:val="24"/>
              </w:rPr>
            </w:pPr>
            <w:r>
              <w:rPr>
                <w:rFonts w:ascii="Times" w:hAnsi="Times"/>
                <w:color w:val="000000"/>
                <w:sz w:val="24"/>
                <w:szCs w:val="24"/>
              </w:rPr>
              <w:t>18.40</w:t>
            </w:r>
          </w:p>
        </w:tc>
        <w:tc>
          <w:tcPr>
            <w:tcW w:w="1883" w:type="dxa"/>
          </w:tcPr>
          <w:p w14:paraId="576AFF7A" w14:textId="162D4C57" w:rsidR="00BD015E" w:rsidRDefault="00BD015E" w:rsidP="00BD015E">
            <w:pPr>
              <w:rPr>
                <w:rFonts w:ascii="Times" w:hAnsi="Times"/>
                <w:color w:val="000000"/>
                <w:sz w:val="24"/>
                <w:szCs w:val="24"/>
              </w:rPr>
            </w:pPr>
            <w:r>
              <w:rPr>
                <w:rFonts w:ascii="Times" w:hAnsi="Times"/>
                <w:color w:val="000000"/>
                <w:sz w:val="24"/>
                <w:szCs w:val="24"/>
              </w:rPr>
              <w:t>0</w:t>
            </w:r>
          </w:p>
        </w:tc>
      </w:tr>
      <w:tr w:rsidR="00021EC8" w14:paraId="2133176B" w14:textId="77777777" w:rsidTr="00BD015E">
        <w:tc>
          <w:tcPr>
            <w:tcW w:w="959" w:type="dxa"/>
          </w:tcPr>
          <w:p w14:paraId="31ADF158" w14:textId="77777777" w:rsidR="00021EC8" w:rsidRDefault="00021EC8" w:rsidP="00BD015E">
            <w:pPr>
              <w:rPr>
                <w:rFonts w:ascii="Times" w:hAnsi="Times"/>
                <w:color w:val="000000"/>
                <w:sz w:val="24"/>
                <w:szCs w:val="24"/>
              </w:rPr>
            </w:pPr>
          </w:p>
        </w:tc>
        <w:tc>
          <w:tcPr>
            <w:tcW w:w="2805" w:type="dxa"/>
          </w:tcPr>
          <w:p w14:paraId="79109D53" w14:textId="77777777" w:rsidR="00021EC8" w:rsidRDefault="00021EC8" w:rsidP="00BD015E">
            <w:pPr>
              <w:rPr>
                <w:rFonts w:ascii="Times" w:hAnsi="Times"/>
                <w:color w:val="000000"/>
                <w:sz w:val="24"/>
                <w:szCs w:val="24"/>
              </w:rPr>
            </w:pPr>
          </w:p>
        </w:tc>
        <w:tc>
          <w:tcPr>
            <w:tcW w:w="1882" w:type="dxa"/>
          </w:tcPr>
          <w:p w14:paraId="0D7069A0" w14:textId="77777777" w:rsidR="00021EC8" w:rsidRDefault="00021EC8" w:rsidP="00BD015E">
            <w:pPr>
              <w:rPr>
                <w:rFonts w:ascii="Times" w:hAnsi="Times"/>
                <w:color w:val="000000"/>
                <w:sz w:val="24"/>
                <w:szCs w:val="24"/>
              </w:rPr>
            </w:pPr>
          </w:p>
        </w:tc>
        <w:tc>
          <w:tcPr>
            <w:tcW w:w="1883" w:type="dxa"/>
          </w:tcPr>
          <w:p w14:paraId="2C90C4F7" w14:textId="77777777" w:rsidR="00021EC8" w:rsidRDefault="00021EC8" w:rsidP="00BD015E">
            <w:pPr>
              <w:rPr>
                <w:rFonts w:ascii="Times" w:hAnsi="Times"/>
                <w:color w:val="000000"/>
                <w:sz w:val="24"/>
                <w:szCs w:val="24"/>
              </w:rPr>
            </w:pPr>
          </w:p>
        </w:tc>
        <w:tc>
          <w:tcPr>
            <w:tcW w:w="1883" w:type="dxa"/>
          </w:tcPr>
          <w:p w14:paraId="48E10727" w14:textId="77777777" w:rsidR="00021EC8" w:rsidRDefault="00021EC8" w:rsidP="00BD015E">
            <w:pPr>
              <w:rPr>
                <w:rFonts w:ascii="Times" w:hAnsi="Times"/>
                <w:color w:val="000000"/>
                <w:sz w:val="24"/>
                <w:szCs w:val="24"/>
              </w:rPr>
            </w:pPr>
          </w:p>
        </w:tc>
        <w:tc>
          <w:tcPr>
            <w:tcW w:w="1883" w:type="dxa"/>
          </w:tcPr>
          <w:p w14:paraId="7BDC51AF" w14:textId="77777777" w:rsidR="00021EC8" w:rsidRDefault="00021EC8" w:rsidP="00BD015E">
            <w:pPr>
              <w:rPr>
                <w:rFonts w:ascii="Times" w:hAnsi="Times"/>
                <w:color w:val="000000"/>
                <w:sz w:val="24"/>
                <w:szCs w:val="24"/>
              </w:rPr>
            </w:pPr>
          </w:p>
        </w:tc>
        <w:tc>
          <w:tcPr>
            <w:tcW w:w="1883" w:type="dxa"/>
          </w:tcPr>
          <w:p w14:paraId="4E36A3B4" w14:textId="77777777" w:rsidR="00021EC8" w:rsidRDefault="00021EC8" w:rsidP="00BD015E">
            <w:pPr>
              <w:rPr>
                <w:rFonts w:ascii="Times" w:hAnsi="Times"/>
                <w:color w:val="000000"/>
                <w:sz w:val="24"/>
                <w:szCs w:val="24"/>
              </w:rPr>
            </w:pPr>
          </w:p>
        </w:tc>
      </w:tr>
      <w:tr w:rsidR="00021EC8" w14:paraId="1D109891" w14:textId="77777777" w:rsidTr="00BD015E">
        <w:tc>
          <w:tcPr>
            <w:tcW w:w="959" w:type="dxa"/>
          </w:tcPr>
          <w:p w14:paraId="29CF9F6B" w14:textId="2B83D769" w:rsidR="00021EC8" w:rsidRDefault="00021EC8" w:rsidP="00BD015E">
            <w:pPr>
              <w:rPr>
                <w:rFonts w:ascii="Times" w:hAnsi="Times"/>
                <w:color w:val="000000"/>
                <w:sz w:val="24"/>
                <w:szCs w:val="24"/>
              </w:rPr>
            </w:pPr>
            <w:r>
              <w:rPr>
                <w:rFonts w:ascii="Times" w:hAnsi="Times"/>
                <w:b/>
                <w:color w:val="000000"/>
                <w:sz w:val="24"/>
                <w:szCs w:val="24"/>
              </w:rPr>
              <w:t>S</w:t>
            </w:r>
          </w:p>
        </w:tc>
        <w:tc>
          <w:tcPr>
            <w:tcW w:w="2805" w:type="dxa"/>
          </w:tcPr>
          <w:p w14:paraId="1D239202" w14:textId="77777777" w:rsidR="00021EC8" w:rsidRDefault="00021EC8" w:rsidP="00BD015E">
            <w:pPr>
              <w:rPr>
                <w:rFonts w:ascii="Times" w:hAnsi="Times"/>
                <w:color w:val="000000"/>
                <w:sz w:val="24"/>
                <w:szCs w:val="24"/>
              </w:rPr>
            </w:pPr>
          </w:p>
        </w:tc>
        <w:tc>
          <w:tcPr>
            <w:tcW w:w="1882" w:type="dxa"/>
          </w:tcPr>
          <w:p w14:paraId="78A50ACC" w14:textId="77777777" w:rsidR="00021EC8" w:rsidRDefault="00021EC8" w:rsidP="00BD015E">
            <w:pPr>
              <w:rPr>
                <w:rFonts w:ascii="Times" w:hAnsi="Times"/>
                <w:color w:val="000000"/>
                <w:sz w:val="24"/>
                <w:szCs w:val="24"/>
              </w:rPr>
            </w:pPr>
          </w:p>
        </w:tc>
        <w:tc>
          <w:tcPr>
            <w:tcW w:w="1883" w:type="dxa"/>
          </w:tcPr>
          <w:p w14:paraId="6E9C3D86" w14:textId="77777777" w:rsidR="00021EC8" w:rsidRDefault="00021EC8" w:rsidP="00BD015E">
            <w:pPr>
              <w:rPr>
                <w:rFonts w:ascii="Times" w:hAnsi="Times"/>
                <w:color w:val="000000"/>
                <w:sz w:val="24"/>
                <w:szCs w:val="24"/>
              </w:rPr>
            </w:pPr>
          </w:p>
        </w:tc>
        <w:tc>
          <w:tcPr>
            <w:tcW w:w="1883" w:type="dxa"/>
          </w:tcPr>
          <w:p w14:paraId="7AF142F9" w14:textId="77777777" w:rsidR="00021EC8" w:rsidRDefault="00021EC8" w:rsidP="00BD015E">
            <w:pPr>
              <w:rPr>
                <w:rFonts w:ascii="Times" w:hAnsi="Times"/>
                <w:color w:val="000000"/>
                <w:sz w:val="24"/>
                <w:szCs w:val="24"/>
              </w:rPr>
            </w:pPr>
          </w:p>
        </w:tc>
        <w:tc>
          <w:tcPr>
            <w:tcW w:w="1883" w:type="dxa"/>
          </w:tcPr>
          <w:p w14:paraId="14A3500F" w14:textId="77777777" w:rsidR="00021EC8" w:rsidRDefault="00021EC8" w:rsidP="00BD015E">
            <w:pPr>
              <w:rPr>
                <w:rFonts w:ascii="Times" w:hAnsi="Times"/>
                <w:color w:val="000000"/>
                <w:sz w:val="24"/>
                <w:szCs w:val="24"/>
              </w:rPr>
            </w:pPr>
          </w:p>
        </w:tc>
        <w:tc>
          <w:tcPr>
            <w:tcW w:w="1883" w:type="dxa"/>
          </w:tcPr>
          <w:p w14:paraId="5842FDD4" w14:textId="77777777" w:rsidR="00021EC8" w:rsidRDefault="00021EC8" w:rsidP="00BD015E">
            <w:pPr>
              <w:rPr>
                <w:rFonts w:ascii="Times" w:hAnsi="Times"/>
                <w:color w:val="000000"/>
                <w:sz w:val="24"/>
                <w:szCs w:val="24"/>
              </w:rPr>
            </w:pPr>
          </w:p>
        </w:tc>
      </w:tr>
      <w:tr w:rsidR="00021EC8" w14:paraId="6B743CC6" w14:textId="77777777" w:rsidTr="00BD015E">
        <w:tc>
          <w:tcPr>
            <w:tcW w:w="959" w:type="dxa"/>
          </w:tcPr>
          <w:p w14:paraId="2988A71B" w14:textId="24042BF3" w:rsidR="00021EC8" w:rsidRDefault="00021EC8"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A7F760B" w14:textId="4F16BCC1" w:rsidR="00021EC8" w:rsidRDefault="00021EC8"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6E08FE4" w14:textId="365409C9" w:rsidR="00021EC8" w:rsidRDefault="00021EC8"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6FFCD619" w14:textId="3DD0F2D8" w:rsidR="00021EC8" w:rsidRDefault="00021EC8" w:rsidP="00BD015E">
            <w:pPr>
              <w:rPr>
                <w:rFonts w:ascii="Times" w:hAnsi="Times"/>
                <w:color w:val="000000"/>
                <w:sz w:val="24"/>
                <w:szCs w:val="24"/>
              </w:rPr>
            </w:pPr>
            <w:r>
              <w:rPr>
                <w:rFonts w:ascii="Times" w:hAnsi="Times"/>
                <w:color w:val="000000"/>
                <w:sz w:val="24"/>
                <w:szCs w:val="24"/>
              </w:rPr>
              <w:t>18.37</w:t>
            </w:r>
          </w:p>
        </w:tc>
        <w:tc>
          <w:tcPr>
            <w:tcW w:w="1883" w:type="dxa"/>
          </w:tcPr>
          <w:p w14:paraId="51AE66BB" w14:textId="2F2ED51B" w:rsidR="00021EC8" w:rsidRDefault="00021EC8" w:rsidP="00BD015E">
            <w:pPr>
              <w:rPr>
                <w:rFonts w:ascii="Times" w:hAnsi="Times"/>
                <w:color w:val="000000"/>
                <w:sz w:val="24"/>
                <w:szCs w:val="24"/>
              </w:rPr>
            </w:pPr>
            <w:r>
              <w:rPr>
                <w:rFonts w:ascii="Times" w:hAnsi="Times"/>
                <w:color w:val="000000"/>
                <w:sz w:val="24"/>
                <w:szCs w:val="24"/>
              </w:rPr>
              <w:t>-15.1</w:t>
            </w:r>
          </w:p>
        </w:tc>
        <w:tc>
          <w:tcPr>
            <w:tcW w:w="1883" w:type="dxa"/>
          </w:tcPr>
          <w:p w14:paraId="2AA7F245" w14:textId="68760F43" w:rsidR="00021EC8" w:rsidRDefault="00021EC8"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8060ED9" w14:textId="13615C58" w:rsidR="00021EC8" w:rsidRDefault="00021EC8" w:rsidP="00021EC8">
            <w:pPr>
              <w:rPr>
                <w:rFonts w:ascii="Times" w:hAnsi="Times"/>
                <w:color w:val="000000"/>
                <w:sz w:val="24"/>
                <w:szCs w:val="24"/>
              </w:rPr>
            </w:pPr>
            <w:r>
              <w:rPr>
                <w:rFonts w:ascii="Times" w:hAnsi="Times"/>
                <w:color w:val="000000"/>
                <w:sz w:val="24"/>
                <w:szCs w:val="24"/>
              </w:rPr>
              <w:t>0.797</w:t>
            </w:r>
          </w:p>
        </w:tc>
      </w:tr>
      <w:tr w:rsidR="00021EC8" w14:paraId="60939A53" w14:textId="77777777" w:rsidTr="00BD015E">
        <w:tc>
          <w:tcPr>
            <w:tcW w:w="959" w:type="dxa"/>
          </w:tcPr>
          <w:p w14:paraId="5FDEB168" w14:textId="00BF168E" w:rsidR="00021EC8" w:rsidRPr="00BD015E" w:rsidRDefault="00021EC8" w:rsidP="00BD015E">
            <w:pPr>
              <w:rPr>
                <w:rFonts w:ascii="Times" w:hAnsi="Times"/>
                <w:color w:val="000000"/>
                <w:sz w:val="24"/>
                <w:szCs w:val="24"/>
              </w:rPr>
            </w:pPr>
            <w:r>
              <w:rPr>
                <w:rFonts w:ascii="Times" w:hAnsi="Times"/>
                <w:color w:val="000000"/>
                <w:sz w:val="24"/>
                <w:szCs w:val="24"/>
              </w:rPr>
              <w:t>F</w:t>
            </w:r>
          </w:p>
        </w:tc>
        <w:tc>
          <w:tcPr>
            <w:tcW w:w="2805" w:type="dxa"/>
          </w:tcPr>
          <w:p w14:paraId="7D48C3E3" w14:textId="4723ECE7" w:rsidR="00021EC8" w:rsidRPr="00BD015E" w:rsidRDefault="00021EC8" w:rsidP="00BD015E">
            <w:pPr>
              <w:rPr>
                <w:rFonts w:ascii="Times" w:hAnsi="Times"/>
                <w:color w:val="000000"/>
                <w:sz w:val="24"/>
                <w:szCs w:val="24"/>
              </w:rPr>
            </w:pPr>
            <w:r>
              <w:rPr>
                <w:rFonts w:ascii="Times" w:hAnsi="Times"/>
                <w:color w:val="000000"/>
                <w:sz w:val="24"/>
                <w:szCs w:val="24"/>
              </w:rPr>
              <w:t>Y ~ area*fetch</w:t>
            </w:r>
          </w:p>
        </w:tc>
        <w:tc>
          <w:tcPr>
            <w:tcW w:w="1882" w:type="dxa"/>
          </w:tcPr>
          <w:p w14:paraId="6B8FC4E3" w14:textId="48443B2D" w:rsidR="00021EC8" w:rsidRPr="00BD015E"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05812830" w14:textId="14011739" w:rsidR="00021EC8" w:rsidRDefault="00021EC8" w:rsidP="00BD015E">
            <w:pPr>
              <w:rPr>
                <w:rFonts w:ascii="Times" w:hAnsi="Times"/>
                <w:color w:val="000000"/>
                <w:sz w:val="24"/>
                <w:szCs w:val="24"/>
              </w:rPr>
            </w:pPr>
            <w:r>
              <w:rPr>
                <w:rFonts w:ascii="Times" w:hAnsi="Times"/>
                <w:color w:val="000000"/>
                <w:sz w:val="24"/>
                <w:szCs w:val="24"/>
              </w:rPr>
              <w:t>11.18</w:t>
            </w:r>
          </w:p>
        </w:tc>
        <w:tc>
          <w:tcPr>
            <w:tcW w:w="1883" w:type="dxa"/>
          </w:tcPr>
          <w:p w14:paraId="46EF6652" w14:textId="32B22AB3" w:rsidR="00021EC8" w:rsidRDefault="00021EC8" w:rsidP="00BD015E">
            <w:pPr>
              <w:rPr>
                <w:rFonts w:ascii="Times" w:hAnsi="Times"/>
                <w:color w:val="000000"/>
                <w:sz w:val="24"/>
                <w:szCs w:val="24"/>
              </w:rPr>
            </w:pPr>
            <w:r>
              <w:rPr>
                <w:rFonts w:ascii="Times" w:hAnsi="Times"/>
                <w:color w:val="000000"/>
                <w:sz w:val="24"/>
                <w:szCs w:val="24"/>
              </w:rPr>
              <w:t>-11.9</w:t>
            </w:r>
          </w:p>
        </w:tc>
        <w:tc>
          <w:tcPr>
            <w:tcW w:w="1883" w:type="dxa"/>
          </w:tcPr>
          <w:p w14:paraId="69352A0F" w14:textId="0DEEAE48" w:rsidR="00021EC8" w:rsidRPr="00BD015E" w:rsidRDefault="00021EC8" w:rsidP="00BD015E">
            <w:pPr>
              <w:rPr>
                <w:rFonts w:ascii="Times" w:hAnsi="Times"/>
                <w:color w:val="000000"/>
                <w:sz w:val="24"/>
                <w:szCs w:val="24"/>
              </w:rPr>
            </w:pPr>
            <w:r>
              <w:rPr>
                <w:rFonts w:ascii="Times" w:hAnsi="Times"/>
                <w:color w:val="000000"/>
                <w:sz w:val="24"/>
                <w:szCs w:val="24"/>
              </w:rPr>
              <w:t>3.18</w:t>
            </w:r>
          </w:p>
        </w:tc>
        <w:tc>
          <w:tcPr>
            <w:tcW w:w="1883" w:type="dxa"/>
          </w:tcPr>
          <w:p w14:paraId="379B6C39" w14:textId="1920536B" w:rsidR="00021EC8" w:rsidRDefault="00021EC8" w:rsidP="00BD015E">
            <w:pPr>
              <w:rPr>
                <w:rFonts w:ascii="Times" w:hAnsi="Times"/>
                <w:color w:val="000000"/>
                <w:sz w:val="24"/>
                <w:szCs w:val="24"/>
              </w:rPr>
            </w:pPr>
            <w:r>
              <w:rPr>
                <w:rFonts w:ascii="Times" w:hAnsi="Times"/>
                <w:color w:val="000000"/>
                <w:sz w:val="24"/>
                <w:szCs w:val="24"/>
              </w:rPr>
              <w:t>0.163</w:t>
            </w:r>
          </w:p>
        </w:tc>
      </w:tr>
      <w:tr w:rsidR="00021EC8" w14:paraId="0DB5BF28" w14:textId="77777777" w:rsidTr="00BD015E">
        <w:tc>
          <w:tcPr>
            <w:tcW w:w="959" w:type="dxa"/>
          </w:tcPr>
          <w:p w14:paraId="40BCCD39" w14:textId="3B9473B9" w:rsidR="00021EC8" w:rsidRDefault="00021EC8" w:rsidP="00BD015E">
            <w:pPr>
              <w:rPr>
                <w:rFonts w:ascii="Times" w:hAnsi="Times"/>
                <w:color w:val="000000"/>
                <w:sz w:val="24"/>
                <w:szCs w:val="24"/>
              </w:rPr>
            </w:pPr>
            <w:r>
              <w:rPr>
                <w:rFonts w:ascii="Times" w:hAnsi="Times"/>
                <w:color w:val="000000"/>
                <w:sz w:val="24"/>
                <w:szCs w:val="24"/>
              </w:rPr>
              <w:t>C</w:t>
            </w:r>
          </w:p>
        </w:tc>
        <w:tc>
          <w:tcPr>
            <w:tcW w:w="2805" w:type="dxa"/>
          </w:tcPr>
          <w:p w14:paraId="2619E75D" w14:textId="2BB7542C" w:rsidR="00021EC8" w:rsidRDefault="00021EC8" w:rsidP="00BD015E">
            <w:pPr>
              <w:rPr>
                <w:rFonts w:ascii="Times" w:hAnsi="Times"/>
                <w:color w:val="000000"/>
                <w:sz w:val="24"/>
                <w:szCs w:val="24"/>
              </w:rPr>
            </w:pPr>
            <w:r>
              <w:rPr>
                <w:rFonts w:ascii="Times" w:hAnsi="Times"/>
                <w:color w:val="000000"/>
                <w:sz w:val="24"/>
                <w:szCs w:val="24"/>
              </w:rPr>
              <w:t>Y ~ dfw*fetch</w:t>
            </w:r>
          </w:p>
        </w:tc>
        <w:tc>
          <w:tcPr>
            <w:tcW w:w="1882" w:type="dxa"/>
          </w:tcPr>
          <w:p w14:paraId="4ACDA497" w14:textId="28AA5759" w:rsidR="00021EC8"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4E300B79" w14:textId="6FF977C9" w:rsidR="00021EC8" w:rsidRDefault="00021EC8" w:rsidP="00BD015E">
            <w:pPr>
              <w:rPr>
                <w:rFonts w:ascii="Times" w:hAnsi="Times"/>
                <w:color w:val="000000"/>
                <w:sz w:val="24"/>
                <w:szCs w:val="24"/>
              </w:rPr>
            </w:pPr>
            <w:r>
              <w:rPr>
                <w:rFonts w:ascii="Times" w:hAnsi="Times"/>
                <w:color w:val="000000"/>
                <w:sz w:val="24"/>
                <w:szCs w:val="24"/>
              </w:rPr>
              <w:t>9.04</w:t>
            </w:r>
          </w:p>
        </w:tc>
        <w:tc>
          <w:tcPr>
            <w:tcW w:w="1883" w:type="dxa"/>
          </w:tcPr>
          <w:p w14:paraId="2434F9E6" w14:textId="4DB2F996" w:rsidR="00021EC8" w:rsidRDefault="00021EC8" w:rsidP="00BD015E">
            <w:pPr>
              <w:rPr>
                <w:rFonts w:ascii="Times" w:hAnsi="Times"/>
                <w:color w:val="000000"/>
                <w:sz w:val="24"/>
                <w:szCs w:val="24"/>
              </w:rPr>
            </w:pPr>
            <w:r>
              <w:rPr>
                <w:rFonts w:ascii="Times" w:hAnsi="Times"/>
                <w:color w:val="000000"/>
                <w:sz w:val="24"/>
                <w:szCs w:val="24"/>
              </w:rPr>
              <w:t>-7.6</w:t>
            </w:r>
          </w:p>
        </w:tc>
        <w:tc>
          <w:tcPr>
            <w:tcW w:w="1883" w:type="dxa"/>
          </w:tcPr>
          <w:p w14:paraId="1F63B756" w14:textId="6B231C79" w:rsidR="00021EC8" w:rsidRDefault="00021EC8" w:rsidP="00BD015E">
            <w:pPr>
              <w:rPr>
                <w:rFonts w:ascii="Times" w:hAnsi="Times"/>
                <w:color w:val="000000"/>
                <w:sz w:val="24"/>
                <w:szCs w:val="24"/>
              </w:rPr>
            </w:pPr>
            <w:r>
              <w:rPr>
                <w:rFonts w:ascii="Times" w:hAnsi="Times"/>
                <w:color w:val="000000"/>
                <w:sz w:val="24"/>
                <w:szCs w:val="24"/>
              </w:rPr>
              <w:t>7.46</w:t>
            </w:r>
          </w:p>
        </w:tc>
        <w:tc>
          <w:tcPr>
            <w:tcW w:w="1883" w:type="dxa"/>
          </w:tcPr>
          <w:p w14:paraId="4F7D1C5B" w14:textId="3F7C0396" w:rsidR="00021EC8" w:rsidRDefault="00021EC8" w:rsidP="00021EC8">
            <w:pPr>
              <w:rPr>
                <w:rFonts w:ascii="Times" w:hAnsi="Times"/>
                <w:color w:val="000000"/>
                <w:sz w:val="24"/>
                <w:szCs w:val="24"/>
              </w:rPr>
            </w:pPr>
            <w:r>
              <w:rPr>
                <w:rFonts w:ascii="Times" w:hAnsi="Times"/>
                <w:color w:val="000000"/>
                <w:sz w:val="24"/>
                <w:szCs w:val="24"/>
              </w:rPr>
              <w:t>0.019</w:t>
            </w:r>
          </w:p>
        </w:tc>
      </w:tr>
      <w:tr w:rsidR="00021EC8" w14:paraId="7E9DBBB4" w14:textId="77777777" w:rsidTr="00BD015E">
        <w:tc>
          <w:tcPr>
            <w:tcW w:w="959" w:type="dxa"/>
          </w:tcPr>
          <w:p w14:paraId="08803750" w14:textId="2609B0BA" w:rsidR="00021EC8" w:rsidRDefault="00021EC8" w:rsidP="00BD015E">
            <w:pPr>
              <w:rPr>
                <w:rFonts w:ascii="Times" w:hAnsi="Times"/>
                <w:color w:val="000000"/>
                <w:sz w:val="24"/>
                <w:szCs w:val="24"/>
              </w:rPr>
            </w:pPr>
            <w:r>
              <w:rPr>
                <w:rFonts w:ascii="Times" w:hAnsi="Times"/>
                <w:color w:val="000000"/>
                <w:sz w:val="24"/>
                <w:szCs w:val="24"/>
              </w:rPr>
              <w:t>.</w:t>
            </w:r>
          </w:p>
        </w:tc>
        <w:tc>
          <w:tcPr>
            <w:tcW w:w="2805" w:type="dxa"/>
          </w:tcPr>
          <w:p w14:paraId="39D6ACE3" w14:textId="5CCD9387" w:rsidR="00021EC8" w:rsidRDefault="00021EC8" w:rsidP="00BD015E">
            <w:pPr>
              <w:rPr>
                <w:rFonts w:ascii="Times" w:hAnsi="Times"/>
                <w:color w:val="000000"/>
                <w:sz w:val="24"/>
                <w:szCs w:val="24"/>
              </w:rPr>
            </w:pPr>
            <w:r>
              <w:rPr>
                <w:rFonts w:ascii="Times" w:hAnsi="Times"/>
                <w:color w:val="000000"/>
                <w:sz w:val="24"/>
                <w:szCs w:val="24"/>
              </w:rPr>
              <w:t>Y ~ area</w:t>
            </w:r>
          </w:p>
        </w:tc>
        <w:tc>
          <w:tcPr>
            <w:tcW w:w="1882" w:type="dxa"/>
          </w:tcPr>
          <w:p w14:paraId="7BB35C79" w14:textId="55A19894"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2AEF9042" w14:textId="50753DE6" w:rsidR="00021EC8" w:rsidRDefault="00021EC8" w:rsidP="00BD015E">
            <w:pPr>
              <w:rPr>
                <w:rFonts w:ascii="Times" w:hAnsi="Times"/>
                <w:color w:val="000000"/>
                <w:sz w:val="24"/>
                <w:szCs w:val="24"/>
              </w:rPr>
            </w:pPr>
            <w:r>
              <w:rPr>
                <w:rFonts w:ascii="Times" w:hAnsi="Times"/>
                <w:color w:val="000000"/>
                <w:sz w:val="24"/>
                <w:szCs w:val="24"/>
              </w:rPr>
              <w:t>6.05</w:t>
            </w:r>
          </w:p>
        </w:tc>
        <w:tc>
          <w:tcPr>
            <w:tcW w:w="1883" w:type="dxa"/>
          </w:tcPr>
          <w:p w14:paraId="437E0905" w14:textId="11863EB5" w:rsidR="00021EC8" w:rsidRDefault="00021EC8" w:rsidP="00BD015E">
            <w:pPr>
              <w:rPr>
                <w:rFonts w:ascii="Times" w:hAnsi="Times"/>
                <w:color w:val="000000"/>
                <w:sz w:val="24"/>
                <w:szCs w:val="24"/>
              </w:rPr>
            </w:pPr>
            <w:r>
              <w:rPr>
                <w:rFonts w:ascii="Times" w:hAnsi="Times"/>
                <w:color w:val="000000"/>
                <w:sz w:val="24"/>
                <w:szCs w:val="24"/>
              </w:rPr>
              <w:t>-5.9</w:t>
            </w:r>
          </w:p>
        </w:tc>
        <w:tc>
          <w:tcPr>
            <w:tcW w:w="1883" w:type="dxa"/>
          </w:tcPr>
          <w:p w14:paraId="552CE4E0" w14:textId="3D084970" w:rsidR="00021EC8" w:rsidRDefault="00021EC8" w:rsidP="00BD015E">
            <w:pPr>
              <w:rPr>
                <w:rFonts w:ascii="Times" w:hAnsi="Times"/>
                <w:color w:val="000000"/>
                <w:sz w:val="24"/>
                <w:szCs w:val="24"/>
              </w:rPr>
            </w:pPr>
            <w:r>
              <w:rPr>
                <w:rFonts w:ascii="Times" w:hAnsi="Times"/>
                <w:color w:val="000000"/>
                <w:sz w:val="24"/>
                <w:szCs w:val="24"/>
              </w:rPr>
              <w:t>9.18</w:t>
            </w:r>
          </w:p>
        </w:tc>
        <w:tc>
          <w:tcPr>
            <w:tcW w:w="1883" w:type="dxa"/>
          </w:tcPr>
          <w:p w14:paraId="365539F8" w14:textId="13A27394" w:rsidR="00021EC8" w:rsidRDefault="00021EC8" w:rsidP="00BD015E">
            <w:pPr>
              <w:rPr>
                <w:rFonts w:ascii="Times" w:hAnsi="Times"/>
                <w:color w:val="000000"/>
                <w:sz w:val="24"/>
                <w:szCs w:val="24"/>
              </w:rPr>
            </w:pPr>
            <w:r>
              <w:rPr>
                <w:rFonts w:ascii="Times" w:hAnsi="Times"/>
                <w:color w:val="000000"/>
                <w:sz w:val="24"/>
                <w:szCs w:val="24"/>
              </w:rPr>
              <w:t>0.008</w:t>
            </w:r>
          </w:p>
        </w:tc>
      </w:tr>
      <w:tr w:rsidR="00021EC8" w14:paraId="180A0774" w14:textId="77777777" w:rsidTr="00BD015E">
        <w:tc>
          <w:tcPr>
            <w:tcW w:w="959" w:type="dxa"/>
          </w:tcPr>
          <w:p w14:paraId="62F19950" w14:textId="779EADBD" w:rsidR="00021EC8" w:rsidRDefault="00021EC8" w:rsidP="00BD015E">
            <w:pPr>
              <w:rPr>
                <w:rFonts w:ascii="Times" w:hAnsi="Times"/>
                <w:color w:val="000000"/>
                <w:sz w:val="24"/>
                <w:szCs w:val="24"/>
              </w:rPr>
            </w:pPr>
            <w:r>
              <w:rPr>
                <w:rFonts w:ascii="Times" w:hAnsi="Times"/>
                <w:color w:val="000000"/>
                <w:sz w:val="24"/>
                <w:szCs w:val="24"/>
              </w:rPr>
              <w:t>A</w:t>
            </w:r>
          </w:p>
        </w:tc>
        <w:tc>
          <w:tcPr>
            <w:tcW w:w="2805" w:type="dxa"/>
          </w:tcPr>
          <w:p w14:paraId="69938F7E" w14:textId="3DCB848E" w:rsidR="00021EC8" w:rsidRDefault="00021EC8" w:rsidP="00BD015E">
            <w:pPr>
              <w:rPr>
                <w:rFonts w:ascii="Times" w:hAnsi="Times"/>
                <w:color w:val="000000"/>
                <w:sz w:val="24"/>
                <w:szCs w:val="24"/>
              </w:rPr>
            </w:pPr>
            <w:r>
              <w:rPr>
                <w:rFonts w:ascii="Times" w:hAnsi="Times"/>
                <w:color w:val="000000"/>
                <w:sz w:val="24"/>
                <w:szCs w:val="24"/>
              </w:rPr>
              <w:t>Y ~ fetch</w:t>
            </w:r>
          </w:p>
        </w:tc>
        <w:tc>
          <w:tcPr>
            <w:tcW w:w="1882" w:type="dxa"/>
          </w:tcPr>
          <w:p w14:paraId="5CF4C829" w14:textId="483D6D0E"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35AFC29C" w14:textId="0DDA7641" w:rsidR="00021EC8" w:rsidRDefault="00021EC8" w:rsidP="00BD015E">
            <w:pPr>
              <w:rPr>
                <w:rFonts w:ascii="Times" w:hAnsi="Times"/>
                <w:color w:val="000000"/>
                <w:sz w:val="24"/>
                <w:szCs w:val="24"/>
              </w:rPr>
            </w:pPr>
            <w:r>
              <w:rPr>
                <w:rFonts w:ascii="Times" w:hAnsi="Times"/>
                <w:color w:val="000000"/>
                <w:sz w:val="24"/>
                <w:szCs w:val="24"/>
              </w:rPr>
              <w:t>5.63</w:t>
            </w:r>
          </w:p>
        </w:tc>
        <w:tc>
          <w:tcPr>
            <w:tcW w:w="1883" w:type="dxa"/>
          </w:tcPr>
          <w:p w14:paraId="32C99BDC" w14:textId="5F9127A1" w:rsidR="00021EC8" w:rsidRDefault="00021EC8" w:rsidP="00BD015E">
            <w:pPr>
              <w:rPr>
                <w:rFonts w:ascii="Times" w:hAnsi="Times"/>
                <w:color w:val="000000"/>
                <w:sz w:val="24"/>
                <w:szCs w:val="24"/>
              </w:rPr>
            </w:pPr>
            <w:r>
              <w:rPr>
                <w:rFonts w:ascii="Times" w:hAnsi="Times"/>
                <w:color w:val="000000"/>
                <w:sz w:val="24"/>
                <w:szCs w:val="24"/>
              </w:rPr>
              <w:t>-5.1</w:t>
            </w:r>
          </w:p>
        </w:tc>
        <w:tc>
          <w:tcPr>
            <w:tcW w:w="1883" w:type="dxa"/>
          </w:tcPr>
          <w:p w14:paraId="7B6D21CE" w14:textId="0C6A0DA2" w:rsidR="00021EC8" w:rsidRDefault="00021EC8" w:rsidP="00BD015E">
            <w:pPr>
              <w:rPr>
                <w:rFonts w:ascii="Times" w:hAnsi="Times"/>
                <w:color w:val="000000"/>
                <w:sz w:val="24"/>
                <w:szCs w:val="24"/>
              </w:rPr>
            </w:pPr>
            <w:r>
              <w:rPr>
                <w:rFonts w:ascii="Times" w:hAnsi="Times"/>
                <w:color w:val="000000"/>
                <w:sz w:val="24"/>
                <w:szCs w:val="24"/>
              </w:rPr>
              <w:t>10.02</w:t>
            </w:r>
          </w:p>
        </w:tc>
        <w:tc>
          <w:tcPr>
            <w:tcW w:w="1883" w:type="dxa"/>
          </w:tcPr>
          <w:p w14:paraId="24B6E8B4" w14:textId="49451396"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7356273E" w14:textId="77777777" w:rsidTr="00BD015E">
        <w:tc>
          <w:tcPr>
            <w:tcW w:w="959" w:type="dxa"/>
          </w:tcPr>
          <w:p w14:paraId="7B3B9B10" w14:textId="392F33A2" w:rsidR="00021EC8" w:rsidRDefault="00021EC8" w:rsidP="00BD015E">
            <w:pPr>
              <w:rPr>
                <w:rFonts w:ascii="Times" w:hAnsi="Times"/>
                <w:color w:val="000000"/>
                <w:sz w:val="24"/>
                <w:szCs w:val="24"/>
              </w:rPr>
            </w:pPr>
            <w:r>
              <w:rPr>
                <w:rFonts w:ascii="Times" w:hAnsi="Times"/>
                <w:color w:val="000000"/>
                <w:sz w:val="24"/>
                <w:szCs w:val="24"/>
              </w:rPr>
              <w:t>B</w:t>
            </w:r>
          </w:p>
        </w:tc>
        <w:tc>
          <w:tcPr>
            <w:tcW w:w="2805" w:type="dxa"/>
          </w:tcPr>
          <w:p w14:paraId="38B8ACA0" w14:textId="43A19F6D" w:rsidR="00021EC8" w:rsidRDefault="00021EC8" w:rsidP="00BD015E">
            <w:pPr>
              <w:rPr>
                <w:rFonts w:ascii="Times" w:hAnsi="Times"/>
                <w:color w:val="000000"/>
                <w:sz w:val="24"/>
                <w:szCs w:val="24"/>
              </w:rPr>
            </w:pPr>
            <w:r>
              <w:rPr>
                <w:rFonts w:ascii="Times" w:hAnsi="Times"/>
                <w:color w:val="000000"/>
                <w:sz w:val="24"/>
                <w:szCs w:val="24"/>
              </w:rPr>
              <w:t>Y ~ dfw</w:t>
            </w:r>
          </w:p>
        </w:tc>
        <w:tc>
          <w:tcPr>
            <w:tcW w:w="1882" w:type="dxa"/>
          </w:tcPr>
          <w:p w14:paraId="1FC33AB0" w14:textId="54CCDD73"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1FAF2D22" w14:textId="5E38EEF1" w:rsidR="00021EC8" w:rsidRDefault="00021EC8" w:rsidP="00BD015E">
            <w:pPr>
              <w:rPr>
                <w:rFonts w:ascii="Times" w:hAnsi="Times"/>
                <w:color w:val="000000"/>
                <w:sz w:val="24"/>
                <w:szCs w:val="24"/>
              </w:rPr>
            </w:pPr>
            <w:r>
              <w:rPr>
                <w:rFonts w:ascii="Times" w:hAnsi="Times"/>
                <w:color w:val="000000"/>
                <w:sz w:val="24"/>
                <w:szCs w:val="24"/>
              </w:rPr>
              <w:t>5.48</w:t>
            </w:r>
          </w:p>
        </w:tc>
        <w:tc>
          <w:tcPr>
            <w:tcW w:w="1883" w:type="dxa"/>
          </w:tcPr>
          <w:p w14:paraId="1E6337DD" w14:textId="4A6D13A3" w:rsidR="00021EC8" w:rsidRDefault="00021EC8" w:rsidP="00BD015E">
            <w:pPr>
              <w:rPr>
                <w:rFonts w:ascii="Times" w:hAnsi="Times"/>
                <w:color w:val="000000"/>
                <w:sz w:val="24"/>
                <w:szCs w:val="24"/>
              </w:rPr>
            </w:pPr>
            <w:r>
              <w:rPr>
                <w:rFonts w:ascii="Times" w:hAnsi="Times"/>
                <w:color w:val="000000"/>
                <w:sz w:val="24"/>
                <w:szCs w:val="24"/>
              </w:rPr>
              <w:t>-4.8</w:t>
            </w:r>
          </w:p>
        </w:tc>
        <w:tc>
          <w:tcPr>
            <w:tcW w:w="1883" w:type="dxa"/>
          </w:tcPr>
          <w:p w14:paraId="5F62C9D6" w14:textId="04A2C107" w:rsidR="00021EC8" w:rsidRDefault="00021EC8" w:rsidP="00BD015E">
            <w:pPr>
              <w:rPr>
                <w:rFonts w:ascii="Times" w:hAnsi="Times"/>
                <w:color w:val="000000"/>
                <w:sz w:val="24"/>
                <w:szCs w:val="24"/>
              </w:rPr>
            </w:pPr>
            <w:r>
              <w:rPr>
                <w:rFonts w:ascii="Times" w:hAnsi="Times"/>
                <w:color w:val="000000"/>
                <w:sz w:val="24"/>
                <w:szCs w:val="24"/>
              </w:rPr>
              <w:t>10.32</w:t>
            </w:r>
          </w:p>
        </w:tc>
        <w:tc>
          <w:tcPr>
            <w:tcW w:w="1883" w:type="dxa"/>
          </w:tcPr>
          <w:p w14:paraId="6BE60B8E" w14:textId="7A0D3290"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226FDC3D" w14:textId="77777777" w:rsidTr="00BD015E">
        <w:tc>
          <w:tcPr>
            <w:tcW w:w="959" w:type="dxa"/>
          </w:tcPr>
          <w:p w14:paraId="723D847D" w14:textId="152F3B2D" w:rsidR="00021EC8" w:rsidRDefault="00021EC8" w:rsidP="00BD015E">
            <w:pPr>
              <w:rPr>
                <w:rFonts w:ascii="Times" w:hAnsi="Times"/>
                <w:color w:val="000000"/>
                <w:sz w:val="24"/>
                <w:szCs w:val="24"/>
              </w:rPr>
            </w:pPr>
            <w:r>
              <w:rPr>
                <w:rFonts w:ascii="Times" w:hAnsi="Times"/>
                <w:color w:val="000000"/>
                <w:sz w:val="24"/>
                <w:szCs w:val="24"/>
              </w:rPr>
              <w:t>D</w:t>
            </w:r>
          </w:p>
        </w:tc>
        <w:tc>
          <w:tcPr>
            <w:tcW w:w="2805" w:type="dxa"/>
          </w:tcPr>
          <w:p w14:paraId="3D10A845" w14:textId="4FFDF3B4" w:rsidR="00021EC8" w:rsidRDefault="00021EC8" w:rsidP="00BD015E">
            <w:pPr>
              <w:rPr>
                <w:rFonts w:ascii="Times" w:hAnsi="Times"/>
                <w:color w:val="000000"/>
                <w:sz w:val="24"/>
                <w:szCs w:val="24"/>
              </w:rPr>
            </w:pPr>
            <w:r>
              <w:rPr>
                <w:rFonts w:ascii="Times" w:hAnsi="Times"/>
                <w:color w:val="000000"/>
                <w:sz w:val="24"/>
                <w:szCs w:val="24"/>
              </w:rPr>
              <w:t>Y ~ 1</w:t>
            </w:r>
          </w:p>
        </w:tc>
        <w:tc>
          <w:tcPr>
            <w:tcW w:w="1882" w:type="dxa"/>
          </w:tcPr>
          <w:p w14:paraId="43143875" w14:textId="5C7B2FBC" w:rsidR="00021EC8" w:rsidRDefault="00021EC8" w:rsidP="00BD015E">
            <w:pPr>
              <w:rPr>
                <w:rFonts w:ascii="Times" w:hAnsi="Times"/>
                <w:color w:val="000000"/>
                <w:sz w:val="24"/>
                <w:szCs w:val="24"/>
              </w:rPr>
            </w:pPr>
            <w:r>
              <w:rPr>
                <w:rFonts w:ascii="Times" w:hAnsi="Times"/>
                <w:color w:val="000000"/>
                <w:sz w:val="24"/>
                <w:szCs w:val="24"/>
              </w:rPr>
              <w:t>2</w:t>
            </w:r>
          </w:p>
        </w:tc>
        <w:tc>
          <w:tcPr>
            <w:tcW w:w="1883" w:type="dxa"/>
          </w:tcPr>
          <w:p w14:paraId="79C6AEBA" w14:textId="647A1133" w:rsidR="00021EC8" w:rsidRDefault="00021EC8" w:rsidP="00BD015E">
            <w:pPr>
              <w:rPr>
                <w:rFonts w:ascii="Times" w:hAnsi="Times"/>
                <w:color w:val="000000"/>
                <w:sz w:val="24"/>
                <w:szCs w:val="24"/>
              </w:rPr>
            </w:pPr>
            <w:r>
              <w:rPr>
                <w:rFonts w:ascii="Times" w:hAnsi="Times"/>
                <w:color w:val="000000"/>
                <w:sz w:val="24"/>
                <w:szCs w:val="24"/>
              </w:rPr>
              <w:t>3.88</w:t>
            </w:r>
          </w:p>
        </w:tc>
        <w:tc>
          <w:tcPr>
            <w:tcW w:w="1883" w:type="dxa"/>
          </w:tcPr>
          <w:p w14:paraId="562A07AF" w14:textId="1F36A1EC" w:rsidR="00021EC8" w:rsidRDefault="00021EC8" w:rsidP="00BD015E">
            <w:pPr>
              <w:rPr>
                <w:rFonts w:ascii="Times" w:hAnsi="Times"/>
                <w:color w:val="000000"/>
                <w:sz w:val="24"/>
                <w:szCs w:val="24"/>
              </w:rPr>
            </w:pPr>
            <w:r>
              <w:rPr>
                <w:rFonts w:ascii="Times" w:hAnsi="Times"/>
                <w:color w:val="000000"/>
                <w:sz w:val="24"/>
                <w:szCs w:val="24"/>
              </w:rPr>
              <w:t>-3.7</w:t>
            </w:r>
          </w:p>
        </w:tc>
        <w:tc>
          <w:tcPr>
            <w:tcW w:w="1883" w:type="dxa"/>
          </w:tcPr>
          <w:p w14:paraId="2575B6FE" w14:textId="001E9AA4" w:rsidR="00021EC8" w:rsidRDefault="00021EC8" w:rsidP="00BD015E">
            <w:pPr>
              <w:rPr>
                <w:rFonts w:ascii="Times" w:hAnsi="Times"/>
                <w:color w:val="000000"/>
                <w:sz w:val="24"/>
                <w:szCs w:val="24"/>
              </w:rPr>
            </w:pPr>
            <w:r>
              <w:rPr>
                <w:rFonts w:ascii="Times" w:hAnsi="Times"/>
                <w:color w:val="000000"/>
                <w:sz w:val="24"/>
                <w:szCs w:val="24"/>
              </w:rPr>
              <w:t>11.43</w:t>
            </w:r>
          </w:p>
        </w:tc>
        <w:tc>
          <w:tcPr>
            <w:tcW w:w="1883" w:type="dxa"/>
          </w:tcPr>
          <w:p w14:paraId="2FF9EFC3" w14:textId="6759ACAE" w:rsidR="00021EC8" w:rsidRDefault="00021EC8" w:rsidP="00BD015E">
            <w:pPr>
              <w:rPr>
                <w:rFonts w:ascii="Times" w:hAnsi="Times"/>
                <w:color w:val="000000"/>
                <w:sz w:val="24"/>
                <w:szCs w:val="24"/>
              </w:rPr>
            </w:pPr>
            <w:r>
              <w:rPr>
                <w:rFonts w:ascii="Times" w:hAnsi="Times"/>
                <w:color w:val="000000"/>
                <w:sz w:val="24"/>
                <w:szCs w:val="24"/>
              </w:rPr>
              <w:t>0.003</w:t>
            </w:r>
          </w:p>
        </w:tc>
      </w:tr>
      <w:tr w:rsidR="00976FD1" w14:paraId="47C474DF" w14:textId="77777777" w:rsidTr="00BD015E">
        <w:tc>
          <w:tcPr>
            <w:tcW w:w="959" w:type="dxa"/>
          </w:tcPr>
          <w:p w14:paraId="432A1BCD" w14:textId="77777777" w:rsidR="00976FD1" w:rsidRDefault="00976FD1" w:rsidP="00BD015E">
            <w:pPr>
              <w:rPr>
                <w:rFonts w:ascii="Times" w:hAnsi="Times"/>
                <w:color w:val="000000"/>
                <w:sz w:val="24"/>
                <w:szCs w:val="24"/>
              </w:rPr>
            </w:pPr>
          </w:p>
        </w:tc>
        <w:tc>
          <w:tcPr>
            <w:tcW w:w="2805" w:type="dxa"/>
          </w:tcPr>
          <w:p w14:paraId="41797192" w14:textId="77777777" w:rsidR="00976FD1" w:rsidRDefault="00976FD1" w:rsidP="00BD015E">
            <w:pPr>
              <w:rPr>
                <w:rFonts w:ascii="Times" w:hAnsi="Times"/>
                <w:color w:val="000000"/>
                <w:sz w:val="24"/>
                <w:szCs w:val="24"/>
              </w:rPr>
            </w:pPr>
          </w:p>
        </w:tc>
        <w:tc>
          <w:tcPr>
            <w:tcW w:w="1882" w:type="dxa"/>
          </w:tcPr>
          <w:p w14:paraId="6B06CFAB" w14:textId="77777777" w:rsidR="00976FD1" w:rsidRDefault="00976FD1" w:rsidP="00BD015E">
            <w:pPr>
              <w:rPr>
                <w:rFonts w:ascii="Times" w:hAnsi="Times"/>
                <w:color w:val="000000"/>
                <w:sz w:val="24"/>
                <w:szCs w:val="24"/>
              </w:rPr>
            </w:pPr>
          </w:p>
        </w:tc>
        <w:tc>
          <w:tcPr>
            <w:tcW w:w="1883" w:type="dxa"/>
          </w:tcPr>
          <w:p w14:paraId="7F59C6F5" w14:textId="77777777" w:rsidR="00976FD1" w:rsidRDefault="00976FD1" w:rsidP="00BD015E">
            <w:pPr>
              <w:rPr>
                <w:rFonts w:ascii="Times" w:hAnsi="Times"/>
                <w:color w:val="000000"/>
                <w:sz w:val="24"/>
                <w:szCs w:val="24"/>
              </w:rPr>
            </w:pPr>
          </w:p>
        </w:tc>
        <w:tc>
          <w:tcPr>
            <w:tcW w:w="1883" w:type="dxa"/>
          </w:tcPr>
          <w:p w14:paraId="32329E50" w14:textId="77777777" w:rsidR="00976FD1" w:rsidRDefault="00976FD1" w:rsidP="00BD015E">
            <w:pPr>
              <w:rPr>
                <w:rFonts w:ascii="Times" w:hAnsi="Times"/>
                <w:color w:val="000000"/>
                <w:sz w:val="24"/>
                <w:szCs w:val="24"/>
              </w:rPr>
            </w:pPr>
          </w:p>
        </w:tc>
        <w:tc>
          <w:tcPr>
            <w:tcW w:w="1883" w:type="dxa"/>
          </w:tcPr>
          <w:p w14:paraId="5AF03FE6" w14:textId="77777777" w:rsidR="00976FD1" w:rsidRDefault="00976FD1" w:rsidP="00BD015E">
            <w:pPr>
              <w:rPr>
                <w:rFonts w:ascii="Times" w:hAnsi="Times"/>
                <w:color w:val="000000"/>
                <w:sz w:val="24"/>
                <w:szCs w:val="24"/>
              </w:rPr>
            </w:pPr>
          </w:p>
        </w:tc>
        <w:tc>
          <w:tcPr>
            <w:tcW w:w="1883" w:type="dxa"/>
          </w:tcPr>
          <w:p w14:paraId="4DD0366B" w14:textId="77777777" w:rsidR="00976FD1" w:rsidRDefault="00976FD1" w:rsidP="00BD015E">
            <w:pPr>
              <w:rPr>
                <w:rFonts w:ascii="Times" w:hAnsi="Times"/>
                <w:color w:val="000000"/>
                <w:sz w:val="24"/>
                <w:szCs w:val="24"/>
              </w:rPr>
            </w:pPr>
          </w:p>
        </w:tc>
      </w:tr>
      <w:tr w:rsidR="00976FD1" w14:paraId="674F98E0" w14:textId="77777777" w:rsidTr="00BD015E">
        <w:tc>
          <w:tcPr>
            <w:tcW w:w="959" w:type="dxa"/>
          </w:tcPr>
          <w:p w14:paraId="1D2972D5" w14:textId="76B418AA" w:rsidR="00976FD1" w:rsidRPr="00976FD1" w:rsidRDefault="00976FD1" w:rsidP="00BD015E">
            <w:pPr>
              <w:rPr>
                <w:rFonts w:ascii="Times" w:hAnsi="Times"/>
                <w:b/>
                <w:color w:val="000000"/>
                <w:sz w:val="24"/>
                <w:szCs w:val="24"/>
              </w:rPr>
            </w:pPr>
            <w:r>
              <w:rPr>
                <w:rFonts w:ascii="Times" w:hAnsi="Times"/>
                <w:b/>
                <w:color w:val="000000"/>
                <w:sz w:val="24"/>
                <w:szCs w:val="24"/>
              </w:rPr>
              <w:t>ENS</w:t>
            </w:r>
          </w:p>
        </w:tc>
        <w:tc>
          <w:tcPr>
            <w:tcW w:w="2805" w:type="dxa"/>
          </w:tcPr>
          <w:p w14:paraId="5A270A6D" w14:textId="77777777" w:rsidR="00976FD1" w:rsidRDefault="00976FD1" w:rsidP="00BD015E">
            <w:pPr>
              <w:rPr>
                <w:rFonts w:ascii="Times" w:hAnsi="Times"/>
                <w:color w:val="000000"/>
                <w:sz w:val="24"/>
                <w:szCs w:val="24"/>
              </w:rPr>
            </w:pPr>
          </w:p>
        </w:tc>
        <w:tc>
          <w:tcPr>
            <w:tcW w:w="1882" w:type="dxa"/>
          </w:tcPr>
          <w:p w14:paraId="26C7E884" w14:textId="77777777" w:rsidR="00976FD1" w:rsidRDefault="00976FD1" w:rsidP="00BD015E">
            <w:pPr>
              <w:rPr>
                <w:rFonts w:ascii="Times" w:hAnsi="Times"/>
                <w:color w:val="000000"/>
                <w:sz w:val="24"/>
                <w:szCs w:val="24"/>
              </w:rPr>
            </w:pPr>
          </w:p>
        </w:tc>
        <w:tc>
          <w:tcPr>
            <w:tcW w:w="1883" w:type="dxa"/>
          </w:tcPr>
          <w:p w14:paraId="5E2FDF87" w14:textId="77777777" w:rsidR="00976FD1" w:rsidRDefault="00976FD1" w:rsidP="00BD015E">
            <w:pPr>
              <w:rPr>
                <w:rFonts w:ascii="Times" w:hAnsi="Times"/>
                <w:color w:val="000000"/>
                <w:sz w:val="24"/>
                <w:szCs w:val="24"/>
              </w:rPr>
            </w:pPr>
          </w:p>
        </w:tc>
        <w:tc>
          <w:tcPr>
            <w:tcW w:w="1883" w:type="dxa"/>
          </w:tcPr>
          <w:p w14:paraId="6D9F1422" w14:textId="77777777" w:rsidR="00976FD1" w:rsidRDefault="00976FD1" w:rsidP="00BD015E">
            <w:pPr>
              <w:rPr>
                <w:rFonts w:ascii="Times" w:hAnsi="Times"/>
                <w:color w:val="000000"/>
                <w:sz w:val="24"/>
                <w:szCs w:val="24"/>
              </w:rPr>
            </w:pPr>
          </w:p>
        </w:tc>
        <w:tc>
          <w:tcPr>
            <w:tcW w:w="1883" w:type="dxa"/>
          </w:tcPr>
          <w:p w14:paraId="0AD4513E" w14:textId="77777777" w:rsidR="00976FD1" w:rsidRDefault="00976FD1" w:rsidP="00BD015E">
            <w:pPr>
              <w:rPr>
                <w:rFonts w:ascii="Times" w:hAnsi="Times"/>
                <w:color w:val="000000"/>
                <w:sz w:val="24"/>
                <w:szCs w:val="24"/>
              </w:rPr>
            </w:pPr>
          </w:p>
        </w:tc>
        <w:tc>
          <w:tcPr>
            <w:tcW w:w="1883" w:type="dxa"/>
          </w:tcPr>
          <w:p w14:paraId="0E3D78CA" w14:textId="77777777" w:rsidR="00976FD1" w:rsidRDefault="00976FD1" w:rsidP="00BD015E">
            <w:pPr>
              <w:rPr>
                <w:rFonts w:ascii="Times" w:hAnsi="Times"/>
                <w:color w:val="000000"/>
                <w:sz w:val="24"/>
                <w:szCs w:val="24"/>
              </w:rPr>
            </w:pPr>
          </w:p>
        </w:tc>
      </w:tr>
      <w:tr w:rsidR="00976FD1" w14:paraId="2F39CD95" w14:textId="77777777" w:rsidTr="00BD015E">
        <w:tc>
          <w:tcPr>
            <w:tcW w:w="959" w:type="dxa"/>
          </w:tcPr>
          <w:p w14:paraId="6198FF0F" w14:textId="65885497" w:rsidR="00976FD1" w:rsidRDefault="00976FD1" w:rsidP="00BD015E">
            <w:pPr>
              <w:rPr>
                <w:rFonts w:ascii="Times" w:hAnsi="Times"/>
                <w:color w:val="000000"/>
                <w:sz w:val="24"/>
                <w:szCs w:val="24"/>
              </w:rPr>
            </w:pPr>
            <w:r w:rsidRPr="00BD015E">
              <w:rPr>
                <w:rFonts w:ascii="Times" w:hAnsi="Times"/>
                <w:color w:val="000000"/>
                <w:sz w:val="24"/>
                <w:szCs w:val="24"/>
              </w:rPr>
              <w:t>G</w:t>
            </w:r>
          </w:p>
        </w:tc>
        <w:tc>
          <w:tcPr>
            <w:tcW w:w="2805" w:type="dxa"/>
          </w:tcPr>
          <w:p w14:paraId="457DDC5C" w14:textId="3A221BB1" w:rsidR="00976FD1" w:rsidRDefault="00976FD1"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87B7D35" w14:textId="498D3249" w:rsidR="00976FD1" w:rsidRDefault="00976FD1"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047F0E2F" w14:textId="76232CDD" w:rsidR="00976FD1" w:rsidRDefault="00976FD1" w:rsidP="00BD015E">
            <w:pPr>
              <w:rPr>
                <w:rFonts w:ascii="Times" w:hAnsi="Times"/>
                <w:color w:val="000000"/>
                <w:sz w:val="24"/>
                <w:szCs w:val="24"/>
              </w:rPr>
            </w:pPr>
            <w:r>
              <w:rPr>
                <w:rFonts w:ascii="Times" w:hAnsi="Times"/>
                <w:color w:val="000000"/>
                <w:sz w:val="24"/>
                <w:szCs w:val="24"/>
              </w:rPr>
              <w:t>-52.19</w:t>
            </w:r>
          </w:p>
        </w:tc>
        <w:tc>
          <w:tcPr>
            <w:tcW w:w="1883" w:type="dxa"/>
          </w:tcPr>
          <w:p w14:paraId="194FCFD5" w14:textId="1B8F44E1" w:rsidR="00976FD1" w:rsidRDefault="00976FD1" w:rsidP="00BD015E">
            <w:pPr>
              <w:rPr>
                <w:rFonts w:ascii="Times" w:hAnsi="Times"/>
                <w:color w:val="000000"/>
                <w:sz w:val="24"/>
                <w:szCs w:val="24"/>
              </w:rPr>
            </w:pPr>
            <w:r>
              <w:rPr>
                <w:rFonts w:ascii="Times" w:hAnsi="Times"/>
                <w:color w:val="000000"/>
                <w:sz w:val="24"/>
                <w:szCs w:val="24"/>
              </w:rPr>
              <w:t>126.2</w:t>
            </w:r>
          </w:p>
        </w:tc>
        <w:tc>
          <w:tcPr>
            <w:tcW w:w="1883" w:type="dxa"/>
          </w:tcPr>
          <w:p w14:paraId="25E4DF0B" w14:textId="14D54C58" w:rsidR="00976FD1" w:rsidRDefault="00976FD1" w:rsidP="00BD015E">
            <w:pPr>
              <w:rPr>
                <w:rFonts w:ascii="Times" w:hAnsi="Times"/>
                <w:color w:val="000000"/>
                <w:sz w:val="24"/>
                <w:szCs w:val="24"/>
              </w:rPr>
            </w:pPr>
            <w:r>
              <w:rPr>
                <w:rFonts w:ascii="Times" w:hAnsi="Times"/>
                <w:color w:val="000000"/>
                <w:sz w:val="24"/>
                <w:szCs w:val="24"/>
              </w:rPr>
              <w:t>0.00</w:t>
            </w:r>
          </w:p>
        </w:tc>
        <w:tc>
          <w:tcPr>
            <w:tcW w:w="1883" w:type="dxa"/>
          </w:tcPr>
          <w:p w14:paraId="584D7978" w14:textId="61FC615E" w:rsidR="00976FD1" w:rsidRDefault="00976FD1" w:rsidP="00BD015E">
            <w:pPr>
              <w:rPr>
                <w:rFonts w:ascii="Times" w:hAnsi="Times"/>
                <w:color w:val="000000"/>
                <w:sz w:val="24"/>
                <w:szCs w:val="24"/>
              </w:rPr>
            </w:pPr>
            <w:r>
              <w:rPr>
                <w:rFonts w:ascii="Times" w:hAnsi="Times"/>
                <w:color w:val="000000"/>
                <w:sz w:val="24"/>
                <w:szCs w:val="24"/>
              </w:rPr>
              <w:t>0.493</w:t>
            </w:r>
          </w:p>
        </w:tc>
      </w:tr>
      <w:tr w:rsidR="00976FD1" w14:paraId="577D8B40" w14:textId="77777777" w:rsidTr="00BD015E">
        <w:tc>
          <w:tcPr>
            <w:tcW w:w="959" w:type="dxa"/>
          </w:tcPr>
          <w:p w14:paraId="5CACF697" w14:textId="48CF0451" w:rsidR="00976FD1" w:rsidRDefault="00976FD1" w:rsidP="00BD015E">
            <w:pPr>
              <w:rPr>
                <w:rFonts w:ascii="Times" w:hAnsi="Times"/>
                <w:color w:val="000000"/>
                <w:sz w:val="24"/>
                <w:szCs w:val="24"/>
              </w:rPr>
            </w:pPr>
            <w:r>
              <w:rPr>
                <w:rFonts w:ascii="Times" w:hAnsi="Times"/>
                <w:color w:val="000000"/>
                <w:sz w:val="24"/>
                <w:szCs w:val="24"/>
              </w:rPr>
              <w:t>F</w:t>
            </w:r>
          </w:p>
        </w:tc>
        <w:tc>
          <w:tcPr>
            <w:tcW w:w="2805" w:type="dxa"/>
          </w:tcPr>
          <w:p w14:paraId="727CD864" w14:textId="48E5838C" w:rsidR="00976FD1" w:rsidRDefault="00976FD1" w:rsidP="00BD015E">
            <w:pPr>
              <w:rPr>
                <w:rFonts w:ascii="Times" w:hAnsi="Times"/>
                <w:color w:val="000000"/>
                <w:sz w:val="24"/>
                <w:szCs w:val="24"/>
              </w:rPr>
            </w:pPr>
            <w:r>
              <w:rPr>
                <w:rFonts w:ascii="Times" w:hAnsi="Times"/>
                <w:color w:val="000000"/>
                <w:sz w:val="24"/>
                <w:szCs w:val="24"/>
              </w:rPr>
              <w:t>Y ~ area*fetch</w:t>
            </w:r>
          </w:p>
        </w:tc>
        <w:tc>
          <w:tcPr>
            <w:tcW w:w="1882" w:type="dxa"/>
          </w:tcPr>
          <w:p w14:paraId="3A8676DB" w14:textId="27F46FD2"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38A7338" w14:textId="3E7D04E9" w:rsidR="00976FD1" w:rsidRDefault="00976FD1" w:rsidP="00BD015E">
            <w:pPr>
              <w:rPr>
                <w:rFonts w:ascii="Times" w:hAnsi="Times"/>
                <w:color w:val="000000"/>
                <w:sz w:val="24"/>
                <w:szCs w:val="24"/>
              </w:rPr>
            </w:pPr>
            <w:r>
              <w:rPr>
                <w:rFonts w:ascii="Times" w:hAnsi="Times"/>
                <w:color w:val="000000"/>
                <w:sz w:val="24"/>
                <w:szCs w:val="24"/>
              </w:rPr>
              <w:t>-58.67</w:t>
            </w:r>
          </w:p>
        </w:tc>
        <w:tc>
          <w:tcPr>
            <w:tcW w:w="1883" w:type="dxa"/>
          </w:tcPr>
          <w:p w14:paraId="01730603" w14:textId="625222F5" w:rsidR="00976FD1" w:rsidRDefault="00976FD1" w:rsidP="00BD015E">
            <w:pPr>
              <w:rPr>
                <w:rFonts w:ascii="Times" w:hAnsi="Times"/>
                <w:color w:val="000000"/>
                <w:sz w:val="24"/>
                <w:szCs w:val="24"/>
              </w:rPr>
            </w:pPr>
            <w:r>
              <w:rPr>
                <w:rFonts w:ascii="Times" w:hAnsi="Times"/>
                <w:color w:val="000000"/>
                <w:sz w:val="24"/>
                <w:szCs w:val="24"/>
              </w:rPr>
              <w:t>127.8</w:t>
            </w:r>
          </w:p>
        </w:tc>
        <w:tc>
          <w:tcPr>
            <w:tcW w:w="1883" w:type="dxa"/>
          </w:tcPr>
          <w:p w14:paraId="34BA4C53" w14:textId="55DE7C12" w:rsidR="00976FD1" w:rsidRDefault="00976FD1" w:rsidP="00BD015E">
            <w:pPr>
              <w:rPr>
                <w:rFonts w:ascii="Times" w:hAnsi="Times"/>
                <w:color w:val="000000"/>
                <w:sz w:val="24"/>
                <w:szCs w:val="24"/>
              </w:rPr>
            </w:pPr>
            <w:r>
              <w:rPr>
                <w:rFonts w:ascii="Times" w:hAnsi="Times"/>
                <w:color w:val="000000"/>
                <w:sz w:val="24"/>
                <w:szCs w:val="24"/>
              </w:rPr>
              <w:t>1.57</w:t>
            </w:r>
          </w:p>
        </w:tc>
        <w:tc>
          <w:tcPr>
            <w:tcW w:w="1883" w:type="dxa"/>
          </w:tcPr>
          <w:p w14:paraId="6A0EDE93" w14:textId="2A303143" w:rsidR="00976FD1" w:rsidRDefault="00976FD1" w:rsidP="00BD015E">
            <w:pPr>
              <w:rPr>
                <w:rFonts w:ascii="Times" w:hAnsi="Times"/>
                <w:color w:val="000000"/>
                <w:sz w:val="24"/>
                <w:szCs w:val="24"/>
              </w:rPr>
            </w:pPr>
            <w:r>
              <w:rPr>
                <w:rFonts w:ascii="Times" w:hAnsi="Times"/>
                <w:color w:val="000000"/>
                <w:sz w:val="24"/>
                <w:szCs w:val="24"/>
              </w:rPr>
              <w:t>0.225</w:t>
            </w:r>
          </w:p>
        </w:tc>
      </w:tr>
      <w:tr w:rsidR="00976FD1" w14:paraId="551F83E2" w14:textId="77777777" w:rsidTr="00BD015E">
        <w:tc>
          <w:tcPr>
            <w:tcW w:w="959" w:type="dxa"/>
          </w:tcPr>
          <w:p w14:paraId="6B2ABC0A" w14:textId="67729C96" w:rsidR="00976FD1" w:rsidRDefault="00976FD1" w:rsidP="00BD015E">
            <w:pPr>
              <w:rPr>
                <w:rFonts w:ascii="Times" w:hAnsi="Times"/>
                <w:color w:val="000000"/>
                <w:sz w:val="24"/>
                <w:szCs w:val="24"/>
              </w:rPr>
            </w:pPr>
            <w:r>
              <w:rPr>
                <w:rFonts w:ascii="Times" w:hAnsi="Times"/>
                <w:color w:val="000000"/>
                <w:sz w:val="24"/>
                <w:szCs w:val="24"/>
              </w:rPr>
              <w:t>C</w:t>
            </w:r>
          </w:p>
        </w:tc>
        <w:tc>
          <w:tcPr>
            <w:tcW w:w="2805" w:type="dxa"/>
          </w:tcPr>
          <w:p w14:paraId="617CC311" w14:textId="32EE0368" w:rsidR="00976FD1" w:rsidRDefault="00976FD1" w:rsidP="00BD015E">
            <w:pPr>
              <w:rPr>
                <w:rFonts w:ascii="Times" w:hAnsi="Times"/>
                <w:color w:val="000000"/>
                <w:sz w:val="24"/>
                <w:szCs w:val="24"/>
              </w:rPr>
            </w:pPr>
            <w:r>
              <w:rPr>
                <w:rFonts w:ascii="Times" w:hAnsi="Times"/>
                <w:color w:val="000000"/>
                <w:sz w:val="24"/>
                <w:szCs w:val="24"/>
              </w:rPr>
              <w:t>Y ~ dfw*fetch</w:t>
            </w:r>
          </w:p>
        </w:tc>
        <w:tc>
          <w:tcPr>
            <w:tcW w:w="1882" w:type="dxa"/>
          </w:tcPr>
          <w:p w14:paraId="0A5451B3" w14:textId="7005693F" w:rsidR="00976FD1" w:rsidRDefault="00976FD1" w:rsidP="00BD015E">
            <w:pPr>
              <w:rPr>
                <w:rFonts w:ascii="Times" w:hAnsi="Times"/>
                <w:color w:val="000000"/>
                <w:sz w:val="24"/>
                <w:szCs w:val="24"/>
              </w:rPr>
            </w:pPr>
            <w:r>
              <w:rPr>
                <w:rFonts w:ascii="Times" w:hAnsi="Times"/>
                <w:color w:val="000000"/>
                <w:sz w:val="24"/>
                <w:szCs w:val="24"/>
              </w:rPr>
              <w:t>5</w:t>
            </w:r>
          </w:p>
        </w:tc>
        <w:tc>
          <w:tcPr>
            <w:tcW w:w="1883" w:type="dxa"/>
          </w:tcPr>
          <w:p w14:paraId="5FCEF06E" w14:textId="5D322467" w:rsidR="00976FD1" w:rsidRDefault="00976FD1" w:rsidP="00BD015E">
            <w:pPr>
              <w:rPr>
                <w:rFonts w:ascii="Times" w:hAnsi="Times"/>
                <w:color w:val="000000"/>
                <w:sz w:val="24"/>
                <w:szCs w:val="24"/>
              </w:rPr>
            </w:pPr>
            <w:r>
              <w:rPr>
                <w:rFonts w:ascii="Times" w:hAnsi="Times"/>
                <w:color w:val="000000"/>
                <w:sz w:val="24"/>
                <w:szCs w:val="24"/>
              </w:rPr>
              <w:t>-59.21</w:t>
            </w:r>
          </w:p>
        </w:tc>
        <w:tc>
          <w:tcPr>
            <w:tcW w:w="1883" w:type="dxa"/>
          </w:tcPr>
          <w:p w14:paraId="20EA92D7" w14:textId="04140C31" w:rsidR="00976FD1" w:rsidRDefault="00976FD1" w:rsidP="00BD015E">
            <w:pPr>
              <w:rPr>
                <w:rFonts w:ascii="Times" w:hAnsi="Times"/>
                <w:color w:val="000000"/>
                <w:sz w:val="24"/>
                <w:szCs w:val="24"/>
              </w:rPr>
            </w:pPr>
            <w:r>
              <w:rPr>
                <w:rFonts w:ascii="Times" w:hAnsi="Times"/>
                <w:color w:val="000000"/>
                <w:sz w:val="24"/>
                <w:szCs w:val="24"/>
              </w:rPr>
              <w:t>128.9</w:t>
            </w:r>
          </w:p>
        </w:tc>
        <w:tc>
          <w:tcPr>
            <w:tcW w:w="1883" w:type="dxa"/>
          </w:tcPr>
          <w:p w14:paraId="621004A4" w14:textId="534AAFE8" w:rsidR="00976FD1" w:rsidRDefault="00976FD1" w:rsidP="00BD015E">
            <w:pPr>
              <w:rPr>
                <w:rFonts w:ascii="Times" w:hAnsi="Times"/>
                <w:color w:val="000000"/>
                <w:sz w:val="24"/>
                <w:szCs w:val="24"/>
              </w:rPr>
            </w:pPr>
            <w:r>
              <w:rPr>
                <w:rFonts w:ascii="Times" w:hAnsi="Times"/>
                <w:color w:val="000000"/>
                <w:sz w:val="24"/>
                <w:szCs w:val="24"/>
              </w:rPr>
              <w:t>2.66</w:t>
            </w:r>
          </w:p>
        </w:tc>
        <w:tc>
          <w:tcPr>
            <w:tcW w:w="1883" w:type="dxa"/>
          </w:tcPr>
          <w:p w14:paraId="1B8EECCF" w14:textId="15DE9037" w:rsidR="00976FD1" w:rsidRDefault="00976FD1" w:rsidP="00BD015E">
            <w:pPr>
              <w:rPr>
                <w:rFonts w:ascii="Times" w:hAnsi="Times"/>
                <w:color w:val="000000"/>
                <w:sz w:val="24"/>
                <w:szCs w:val="24"/>
              </w:rPr>
            </w:pPr>
            <w:r>
              <w:rPr>
                <w:rFonts w:ascii="Times" w:hAnsi="Times"/>
                <w:color w:val="000000"/>
                <w:sz w:val="24"/>
                <w:szCs w:val="24"/>
              </w:rPr>
              <w:t>0.130</w:t>
            </w:r>
          </w:p>
        </w:tc>
      </w:tr>
      <w:tr w:rsidR="00976FD1" w14:paraId="0B9E6425" w14:textId="77777777" w:rsidTr="00BD015E">
        <w:tc>
          <w:tcPr>
            <w:tcW w:w="959" w:type="dxa"/>
          </w:tcPr>
          <w:p w14:paraId="738E4259" w14:textId="1AA38622" w:rsidR="00976FD1" w:rsidRDefault="00976FD1" w:rsidP="00BD015E">
            <w:pPr>
              <w:rPr>
                <w:rFonts w:ascii="Times" w:hAnsi="Times"/>
                <w:color w:val="000000"/>
                <w:sz w:val="24"/>
                <w:szCs w:val="24"/>
              </w:rPr>
            </w:pPr>
            <w:r>
              <w:rPr>
                <w:rFonts w:ascii="Times" w:hAnsi="Times"/>
                <w:color w:val="000000"/>
                <w:sz w:val="24"/>
                <w:szCs w:val="24"/>
              </w:rPr>
              <w:t>.</w:t>
            </w:r>
          </w:p>
        </w:tc>
        <w:tc>
          <w:tcPr>
            <w:tcW w:w="2805" w:type="dxa"/>
          </w:tcPr>
          <w:p w14:paraId="339446A5" w14:textId="0E5D7DBA" w:rsidR="00976FD1" w:rsidRDefault="00976FD1" w:rsidP="00BD015E">
            <w:pPr>
              <w:rPr>
                <w:rFonts w:ascii="Times" w:hAnsi="Times"/>
                <w:color w:val="000000"/>
                <w:sz w:val="24"/>
                <w:szCs w:val="24"/>
              </w:rPr>
            </w:pPr>
            <w:r>
              <w:rPr>
                <w:rFonts w:ascii="Times" w:hAnsi="Times"/>
                <w:color w:val="000000"/>
                <w:sz w:val="24"/>
                <w:szCs w:val="24"/>
              </w:rPr>
              <w:t>Y ~ area</w:t>
            </w:r>
          </w:p>
        </w:tc>
        <w:tc>
          <w:tcPr>
            <w:tcW w:w="1882" w:type="dxa"/>
          </w:tcPr>
          <w:p w14:paraId="5A66FA96" w14:textId="33AD04F7"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3BA833BE" w14:textId="67AB6160" w:rsidR="00976FD1" w:rsidRDefault="00976FD1" w:rsidP="00BD015E">
            <w:pPr>
              <w:rPr>
                <w:rFonts w:ascii="Times" w:hAnsi="Times"/>
                <w:color w:val="000000"/>
                <w:sz w:val="24"/>
                <w:szCs w:val="24"/>
              </w:rPr>
            </w:pPr>
            <w:r>
              <w:rPr>
                <w:rFonts w:ascii="Times" w:hAnsi="Times"/>
                <w:color w:val="000000"/>
                <w:sz w:val="24"/>
                <w:szCs w:val="24"/>
              </w:rPr>
              <w:t>-61.59</w:t>
            </w:r>
          </w:p>
        </w:tc>
        <w:tc>
          <w:tcPr>
            <w:tcW w:w="1883" w:type="dxa"/>
          </w:tcPr>
          <w:p w14:paraId="3ED5E567" w14:textId="10245898" w:rsidR="00976FD1" w:rsidRDefault="00976FD1" w:rsidP="00BD015E">
            <w:pPr>
              <w:rPr>
                <w:rFonts w:ascii="Times" w:hAnsi="Times"/>
                <w:color w:val="000000"/>
                <w:sz w:val="24"/>
                <w:szCs w:val="24"/>
              </w:rPr>
            </w:pPr>
            <w:r>
              <w:rPr>
                <w:rFonts w:ascii="Times" w:hAnsi="Times"/>
                <w:color w:val="000000"/>
                <w:sz w:val="24"/>
                <w:szCs w:val="24"/>
              </w:rPr>
              <w:t>129.4</w:t>
            </w:r>
          </w:p>
        </w:tc>
        <w:tc>
          <w:tcPr>
            <w:tcW w:w="1883" w:type="dxa"/>
          </w:tcPr>
          <w:p w14:paraId="2ECE710B" w14:textId="6D3B5D3C" w:rsidR="00976FD1" w:rsidRDefault="00976FD1" w:rsidP="00BD015E">
            <w:pPr>
              <w:rPr>
                <w:rFonts w:ascii="Times" w:hAnsi="Times"/>
                <w:color w:val="000000"/>
                <w:sz w:val="24"/>
                <w:szCs w:val="24"/>
              </w:rPr>
            </w:pPr>
            <w:r>
              <w:rPr>
                <w:rFonts w:ascii="Times" w:hAnsi="Times"/>
                <w:color w:val="000000"/>
                <w:sz w:val="24"/>
                <w:szCs w:val="24"/>
              </w:rPr>
              <w:t>3.13</w:t>
            </w:r>
          </w:p>
        </w:tc>
        <w:tc>
          <w:tcPr>
            <w:tcW w:w="1883" w:type="dxa"/>
          </w:tcPr>
          <w:p w14:paraId="40D3778E" w14:textId="164F3C4A" w:rsidR="00976FD1" w:rsidRDefault="00976FD1" w:rsidP="00BD015E">
            <w:pPr>
              <w:rPr>
                <w:rFonts w:ascii="Times" w:hAnsi="Times"/>
                <w:color w:val="000000"/>
                <w:sz w:val="24"/>
                <w:szCs w:val="24"/>
              </w:rPr>
            </w:pPr>
            <w:r>
              <w:rPr>
                <w:rFonts w:ascii="Times" w:hAnsi="Times"/>
                <w:color w:val="000000"/>
                <w:sz w:val="24"/>
                <w:szCs w:val="24"/>
              </w:rPr>
              <w:t>0.103</w:t>
            </w:r>
          </w:p>
        </w:tc>
      </w:tr>
      <w:tr w:rsidR="00976FD1" w14:paraId="66381A3E" w14:textId="77777777" w:rsidTr="00BD015E">
        <w:tc>
          <w:tcPr>
            <w:tcW w:w="959" w:type="dxa"/>
          </w:tcPr>
          <w:p w14:paraId="4FD26BD9" w14:textId="7A799EF5" w:rsidR="00976FD1" w:rsidRDefault="00976FD1" w:rsidP="00BD015E">
            <w:pPr>
              <w:rPr>
                <w:rFonts w:ascii="Times" w:hAnsi="Times"/>
                <w:color w:val="000000"/>
                <w:sz w:val="24"/>
                <w:szCs w:val="24"/>
              </w:rPr>
            </w:pPr>
            <w:r>
              <w:rPr>
                <w:rFonts w:ascii="Times" w:hAnsi="Times"/>
                <w:color w:val="000000"/>
                <w:sz w:val="24"/>
                <w:szCs w:val="24"/>
              </w:rPr>
              <w:t>B</w:t>
            </w:r>
          </w:p>
        </w:tc>
        <w:tc>
          <w:tcPr>
            <w:tcW w:w="2805" w:type="dxa"/>
          </w:tcPr>
          <w:p w14:paraId="56804397" w14:textId="26D4072E" w:rsidR="00976FD1" w:rsidRDefault="00976FD1" w:rsidP="00BD015E">
            <w:pPr>
              <w:rPr>
                <w:rFonts w:ascii="Times" w:hAnsi="Times"/>
                <w:color w:val="000000"/>
                <w:sz w:val="24"/>
                <w:szCs w:val="24"/>
              </w:rPr>
            </w:pPr>
            <w:r>
              <w:rPr>
                <w:rFonts w:ascii="Times" w:hAnsi="Times"/>
                <w:color w:val="000000"/>
                <w:sz w:val="24"/>
                <w:szCs w:val="24"/>
              </w:rPr>
              <w:t>Y ~ dfw</w:t>
            </w:r>
          </w:p>
        </w:tc>
        <w:tc>
          <w:tcPr>
            <w:tcW w:w="1882" w:type="dxa"/>
          </w:tcPr>
          <w:p w14:paraId="11ADD6F1" w14:textId="2F243206"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551BA248" w14:textId="34C39789"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02D8FFB" w14:textId="5D6779D0" w:rsidR="00976FD1" w:rsidRDefault="00976FD1" w:rsidP="00BD015E">
            <w:pPr>
              <w:rPr>
                <w:rFonts w:ascii="Times" w:hAnsi="Times"/>
                <w:color w:val="000000"/>
                <w:sz w:val="24"/>
                <w:szCs w:val="24"/>
              </w:rPr>
            </w:pPr>
            <w:r>
              <w:rPr>
                <w:rFonts w:ascii="Times" w:hAnsi="Times"/>
                <w:color w:val="000000"/>
                <w:sz w:val="24"/>
                <w:szCs w:val="24"/>
              </w:rPr>
              <w:t>132.4</w:t>
            </w:r>
          </w:p>
        </w:tc>
        <w:tc>
          <w:tcPr>
            <w:tcW w:w="1883" w:type="dxa"/>
          </w:tcPr>
          <w:p w14:paraId="0EF95246" w14:textId="1974C6A1" w:rsidR="00976FD1" w:rsidRDefault="00976FD1" w:rsidP="00BD015E">
            <w:pPr>
              <w:rPr>
                <w:rFonts w:ascii="Times" w:hAnsi="Times"/>
                <w:color w:val="000000"/>
                <w:sz w:val="24"/>
                <w:szCs w:val="24"/>
              </w:rPr>
            </w:pPr>
            <w:r>
              <w:rPr>
                <w:rFonts w:ascii="Times" w:hAnsi="Times"/>
                <w:color w:val="000000"/>
                <w:sz w:val="24"/>
                <w:szCs w:val="24"/>
              </w:rPr>
              <w:t>6.20</w:t>
            </w:r>
          </w:p>
        </w:tc>
        <w:tc>
          <w:tcPr>
            <w:tcW w:w="1883" w:type="dxa"/>
          </w:tcPr>
          <w:p w14:paraId="0DD602DA" w14:textId="78C8A019" w:rsidR="00976FD1" w:rsidRDefault="00976FD1" w:rsidP="00BD015E">
            <w:pPr>
              <w:rPr>
                <w:rFonts w:ascii="Times" w:hAnsi="Times"/>
                <w:color w:val="000000"/>
                <w:sz w:val="24"/>
                <w:szCs w:val="24"/>
              </w:rPr>
            </w:pPr>
            <w:r>
              <w:rPr>
                <w:rFonts w:ascii="Times" w:hAnsi="Times"/>
                <w:color w:val="000000"/>
                <w:sz w:val="24"/>
                <w:szCs w:val="24"/>
              </w:rPr>
              <w:t>0.022</w:t>
            </w:r>
          </w:p>
        </w:tc>
      </w:tr>
      <w:tr w:rsidR="00976FD1" w14:paraId="0F30160F" w14:textId="77777777" w:rsidTr="00BD015E">
        <w:tc>
          <w:tcPr>
            <w:tcW w:w="959" w:type="dxa"/>
          </w:tcPr>
          <w:p w14:paraId="18EA5CE9" w14:textId="58B55D04" w:rsidR="00976FD1" w:rsidRDefault="00976FD1" w:rsidP="00BD015E">
            <w:pPr>
              <w:rPr>
                <w:rFonts w:ascii="Times" w:hAnsi="Times"/>
                <w:color w:val="000000"/>
                <w:sz w:val="24"/>
                <w:szCs w:val="24"/>
              </w:rPr>
            </w:pPr>
            <w:r>
              <w:rPr>
                <w:rFonts w:ascii="Times" w:hAnsi="Times"/>
                <w:color w:val="000000"/>
                <w:sz w:val="24"/>
                <w:szCs w:val="24"/>
              </w:rPr>
              <w:t>A</w:t>
            </w:r>
          </w:p>
        </w:tc>
        <w:tc>
          <w:tcPr>
            <w:tcW w:w="2805" w:type="dxa"/>
          </w:tcPr>
          <w:p w14:paraId="71FB2265" w14:textId="40BE4DAD" w:rsidR="00976FD1" w:rsidRDefault="00976FD1" w:rsidP="00BD015E">
            <w:pPr>
              <w:rPr>
                <w:rFonts w:ascii="Times" w:hAnsi="Times"/>
                <w:color w:val="000000"/>
                <w:sz w:val="24"/>
                <w:szCs w:val="24"/>
              </w:rPr>
            </w:pPr>
            <w:r>
              <w:rPr>
                <w:rFonts w:ascii="Times" w:hAnsi="Times"/>
                <w:color w:val="000000"/>
                <w:sz w:val="24"/>
                <w:szCs w:val="24"/>
              </w:rPr>
              <w:t>Y ~ fetch</w:t>
            </w:r>
          </w:p>
        </w:tc>
        <w:tc>
          <w:tcPr>
            <w:tcW w:w="1882" w:type="dxa"/>
          </w:tcPr>
          <w:p w14:paraId="4A636F08" w14:textId="5FB6BCEA" w:rsidR="00976FD1" w:rsidRDefault="00976FD1" w:rsidP="00BD015E">
            <w:pPr>
              <w:rPr>
                <w:rFonts w:ascii="Times" w:hAnsi="Times"/>
                <w:color w:val="000000"/>
                <w:sz w:val="24"/>
                <w:szCs w:val="24"/>
              </w:rPr>
            </w:pPr>
            <w:r>
              <w:rPr>
                <w:rFonts w:ascii="Times" w:hAnsi="Times"/>
                <w:color w:val="000000"/>
                <w:sz w:val="24"/>
                <w:szCs w:val="24"/>
              </w:rPr>
              <w:t>3</w:t>
            </w:r>
          </w:p>
        </w:tc>
        <w:tc>
          <w:tcPr>
            <w:tcW w:w="1883" w:type="dxa"/>
          </w:tcPr>
          <w:p w14:paraId="63A766F0" w14:textId="4E993FAE" w:rsidR="00976FD1" w:rsidRDefault="00976FD1" w:rsidP="00BD015E">
            <w:pPr>
              <w:rPr>
                <w:rFonts w:ascii="Times" w:hAnsi="Times"/>
                <w:color w:val="000000"/>
                <w:sz w:val="24"/>
                <w:szCs w:val="24"/>
              </w:rPr>
            </w:pPr>
            <w:r>
              <w:rPr>
                <w:rFonts w:ascii="Times" w:hAnsi="Times"/>
                <w:color w:val="000000"/>
                <w:sz w:val="24"/>
                <w:szCs w:val="24"/>
              </w:rPr>
              <w:t>-63.13</w:t>
            </w:r>
          </w:p>
        </w:tc>
        <w:tc>
          <w:tcPr>
            <w:tcW w:w="1883" w:type="dxa"/>
          </w:tcPr>
          <w:p w14:paraId="2824E7A5" w14:textId="65B8FC0C" w:rsidR="00976FD1" w:rsidRDefault="00976FD1" w:rsidP="00BD015E">
            <w:pPr>
              <w:rPr>
                <w:rFonts w:ascii="Times" w:hAnsi="Times"/>
                <w:color w:val="000000"/>
                <w:sz w:val="24"/>
                <w:szCs w:val="24"/>
              </w:rPr>
            </w:pPr>
            <w:r>
              <w:rPr>
                <w:rFonts w:ascii="Times" w:hAnsi="Times"/>
                <w:color w:val="000000"/>
                <w:sz w:val="24"/>
                <w:szCs w:val="24"/>
              </w:rPr>
              <w:t>133.1</w:t>
            </w:r>
          </w:p>
        </w:tc>
        <w:tc>
          <w:tcPr>
            <w:tcW w:w="1883" w:type="dxa"/>
          </w:tcPr>
          <w:p w14:paraId="2AD77258" w14:textId="2FF4BD78" w:rsidR="00976FD1" w:rsidRDefault="00976FD1" w:rsidP="00BD015E">
            <w:pPr>
              <w:rPr>
                <w:rFonts w:ascii="Times" w:hAnsi="Times"/>
                <w:color w:val="000000"/>
                <w:sz w:val="24"/>
                <w:szCs w:val="24"/>
              </w:rPr>
            </w:pPr>
            <w:r>
              <w:rPr>
                <w:rFonts w:ascii="Times" w:hAnsi="Times"/>
                <w:color w:val="000000"/>
                <w:sz w:val="24"/>
                <w:szCs w:val="24"/>
              </w:rPr>
              <w:t>6.80</w:t>
            </w:r>
          </w:p>
        </w:tc>
        <w:tc>
          <w:tcPr>
            <w:tcW w:w="1883" w:type="dxa"/>
          </w:tcPr>
          <w:p w14:paraId="264A65CC" w14:textId="43B2C848" w:rsidR="00976FD1" w:rsidRDefault="00976FD1" w:rsidP="00BD015E">
            <w:pPr>
              <w:rPr>
                <w:rFonts w:ascii="Times" w:hAnsi="Times"/>
                <w:color w:val="000000"/>
                <w:sz w:val="24"/>
                <w:szCs w:val="24"/>
              </w:rPr>
            </w:pPr>
            <w:r>
              <w:rPr>
                <w:rFonts w:ascii="Times" w:hAnsi="Times"/>
                <w:color w:val="000000"/>
                <w:sz w:val="24"/>
                <w:szCs w:val="24"/>
              </w:rPr>
              <w:t>0.016</w:t>
            </w:r>
          </w:p>
        </w:tc>
      </w:tr>
      <w:tr w:rsidR="00976FD1" w14:paraId="04714969" w14:textId="77777777" w:rsidTr="00BD015E">
        <w:tc>
          <w:tcPr>
            <w:tcW w:w="959" w:type="dxa"/>
          </w:tcPr>
          <w:p w14:paraId="389E8B3A" w14:textId="123074BE" w:rsidR="00976FD1" w:rsidRDefault="00976FD1" w:rsidP="00BD015E">
            <w:pPr>
              <w:rPr>
                <w:rFonts w:ascii="Times" w:hAnsi="Times"/>
                <w:color w:val="000000"/>
                <w:sz w:val="24"/>
                <w:szCs w:val="24"/>
              </w:rPr>
            </w:pPr>
            <w:r>
              <w:rPr>
                <w:rFonts w:ascii="Times" w:hAnsi="Times"/>
                <w:color w:val="000000"/>
                <w:sz w:val="24"/>
                <w:szCs w:val="24"/>
              </w:rPr>
              <w:t>D</w:t>
            </w:r>
          </w:p>
        </w:tc>
        <w:tc>
          <w:tcPr>
            <w:tcW w:w="2805" w:type="dxa"/>
          </w:tcPr>
          <w:p w14:paraId="355006D7" w14:textId="67FB4A21" w:rsidR="00976FD1" w:rsidRDefault="00976FD1" w:rsidP="00BD015E">
            <w:pPr>
              <w:rPr>
                <w:rFonts w:ascii="Times" w:hAnsi="Times"/>
                <w:color w:val="000000"/>
                <w:sz w:val="24"/>
                <w:szCs w:val="24"/>
              </w:rPr>
            </w:pPr>
            <w:r>
              <w:rPr>
                <w:rFonts w:ascii="Times" w:hAnsi="Times"/>
                <w:color w:val="000000"/>
                <w:sz w:val="24"/>
                <w:szCs w:val="24"/>
              </w:rPr>
              <w:t>Y ~ 1</w:t>
            </w:r>
          </w:p>
        </w:tc>
        <w:tc>
          <w:tcPr>
            <w:tcW w:w="1882" w:type="dxa"/>
          </w:tcPr>
          <w:p w14:paraId="5A23269E" w14:textId="2E57BB2A" w:rsidR="00976FD1" w:rsidRDefault="00976FD1" w:rsidP="00BD015E">
            <w:pPr>
              <w:rPr>
                <w:rFonts w:ascii="Times" w:hAnsi="Times"/>
                <w:color w:val="000000"/>
                <w:sz w:val="24"/>
                <w:szCs w:val="24"/>
              </w:rPr>
            </w:pPr>
            <w:r>
              <w:rPr>
                <w:rFonts w:ascii="Times" w:hAnsi="Times"/>
                <w:color w:val="000000"/>
                <w:sz w:val="24"/>
                <w:szCs w:val="24"/>
              </w:rPr>
              <w:t>2</w:t>
            </w:r>
          </w:p>
        </w:tc>
        <w:tc>
          <w:tcPr>
            <w:tcW w:w="1883" w:type="dxa"/>
          </w:tcPr>
          <w:p w14:paraId="118D644D" w14:textId="682CD90A" w:rsidR="00976FD1" w:rsidRDefault="00976FD1" w:rsidP="00BD015E">
            <w:pPr>
              <w:rPr>
                <w:rFonts w:ascii="Times" w:hAnsi="Times"/>
                <w:color w:val="000000"/>
                <w:sz w:val="24"/>
                <w:szCs w:val="24"/>
              </w:rPr>
            </w:pPr>
            <w:r>
              <w:rPr>
                <w:rFonts w:ascii="Times" w:hAnsi="Times"/>
                <w:color w:val="000000"/>
                <w:sz w:val="24"/>
                <w:szCs w:val="24"/>
              </w:rPr>
              <w:t>-64.88</w:t>
            </w:r>
          </w:p>
        </w:tc>
        <w:tc>
          <w:tcPr>
            <w:tcW w:w="1883" w:type="dxa"/>
          </w:tcPr>
          <w:p w14:paraId="784D9CD6" w14:textId="04AA5040" w:rsidR="00976FD1" w:rsidRDefault="00976FD1" w:rsidP="00BD015E">
            <w:pPr>
              <w:rPr>
                <w:rFonts w:ascii="Times" w:hAnsi="Times"/>
                <w:color w:val="000000"/>
                <w:sz w:val="24"/>
                <w:szCs w:val="24"/>
              </w:rPr>
            </w:pPr>
            <w:r>
              <w:rPr>
                <w:rFonts w:ascii="Times" w:hAnsi="Times"/>
                <w:color w:val="000000"/>
                <w:sz w:val="24"/>
                <w:szCs w:val="24"/>
              </w:rPr>
              <w:t>133.9</w:t>
            </w:r>
          </w:p>
        </w:tc>
        <w:tc>
          <w:tcPr>
            <w:tcW w:w="1883" w:type="dxa"/>
          </w:tcPr>
          <w:p w14:paraId="5486A6CA" w14:textId="5B157A29" w:rsidR="00976FD1" w:rsidRDefault="00976FD1" w:rsidP="00BD015E">
            <w:pPr>
              <w:rPr>
                <w:rFonts w:ascii="Times" w:hAnsi="Times"/>
                <w:color w:val="000000"/>
                <w:sz w:val="24"/>
                <w:szCs w:val="24"/>
              </w:rPr>
            </w:pPr>
            <w:r>
              <w:rPr>
                <w:rFonts w:ascii="Times" w:hAnsi="Times"/>
                <w:color w:val="000000"/>
                <w:sz w:val="24"/>
                <w:szCs w:val="24"/>
              </w:rPr>
              <w:t>7.62</w:t>
            </w:r>
          </w:p>
        </w:tc>
        <w:tc>
          <w:tcPr>
            <w:tcW w:w="1883" w:type="dxa"/>
          </w:tcPr>
          <w:p w14:paraId="4CB986B2" w14:textId="3CBA4CE5" w:rsidR="00976FD1" w:rsidRDefault="00976FD1" w:rsidP="00BD015E">
            <w:pPr>
              <w:rPr>
                <w:rFonts w:ascii="Times" w:hAnsi="Times"/>
                <w:color w:val="000000"/>
                <w:sz w:val="24"/>
                <w:szCs w:val="24"/>
              </w:rPr>
            </w:pPr>
            <w:r>
              <w:rPr>
                <w:rFonts w:ascii="Times" w:hAnsi="Times"/>
                <w:color w:val="000000"/>
                <w:sz w:val="24"/>
                <w:szCs w:val="24"/>
              </w:rPr>
              <w:t>0.011</w:t>
            </w:r>
          </w:p>
        </w:tc>
      </w:tr>
    </w:tbl>
    <w:p w14:paraId="14B5ACD7" w14:textId="77777777" w:rsidR="00BD015E" w:rsidRPr="00A70D56" w:rsidRDefault="00BD015E" w:rsidP="00BD015E">
      <w:pPr>
        <w:rPr>
          <w:rFonts w:ascii="Times" w:hAnsi="Times"/>
          <w:b/>
          <w:color w:val="000000"/>
          <w:sz w:val="24"/>
          <w:szCs w:val="24"/>
        </w:rPr>
      </w:pPr>
    </w:p>
    <w:p w14:paraId="321F57C6" w14:textId="6A1FA88C" w:rsidR="003F2D50" w:rsidRDefault="003F2D50">
      <w:pPr>
        <w:spacing w:line="240" w:lineRule="auto"/>
        <w:rPr>
          <w:ins w:id="6" w:author="Mary O'Connor" w:date="2017-01-07T16:19:00Z"/>
          <w:rFonts w:ascii="Times" w:hAnsi="Times"/>
          <w:b/>
          <w:sz w:val="24"/>
          <w:szCs w:val="24"/>
        </w:rPr>
      </w:pPr>
      <w:r>
        <w:rPr>
          <w:rFonts w:ascii="Times" w:hAnsi="Times"/>
          <w:b/>
          <w:noProof/>
          <w:sz w:val="24"/>
          <w:szCs w:val="24"/>
          <w:lang w:val="en-US"/>
        </w:rPr>
        <w:drawing>
          <wp:inline distT="0" distB="0" distL="0" distR="0" wp14:anchorId="5B920229" wp14:editId="755ECDBF">
            <wp:extent cx="8230870" cy="4852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bysite.png"/>
                    <pic:cNvPicPr/>
                  </pic:nvPicPr>
                  <pic:blipFill>
                    <a:blip r:embed="rId17">
                      <a:extLst>
                        <a:ext uri="{28A0092B-C50C-407E-A947-70E740481C1C}">
                          <a14:useLocalDpi xmlns:a14="http://schemas.microsoft.com/office/drawing/2010/main" val="0"/>
                        </a:ext>
                      </a:extLst>
                    </a:blip>
                    <a:stretch>
                      <a:fillRect/>
                    </a:stretch>
                  </pic:blipFill>
                  <pic:spPr>
                    <a:xfrm>
                      <a:off x="0" y="0"/>
                      <a:ext cx="8230870" cy="4852035"/>
                    </a:xfrm>
                    <a:prstGeom prst="rect">
                      <a:avLst/>
                    </a:prstGeom>
                  </pic:spPr>
                </pic:pic>
              </a:graphicData>
            </a:graphic>
          </wp:inline>
        </w:drawing>
      </w:r>
      <w:ins w:id="7" w:author="Mary O'Connor" w:date="2017-01-07T16:19:00Z">
        <w:r>
          <w:rPr>
            <w:rFonts w:ascii="Times" w:hAnsi="Times"/>
            <w:b/>
            <w:sz w:val="24"/>
            <w:szCs w:val="24"/>
          </w:rPr>
          <w:br w:type="page"/>
        </w:r>
      </w:ins>
    </w:p>
    <w:p w14:paraId="3F3195D1" w14:textId="77777777" w:rsidR="00BD015E" w:rsidRPr="00CA6F01" w:rsidRDefault="00BD015E" w:rsidP="003F2D50">
      <w:pPr>
        <w:spacing w:line="240" w:lineRule="auto"/>
        <w:rPr>
          <w:rFonts w:ascii="Times" w:hAnsi="Times"/>
          <w:b/>
          <w:sz w:val="24"/>
          <w:szCs w:val="24"/>
        </w:rPr>
      </w:pPr>
    </w:p>
    <w:sectPr w:rsidR="00BD015E" w:rsidRPr="00CA6F01" w:rsidSect="00BD015E">
      <w:pgSz w:w="15842" w:h="12242" w:orient="landscape"/>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7-01-09T10:28:00Z" w:initials="MO">
    <w:p w14:paraId="31C4CEA8" w14:textId="2CE8DAEC" w:rsidR="003354BF" w:rsidRDefault="003354BF">
      <w:pPr>
        <w:pStyle w:val="CommentText"/>
      </w:pPr>
      <w:r>
        <w:rPr>
          <w:rStyle w:val="CommentReference"/>
        </w:rPr>
        <w:annotationRef/>
      </w:r>
      <w:r>
        <w:t xml:space="preserve">Ross or John, can we get estimated areas for these other meadows here? </w:t>
      </w:r>
    </w:p>
  </w:comment>
  <w:comment w:id="1" w:author="Mary O'Connor" w:date="2017-01-09T10:24:00Z" w:initials="MO">
    <w:p w14:paraId="22973CD9" w14:textId="71558A47" w:rsidR="003354BF" w:rsidRDefault="003354BF">
      <w:pPr>
        <w:pStyle w:val="CommentText"/>
      </w:pPr>
      <w:r>
        <w:rPr>
          <w:rStyle w:val="CommentReference"/>
        </w:rPr>
        <w:annotationRef/>
      </w:r>
      <w:r>
        <w:t>Ross, is there any beta value that you'd wan tto include? Otherwise we can delete this column.</w:t>
      </w:r>
    </w:p>
  </w:comment>
  <w:comment w:id="2" w:author="Mary O'Connor" w:date="2017-01-09T10:59:00Z" w:initials="MO">
    <w:p w14:paraId="60A104B0" w14:textId="29DEC2E1" w:rsidR="00DB292F" w:rsidRDefault="00DB292F">
      <w:pPr>
        <w:pStyle w:val="CommentText"/>
      </w:pPr>
      <w:r>
        <w:rPr>
          <w:rStyle w:val="CommentReference"/>
        </w:rPr>
        <w:annotationRef/>
      </w:r>
      <w:r>
        <w:t>Should redo these just to be sure, but I think they’re right</w:t>
      </w:r>
      <w:bookmarkStart w:id="3" w:name="_GoBack"/>
      <w:bookmarkEnd w:id="3"/>
    </w:p>
  </w:comment>
  <w:comment w:id="4" w:author="Mary O'Connor" w:date="2017-01-09T07:37:00Z" w:initials="MO">
    <w:p w14:paraId="39644B3A" w14:textId="6209100E" w:rsidR="003354BF" w:rsidRDefault="003354BF">
      <w:pPr>
        <w:pStyle w:val="CommentText"/>
      </w:pPr>
      <w:r>
        <w:rPr>
          <w:rStyle w:val="CommentReference"/>
        </w:rPr>
        <w:annotationRef/>
      </w:r>
      <w:r>
        <w:t>Order sites by position in watershed? Ocean to AI, L to right</w:t>
      </w:r>
    </w:p>
    <w:p w14:paraId="10B9DE34" w14:textId="77777777" w:rsidR="003354BF" w:rsidRDefault="003354BF">
      <w:pPr>
        <w:pStyle w:val="CommentText"/>
      </w:pPr>
    </w:p>
    <w:p w14:paraId="458E20B2" w14:textId="5FF8985C" w:rsidR="003354BF" w:rsidRDefault="003354BF">
      <w:pPr>
        <w:pStyle w:val="CommentText"/>
      </w:pPr>
      <w:r>
        <w:t>Clarify in the legend that species richness is observed raw richness</w:t>
      </w:r>
    </w:p>
  </w:comment>
  <w:comment w:id="5" w:author="Mary O'Connor" w:date="2017-01-07T16:16:00Z" w:initials="MO">
    <w:p w14:paraId="676311CF" w14:textId="6A132745" w:rsidR="003354BF" w:rsidRDefault="003354BF">
      <w:pPr>
        <w:pStyle w:val="CommentText"/>
      </w:pPr>
      <w:r>
        <w:rPr>
          <w:rStyle w:val="CommentReference"/>
        </w:rPr>
        <w:annotationRef/>
      </w:r>
      <w:r>
        <w:t>Needs new legend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E88FB" w14:textId="77777777" w:rsidR="003354BF" w:rsidRDefault="003354BF" w:rsidP="002715F9">
      <w:pPr>
        <w:spacing w:after="0" w:line="240" w:lineRule="auto"/>
      </w:pPr>
      <w:r>
        <w:separator/>
      </w:r>
    </w:p>
  </w:endnote>
  <w:endnote w:type="continuationSeparator" w:id="0">
    <w:p w14:paraId="6B3DD18E" w14:textId="77777777" w:rsidR="003354BF" w:rsidRDefault="003354BF" w:rsidP="0027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C119" w14:textId="77777777" w:rsidR="003354BF" w:rsidRDefault="003354BF"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0AF40" w14:textId="77777777" w:rsidR="003354BF" w:rsidRDefault="003354BF"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BCEE8" w14:textId="77777777" w:rsidR="003354BF" w:rsidRDefault="003354BF"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292F">
      <w:rPr>
        <w:rStyle w:val="PageNumber"/>
        <w:noProof/>
      </w:rPr>
      <w:t>1</w:t>
    </w:r>
    <w:r>
      <w:rPr>
        <w:rStyle w:val="PageNumber"/>
      </w:rPr>
      <w:fldChar w:fldCharType="end"/>
    </w:r>
  </w:p>
  <w:p w14:paraId="362D472A" w14:textId="77777777" w:rsidR="003354BF" w:rsidRDefault="003354BF"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72BC6" w14:textId="77777777" w:rsidR="003354BF" w:rsidRDefault="003354BF" w:rsidP="002715F9">
      <w:pPr>
        <w:spacing w:after="0" w:line="240" w:lineRule="auto"/>
      </w:pPr>
      <w:r>
        <w:separator/>
      </w:r>
    </w:p>
  </w:footnote>
  <w:footnote w:type="continuationSeparator" w:id="0">
    <w:p w14:paraId="5776F4FB" w14:textId="77777777" w:rsidR="003354BF" w:rsidRDefault="003354BF" w:rsidP="00271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021EC8"/>
    <w:rsid w:val="00160E4D"/>
    <w:rsid w:val="002243DD"/>
    <w:rsid w:val="002715F9"/>
    <w:rsid w:val="002B168A"/>
    <w:rsid w:val="003354BF"/>
    <w:rsid w:val="0037002E"/>
    <w:rsid w:val="0039483E"/>
    <w:rsid w:val="003D1432"/>
    <w:rsid w:val="003D6E8C"/>
    <w:rsid w:val="003F2D50"/>
    <w:rsid w:val="00413152"/>
    <w:rsid w:val="00430699"/>
    <w:rsid w:val="0049335C"/>
    <w:rsid w:val="004E4EE4"/>
    <w:rsid w:val="004F3F55"/>
    <w:rsid w:val="0053652E"/>
    <w:rsid w:val="00560CD1"/>
    <w:rsid w:val="005772DC"/>
    <w:rsid w:val="00631D57"/>
    <w:rsid w:val="0066313A"/>
    <w:rsid w:val="00672075"/>
    <w:rsid w:val="00694244"/>
    <w:rsid w:val="00694A21"/>
    <w:rsid w:val="0069749A"/>
    <w:rsid w:val="007220E3"/>
    <w:rsid w:val="00746DCE"/>
    <w:rsid w:val="007A0913"/>
    <w:rsid w:val="007A1B3F"/>
    <w:rsid w:val="007E64D8"/>
    <w:rsid w:val="008A23C3"/>
    <w:rsid w:val="00933DEE"/>
    <w:rsid w:val="009731EB"/>
    <w:rsid w:val="009751DF"/>
    <w:rsid w:val="00976FD1"/>
    <w:rsid w:val="009D1C4C"/>
    <w:rsid w:val="009E3845"/>
    <w:rsid w:val="00A06DEE"/>
    <w:rsid w:val="00A11988"/>
    <w:rsid w:val="00A47D96"/>
    <w:rsid w:val="00A70D56"/>
    <w:rsid w:val="00A84510"/>
    <w:rsid w:val="00AB5ACB"/>
    <w:rsid w:val="00B12253"/>
    <w:rsid w:val="00B3529B"/>
    <w:rsid w:val="00B661FC"/>
    <w:rsid w:val="00B81375"/>
    <w:rsid w:val="00BD015E"/>
    <w:rsid w:val="00C02279"/>
    <w:rsid w:val="00C60DAD"/>
    <w:rsid w:val="00C65388"/>
    <w:rsid w:val="00CA6F01"/>
    <w:rsid w:val="00DA1290"/>
    <w:rsid w:val="00DB292F"/>
    <w:rsid w:val="00DC62C1"/>
    <w:rsid w:val="00DE7C4C"/>
    <w:rsid w:val="00E01BE1"/>
    <w:rsid w:val="00E157FB"/>
    <w:rsid w:val="00E334F0"/>
    <w:rsid w:val="00E44138"/>
    <w:rsid w:val="00E457F9"/>
    <w:rsid w:val="00E46883"/>
    <w:rsid w:val="00EC015A"/>
    <w:rsid w:val="00F05FE9"/>
    <w:rsid w:val="00F624DD"/>
    <w:rsid w:val="00FB6FD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1022</Words>
  <Characters>5831</Characters>
  <Application>Microsoft Macintosh Word</Application>
  <DocSecurity>0</DocSecurity>
  <Lines>48</Lines>
  <Paragraphs>13</Paragraphs>
  <ScaleCrop>false</ScaleCrop>
  <Company>UBC</Company>
  <LinksUpToDate>false</LinksUpToDate>
  <CharactersWithSpaces>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18</cp:revision>
  <dcterms:created xsi:type="dcterms:W3CDTF">2017-01-08T00:21:00Z</dcterms:created>
  <dcterms:modified xsi:type="dcterms:W3CDTF">2017-01-09T18:59:00Z</dcterms:modified>
</cp:coreProperties>
</file>