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5"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6" w:author="Mary O'Connor" w:date="2017-01-02T15:52:00Z">
        <w:r w:rsidR="00DE5A11">
          <w:rPr>
            <w:rFonts w:ascii="Times" w:eastAsia="Times New Roman" w:hAnsi="Times" w:cs="Times New Roman"/>
            <w:color w:val="000000"/>
            <w:sz w:val="24"/>
            <w:szCs w:val="24"/>
            <w:lang w:val="en-US"/>
          </w:rPr>
          <w:t>the</w:t>
        </w:r>
      </w:ins>
      <w:ins w:id="17" w:author="Mary O'Connor" w:date="2017-01-02T15:53:00Z">
        <w:r w:rsidR="00DE5A11">
          <w:rPr>
            <w:rFonts w:ascii="Times" w:eastAsia="Times New Roman" w:hAnsi="Times" w:cs="Times New Roman"/>
            <w:color w:val="000000"/>
            <w:sz w:val="24"/>
            <w:szCs w:val="24"/>
            <w:lang w:val="en-US"/>
          </w:rPr>
          <w:t xml:space="preserve"> </w:t>
        </w:r>
      </w:ins>
      <w:ins w:id="18"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19" w:author="Mary O'Connor" w:date="2017-01-02T15:53:00Z">
        <w:r w:rsidR="00DE5A11">
          <w:rPr>
            <w:rFonts w:ascii="Times" w:eastAsia="Times New Roman" w:hAnsi="Times" w:cs="Times New Roman"/>
            <w:color w:val="000000"/>
            <w:sz w:val="24"/>
            <w:szCs w:val="24"/>
            <w:lang w:val="en-US"/>
          </w:rPr>
          <w:t xml:space="preserve"> of a local patch</w:t>
        </w:r>
      </w:ins>
      <w:ins w:id="20"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1"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2"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3" w:author="Mary O'Connor" w:date="2017-01-02T15:54:00Z">
        <w:r w:rsidR="00DE5A11">
          <w:rPr>
            <w:rFonts w:ascii="Times" w:eastAsia="Times New Roman" w:hAnsi="Times" w:cs="Times New Roman"/>
            <w:color w:val="000000"/>
            <w:sz w:val="24"/>
            <w:szCs w:val="24"/>
            <w:lang w:val="en-US"/>
          </w:rPr>
          <w:t xml:space="preserve">, or a set of meadows in a </w:t>
        </w:r>
      </w:ins>
      <w:ins w:id="24" w:author="Mary O'Connor" w:date="2017-01-02T15:55:00Z">
        <w:r w:rsidR="00DE5A11">
          <w:rPr>
            <w:rFonts w:ascii="Times" w:eastAsia="Times New Roman" w:hAnsi="Times" w:cs="Times New Roman"/>
            <w:color w:val="000000"/>
            <w:sz w:val="24"/>
            <w:szCs w:val="24"/>
            <w:lang w:val="en-US"/>
          </w:rPr>
          <w:t>landscape</w:t>
        </w:r>
      </w:ins>
      <w:ins w:id="25"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6"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7"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28"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29"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0"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1" w:author="Unknown Author" w:date="2016-12-18T13:45:00Z">
        <w:r>
          <w:rPr>
            <w:rFonts w:ascii="Times" w:eastAsia="Times New Roman" w:hAnsi="Times" w:cs="Times New Roman"/>
            <w:color w:val="000000"/>
            <w:sz w:val="24"/>
            <w:szCs w:val="24"/>
            <w:lang w:val="en-US"/>
          </w:rPr>
          <w:t>Diversity at fine scales ('alpha' diversity</w:t>
        </w:r>
      </w:ins>
      <w:ins w:id="32" w:author="Mary O'Connor" w:date="2017-01-02T15:58:00Z">
        <w:r w:rsidR="00DE5A11">
          <w:rPr>
            <w:rFonts w:ascii="Times" w:eastAsia="Times New Roman" w:hAnsi="Times" w:cs="Times New Roman"/>
            <w:color w:val="000000"/>
            <w:sz w:val="24"/>
            <w:szCs w:val="24"/>
            <w:lang w:val="en-US"/>
          </w:rPr>
          <w:t>, often described for a sample of a habitat</w:t>
        </w:r>
      </w:ins>
      <w:ins w:id="33" w:author="Unknown Author" w:date="2016-12-18T13:45:00Z">
        <w:r>
          <w:rPr>
            <w:rFonts w:ascii="Times" w:eastAsia="Times New Roman" w:hAnsi="Times" w:cs="Times New Roman"/>
            <w:color w:val="000000"/>
            <w:sz w:val="24"/>
            <w:szCs w:val="24"/>
            <w:lang w:val="en-US"/>
          </w:rPr>
          <w:t>)</w:t>
        </w:r>
      </w:ins>
      <w:ins w:id="34"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5" w:author="Mary O'Connor" w:date="2017-01-02T16:36:00Z">
        <w:r w:rsidR="00077E5F">
          <w:rPr>
            <w:rFonts w:ascii="Times" w:eastAsia="Times New Roman" w:hAnsi="Times" w:cs="Times New Roman"/>
            <w:color w:val="000000"/>
            <w:sz w:val="24"/>
            <w:szCs w:val="24"/>
            <w:lang w:val="en-US"/>
          </w:rPr>
          <w:t>this measure</w:t>
        </w:r>
      </w:ins>
      <w:ins w:id="36" w:author="Unknown Author" w:date="2016-12-18T13:45:00Z">
        <w:r>
          <w:rPr>
            <w:rFonts w:ascii="Times" w:eastAsia="Times New Roman" w:hAnsi="Times" w:cs="Times New Roman"/>
            <w:color w:val="000000"/>
            <w:sz w:val="24"/>
            <w:szCs w:val="24"/>
            <w:lang w:val="en-US"/>
          </w:rPr>
          <w:t xml:space="preserve"> </w:t>
        </w:r>
      </w:ins>
      <w:ins w:id="37" w:author="Unknown Author" w:date="2016-12-18T13:46:00Z">
        <w:r>
          <w:rPr>
            <w:rFonts w:ascii="Times" w:eastAsia="Times New Roman" w:hAnsi="Times" w:cs="Times New Roman"/>
            <w:color w:val="000000"/>
            <w:sz w:val="24"/>
            <w:szCs w:val="24"/>
            <w:lang w:val="en-US"/>
          </w:rPr>
          <w:t xml:space="preserve">does not </w:t>
        </w:r>
      </w:ins>
      <w:ins w:id="38" w:author="Mary O'Connor" w:date="2017-01-02T15:59:00Z">
        <w:r w:rsidR="00DE1649">
          <w:rPr>
            <w:rFonts w:ascii="Times" w:eastAsia="Times New Roman" w:hAnsi="Times" w:cs="Times New Roman"/>
            <w:color w:val="000000"/>
            <w:sz w:val="24"/>
            <w:szCs w:val="24"/>
            <w:lang w:val="en-US"/>
          </w:rPr>
          <w:t>fully</w:t>
        </w:r>
      </w:ins>
      <w:ins w:id="39" w:author="Unknown Author" w:date="2016-12-18T13:46:00Z">
        <w:r>
          <w:rPr>
            <w:rFonts w:ascii="Times" w:eastAsia="Times New Roman" w:hAnsi="Times" w:cs="Times New Roman"/>
            <w:color w:val="000000"/>
            <w:sz w:val="24"/>
            <w:szCs w:val="24"/>
            <w:lang w:val="en-US"/>
          </w:rPr>
          <w:t xml:space="preserve"> describe diversity patterns in </w:t>
        </w:r>
      </w:ins>
      <w:ins w:id="40" w:author="Mary O'Connor" w:date="2017-01-02T15:58:00Z">
        <w:r w:rsidR="00DE5A11">
          <w:rPr>
            <w:rFonts w:ascii="Times" w:eastAsia="Times New Roman" w:hAnsi="Times" w:cs="Times New Roman"/>
            <w:color w:val="000000"/>
            <w:sz w:val="24"/>
            <w:szCs w:val="24"/>
            <w:lang w:val="en-US"/>
          </w:rPr>
          <w:t>a spatially structured community</w:t>
        </w:r>
      </w:ins>
      <w:ins w:id="41" w:author="Unknown Author" w:date="2016-12-18T13:48:00Z">
        <w:r>
          <w:rPr>
            <w:rFonts w:ascii="Times" w:eastAsia="Times New Roman" w:hAnsi="Times" w:cs="Times New Roman"/>
            <w:color w:val="000000"/>
            <w:sz w:val="24"/>
            <w:szCs w:val="24"/>
            <w:lang w:val="en-US"/>
          </w:rPr>
          <w:t xml:space="preserve">. </w:t>
        </w:r>
        <w:del w:id="42" w:author="Mary O'Connor" w:date="2017-01-02T16:36:00Z">
          <w:r w:rsidDel="00077E5F">
            <w:rPr>
              <w:rFonts w:ascii="Times" w:eastAsia="Times New Roman" w:hAnsi="Times" w:cs="Times New Roman"/>
              <w:color w:val="000000"/>
              <w:sz w:val="24"/>
              <w:szCs w:val="24"/>
              <w:lang w:val="en-US"/>
            </w:rPr>
            <w:delText>Th</w:delText>
          </w:r>
        </w:del>
      </w:ins>
      <w:ins w:id="43" w:author="Unknown Author" w:date="2016-12-18T13:49:00Z">
        <w:del w:id="44"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5"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6" w:author="Unknown Author" w:date="2016-12-18T13:49:00Z">
        <w:r>
          <w:rPr>
            <w:rFonts w:ascii="Times" w:eastAsia="Times New Roman" w:hAnsi="Times" w:cs="Times New Roman"/>
            <w:color w:val="000000"/>
            <w:sz w:val="24"/>
            <w:szCs w:val="24"/>
            <w:lang w:val="en-US"/>
          </w:rPr>
          <w:t xml:space="preserve"> </w:t>
        </w:r>
      </w:ins>
      <w:ins w:id="47" w:author="Unknown Author" w:date="2016-12-18T13:50:00Z">
        <w:r>
          <w:rPr>
            <w:rFonts w:ascii="Times" w:eastAsia="Times New Roman" w:hAnsi="Times" w:cs="Times New Roman"/>
            <w:color w:val="000000"/>
            <w:sz w:val="24"/>
            <w:szCs w:val="24"/>
            <w:lang w:val="en-US"/>
          </w:rPr>
          <w:t xml:space="preserve">inference or comparisons </w:t>
        </w:r>
      </w:ins>
      <w:ins w:id="48" w:author="Mary O'Connor" w:date="2017-01-02T15:59:00Z">
        <w:r w:rsidR="00DE1649">
          <w:rPr>
            <w:rFonts w:ascii="Times" w:eastAsia="Times New Roman" w:hAnsi="Times" w:cs="Times New Roman"/>
            <w:color w:val="000000"/>
            <w:sz w:val="24"/>
            <w:szCs w:val="24"/>
            <w:lang w:val="en-US"/>
          </w:rPr>
          <w:t>across</w:t>
        </w:r>
      </w:ins>
      <w:ins w:id="49" w:author="Unknown Author" w:date="2016-12-18T13:50:00Z">
        <w:r>
          <w:rPr>
            <w:rFonts w:ascii="Times" w:eastAsia="Times New Roman" w:hAnsi="Times" w:cs="Times New Roman"/>
            <w:color w:val="000000"/>
            <w:sz w:val="24"/>
            <w:szCs w:val="24"/>
            <w:lang w:val="en-US"/>
          </w:rPr>
          <w:t xml:space="preserve"> spatial scales challenging </w:t>
        </w:r>
      </w:ins>
      <w:ins w:id="50" w:author="Mary O'Connor" w:date="2017-01-02T15:58:00Z">
        <w:r w:rsidR="00DE5A11">
          <w:rPr>
            <w:rFonts w:ascii="Times" w:eastAsia="Times New Roman" w:hAnsi="Times" w:cs="Times New Roman"/>
            <w:color w:val="000000"/>
            <w:sz w:val="24"/>
            <w:szCs w:val="24"/>
            <w:lang w:val="en-US"/>
          </w:rPr>
          <w:t>(</w:t>
        </w:r>
      </w:ins>
      <w:proofErr w:type="spellStart"/>
      <w:ins w:id="51"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2" w:author="Unknown Author" w:date="2016-12-18T13:51:00Z">
        <w:r>
          <w:rPr>
            <w:rFonts w:ascii="Times" w:eastAsia="Times New Roman" w:hAnsi="Times" w:cs="Times New Roman"/>
            <w:color w:val="000000"/>
            <w:sz w:val="24"/>
            <w:szCs w:val="24"/>
            <w:lang w:val="en-US"/>
          </w:rPr>
          <w:t>15</w:t>
        </w:r>
      </w:ins>
      <w:ins w:id="53"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4"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5"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6"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57"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58"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59"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0"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1"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2"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3"/>
      <w:r>
        <w:rPr>
          <w:rFonts w:ascii="Times" w:eastAsia="Times New Roman" w:hAnsi="Times" w:cs="Times New Roman"/>
          <w:color w:val="000000"/>
          <w:sz w:val="24"/>
          <w:szCs w:val="24"/>
          <w:lang w:val="en-US"/>
        </w:rPr>
        <w:t>beta diversity</w:t>
      </w:r>
      <w:commentRangeEnd w:id="63"/>
      <w:r w:rsidR="00D60DE6">
        <w:rPr>
          <w:rStyle w:val="CommentReference"/>
        </w:rPr>
        <w:commentReference w:id="63"/>
      </w:r>
      <w:del w:id="64"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5" w:author="Mary O'Connor" w:date="2017-01-02T16:51:00Z">
        <w:r w:rsidDel="00153FB2">
          <w:rPr>
            <w:rFonts w:ascii="Times" w:eastAsia="Times New Roman" w:hAnsi="Times" w:cs="Times New Roman"/>
            <w:color w:val="000000"/>
            <w:sz w:val="24"/>
            <w:szCs w:val="24"/>
            <w:lang w:val="en-US"/>
          </w:rPr>
          <w:delText>varies among</w:delText>
        </w:r>
      </w:del>
      <w:ins w:id="66"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67"/>
      <w:proofErr w:type="spellStart"/>
      <w:r>
        <w:rPr>
          <w:rFonts w:ascii="Times" w:eastAsia="Times New Roman" w:hAnsi="Times" w:cs="Times New Roman"/>
          <w:color w:val="000000"/>
          <w:sz w:val="24"/>
          <w:szCs w:val="24"/>
          <w:lang w:val="en-US"/>
        </w:rPr>
        <w:t>metacommunity</w:t>
      </w:r>
      <w:proofErr w:type="spellEnd"/>
      <w:ins w:id="68" w:author="Mary O'Connor" w:date="2017-01-02T16:52:00Z">
        <w:r w:rsidR="00153FB2">
          <w:rPr>
            <w:rFonts w:ascii="Times" w:eastAsia="Times New Roman" w:hAnsi="Times" w:cs="Times New Roman"/>
            <w:color w:val="000000"/>
            <w:sz w:val="24"/>
            <w:szCs w:val="24"/>
            <w:lang w:val="en-US"/>
          </w:rPr>
          <w:t>-scale processes structuring biodiversity</w:t>
        </w:r>
      </w:ins>
      <w:del w:id="69" w:author="Mary O'Connor" w:date="2017-01-02T16:52:00Z">
        <w:r w:rsidDel="00153FB2">
          <w:rPr>
            <w:rFonts w:ascii="Times" w:eastAsia="Times New Roman" w:hAnsi="Times" w:cs="Times New Roman"/>
            <w:color w:val="000000"/>
            <w:sz w:val="24"/>
            <w:szCs w:val="24"/>
            <w:lang w:val="en-US"/>
          </w:rPr>
          <w:delText xml:space="preserve"> structure</w:delText>
        </w:r>
      </w:del>
      <w:commentRangeEnd w:id="67"/>
      <w:r w:rsidR="00D60DE6">
        <w:rPr>
          <w:rStyle w:val="CommentReference"/>
        </w:rPr>
        <w:commentReference w:id="67"/>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0"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1" w:author="Mary O'Connor" w:date="2017-01-02T16:53:00Z">
        <w:r w:rsidR="00153FB2">
          <w:rPr>
            <w:rFonts w:ascii="Times" w:eastAsia="Times New Roman" w:hAnsi="Times" w:cs="Times New Roman"/>
            <w:color w:val="000000"/>
            <w:sz w:val="24"/>
            <w:szCs w:val="24"/>
            <w:lang w:val="en-US"/>
          </w:rPr>
          <w:t>biodiversity</w:t>
        </w:r>
      </w:ins>
      <w:ins w:id="72" w:author="Mary O'Connor" w:date="2017-01-02T16:52:00Z">
        <w:r w:rsidR="00153FB2">
          <w:rPr>
            <w:rFonts w:ascii="Times" w:eastAsia="Times New Roman" w:hAnsi="Times" w:cs="Times New Roman"/>
            <w:color w:val="000000"/>
            <w:sz w:val="24"/>
            <w:szCs w:val="24"/>
            <w:lang w:val="en-US"/>
          </w:rPr>
          <w:t xml:space="preserve"> </w:t>
        </w:r>
      </w:ins>
      <w:ins w:id="73"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4"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5"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6" w:author="Mary O'Connor" w:date="2017-01-02T16:07:00Z">
        <w:r w:rsidR="00DE1649">
          <w:rPr>
            <w:rFonts w:ascii="Times" w:eastAsia="Times New Roman" w:hAnsi="Times" w:cs="Times New Roman"/>
            <w:color w:val="000000"/>
            <w:sz w:val="24"/>
            <w:szCs w:val="24"/>
            <w:lang w:val="en-US"/>
          </w:rPr>
          <w:t xml:space="preserve"> </w:t>
        </w:r>
        <w:commentRangeStart w:id="77"/>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77"/>
      <w:r w:rsidR="00DE1649">
        <w:rPr>
          <w:rStyle w:val="CommentReference"/>
        </w:rPr>
        <w:commentReference w:id="77"/>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78"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79" w:author="Mary O'Connor" w:date="2017-01-02T16:40:00Z">
        <w:r w:rsidR="00057296">
          <w:rPr>
            <w:rFonts w:ascii="Times" w:eastAsia="Times New Roman" w:hAnsi="Times" w:cs="Times New Roman"/>
            <w:color w:val="000000"/>
            <w:sz w:val="24"/>
            <w:szCs w:val="24"/>
            <w:lang w:val="en-US"/>
          </w:rPr>
          <w:t>20</w:t>
        </w:r>
      </w:ins>
      <w:ins w:id="80"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1"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2"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3"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4"/>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4"/>
      <w:r>
        <w:rPr>
          <w:rFonts w:ascii="Times" w:eastAsia="Times New Roman" w:hAnsi="Times" w:cs="Times New Roman"/>
          <w:color w:val="000000"/>
          <w:sz w:val="24"/>
          <w:szCs w:val="24"/>
          <w:lang w:val="en-US"/>
        </w:rPr>
        <w:commentReference w:id="84"/>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5"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6"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87"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88" w:author="Mary O'Connor" w:date="2017-01-02T16:13:00Z">
        <w:r w:rsidR="002E3E6D">
          <w:rPr>
            <w:rFonts w:ascii="Times" w:eastAsia="Times New Roman" w:hAnsi="Times" w:cs="Times New Roman"/>
            <w:color w:val="000000"/>
            <w:sz w:val="24"/>
            <w:szCs w:val="24"/>
            <w:lang w:val="en-US"/>
          </w:rPr>
          <w:t xml:space="preserve"> (H</w:t>
        </w:r>
      </w:ins>
      <w:ins w:id="89"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0"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1"/>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1"/>
      <w:r w:rsidR="002E3E6D">
        <w:rPr>
          <w:rStyle w:val="CommentReference"/>
        </w:rPr>
        <w:commentReference w:id="91"/>
      </w:r>
    </w:p>
    <w:p w14:paraId="7F53D7B6" w14:textId="53519175"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2"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3"/>
      <w:r>
        <w:rPr>
          <w:rFonts w:ascii="Times" w:eastAsia="Times New Roman" w:hAnsi="Times" w:cs="Times New Roman"/>
          <w:color w:val="000000"/>
          <w:sz w:val="24"/>
          <w:szCs w:val="24"/>
          <w:lang w:val="en-US"/>
        </w:rPr>
        <w:t>beta diversity</w:t>
      </w:r>
      <w:ins w:id="94" w:author="Mary O'Connor" w:date="2017-01-02T16:16:00Z">
        <w:r w:rsidR="002E3E6D">
          <w:rPr>
            <w:rFonts w:ascii="Times" w:eastAsia="Times New Roman" w:hAnsi="Times" w:cs="Times New Roman"/>
            <w:color w:val="000000"/>
            <w:sz w:val="24"/>
            <w:szCs w:val="24"/>
            <w:lang w:val="en-US"/>
          </w:rPr>
          <w:t xml:space="preserve"> (turnover among samples)</w:t>
        </w:r>
      </w:ins>
      <w:ins w:id="95"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93"/>
      <w:r>
        <w:rPr>
          <w:rFonts w:ascii="Times" w:eastAsia="Times New Roman" w:hAnsi="Times" w:cs="Times New Roman"/>
          <w:color w:val="000000"/>
          <w:sz w:val="24"/>
          <w:szCs w:val="24"/>
          <w:lang w:val="en-US"/>
        </w:rPr>
        <w:commentReference w:id="93"/>
      </w:r>
      <w:ins w:id="96" w:author="Mary O'Connor" w:date="2017-01-02T16:16:00Z">
        <w:r w:rsidR="002E3E6D">
          <w:rPr>
            <w:rFonts w:ascii="Times" w:eastAsia="Times New Roman" w:hAnsi="Times" w:cs="Times New Roman"/>
            <w:color w:val="000000"/>
            <w:sz w:val="24"/>
            <w:szCs w:val="24"/>
            <w:lang w:val="en-US"/>
          </w:rPr>
          <w:t xml:space="preserve"> (sample-level species diversity)</w:t>
        </w:r>
      </w:ins>
      <w:ins w:id="97"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98"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99"/>
      <w:r>
        <w:rPr>
          <w:rFonts w:ascii="Times" w:eastAsia="Times New Roman" w:hAnsi="Times" w:cs="Times New Roman"/>
          <w:color w:val="000000"/>
          <w:sz w:val="24"/>
          <w:szCs w:val="24"/>
          <w:lang w:val="en-US"/>
        </w:rPr>
        <w:t xml:space="preserve">we tested </w:t>
      </w:r>
      <w:commentRangeEnd w:id="99"/>
      <w:r>
        <w:rPr>
          <w:rFonts w:ascii="Times" w:eastAsia="Times New Roman" w:hAnsi="Times" w:cs="Times New Roman"/>
          <w:color w:val="000000"/>
          <w:sz w:val="24"/>
          <w:szCs w:val="24"/>
          <w:lang w:val="en-US"/>
        </w:rPr>
        <w:commentReference w:id="99"/>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00"/>
      <w:r>
        <w:rPr>
          <w:rFonts w:ascii="Times" w:eastAsia="Times New Roman" w:hAnsi="Times" w:cs="Times New Roman"/>
          <w:color w:val="000000"/>
          <w:sz w:val="24"/>
          <w:szCs w:val="24"/>
          <w:lang w:val="en-US"/>
        </w:rPr>
        <w:t xml:space="preserve">We conducted </w:t>
      </w:r>
      <w:commentRangeEnd w:id="100"/>
      <w:r>
        <w:rPr>
          <w:rFonts w:ascii="Times" w:eastAsia="Times New Roman" w:hAnsi="Times" w:cs="Times New Roman"/>
          <w:color w:val="000000"/>
          <w:sz w:val="24"/>
          <w:szCs w:val="24"/>
          <w:lang w:val="en-US"/>
        </w:rPr>
        <w:commentReference w:id="100"/>
      </w:r>
      <w:r>
        <w:rPr>
          <w:rFonts w:ascii="Times" w:eastAsia="Times New Roman" w:hAnsi="Times" w:cs="Times New Roman"/>
          <w:color w:val="000000"/>
          <w:sz w:val="24"/>
          <w:szCs w:val="24"/>
          <w:lang w:val="en-US"/>
        </w:rPr>
        <w:t xml:space="preserve">linear regression analyses using sampling date, </w:t>
      </w:r>
      <w:commentRangeStart w:id="101"/>
      <w:r>
        <w:rPr>
          <w:rFonts w:ascii="Times" w:eastAsia="Times New Roman" w:hAnsi="Times" w:cs="Times New Roman"/>
          <w:color w:val="000000"/>
          <w:sz w:val="24"/>
          <w:szCs w:val="24"/>
          <w:lang w:val="en-US"/>
        </w:rPr>
        <w:t>distance among plots</w:t>
      </w:r>
      <w:commentRangeEnd w:id="101"/>
      <w:r>
        <w:rPr>
          <w:rFonts w:ascii="Times" w:eastAsia="Times New Roman" w:hAnsi="Times" w:cs="Times New Roman"/>
          <w:color w:val="000000"/>
          <w:sz w:val="24"/>
          <w:szCs w:val="24"/>
          <w:lang w:val="en-US"/>
        </w:rPr>
        <w:commentReference w:id="101"/>
      </w:r>
      <w:r>
        <w:rPr>
          <w:rFonts w:ascii="Times" w:eastAsia="Times New Roman" w:hAnsi="Times" w:cs="Times New Roman"/>
          <w:color w:val="000000"/>
          <w:sz w:val="24"/>
          <w:szCs w:val="24"/>
          <w:lang w:val="en-US"/>
        </w:rPr>
        <w:t xml:space="preserve">, meadow area, fetch and position in the watershed as predictors. </w:t>
      </w:r>
      <w:commentRangeStart w:id="102"/>
      <w:r>
        <w:rPr>
          <w:rFonts w:ascii="Times" w:eastAsia="Times New Roman" w:hAnsi="Times" w:cs="Times New Roman"/>
          <w:color w:val="000000"/>
          <w:sz w:val="24"/>
          <w:szCs w:val="24"/>
          <w:lang w:val="en-US"/>
        </w:rPr>
        <w:t xml:space="preserve">We explored correlations </w:t>
      </w:r>
      <w:commentRangeEnd w:id="102"/>
      <w:r>
        <w:rPr>
          <w:rFonts w:ascii="Times" w:eastAsia="Times New Roman" w:hAnsi="Times" w:cs="Times New Roman"/>
          <w:color w:val="000000"/>
          <w:sz w:val="24"/>
          <w:szCs w:val="24"/>
          <w:lang w:val="en-US"/>
        </w:rPr>
        <w:commentReference w:id="102"/>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34C5908" w:rsidR="00A820EA" w:rsidRDefault="00C4247B">
      <w:pPr>
        <w:spacing w:after="0" w:line="480" w:lineRule="auto"/>
        <w:ind w:firstLine="720"/>
        <w:rPr>
          <w:rFonts w:ascii="Times" w:eastAsia="Times New Roman" w:hAnsi="Times" w:cs="Times New Roman"/>
          <w:color w:val="000000"/>
          <w:sz w:val="24"/>
          <w:szCs w:val="24"/>
          <w:lang w:val="en-US"/>
        </w:rPr>
      </w:pPr>
      <w:commentRangeStart w:id="103"/>
      <w:r>
        <w:rPr>
          <w:rFonts w:ascii="Times" w:eastAsia="Times New Roman" w:hAnsi="Times" w:cs="Times New Roman"/>
          <w:color w:val="000000"/>
          <w:sz w:val="24"/>
          <w:szCs w:val="24"/>
          <w:lang w:val="en-US"/>
        </w:rPr>
        <w:t xml:space="preserve">Beta and </w:t>
      </w:r>
      <w:commentRangeEnd w:id="103"/>
      <w:r>
        <w:rPr>
          <w:rFonts w:ascii="Times" w:eastAsia="Times New Roman" w:hAnsi="Times" w:cs="Times New Roman"/>
          <w:color w:val="000000"/>
          <w:sz w:val="24"/>
          <w:szCs w:val="24"/>
          <w:lang w:val="en-US"/>
        </w:rPr>
        <w:commentReference w:id="103"/>
      </w:r>
      <w:r>
        <w:rPr>
          <w:rFonts w:ascii="Times" w:eastAsia="Times New Roman" w:hAnsi="Times" w:cs="Times New Roman"/>
          <w:color w:val="000000"/>
          <w:sz w:val="24"/>
          <w:szCs w:val="24"/>
          <w:lang w:val="en-US"/>
        </w:rPr>
        <w:t xml:space="preserve">alpha </w:t>
      </w:r>
      <w:ins w:id="104"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05"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or if aggregation varies among species and dominance varies among meadows. We estimated aggregation within meadows</w:t>
      </w:r>
      <w:ins w:id="106" w:author="Mary O'Connor" w:date="2017-01-09T10:31:00Z">
        <w:r w:rsidR="00647194">
          <w:rPr>
            <w:rFonts w:ascii="Times" w:eastAsia="Times New Roman" w:hAnsi="Times" w:cs="Times New Roman"/>
            <w:color w:val="000000"/>
            <w:sz w:val="24"/>
            <w:szCs w:val="24"/>
            <w:lang w:val="en-US"/>
          </w:rPr>
          <w:t xml:space="preserve"> for each species</w:t>
        </w:r>
      </w:ins>
      <w:r>
        <w:rPr>
          <w:rFonts w:ascii="Times" w:eastAsia="Times New Roman" w:hAnsi="Times" w:cs="Times New Roman"/>
          <w:color w:val="000000"/>
          <w:sz w:val="24"/>
          <w:szCs w:val="24"/>
          <w:lang w:val="en-US"/>
        </w:rPr>
        <w:t xml:space="preserve">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w:t>
      </w:r>
      <w:ins w:id="107" w:author="Mary O'Connor" w:date="2017-01-09T10:32:00Z">
        <w:r w:rsidR="00647194">
          <w:rPr>
            <w:rFonts w:ascii="Times" w:eastAsia="Times New Roman" w:hAnsi="Times" w:cs="Times New Roman"/>
            <w:color w:val="000000"/>
            <w:sz w:val="24"/>
            <w:szCs w:val="24"/>
            <w:lang w:val="en-US"/>
          </w:rPr>
          <w:t xml:space="preserve">abundance </w:t>
        </w:r>
      </w:ins>
      <w:r>
        <w:rPr>
          <w:rFonts w:ascii="Times" w:eastAsia="Times New Roman" w:hAnsi="Times" w:cs="Times New Roman"/>
          <w:color w:val="000000"/>
          <w:sz w:val="24"/>
          <w:szCs w:val="24"/>
          <w:lang w:val="en-US"/>
        </w:rPr>
        <w:t>rank</w:t>
      </w:r>
      <w:ins w:id="108" w:author="Mary O'Connor" w:date="2017-01-02T16:37:00Z">
        <w:r w:rsidR="00077E5F">
          <w:rPr>
            <w:rFonts w:ascii="Times" w:eastAsia="Times New Roman" w:hAnsi="Times" w:cs="Times New Roman"/>
            <w:color w:val="000000"/>
            <w:sz w:val="24"/>
            <w:szCs w:val="24"/>
            <w:lang w:val="en-US"/>
          </w:rPr>
          <w:t xml:space="preserve">. We specifically asked, </w:t>
        </w:r>
      </w:ins>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09"/>
      <w:r>
        <w:rPr>
          <w:rFonts w:ascii="Times" w:eastAsia="Times New Roman" w:hAnsi="Times" w:cs="Times New Roman"/>
          <w:color w:val="000000"/>
          <w:sz w:val="24"/>
          <w:szCs w:val="24"/>
          <w:lang w:val="en-US"/>
        </w:rPr>
        <w:t xml:space="preserve">there aggregation </w:t>
      </w:r>
      <w:commentRangeEnd w:id="109"/>
      <w:r>
        <w:rPr>
          <w:rFonts w:ascii="Times" w:eastAsia="Times New Roman" w:hAnsi="Times" w:cs="Times New Roman"/>
          <w:color w:val="000000"/>
          <w:sz w:val="24"/>
          <w:szCs w:val="24"/>
          <w:lang w:val="en-US"/>
        </w:rPr>
        <w:commentReference w:id="109"/>
      </w:r>
      <w:r>
        <w:rPr>
          <w:rFonts w:ascii="Times" w:eastAsia="Times New Roman" w:hAnsi="Times" w:cs="Times New Roman"/>
          <w:color w:val="000000"/>
          <w:sz w:val="24"/>
          <w:szCs w:val="24"/>
          <w:lang w:val="en-US"/>
        </w:rPr>
        <w:t xml:space="preserve">within meadows, </w:t>
      </w:r>
      <w:commentRangeStart w:id="110"/>
      <w:r>
        <w:rPr>
          <w:rFonts w:ascii="Times" w:eastAsia="Times New Roman" w:hAnsi="Times" w:cs="Times New Roman"/>
          <w:color w:val="000000"/>
          <w:sz w:val="24"/>
          <w:szCs w:val="24"/>
          <w:lang w:val="en-US"/>
        </w:rPr>
        <w:t>is it driven by the most abundant species</w:t>
      </w:r>
      <w:commentRangeEnd w:id="110"/>
      <w:r>
        <w:rPr>
          <w:rFonts w:ascii="Times" w:eastAsia="Times New Roman" w:hAnsi="Times" w:cs="Times New Roman"/>
          <w:color w:val="000000"/>
          <w:sz w:val="24"/>
          <w:szCs w:val="24"/>
          <w:lang w:val="en-US"/>
        </w:rPr>
        <w:commentReference w:id="110"/>
      </w:r>
      <w:r>
        <w:rPr>
          <w:rFonts w:ascii="Times" w:eastAsia="Times New Roman" w:hAnsi="Times" w:cs="Times New Roman"/>
          <w:color w:val="000000"/>
          <w:sz w:val="24"/>
          <w:szCs w:val="24"/>
          <w:lang w:val="en-US"/>
        </w:rPr>
        <w:t xml:space="preserve">, </w:t>
      </w:r>
      <w:ins w:id="111"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bookmarkStart w:id="112" w:name="_GoBack"/>
      <w:bookmarkEnd w:id="112"/>
    </w:p>
    <w:p w14:paraId="6621C2D5" w14:textId="57E7CF4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determine whether spatial patterns of biodiversity </w:t>
      </w:r>
      <w:ins w:id="113" w:author="Mary O'Connor" w:date="2017-01-09T07:17:00Z">
        <w:r w:rsidR="00B048D9">
          <w:rPr>
            <w:rFonts w:ascii="Times" w:eastAsia="Times New Roman" w:hAnsi="Times" w:cs="Times New Roman"/>
            <w:color w:val="000000"/>
            <w:sz w:val="24"/>
            <w:szCs w:val="24"/>
            <w:lang w:val="en-US"/>
          </w:rPr>
          <w:t xml:space="preserve">across meadows </w:t>
        </w:r>
      </w:ins>
      <w:r>
        <w:rPr>
          <w:rFonts w:ascii="Times" w:eastAsia="Times New Roman" w:hAnsi="Times" w:cs="Times New Roman"/>
          <w:color w:val="000000"/>
          <w:sz w:val="24"/>
          <w:szCs w:val="24"/>
          <w:lang w:val="en-US"/>
        </w:rPr>
        <w:t xml:space="preserve">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14" w:author="Mary O'Connor" w:date="2017-01-02T16:38:00Z">
        <w:r w:rsidR="00077E5F">
          <w:rPr>
            <w:rFonts w:ascii="Times" w:eastAsia="Times New Roman" w:hAnsi="Times" w:cs="Times New Roman"/>
            <w:color w:val="000000"/>
            <w:sz w:val="24"/>
            <w:szCs w:val="24"/>
            <w:lang w:val="en-US"/>
          </w:rPr>
          <w:t>processes</w:t>
        </w:r>
      </w:ins>
      <w:ins w:id="115" w:author="Mary O'Connor" w:date="2017-01-09T07:17:00Z">
        <w:r w:rsidR="00B048D9">
          <w:rPr>
            <w:rFonts w:ascii="Times" w:eastAsia="Times New Roman" w:hAnsi="Times" w:cs="Times New Roman"/>
            <w:color w:val="000000"/>
            <w:sz w:val="24"/>
            <w:szCs w:val="24"/>
            <w:lang w:val="en-US"/>
          </w:rPr>
          <w:t xml:space="preserve"> operating at the landscape scale</w:t>
        </w:r>
      </w:ins>
      <w:r>
        <w:rPr>
          <w:rFonts w:ascii="Times" w:eastAsia="Times New Roman" w:hAnsi="Times" w:cs="Times New Roman"/>
          <w:color w:val="000000"/>
          <w:sz w:val="24"/>
          <w:szCs w:val="24"/>
          <w:lang w:val="en-US"/>
        </w:rPr>
        <w:t xml:space="preserve">, we applied the elements of </w:t>
      </w:r>
      <w:commentRangeStart w:id="116"/>
      <w:proofErr w:type="spellStart"/>
      <w:r>
        <w:rPr>
          <w:rFonts w:ascii="Times" w:eastAsia="Times New Roman" w:hAnsi="Times" w:cs="Times New Roman"/>
          <w:color w:val="000000"/>
          <w:sz w:val="24"/>
          <w:szCs w:val="24"/>
          <w:lang w:val="en-US"/>
        </w:rPr>
        <w:lastRenderedPageBreak/>
        <w:t>metacommunity</w:t>
      </w:r>
      <w:proofErr w:type="spellEnd"/>
      <w:r>
        <w:rPr>
          <w:rFonts w:ascii="Times" w:eastAsia="Times New Roman" w:hAnsi="Times" w:cs="Times New Roman"/>
          <w:color w:val="000000"/>
          <w:sz w:val="24"/>
          <w:szCs w:val="24"/>
          <w:lang w:val="en-US"/>
        </w:rPr>
        <w:t xml:space="preserve"> (EMS) </w:t>
      </w:r>
      <w:commentRangeEnd w:id="116"/>
      <w:r>
        <w:rPr>
          <w:rFonts w:ascii="Times" w:eastAsia="Times New Roman" w:hAnsi="Times" w:cs="Times New Roman"/>
          <w:color w:val="000000"/>
          <w:sz w:val="24"/>
          <w:szCs w:val="24"/>
          <w:lang w:val="en-US"/>
        </w:rPr>
        <w:commentReference w:id="116"/>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ins w:id="117" w:author="Mary O'Connor" w:date="2017-01-09T07:17:00Z">
        <w:r w:rsidR="00B048D9">
          <w:rPr>
            <w:rFonts w:ascii="Times" w:eastAsia="Times New Roman" w:hAnsi="Times" w:cs="Times New Roman"/>
            <w:color w:val="000000"/>
            <w:sz w:val="24"/>
            <w:szCs w:val="24"/>
            <w:lang w:val="en-US"/>
          </w:rPr>
          <w:t xml:space="preserve"> 2002, Presley et al 2010</w:t>
        </w:r>
      </w:ins>
      <w:r>
        <w:rPr>
          <w:rFonts w:ascii="Times" w:eastAsia="Times New Roman" w:hAnsi="Times" w:cs="Times New Roman"/>
          <w:color w:val="000000"/>
          <w:sz w:val="24"/>
          <w:szCs w:val="24"/>
          <w:lang w:val="en-US"/>
        </w:rPr>
        <w:t>)</w:t>
      </w:r>
      <w:del w:id="118" w:author="Mary O'Connor" w:date="2017-01-09T07:19:00Z">
        <w:r w:rsidDel="002601BE">
          <w:rPr>
            <w:rFonts w:ascii="Times" w:eastAsia="Times New Roman" w:hAnsi="Times" w:cs="Times New Roman"/>
            <w:color w:val="000000"/>
            <w:sz w:val="24"/>
            <w:szCs w:val="24"/>
            <w:lang w:val="en-US"/>
          </w:rPr>
          <w:delText xml:space="preserve"> using the implementation in the R package Metacom (Presley et al)</w:delText>
        </w:r>
      </w:del>
      <w:r>
        <w:rPr>
          <w:rFonts w:ascii="Times" w:eastAsia="Times New Roman" w:hAnsi="Times" w:cs="Times New Roman"/>
          <w:color w:val="000000"/>
          <w:sz w:val="24"/>
          <w:szCs w:val="24"/>
          <w:lang w:val="en-US"/>
        </w:rPr>
        <w:t>. This analysis first tests for coherence in species distributions</w:t>
      </w:r>
      <w:del w:id="119" w:author="Mary O'Connor" w:date="2017-01-09T07:18:00Z">
        <w:r w:rsidDel="00B048D9">
          <w:rPr>
            <w:rFonts w:ascii="Times" w:eastAsia="Times New Roman" w:hAnsi="Times" w:cs="Times New Roman"/>
            <w:color w:val="000000"/>
            <w:sz w:val="24"/>
            <w:szCs w:val="24"/>
            <w:lang w:val="en-US"/>
          </w:rPr>
          <w:delText>, random distributions or…</w:delText>
        </w:r>
      </w:del>
      <w:ins w:id="120" w:author="Mary O'Connor" w:date="2017-01-09T07:18:00Z">
        <w:r w:rsidR="00B048D9">
          <w:rPr>
            <w:rFonts w:ascii="Times" w:eastAsia="Times New Roman" w:hAnsi="Times" w:cs="Times New Roman"/>
            <w:color w:val="000000"/>
            <w:sz w:val="24"/>
            <w:szCs w:val="24"/>
            <w:lang w:val="en-US"/>
          </w:rPr>
          <w:t xml:space="preserve"> across meadows by comparing observed species distributions with expected distributions based on a null model. </w:t>
        </w:r>
      </w:ins>
      <w:ins w:id="121" w:author="Mary O'Connor" w:date="2017-01-09T07:20:00Z">
        <w:r w:rsidR="002601BE">
          <w:rPr>
            <w:rFonts w:ascii="Times" w:eastAsia="Times New Roman" w:hAnsi="Times" w:cs="Times New Roman"/>
            <w:color w:val="000000"/>
            <w:sz w:val="24"/>
            <w:szCs w:val="24"/>
            <w:lang w:val="en-US"/>
          </w:rPr>
          <w:t xml:space="preserve">If positive coherence </w:t>
        </w:r>
        <w:proofErr w:type="gramStart"/>
        <w:r w:rsidR="002601BE">
          <w:rPr>
            <w:rFonts w:ascii="Times" w:eastAsia="Times New Roman" w:hAnsi="Times" w:cs="Times New Roman"/>
            <w:color w:val="000000"/>
            <w:sz w:val="24"/>
            <w:szCs w:val="24"/>
            <w:lang w:val="en-US"/>
          </w:rPr>
          <w:t>is  identified</w:t>
        </w:r>
        <w:proofErr w:type="gramEnd"/>
        <w:r w:rsidR="002601BE">
          <w:rPr>
            <w:rFonts w:ascii="Times" w:eastAsia="Times New Roman" w:hAnsi="Times" w:cs="Times New Roman"/>
            <w:color w:val="000000"/>
            <w:sz w:val="24"/>
            <w:szCs w:val="24"/>
            <w:lang w:val="en-US"/>
          </w:rPr>
          <w:t xml:space="preserve">, spatial patterns can be further tested to identify patterns consistent with </w:t>
        </w:r>
        <w:proofErr w:type="spellStart"/>
        <w:r w:rsidR="002601BE">
          <w:rPr>
            <w:rFonts w:ascii="Times" w:eastAsia="Times New Roman" w:hAnsi="Times" w:cs="Times New Roman"/>
            <w:color w:val="000000"/>
            <w:sz w:val="24"/>
            <w:szCs w:val="24"/>
            <w:lang w:val="en-US"/>
          </w:rPr>
          <w:t>individualstic</w:t>
        </w:r>
        <w:proofErr w:type="spellEnd"/>
        <w:r w:rsidR="002601BE">
          <w:rPr>
            <w:rFonts w:ascii="Times" w:eastAsia="Times New Roman" w:hAnsi="Times" w:cs="Times New Roman"/>
            <w:color w:val="000000"/>
            <w:sz w:val="24"/>
            <w:szCs w:val="24"/>
            <w:lang w:val="en-US"/>
          </w:rPr>
          <w:t xml:space="preserve"> species distributions across the landscape (a </w:t>
        </w:r>
        <w:proofErr w:type="spellStart"/>
        <w:r w:rsidR="002601BE">
          <w:rPr>
            <w:rFonts w:ascii="Times" w:eastAsia="Times New Roman" w:hAnsi="Times" w:cs="Times New Roman"/>
            <w:color w:val="000000"/>
            <w:sz w:val="24"/>
            <w:szCs w:val="24"/>
            <w:lang w:val="en-US"/>
          </w:rPr>
          <w:t>Gleasonian</w:t>
        </w:r>
        <w:proofErr w:type="spellEnd"/>
        <w:r w:rsidR="002601BE">
          <w:rPr>
            <w:rFonts w:ascii="Times" w:eastAsia="Times New Roman" w:hAnsi="Times" w:cs="Times New Roman"/>
            <w:color w:val="000000"/>
            <w:sz w:val="24"/>
            <w:szCs w:val="24"/>
            <w:lang w:val="en-US"/>
          </w:rPr>
          <w:t xml:space="preserve"> model of species distributions), or clumped species distributions (</w:t>
        </w:r>
        <w:proofErr w:type="spellStart"/>
        <w:r w:rsidR="002601BE">
          <w:rPr>
            <w:rFonts w:ascii="Times" w:eastAsia="Times New Roman" w:hAnsi="Times" w:cs="Times New Roman"/>
            <w:color w:val="000000"/>
            <w:sz w:val="24"/>
            <w:szCs w:val="24"/>
            <w:lang w:val="en-US"/>
          </w:rPr>
          <w:t>Clementsian</w:t>
        </w:r>
        <w:proofErr w:type="spellEnd"/>
        <w:r w:rsidR="002601BE">
          <w:rPr>
            <w:rFonts w:ascii="Times" w:eastAsia="Times New Roman" w:hAnsi="Times" w:cs="Times New Roman"/>
            <w:color w:val="000000"/>
            <w:sz w:val="24"/>
            <w:szCs w:val="24"/>
            <w:lang w:val="en-US"/>
          </w:rPr>
          <w:t xml:space="preserve"> structure), or random, providing insight to possible types of community structure (</w:t>
        </w:r>
        <w:proofErr w:type="spellStart"/>
        <w:r w:rsidR="002601BE">
          <w:rPr>
            <w:rFonts w:ascii="Times" w:eastAsia="Times New Roman" w:hAnsi="Times" w:cs="Times New Roman"/>
            <w:color w:val="000000"/>
            <w:sz w:val="24"/>
            <w:szCs w:val="24"/>
            <w:lang w:val="en-US"/>
          </w:rPr>
          <w:t>Liebold</w:t>
        </w:r>
        <w:proofErr w:type="spellEnd"/>
        <w:r w:rsidR="002601BE">
          <w:rPr>
            <w:rFonts w:ascii="Times" w:eastAsia="Times New Roman" w:hAnsi="Times" w:cs="Times New Roman"/>
            <w:color w:val="000000"/>
            <w:sz w:val="24"/>
            <w:szCs w:val="24"/>
            <w:lang w:val="en-US"/>
          </w:rPr>
          <w:t xml:space="preserve"> and </w:t>
        </w:r>
        <w:proofErr w:type="spellStart"/>
        <w:r w:rsidR="002601BE">
          <w:rPr>
            <w:rFonts w:ascii="Times" w:eastAsia="Times New Roman" w:hAnsi="Times" w:cs="Times New Roman"/>
            <w:color w:val="000000"/>
            <w:sz w:val="24"/>
            <w:szCs w:val="24"/>
            <w:lang w:val="en-US"/>
          </w:rPr>
          <w:t>Mikkelson</w:t>
        </w:r>
        <w:proofErr w:type="spellEnd"/>
        <w:r w:rsidR="002601BE">
          <w:rPr>
            <w:rFonts w:ascii="Times" w:eastAsia="Times New Roman" w:hAnsi="Times" w:cs="Times New Roman"/>
            <w:color w:val="000000"/>
            <w:sz w:val="24"/>
            <w:szCs w:val="24"/>
            <w:lang w:val="en-US"/>
          </w:rPr>
          <w:t xml:space="preserve"> 2002</w:t>
        </w:r>
      </w:ins>
      <w:del w:id="122" w:author="Mary O'Connor" w:date="2017-01-09T07:22:00Z">
        <w:r w:rsidDel="002601BE">
          <w:rPr>
            <w:rFonts w:ascii="Times" w:eastAsia="Times New Roman" w:hAnsi="Times" w:cs="Times New Roman"/>
            <w:color w:val="000000"/>
            <w:sz w:val="24"/>
            <w:szCs w:val="24"/>
            <w:lang w:val="en-US"/>
          </w:rPr>
          <w:delText xml:space="preserve"> If coherence is identified, subsequent tests allow determination of whether patterns are consistent with nested community structures, clementsian or gleasonian</w:delText>
        </w:r>
      </w:del>
      <w:ins w:id="123" w:author="Mary O'Connor" w:date="2017-01-09T07:23:00Z">
        <w:r w:rsidR="002601BE">
          <w:rPr>
            <w:rFonts w:ascii="Times" w:eastAsia="Times New Roman" w:hAnsi="Times" w:cs="Times New Roman"/>
            <w:color w:val="000000"/>
            <w:sz w:val="24"/>
            <w:szCs w:val="24"/>
            <w:lang w:val="en-US"/>
          </w:rPr>
          <w:t xml:space="preserve">, </w:t>
        </w:r>
      </w:ins>
      <w:del w:id="124" w:author="Mary O'Connor" w:date="2017-01-09T07:23:00Z">
        <w:r w:rsidDel="002601BE">
          <w:rPr>
            <w:rFonts w:ascii="Times" w:eastAsia="Times New Roman" w:hAnsi="Times" w:cs="Times New Roman"/>
            <w:color w:val="000000"/>
            <w:sz w:val="24"/>
            <w:szCs w:val="24"/>
            <w:lang w:val="en-US"/>
          </w:rPr>
          <w:delText xml:space="preserve"> (</w:delText>
        </w:r>
      </w:del>
      <w:ins w:id="125" w:author="Mary O'Connor" w:date="2017-01-09T07:10:00Z">
        <w:r w:rsidR="00B048D9">
          <w:rPr>
            <w:rFonts w:ascii="Times" w:eastAsia="Times New Roman" w:hAnsi="Times" w:cs="Times New Roman"/>
            <w:color w:val="000000"/>
            <w:sz w:val="24"/>
            <w:szCs w:val="24"/>
            <w:lang w:val="en-US"/>
          </w:rPr>
          <w:t xml:space="preserve">Presley et al 2010, </w:t>
        </w:r>
        <w:proofErr w:type="spellStart"/>
        <w:r w:rsidR="00B048D9">
          <w:rPr>
            <w:rFonts w:ascii="Times" w:eastAsia="Times New Roman" w:hAnsi="Times" w:cs="Times New Roman"/>
            <w:color w:val="000000"/>
            <w:sz w:val="24"/>
            <w:szCs w:val="24"/>
            <w:lang w:val="en-US"/>
          </w:rPr>
          <w:t>Henriques</w:t>
        </w:r>
        <w:proofErr w:type="spellEnd"/>
        <w:r w:rsidR="00B048D9">
          <w:rPr>
            <w:rFonts w:ascii="Times" w:eastAsia="Times New Roman" w:hAnsi="Times" w:cs="Times New Roman"/>
            <w:color w:val="000000"/>
            <w:sz w:val="24"/>
            <w:szCs w:val="24"/>
            <w:lang w:val="en-US"/>
          </w:rPr>
          <w:t>-Silva et al 2014?</w:t>
        </w:r>
      </w:ins>
      <w:r>
        <w:rPr>
          <w:rFonts w:ascii="Times" w:eastAsia="Times New Roman" w:hAnsi="Times" w:cs="Times New Roman"/>
          <w:color w:val="000000"/>
          <w:sz w:val="24"/>
          <w:szCs w:val="24"/>
          <w:lang w:val="en-US"/>
        </w:rPr>
        <w:t xml:space="preserve">). 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w:t>
      </w:r>
      <w:ins w:id="126" w:author="Mary O'Connor" w:date="2017-01-09T07:23:00Z">
        <w:r w:rsidR="002601BE">
          <w:rPr>
            <w:rFonts w:ascii="Times" w:eastAsia="Times New Roman" w:hAnsi="Times" w:cs="Times New Roman"/>
            <w:color w:val="000000"/>
            <w:sz w:val="24"/>
            <w:szCs w:val="24"/>
            <w:lang w:val="en-US"/>
          </w:rPr>
          <w:t xml:space="preserve"> using the R package </w:t>
        </w:r>
        <w:proofErr w:type="spellStart"/>
        <w:r w:rsidR="002601BE">
          <w:rPr>
            <w:rFonts w:ascii="Times" w:eastAsia="Times New Roman" w:hAnsi="Times" w:cs="Times New Roman"/>
            <w:color w:val="000000"/>
            <w:sz w:val="24"/>
            <w:szCs w:val="24"/>
            <w:lang w:val="en-US"/>
          </w:rPr>
          <w:t>Metacom</w:t>
        </w:r>
        <w:proofErr w:type="spellEnd"/>
        <w:r w:rsidR="002601BE">
          <w:rPr>
            <w:rFonts w:ascii="Times" w:eastAsia="Times New Roman" w:hAnsi="Times" w:cs="Times New Roman"/>
            <w:color w:val="000000"/>
            <w:sz w:val="24"/>
            <w:szCs w:val="24"/>
            <w:lang w:val="en-US"/>
          </w:rPr>
          <w:t>. We used a null model that fixed species richness within sites</w:t>
        </w:r>
      </w:ins>
      <w:ins w:id="127" w:author="Mary O'Connor" w:date="2017-01-09T07:25:00Z">
        <w:r w:rsidR="00596211">
          <w:rPr>
            <w:rFonts w:ascii="Times" w:eastAsia="Times New Roman" w:hAnsi="Times" w:cs="Times New Roman"/>
            <w:color w:val="000000"/>
            <w:sz w:val="24"/>
            <w:szCs w:val="24"/>
            <w:lang w:val="en-US"/>
          </w:rPr>
          <w:t xml:space="preserve"> (‘fixed row)</w:t>
        </w:r>
      </w:ins>
      <w:ins w:id="128" w:author="Mary O'Connor" w:date="2017-01-09T07:23:00Z">
        <w:r w:rsidR="002601BE">
          <w:rPr>
            <w:rFonts w:ascii="Times" w:eastAsia="Times New Roman" w:hAnsi="Times" w:cs="Times New Roman"/>
            <w:color w:val="000000"/>
            <w:sz w:val="24"/>
            <w:szCs w:val="24"/>
            <w:lang w:val="en-US"/>
          </w:rPr>
          <w:t xml:space="preserve"> but allowed composition to vary based on their marginal probabilities (method = “R1”</w:t>
        </w:r>
      </w:ins>
      <w:ins w:id="129" w:author="Mary O'Connor" w:date="2017-01-09T07:24:00Z">
        <w:r w:rsidR="002601BE">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collected</w:t>
      </w:r>
      <w:ins w:id="130"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31"/>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31"/>
      <w:r w:rsidR="00B45D5B">
        <w:rPr>
          <w:rFonts w:ascii="Times" w:eastAsia="Times New Roman" w:hAnsi="Times" w:cs="Times New Roman"/>
          <w:color w:val="000000"/>
          <w:sz w:val="24"/>
          <w:szCs w:val="24"/>
          <w:lang w:val="en-US"/>
        </w:rPr>
        <w:commentReference w:id="131"/>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0AAAC722"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32"/>
      <w:r>
        <w:rPr>
          <w:rFonts w:ascii="Times" w:eastAsia="Times New Roman" w:hAnsi="Times" w:cs="Times New Roman"/>
          <w:color w:val="000000"/>
          <w:sz w:val="24"/>
          <w:szCs w:val="24"/>
          <w:lang w:val="en-US"/>
        </w:rPr>
        <w:t>Tables 2, 3; Figure 2</w:t>
      </w:r>
      <w:commentRangeEnd w:id="132"/>
      <w:r>
        <w:rPr>
          <w:rStyle w:val="CommentReference"/>
        </w:rPr>
        <w:commentReference w:id="132"/>
      </w:r>
      <w:r>
        <w:rPr>
          <w:rFonts w:ascii="Times" w:eastAsia="Times New Roman" w:hAnsi="Times" w:cs="Times New Roman"/>
          <w:color w:val="000000"/>
          <w:sz w:val="24"/>
          <w:szCs w:val="24"/>
          <w:lang w:val="en-US"/>
        </w:rPr>
        <w:t>).</w:t>
      </w:r>
      <w:ins w:id="133" w:author="Mary O'Connor" w:date="2017-01-03T06:46:00Z">
        <w:r w:rsidR="00222186">
          <w:rPr>
            <w:rFonts w:ascii="Times" w:eastAsia="Times New Roman" w:hAnsi="Times" w:cs="Times New Roman"/>
            <w:color w:val="000000"/>
            <w:sz w:val="24"/>
            <w:szCs w:val="24"/>
            <w:lang w:val="en-US"/>
          </w:rPr>
          <w:t xml:space="preserve"> Abundance (logged) differed among meadows</w:t>
        </w:r>
      </w:ins>
      <w:ins w:id="134" w:author="Mary O'Connor" w:date="2017-01-03T07:05:00Z">
        <w:r w:rsidR="00240563">
          <w:rPr>
            <w:rFonts w:ascii="Times" w:eastAsia="Times New Roman" w:hAnsi="Times" w:cs="Times New Roman"/>
            <w:color w:val="000000"/>
            <w:sz w:val="24"/>
            <w:szCs w:val="24"/>
            <w:lang w:val="en-US"/>
          </w:rPr>
          <w:t>…</w:t>
        </w:r>
      </w:ins>
      <w:ins w:id="135" w:author="Mary O'Connor" w:date="2017-01-03T06:46:00Z">
        <w:r w:rsidR="00222186">
          <w:rPr>
            <w:rFonts w:ascii="Times" w:eastAsia="Times New Roman" w:hAnsi="Times" w:cs="Times New Roman"/>
            <w:color w:val="000000"/>
            <w:sz w:val="24"/>
            <w:szCs w:val="24"/>
            <w:lang w:val="en-US"/>
          </w:rPr>
          <w:t xml:space="preserve"> </w:t>
        </w:r>
      </w:ins>
      <w:del w:id="136" w:author="Mary O'Connor" w:date="2017-01-03T06:46:00Z">
        <w:r w:rsidDel="00222186">
          <w:rPr>
            <w:rFonts w:ascii="Times" w:eastAsia="Times New Roman" w:hAnsi="Times" w:cs="Times New Roman"/>
            <w:color w:val="000000"/>
            <w:sz w:val="24"/>
            <w:szCs w:val="24"/>
            <w:lang w:val="en-US"/>
          </w:rPr>
          <w:delText xml:space="preserve"> </w:delText>
        </w:r>
      </w:del>
      <w:proofErr w:type="gramStart"/>
      <w:r>
        <w:rPr>
          <w:rFonts w:ascii="Times" w:eastAsia="Times New Roman" w:hAnsi="Times" w:cs="Times New Roman"/>
          <w:color w:val="000000"/>
          <w:sz w:val="24"/>
          <w:szCs w:val="24"/>
          <w:lang w:val="en-US"/>
        </w:rPr>
        <w:t>The</w:t>
      </w:r>
      <w:proofErr w:type="gramEnd"/>
      <w:r>
        <w:rPr>
          <w:rFonts w:ascii="Times" w:eastAsia="Times New Roman" w:hAnsi="Times" w:cs="Times New Roman"/>
          <w:color w:val="000000"/>
          <w:sz w:val="24"/>
          <w:szCs w:val="24"/>
          <w:lang w:val="en-US"/>
        </w:rPr>
        <w:t xml:space="preserv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6CCBF809" w:rsidR="00153FB2" w:rsidRDefault="00153FB2" w:rsidP="00153FB2">
      <w:pPr>
        <w:spacing w:after="0" w:line="480" w:lineRule="auto"/>
        <w:rPr>
          <w:ins w:id="137"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lastRenderedPageBreak/>
        <w:t xml:space="preserve">Hypothesis 1: alpha diversity does not vary systematically among meadows, but </w:t>
      </w:r>
      <w:commentRangeStart w:id="138"/>
      <w:r w:rsidRPr="00153FB2">
        <w:rPr>
          <w:rFonts w:ascii="Times" w:eastAsia="Times New Roman" w:hAnsi="Times" w:cs="Times New Roman"/>
          <w:i/>
          <w:color w:val="000000"/>
          <w:sz w:val="24"/>
          <w:szCs w:val="24"/>
          <w:lang w:val="en-US"/>
        </w:rPr>
        <w:t>beta diversity</w:t>
      </w:r>
      <w:commentRangeEnd w:id="138"/>
      <w:r w:rsidRPr="00153FB2">
        <w:rPr>
          <w:rStyle w:val="CommentReference"/>
          <w:i/>
        </w:rPr>
        <w:commentReference w:id="138"/>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 xml:space="preserve">We found that </w:t>
      </w:r>
      <w:ins w:id="139" w:author="Mary O'Connor" w:date="2017-01-03T11:36:00Z">
        <w:r w:rsidR="00D55477">
          <w:rPr>
            <w:rFonts w:ascii="Times" w:eastAsia="Times New Roman" w:hAnsi="Times" w:cs="Times New Roman"/>
            <w:color w:val="000000"/>
            <w:sz w:val="24"/>
            <w:szCs w:val="24"/>
            <w:lang w:val="en-US"/>
          </w:rPr>
          <w:t xml:space="preserve">raw </w:t>
        </w:r>
      </w:ins>
      <w:r w:rsidR="00C4247B">
        <w:rPr>
          <w:rFonts w:ascii="Times" w:eastAsia="Times New Roman" w:hAnsi="Times" w:cs="Times New Roman"/>
          <w:color w:val="000000"/>
          <w:sz w:val="24"/>
          <w:szCs w:val="24"/>
          <w:lang w:val="en-US"/>
        </w:rPr>
        <w:t>plot-level alpha diversity [</w:t>
      </w:r>
      <w:ins w:id="140" w:author="Mary O'Connor" w:date="2017-01-02T16:42:00Z">
        <w:r w:rsidR="00772D5A">
          <w:rPr>
            <w:rFonts w:ascii="Times" w:eastAsia="Times New Roman" w:hAnsi="Times" w:cs="Times New Roman"/>
            <w:color w:val="000000"/>
            <w:sz w:val="24"/>
            <w:szCs w:val="24"/>
            <w:lang w:val="en-US"/>
          </w:rPr>
          <w:t>R</w:t>
        </w:r>
      </w:ins>
      <w:r w:rsidR="00C4247B">
        <w:rPr>
          <w:rFonts w:ascii="Times" w:eastAsia="Times New Roman" w:hAnsi="Times" w:cs="Times New Roman"/>
          <w:color w:val="000000"/>
          <w:sz w:val="24"/>
          <w:szCs w:val="24"/>
          <w:lang w:val="en-US"/>
        </w:rPr>
        <w:t xml:space="preserve">] differed as much within meadows as among meadows, with the exception of high </w:t>
      </w:r>
      <w:ins w:id="141" w:author="Mary O'Connor" w:date="2017-01-03T07:08:00Z">
        <w:r w:rsidR="00FF34E3">
          <w:rPr>
            <w:rFonts w:ascii="Times" w:eastAsia="Times New Roman" w:hAnsi="Times" w:cs="Times New Roman"/>
            <w:color w:val="000000"/>
            <w:sz w:val="24"/>
            <w:szCs w:val="24"/>
            <w:lang w:val="en-US"/>
          </w:rPr>
          <w:t xml:space="preserve">alpha </w:t>
        </w:r>
      </w:ins>
      <w:r w:rsidR="00C4247B">
        <w:rPr>
          <w:rFonts w:ascii="Times" w:eastAsia="Times New Roman" w:hAnsi="Times" w:cs="Times New Roman"/>
          <w:color w:val="000000"/>
          <w:sz w:val="24"/>
          <w:szCs w:val="24"/>
          <w:lang w:val="en-US"/>
        </w:rPr>
        <w:t>diversity at Robbers Passage</w:t>
      </w:r>
      <w:ins w:id="142" w:author="Mary O'Connor" w:date="2017-01-03T07:08:00Z">
        <w:r w:rsidR="00FF34E3">
          <w:rPr>
            <w:rFonts w:ascii="Times" w:eastAsia="Times New Roman" w:hAnsi="Times" w:cs="Times New Roman"/>
            <w:color w:val="000000"/>
            <w:sz w:val="24"/>
            <w:szCs w:val="24"/>
            <w:lang w:val="en-US"/>
          </w:rPr>
          <w:t xml:space="preserve"> and </w:t>
        </w:r>
        <w:proofErr w:type="spellStart"/>
        <w:r w:rsidR="00FF34E3">
          <w:rPr>
            <w:rFonts w:ascii="Times" w:eastAsia="Times New Roman" w:hAnsi="Times" w:cs="Times New Roman"/>
            <w:color w:val="000000"/>
            <w:sz w:val="24"/>
            <w:szCs w:val="24"/>
            <w:lang w:val="en-US"/>
          </w:rPr>
          <w:t>Boyson</w:t>
        </w:r>
        <w:proofErr w:type="spellEnd"/>
        <w:r w:rsidR="00FF34E3">
          <w:rPr>
            <w:rFonts w:ascii="Times" w:eastAsia="Times New Roman" w:hAnsi="Times" w:cs="Times New Roman"/>
            <w:color w:val="000000"/>
            <w:sz w:val="24"/>
            <w:szCs w:val="24"/>
            <w:lang w:val="en-US"/>
          </w:rPr>
          <w:t xml:space="preserve"> Islands</w:t>
        </w:r>
      </w:ins>
      <w:r w:rsidR="00C4247B">
        <w:rPr>
          <w:rFonts w:ascii="Times" w:eastAsia="Times New Roman" w:hAnsi="Times" w:cs="Times New Roman"/>
          <w:color w:val="000000"/>
          <w:sz w:val="24"/>
          <w:szCs w:val="24"/>
          <w:lang w:val="en-US"/>
        </w:rPr>
        <w:t xml:space="preserve"> (</w:t>
      </w:r>
      <w:ins w:id="143" w:author="Mary O'Connor" w:date="2017-01-03T07:39:00Z">
        <w:r w:rsidR="00646104" w:rsidRPr="00646104">
          <w:rPr>
            <w:rFonts w:ascii="Times" w:eastAsia="Times New Roman" w:hAnsi="Times" w:cs="Times New Roman"/>
            <w:color w:val="000000"/>
            <w:sz w:val="24"/>
            <w:szCs w:val="24"/>
            <w:lang w:val="en-US"/>
          </w:rPr>
          <w:t xml:space="preserve">F = 8.9, </w:t>
        </w:r>
        <w:proofErr w:type="spellStart"/>
        <w:r w:rsidR="00646104" w:rsidRPr="00646104">
          <w:rPr>
            <w:rFonts w:ascii="Times" w:eastAsia="Times New Roman" w:hAnsi="Times" w:cs="Times New Roman"/>
            <w:color w:val="000000"/>
            <w:sz w:val="24"/>
            <w:szCs w:val="24"/>
            <w:lang w:val="en-US"/>
          </w:rPr>
          <w:t>df</w:t>
        </w:r>
        <w:proofErr w:type="spellEnd"/>
        <w:r w:rsidR="0064610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We observed similar patterns in Shannon diversity (</w:t>
      </w:r>
      <w:ins w:id="144" w:author="Mary O'Connor" w:date="2017-01-03T07:47:00Z">
        <w:r w:rsidR="00E15E14">
          <w:rPr>
            <w:rFonts w:ascii="Times" w:eastAsia="Times New Roman" w:hAnsi="Times" w:cs="Times New Roman"/>
            <w:color w:val="000000"/>
            <w:sz w:val="24"/>
            <w:szCs w:val="24"/>
            <w:lang w:val="en-US"/>
          </w:rPr>
          <w:t>F = 4.6</w:t>
        </w:r>
        <w:r w:rsidR="00627E01" w:rsidRPr="00646104">
          <w:rPr>
            <w:rFonts w:ascii="Times" w:eastAsia="Times New Roman" w:hAnsi="Times" w:cs="Times New Roman"/>
            <w:color w:val="000000"/>
            <w:sz w:val="24"/>
            <w:szCs w:val="24"/>
            <w:lang w:val="en-US"/>
          </w:rPr>
          <w:t xml:space="preserve">, </w:t>
        </w:r>
        <w:proofErr w:type="spellStart"/>
        <w:r w:rsidR="00627E01" w:rsidRPr="00646104">
          <w:rPr>
            <w:rFonts w:ascii="Times" w:eastAsia="Times New Roman" w:hAnsi="Times" w:cs="Times New Roman"/>
            <w:color w:val="000000"/>
            <w:sz w:val="24"/>
            <w:szCs w:val="24"/>
            <w:lang w:val="en-US"/>
          </w:rPr>
          <w:t>df</w:t>
        </w:r>
        <w:proofErr w:type="spellEnd"/>
        <w:r w:rsidR="00627E01"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and Simpson diversity (</w:t>
      </w:r>
      <w:ins w:id="145" w:author="Mary O'Connor" w:date="2017-01-03T07:49:00Z">
        <w:r w:rsidR="00E15E14">
          <w:rPr>
            <w:rFonts w:ascii="Times" w:eastAsia="Times New Roman" w:hAnsi="Times" w:cs="Times New Roman"/>
            <w:color w:val="000000"/>
            <w:sz w:val="24"/>
            <w:szCs w:val="24"/>
            <w:lang w:val="en-US"/>
          </w:rPr>
          <w:t>F = 3.8</w:t>
        </w:r>
        <w:r w:rsidR="00E15E14" w:rsidRPr="00646104">
          <w:rPr>
            <w:rFonts w:ascii="Times" w:eastAsia="Times New Roman" w:hAnsi="Times" w:cs="Times New Roman"/>
            <w:color w:val="000000"/>
            <w:sz w:val="24"/>
            <w:szCs w:val="24"/>
            <w:lang w:val="en-US"/>
          </w:rPr>
          <w:t xml:space="preserve">, </w:t>
        </w:r>
        <w:proofErr w:type="spellStart"/>
        <w:r w:rsidR="00E15E14" w:rsidRPr="00646104">
          <w:rPr>
            <w:rFonts w:ascii="Times" w:eastAsia="Times New Roman" w:hAnsi="Times" w:cs="Times New Roman"/>
            <w:color w:val="000000"/>
            <w:sz w:val="24"/>
            <w:szCs w:val="24"/>
            <w:lang w:val="en-US"/>
          </w:rPr>
          <w:t>df</w:t>
        </w:r>
        <w:proofErr w:type="spellEnd"/>
        <w:r w:rsidR="00E15E1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xml:space="preserve">). </w:t>
      </w:r>
      <w:ins w:id="146" w:author="Mary O'Connor" w:date="2017-01-03T11:37:00Z">
        <w:r w:rsidR="00D55477">
          <w:rPr>
            <w:rFonts w:ascii="Times" w:eastAsia="Times New Roman" w:hAnsi="Times" w:cs="Times New Roman"/>
            <w:color w:val="000000"/>
            <w:sz w:val="24"/>
            <w:szCs w:val="24"/>
            <w:lang w:val="en-US"/>
          </w:rPr>
          <w:t xml:space="preserve">Rarified diversity estimates </w:t>
        </w:r>
      </w:ins>
      <w:ins w:id="147" w:author="Mary O'Connor" w:date="2017-01-03T11:38:00Z">
        <w:r w:rsidR="00D55477">
          <w:rPr>
            <w:rFonts w:ascii="Times" w:eastAsia="Times New Roman" w:hAnsi="Times" w:cs="Times New Roman"/>
            <w:color w:val="000000"/>
            <w:sz w:val="24"/>
            <w:szCs w:val="24"/>
            <w:lang w:val="en-US"/>
          </w:rPr>
          <w:t xml:space="preserve">are more variable among meadows (Figure 2C; F = 3.62, </w:t>
        </w:r>
        <w:proofErr w:type="spellStart"/>
        <w:r w:rsidR="00D55477">
          <w:rPr>
            <w:rFonts w:ascii="Times" w:eastAsia="Times New Roman" w:hAnsi="Times" w:cs="Times New Roman"/>
            <w:color w:val="000000"/>
            <w:sz w:val="24"/>
            <w:szCs w:val="24"/>
            <w:lang w:val="en-US"/>
          </w:rPr>
          <w:t>df</w:t>
        </w:r>
        <w:proofErr w:type="spellEnd"/>
        <w:r w:rsidR="00D55477">
          <w:rPr>
            <w:rFonts w:ascii="Times" w:eastAsia="Times New Roman" w:hAnsi="Times" w:cs="Times New Roman"/>
            <w:color w:val="000000"/>
            <w:sz w:val="24"/>
            <w:szCs w:val="24"/>
            <w:lang w:val="en-US"/>
          </w:rPr>
          <w:t xml:space="preserve"> = 8, 120, P = 0.002).</w:t>
        </w:r>
      </w:ins>
      <w:ins w:id="148" w:author="Mary O'Connor" w:date="2017-01-03T07:40:00Z">
        <w:r w:rsidR="00627E01">
          <w:rPr>
            <w:rFonts w:ascii="Times" w:eastAsia="Times New Roman" w:hAnsi="Times" w:cs="Times New Roman"/>
            <w:color w:val="000000"/>
            <w:sz w:val="24"/>
            <w:szCs w:val="24"/>
            <w:lang w:val="en-US"/>
          </w:rPr>
          <w:t xml:space="preserve"> </w:t>
        </w:r>
      </w:ins>
      <w:ins w:id="149" w:author="Mary O'Connor" w:date="2017-01-02T17:01:00Z">
        <w:r w:rsidR="00B45D5B">
          <w:rPr>
            <w:rFonts w:ascii="Times" w:eastAsia="Times New Roman" w:hAnsi="Times" w:cs="Times New Roman"/>
            <w:color w:val="000000"/>
            <w:sz w:val="24"/>
            <w:szCs w:val="24"/>
            <w:lang w:val="en-US"/>
          </w:rPr>
          <w:t xml:space="preserve">We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50" w:author="Mary O'Connor" w:date="2017-01-02T16:58:00Z">
        <w:r>
          <w:rPr>
            <w:rFonts w:ascii="Times" w:eastAsia="Times New Roman" w:hAnsi="Times" w:cs="Times New Roman"/>
            <w:color w:val="000000"/>
            <w:sz w:val="24"/>
            <w:szCs w:val="24"/>
            <w:lang w:val="en-US"/>
          </w:rPr>
          <w:t xml:space="preserve">The higher </w:t>
        </w:r>
      </w:ins>
      <w:ins w:id="151" w:author="Mary O'Connor" w:date="2017-01-03T07:51:00Z">
        <w:r w:rsidR="00A66F74">
          <w:rPr>
            <w:rFonts w:ascii="Times" w:eastAsia="Times New Roman" w:hAnsi="Times" w:cs="Times New Roman"/>
            <w:color w:val="000000"/>
            <w:sz w:val="24"/>
            <w:szCs w:val="24"/>
            <w:lang w:val="en-US"/>
          </w:rPr>
          <w:t>diversity</w:t>
        </w:r>
      </w:ins>
      <w:ins w:id="152" w:author="Mary O'Connor" w:date="2017-01-02T16:58:00Z">
        <w:r>
          <w:rPr>
            <w:rFonts w:ascii="Times" w:eastAsia="Times New Roman" w:hAnsi="Times" w:cs="Times New Roman"/>
            <w:color w:val="000000"/>
            <w:sz w:val="24"/>
            <w:szCs w:val="24"/>
            <w:lang w:val="en-US"/>
          </w:rPr>
          <w:t xml:space="preserve"> of Robbers Passage</w:t>
        </w:r>
      </w:ins>
      <w:ins w:id="153" w:author="Mary O'Connor" w:date="2017-01-03T11:39:00Z">
        <w:r w:rsidR="00D55477">
          <w:rPr>
            <w:rFonts w:ascii="Times" w:eastAsia="Times New Roman" w:hAnsi="Times" w:cs="Times New Roman"/>
            <w:color w:val="000000"/>
            <w:sz w:val="24"/>
            <w:szCs w:val="24"/>
            <w:lang w:val="en-US"/>
          </w:rPr>
          <w:t xml:space="preserve">, </w:t>
        </w:r>
      </w:ins>
      <w:ins w:id="154" w:author="Mary O'Connor" w:date="2017-01-03T07:51:00Z">
        <w:r w:rsidR="00A66F74">
          <w:rPr>
            <w:rFonts w:ascii="Times" w:eastAsia="Times New Roman" w:hAnsi="Times" w:cs="Times New Roman"/>
            <w:color w:val="000000"/>
            <w:sz w:val="24"/>
            <w:szCs w:val="24"/>
            <w:lang w:val="en-US"/>
          </w:rPr>
          <w:t>lower</w:t>
        </w:r>
      </w:ins>
      <w:ins w:id="155" w:author="Mary O'Connor" w:date="2017-01-02T16:58:00Z">
        <w:r>
          <w:rPr>
            <w:rFonts w:ascii="Times" w:eastAsia="Times New Roman" w:hAnsi="Times" w:cs="Times New Roman"/>
            <w:color w:val="000000"/>
            <w:sz w:val="24"/>
            <w:szCs w:val="24"/>
            <w:lang w:val="en-US"/>
          </w:rPr>
          <w:t xml:space="preserve"> </w:t>
        </w:r>
      </w:ins>
      <w:ins w:id="156" w:author="Mary O'Connor" w:date="2017-01-03T07:51:00Z">
        <w:r w:rsidR="00D55477">
          <w:rPr>
            <w:rFonts w:ascii="Times" w:eastAsia="Times New Roman" w:hAnsi="Times" w:cs="Times New Roman"/>
            <w:color w:val="000000"/>
            <w:sz w:val="24"/>
            <w:szCs w:val="24"/>
            <w:lang w:val="en-US"/>
          </w:rPr>
          <w:t xml:space="preserve">S of Dodger Channel, and differences in ENS </w:t>
        </w:r>
      </w:ins>
      <w:ins w:id="157" w:author="Mary O'Connor" w:date="2017-01-02T16:58:00Z">
        <w:r w:rsidR="00A66F74">
          <w:rPr>
            <w:rFonts w:ascii="Times" w:eastAsia="Times New Roman" w:hAnsi="Times" w:cs="Times New Roman"/>
            <w:color w:val="000000"/>
            <w:sz w:val="24"/>
            <w:szCs w:val="24"/>
            <w:lang w:val="en-US"/>
          </w:rPr>
          <w:t>were</w:t>
        </w:r>
        <w:r>
          <w:rPr>
            <w:rFonts w:ascii="Times" w:eastAsia="Times New Roman" w:hAnsi="Times" w:cs="Times New Roman"/>
            <w:color w:val="000000"/>
            <w:sz w:val="24"/>
            <w:szCs w:val="24"/>
            <w:lang w:val="en-US"/>
          </w:rPr>
          <w:t xml:space="preserve"> not explained by meadow-scale predictors such as position in the watershed, shoot density, meadow area or fetch</w:t>
        </w:r>
      </w:ins>
      <w:ins w:id="158" w:author="Mary O'Connor" w:date="2017-01-03T07:51:00Z">
        <w:r w:rsidR="00A66F74">
          <w:rPr>
            <w:rFonts w:ascii="Times" w:eastAsia="Times New Roman" w:hAnsi="Times" w:cs="Times New Roman"/>
            <w:color w:val="000000"/>
            <w:sz w:val="24"/>
            <w:szCs w:val="24"/>
            <w:lang w:val="en-US"/>
          </w:rPr>
          <w:t xml:space="preserve"> (</w:t>
        </w:r>
      </w:ins>
      <w:ins w:id="159" w:author="Mary O'Connor" w:date="2017-01-03T10:40:00Z">
        <w:r w:rsidR="00F23CF8">
          <w:rPr>
            <w:rFonts w:ascii="Times" w:eastAsia="Times New Roman" w:hAnsi="Times" w:cs="Times New Roman"/>
            <w:color w:val="000000"/>
            <w:sz w:val="24"/>
            <w:szCs w:val="24"/>
            <w:lang w:val="en-US"/>
          </w:rPr>
          <w:t>Appendix Table 1</w:t>
        </w:r>
      </w:ins>
      <w:ins w:id="160" w:author="Mary O'Connor" w:date="2017-01-03T07:51:00Z">
        <w:r w:rsidR="00A66F74">
          <w:rPr>
            <w:rFonts w:ascii="Times" w:eastAsia="Times New Roman" w:hAnsi="Times" w:cs="Times New Roman"/>
            <w:color w:val="000000"/>
            <w:sz w:val="24"/>
            <w:szCs w:val="24"/>
            <w:lang w:val="en-US"/>
          </w:rPr>
          <w:t>)</w:t>
        </w:r>
      </w:ins>
      <w:ins w:id="161" w:author="Mary O'Connor" w:date="2017-01-02T16:58:00Z">
        <w:r>
          <w:rPr>
            <w:rFonts w:ascii="Times" w:eastAsia="Times New Roman" w:hAnsi="Times" w:cs="Times New Roman"/>
            <w:color w:val="000000"/>
            <w:sz w:val="24"/>
            <w:szCs w:val="24"/>
            <w:lang w:val="en-US"/>
          </w:rPr>
          <w:t>.</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162"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63"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64"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65"/>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65"/>
      <w:r>
        <w:rPr>
          <w:rFonts w:ascii="Times" w:eastAsia="Times New Roman" w:hAnsi="Times" w:cs="Times New Roman"/>
          <w:color w:val="000000"/>
          <w:sz w:val="24"/>
          <w:szCs w:val="24"/>
          <w:lang w:val="en-US"/>
        </w:rPr>
        <w:commentReference w:id="165"/>
      </w:r>
      <w:r>
        <w:rPr>
          <w:rFonts w:ascii="Times" w:eastAsia="Times New Roman" w:hAnsi="Times" w:cs="Times New Roman"/>
          <w:color w:val="000000"/>
          <w:sz w:val="24"/>
          <w:szCs w:val="24"/>
          <w:lang w:val="en-US"/>
        </w:rPr>
        <w:t xml:space="preserve">Further, comparing </w:t>
      </w:r>
      <w:r>
        <w:rPr>
          <w:rFonts w:ascii="Times" w:eastAsia="Times New Roman" w:hAnsi="Times" w:cs="Times New Roman"/>
          <w:color w:val="000000"/>
          <w:sz w:val="24"/>
          <w:szCs w:val="24"/>
          <w:lang w:val="en-US"/>
        </w:rPr>
        <w:lastRenderedPageBreak/>
        <w:t xml:space="preserve">within-meadow estimates of beta diversity across time suggested that beta diversity declined slightly toward the end of the summer (May - 0.33, June/July - 0.34, August - 0.29). However, these trends </w:t>
      </w:r>
      <w:commentRangeStart w:id="166"/>
      <w:r>
        <w:rPr>
          <w:rFonts w:ascii="Times" w:eastAsia="Times New Roman" w:hAnsi="Times" w:cs="Times New Roman"/>
          <w:color w:val="000000"/>
          <w:sz w:val="24"/>
          <w:szCs w:val="24"/>
          <w:lang w:val="en-US"/>
        </w:rPr>
        <w:t xml:space="preserve">were not statistically significant.  </w:t>
      </w:r>
      <w:commentRangeEnd w:id="166"/>
      <w:r>
        <w:rPr>
          <w:rFonts w:ascii="Times" w:eastAsia="Times New Roman" w:hAnsi="Times" w:cs="Times New Roman"/>
          <w:color w:val="000000"/>
          <w:sz w:val="24"/>
          <w:szCs w:val="24"/>
          <w:lang w:val="en-US"/>
        </w:rPr>
        <w:commentReference w:id="166"/>
      </w:r>
      <w:r>
        <w:rPr>
          <w:rFonts w:ascii="Times" w:eastAsia="Times New Roman" w:hAnsi="Times" w:cs="Times New Roman"/>
          <w:color w:val="000000"/>
          <w:sz w:val="24"/>
          <w:szCs w:val="24"/>
          <w:lang w:val="en-US"/>
        </w:rPr>
        <w:t>Although beta diversity did not vary predictably along the watershed gradient, a permutation test of multivariate homogeneity of group dispersions showed that meadows did have significantly different values of beta diversity (</w:t>
      </w:r>
      <w:commentRangeStart w:id="167"/>
      <w:r>
        <w:rPr>
          <w:rFonts w:ascii="Times" w:eastAsia="Times New Roman" w:hAnsi="Times" w:cs="Times New Roman"/>
          <w:color w:val="000000"/>
          <w:sz w:val="24"/>
          <w:szCs w:val="24"/>
          <w:lang w:val="en-US"/>
        </w:rPr>
        <w:t>Appendix 6</w:t>
      </w:r>
      <w:commentRangeEnd w:id="167"/>
      <w:r>
        <w:rPr>
          <w:rFonts w:ascii="Times" w:eastAsia="Times New Roman" w:hAnsi="Times" w:cs="Times New Roman"/>
          <w:color w:val="000000"/>
          <w:sz w:val="24"/>
          <w:szCs w:val="24"/>
          <w:lang w:val="en-US"/>
        </w:rPr>
        <w:commentReference w:id="167"/>
      </w:r>
      <w:r>
        <w:rPr>
          <w:rFonts w:ascii="Times" w:eastAsia="Times New Roman" w:hAnsi="Times" w:cs="Times New Roman"/>
          <w:color w:val="000000"/>
          <w:sz w:val="24"/>
          <w:szCs w:val="24"/>
          <w:lang w:val="en-US"/>
        </w:rPr>
        <w:t>).</w:t>
      </w: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68" w:author="Mary O'Connor" w:date="2017-01-02T17:04:00Z">
        <w:r w:rsidRPr="00B45D5B">
          <w:rPr>
            <w:rFonts w:ascii="Times" w:eastAsia="Times New Roman" w:hAnsi="Times" w:cs="Times New Roman"/>
            <w:i/>
            <w:color w:val="000000"/>
            <w:sz w:val="24"/>
            <w:szCs w:val="24"/>
            <w:lang w:val="en-US"/>
          </w:rPr>
          <w:t xml:space="preserve">Hypothesis ii: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69"/>
      <w:r>
        <w:rPr>
          <w:rFonts w:ascii="Times" w:eastAsia="Times New Roman" w:hAnsi="Times" w:cs="Times New Roman"/>
          <w:bCs/>
          <w:i/>
          <w:iCs/>
          <w:color w:val="000000"/>
          <w:sz w:val="24"/>
          <w:szCs w:val="24"/>
          <w:lang w:val="en-US"/>
        </w:rPr>
        <w:t>Composition: NMDS results, include temporal dimension.</w:t>
      </w:r>
      <w:commentRangeEnd w:id="169"/>
      <w:r w:rsidR="00B45D5B">
        <w:rPr>
          <w:rStyle w:val="CommentReference"/>
        </w:rPr>
        <w:commentReference w:id="169"/>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170"/>
      <w:r>
        <w:rPr>
          <w:rFonts w:ascii="Times" w:eastAsia="Times New Roman" w:hAnsi="Times" w:cs="Times New Roman"/>
          <w:color w:val="000000"/>
          <w:sz w:val="24"/>
          <w:szCs w:val="24"/>
          <w:lang w:val="en-US"/>
        </w:rPr>
        <w:t xml:space="preserve">Of these, 24 taxa </w:t>
      </w:r>
      <w:commentRangeEnd w:id="170"/>
      <w:r>
        <w:rPr>
          <w:rFonts w:ascii="Times" w:eastAsia="Times New Roman" w:hAnsi="Times" w:cs="Times New Roman"/>
          <w:color w:val="000000"/>
          <w:sz w:val="24"/>
          <w:szCs w:val="24"/>
          <w:lang w:val="en-US"/>
        </w:rPr>
        <w:commentReference w:id="170"/>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w:t>
      </w:r>
      <w:commentRangeStart w:id="171"/>
      <w:r>
        <w:rPr>
          <w:rFonts w:ascii="Times" w:eastAsia="Times New Roman" w:hAnsi="Times" w:cs="Times New Roman"/>
          <w:color w:val="000000"/>
          <w:sz w:val="24"/>
          <w:szCs w:val="24"/>
          <w:lang w:val="en-US"/>
        </w:rPr>
        <w:t xml:space="preserve">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171"/>
      <w:r>
        <w:rPr>
          <w:rFonts w:ascii="Times" w:eastAsia="Times New Roman" w:hAnsi="Times" w:cs="Times New Roman"/>
          <w:color w:val="000000"/>
          <w:sz w:val="24"/>
          <w:szCs w:val="24"/>
          <w:lang w:val="en-US"/>
        </w:rPr>
        <w:commentReference w:id="171"/>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w:t>
      </w:r>
      <w:r>
        <w:rPr>
          <w:rFonts w:ascii="Times" w:eastAsia="Times New Roman" w:hAnsi="Times" w:cs="Times New Roman"/>
          <w:color w:val="000000"/>
          <w:sz w:val="24"/>
          <w:szCs w:val="24"/>
          <w:lang w:val="en-US"/>
        </w:rPr>
        <w:lastRenderedPageBreak/>
        <w:t xml:space="preserve">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2472035B" w:rsidR="00A820EA" w:rsidRDefault="00924331">
      <w:pPr>
        <w:spacing w:after="0" w:line="480" w:lineRule="auto"/>
        <w:rPr>
          <w:rFonts w:ascii="Times" w:eastAsia="Times New Roman" w:hAnsi="Times" w:cs="Times New Roman"/>
          <w:sz w:val="24"/>
          <w:szCs w:val="24"/>
          <w:lang w:val="en-US"/>
        </w:rPr>
      </w:pPr>
      <w:ins w:id="172" w:author="Mary O'Connor" w:date="2017-01-09T06:58:00Z">
        <w:r>
          <w:rPr>
            <w:rFonts w:ascii="Times" w:eastAsia="Times New Roman" w:hAnsi="Times" w:cs="Times New Roman"/>
            <w:sz w:val="24"/>
            <w:szCs w:val="24"/>
            <w:lang w:val="en-US"/>
          </w:rPr>
          <w:t xml:space="preserve">Across all sites in midsummer, elements of </w:t>
        </w:r>
        <w:proofErr w:type="spellStart"/>
        <w:r>
          <w:rPr>
            <w:rFonts w:ascii="Times" w:eastAsia="Times New Roman" w:hAnsi="Times" w:cs="Times New Roman"/>
            <w:sz w:val="24"/>
            <w:szCs w:val="24"/>
            <w:lang w:val="en-US"/>
          </w:rPr>
          <w:t>metacommunity</w:t>
        </w:r>
        <w:proofErr w:type="spellEnd"/>
        <w:r>
          <w:rPr>
            <w:rFonts w:ascii="Times" w:eastAsia="Times New Roman" w:hAnsi="Times" w:cs="Times New Roman"/>
            <w:sz w:val="24"/>
            <w:szCs w:val="24"/>
            <w:lang w:val="en-US"/>
          </w:rPr>
          <w:t xml:space="preserve"> structure (EMS) analysis suggested </w:t>
        </w:r>
        <w:r w:rsidR="00A755BC">
          <w:rPr>
            <w:rFonts w:ascii="Times" w:eastAsia="Times New Roman" w:hAnsi="Times" w:cs="Times New Roman"/>
            <w:sz w:val="24"/>
            <w:szCs w:val="24"/>
            <w:lang w:val="en-US"/>
          </w:rPr>
          <w:t xml:space="preserve">a checkerboard pattern of species distribution among meadows. For all </w:t>
        </w:r>
        <w:proofErr w:type="spellStart"/>
        <w:r w:rsidR="00A755BC">
          <w:rPr>
            <w:rFonts w:ascii="Times" w:eastAsia="Times New Roman" w:hAnsi="Times" w:cs="Times New Roman"/>
            <w:sz w:val="24"/>
            <w:szCs w:val="24"/>
            <w:lang w:val="en-US"/>
          </w:rPr>
          <w:t>epifaunal</w:t>
        </w:r>
        <w:proofErr w:type="spellEnd"/>
        <w:r w:rsidR="00A755BC">
          <w:rPr>
            <w:rFonts w:ascii="Times" w:eastAsia="Times New Roman" w:hAnsi="Times" w:cs="Times New Roman"/>
            <w:sz w:val="24"/>
            <w:szCs w:val="24"/>
            <w:lang w:val="en-US"/>
          </w:rPr>
          <w:t xml:space="preserve"> taxa (</w:t>
        </w:r>
      </w:ins>
      <w:ins w:id="173" w:author="Mary O'Connor" w:date="2017-01-09T07:07:00Z">
        <w:r w:rsidR="005B6C92">
          <w:rPr>
            <w:rFonts w:ascii="Times" w:eastAsia="Times New Roman" w:hAnsi="Times" w:cs="Times New Roman"/>
            <w:sz w:val="24"/>
            <w:szCs w:val="24"/>
            <w:lang w:val="en-US"/>
          </w:rPr>
          <w:t>30</w:t>
        </w:r>
      </w:ins>
      <w:ins w:id="174" w:author="Mary O'Connor" w:date="2017-01-09T06:58:00Z">
        <w:r w:rsidR="005B6C92">
          <w:rPr>
            <w:rFonts w:ascii="Times" w:eastAsia="Times New Roman" w:hAnsi="Times" w:cs="Times New Roman"/>
            <w:sz w:val="24"/>
            <w:szCs w:val="24"/>
            <w:lang w:val="en-US"/>
          </w:rPr>
          <w:t xml:space="preserve"> taxa</w:t>
        </w:r>
        <w:r w:rsidR="00A755BC">
          <w:rPr>
            <w:rFonts w:ascii="Times" w:eastAsia="Times New Roman" w:hAnsi="Times" w:cs="Times New Roman"/>
            <w:sz w:val="24"/>
            <w:szCs w:val="24"/>
            <w:lang w:val="en-US"/>
          </w:rPr>
          <w:t>), EMS suggested negative coherence (86 embedded absences relative to 56.17</w:t>
        </w:r>
      </w:ins>
      <w:ins w:id="175" w:author="Mary O'Connor" w:date="2017-01-09T07:01:00Z">
        <w:r w:rsidR="00A755BC">
          <w:rPr>
            <w:rFonts w:ascii="Times" w:eastAsia="Times New Roman" w:hAnsi="Times" w:cs="Times New Roman"/>
            <w:sz w:val="24"/>
            <w:szCs w:val="24"/>
            <w:lang w:val="en-US"/>
          </w:rPr>
          <w:t xml:space="preserve"> </w:t>
        </w:r>
        <w:r w:rsidR="00A755BC">
          <w:rPr>
            <w:rFonts w:ascii="Times" w:eastAsia="Times New Roman" w:hAnsi="Times" w:cs="Times New Roman"/>
            <w:sz w:val="24"/>
            <w:szCs w:val="24"/>
            <w:u w:val="single"/>
            <w:lang w:val="en-US"/>
          </w:rPr>
          <w:t>+6.53</w:t>
        </w:r>
      </w:ins>
      <w:ins w:id="176" w:author="Mary O'Connor" w:date="2017-01-09T06:58:00Z">
        <w:r w:rsidR="00A755BC">
          <w:rPr>
            <w:rFonts w:ascii="Times" w:eastAsia="Times New Roman" w:hAnsi="Times" w:cs="Times New Roman"/>
            <w:sz w:val="24"/>
            <w:szCs w:val="24"/>
            <w:lang w:val="en-US"/>
          </w:rPr>
          <w:t xml:space="preserve"> expected by the null model, z = - 4.57, P &lt;0.01).</w:t>
        </w:r>
      </w:ins>
      <w:ins w:id="177" w:author="Mary O'Connor" w:date="2017-01-09T07:01:00Z">
        <w:r w:rsidR="005B6C92">
          <w:rPr>
            <w:rFonts w:ascii="Times" w:eastAsia="Times New Roman" w:hAnsi="Times" w:cs="Times New Roman"/>
            <w:sz w:val="24"/>
            <w:szCs w:val="24"/>
            <w:lang w:val="en-US"/>
          </w:rPr>
          <w:t xml:space="preserve"> For grazers only (17</w:t>
        </w:r>
        <w:r w:rsidR="00A755BC">
          <w:rPr>
            <w:rFonts w:ascii="Times" w:eastAsia="Times New Roman" w:hAnsi="Times" w:cs="Times New Roman"/>
            <w:sz w:val="24"/>
            <w:szCs w:val="24"/>
            <w:lang w:val="en-US"/>
          </w:rPr>
          <w:t xml:space="preserve"> taxa), we observed a similar pattern of negative coherence </w:t>
        </w:r>
      </w:ins>
      <w:ins w:id="178" w:author="Mary O'Connor" w:date="2017-01-09T07:02:00Z">
        <w:r w:rsidR="00A755BC">
          <w:rPr>
            <w:rFonts w:ascii="Times" w:eastAsia="Times New Roman" w:hAnsi="Times" w:cs="Times New Roman"/>
            <w:sz w:val="24"/>
            <w:szCs w:val="24"/>
            <w:lang w:val="en-US"/>
          </w:rPr>
          <w:t xml:space="preserve">(29 embedded absences relative to 16.42 </w:t>
        </w:r>
        <w:r w:rsidR="00A755BC">
          <w:rPr>
            <w:rFonts w:ascii="Times" w:eastAsia="Times New Roman" w:hAnsi="Times" w:cs="Times New Roman"/>
            <w:sz w:val="24"/>
            <w:szCs w:val="24"/>
            <w:u w:val="single"/>
            <w:lang w:val="en-US"/>
          </w:rPr>
          <w:t>+3.76</w:t>
        </w:r>
        <w:r w:rsidR="00A755BC">
          <w:rPr>
            <w:rFonts w:ascii="Times" w:eastAsia="Times New Roman" w:hAnsi="Times" w:cs="Times New Roman"/>
            <w:sz w:val="24"/>
            <w:szCs w:val="24"/>
            <w:lang w:val="en-US"/>
          </w:rPr>
          <w:t xml:space="preserve"> expected by the null model, z = - 3.35, P &lt;0.01).</w:t>
        </w:r>
      </w:ins>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79"/>
      <w:r>
        <w:rPr>
          <w:rFonts w:ascii="Times" w:eastAsia="Times New Roman" w:hAnsi="Times" w:cs="Times New Roman"/>
          <w:b/>
          <w:bCs/>
          <w:color w:val="000000"/>
          <w:sz w:val="24"/>
          <w:szCs w:val="24"/>
          <w:lang w:val="en-US"/>
        </w:rPr>
        <w:lastRenderedPageBreak/>
        <w:t>DISCUSSION</w:t>
      </w:r>
      <w:commentRangeEnd w:id="179"/>
      <w:r w:rsidR="00B45D5B">
        <w:rPr>
          <w:rStyle w:val="CommentReference"/>
        </w:rPr>
        <w:commentReference w:id="179"/>
      </w:r>
    </w:p>
    <w:p w14:paraId="7B43FC2B" w14:textId="77777777" w:rsidR="00A820EA" w:rsidDel="00633D49" w:rsidRDefault="00C4247B">
      <w:pPr>
        <w:spacing w:after="0" w:line="480" w:lineRule="auto"/>
        <w:rPr>
          <w:del w:id="180" w:author="Ross Whippo" w:date="2016-12-27T11:25:00Z"/>
          <w:rFonts w:ascii="Times" w:eastAsia="Times New Roman" w:hAnsi="Times" w:cs="Times New Roman"/>
          <w:color w:val="000000"/>
          <w:sz w:val="24"/>
          <w:szCs w:val="24"/>
          <w:lang w:val="en-US"/>
        </w:rPr>
      </w:pPr>
      <w:ins w:id="181" w:author="Mary O'Connor" w:date="2016-07-01T16:01:00Z">
        <w:del w:id="182"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83" w:author="Ross Whippo" w:date="2016-12-27T11:25:00Z"/>
          <w:rFonts w:ascii="Times" w:eastAsia="Times New Roman" w:hAnsi="Times" w:cs="Times New Roman"/>
          <w:color w:val="000000"/>
          <w:sz w:val="24"/>
          <w:szCs w:val="24"/>
          <w:lang w:val="en-US"/>
        </w:rPr>
      </w:pPr>
      <w:del w:id="184"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85" w:author="Ross Whippo" w:date="2016-12-27T11:25:00Z"/>
          <w:rFonts w:ascii="Times" w:eastAsia="Times New Roman" w:hAnsi="Times" w:cs="Times New Roman"/>
          <w:color w:val="000000"/>
          <w:sz w:val="24"/>
          <w:szCs w:val="24"/>
          <w:lang w:val="en-US"/>
        </w:rPr>
      </w:pPr>
      <w:del w:id="186"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w:t>
      </w:r>
      <w:r>
        <w:rPr>
          <w:rFonts w:ascii="Times" w:eastAsia="Times New Roman" w:hAnsi="Times" w:cs="Times New Roman"/>
          <w:color w:val="000000"/>
          <w:sz w:val="24"/>
          <w:szCs w:val="24"/>
          <w:lang w:val="en-US"/>
        </w:rPr>
        <w:lastRenderedPageBreak/>
        <w:t xml:space="preserve">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 xml:space="preserve">At the northeast (fresh) end of the estuary, invertebrate assemblages </w:t>
      </w:r>
      <w:r>
        <w:rPr>
          <w:rFonts w:ascii="Times" w:eastAsia="Times New Roman" w:hAnsi="Times" w:cs="Times New Roman"/>
          <w:color w:val="000000"/>
          <w:sz w:val="24"/>
          <w:szCs w:val="24"/>
          <w:lang w:val="en-US"/>
        </w:rPr>
        <w:lastRenderedPageBreak/>
        <w:t>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w:t>
      </w:r>
      <w:r>
        <w:rPr>
          <w:rFonts w:ascii="Times" w:eastAsia="Times New Roman" w:hAnsi="Times" w:cs="Times New Roman"/>
          <w:color w:val="000000"/>
          <w:sz w:val="24"/>
          <w:szCs w:val="24"/>
          <w:lang w:val="en-US"/>
        </w:rPr>
        <w:lastRenderedPageBreak/>
        <w:t>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w:t>
      </w:r>
      <w:r>
        <w:rPr>
          <w:rFonts w:ascii="Times" w:eastAsia="Times New Roman" w:hAnsi="Times" w:cs="Times New Roman"/>
          <w:color w:val="000000"/>
          <w:sz w:val="24"/>
          <w:szCs w:val="24"/>
          <w:lang w:val="en-US"/>
        </w:rPr>
        <w:lastRenderedPageBreak/>
        <w:t>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lastRenderedPageBreak/>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August, and that peak abundance can vary among habitat patches. These patterns are not clearly 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w:t>
      </w:r>
      <w:r>
        <w:rPr>
          <w:rFonts w:ascii="Times" w:eastAsia="Times New Roman" w:hAnsi="Times" w:cs="Times New Roman"/>
          <w:color w:val="000000"/>
          <w:sz w:val="24"/>
          <w:szCs w:val="24"/>
          <w:lang w:val="en-US"/>
        </w:rPr>
        <w:lastRenderedPageBreak/>
        <w:t xml:space="preserve">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w:t>
      </w:r>
      <w:r>
        <w:rPr>
          <w:rFonts w:ascii="Times" w:eastAsia="Times New Roman" w:hAnsi="Times" w:cs="Times New Roman"/>
          <w:color w:val="000000"/>
          <w:sz w:val="24"/>
          <w:szCs w:val="24"/>
          <w:lang w:val="en-US"/>
        </w:rPr>
        <w:lastRenderedPageBreak/>
        <w:t xml:space="preserve">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lastRenderedPageBreak/>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lastRenderedPageBreak/>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w:t>
      </w:r>
      <w:r>
        <w:rPr>
          <w:rFonts w:ascii="Times" w:eastAsia="Times New Roman" w:hAnsi="Times" w:cs="Times New Roman"/>
          <w:color w:val="000000"/>
          <w:sz w:val="24"/>
          <w:szCs w:val="24"/>
          <w:lang w:val="en-US"/>
        </w:rPr>
        <w:lastRenderedPageBreak/>
        <w:t>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87" w:author="Unknown Author" w:date="2016-12-18T13:07:00Z">
        <w:r>
          <w:t>Gaston KJ 2000.</w:t>
        </w:r>
        <w:proofErr w:type="gramEnd"/>
        <w:r>
          <w:t xml:space="preserve"> </w:t>
        </w:r>
        <w:proofErr w:type="gramStart"/>
        <w:r>
          <w:t>Global patterns in b</w:t>
        </w:r>
      </w:ins>
      <w:ins w:id="188" w:author="Unknown Author" w:date="2016-12-18T13:08:00Z">
        <w:r>
          <w:t>iodiversity.</w:t>
        </w:r>
        <w:proofErr w:type="gramEnd"/>
        <w:r>
          <w:t xml:space="preserve"> Nature</w:t>
        </w:r>
      </w:ins>
      <w:ins w:id="189" w:author="Unknown Author" w:date="2016-12-18T13:09:00Z">
        <w:r>
          <w:t xml:space="preserve"> 405(6783)</w:t>
        </w:r>
      </w:ins>
      <w:ins w:id="190"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647194">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647194">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647194">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lastRenderedPageBreak/>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647194" w:rsidRDefault="00647194">
      <w:r>
        <w:t>150-250 words</w:t>
      </w:r>
    </w:p>
    <w:p w14:paraId="00A7853A" w14:textId="77777777" w:rsidR="00647194" w:rsidRDefault="00647194"/>
    <w:p w14:paraId="35AEB493" w14:textId="77777777" w:rsidR="00647194" w:rsidRDefault="00647194">
      <w:r>
        <w:t>CJAFS: 175 words</w:t>
      </w:r>
    </w:p>
  </w:comment>
  <w:comment w:id="12" w:author="Mary O'Connor" w:date="2016-07-01T17:41:00Z" w:initials="MO">
    <w:p w14:paraId="0DEA1EAF" w14:textId="77777777" w:rsidR="00647194" w:rsidRDefault="00647194">
      <w:proofErr w:type="gramStart"/>
      <w:r>
        <w:t>for</w:t>
      </w:r>
      <w:proofErr w:type="gramEnd"/>
      <w:r>
        <w:t xml:space="preserve"> CJAFS: 300-500 words</w:t>
      </w:r>
    </w:p>
  </w:comment>
  <w:comment w:id="63" w:author="Ross Whippo" w:date="2016-12-27T11:03:00Z" w:initials="RW">
    <w:p w14:paraId="69A7E0E9" w14:textId="77777777" w:rsidR="00647194" w:rsidRDefault="00647194">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67" w:author="Ross Whippo" w:date="2016-12-27T11:04:00Z" w:initials="RW">
    <w:p w14:paraId="686C3378" w14:textId="77777777" w:rsidR="00647194" w:rsidRDefault="00647194">
      <w:pPr>
        <w:pStyle w:val="CommentText"/>
      </w:pPr>
      <w:r>
        <w:rPr>
          <w:rStyle w:val="CommentReference"/>
        </w:rPr>
        <w:annotationRef/>
      </w:r>
      <w:r>
        <w:t>We need to define what this means in intro.</w:t>
      </w:r>
    </w:p>
  </w:comment>
  <w:comment w:id="77" w:author="Mary O'Connor" w:date="2017-01-02T16:08:00Z" w:initials="MO">
    <w:p w14:paraId="1442D425" w14:textId="2FD250C2" w:rsidR="00647194" w:rsidRDefault="00647194">
      <w:pPr>
        <w:pStyle w:val="CommentText"/>
      </w:pPr>
      <w:r>
        <w:rPr>
          <w:rStyle w:val="CommentReference"/>
        </w:rPr>
        <w:annotationRef/>
      </w:r>
      <w:r>
        <w:t>John?</w:t>
      </w:r>
    </w:p>
  </w:comment>
  <w:comment w:id="84" w:author="Mary O'Connor" w:date="2016-07-03T08:08:00Z" w:initials="MO">
    <w:p w14:paraId="19FF60DB" w14:textId="77777777" w:rsidR="00647194" w:rsidRDefault="00647194">
      <w:proofErr w:type="gramStart"/>
      <w:r>
        <w:t>cut</w:t>
      </w:r>
      <w:proofErr w:type="gramEnd"/>
      <w:r>
        <w:t xml:space="preserve"> this if we don't report it</w:t>
      </w:r>
    </w:p>
  </w:comment>
  <w:comment w:id="91" w:author="Mary O'Connor" w:date="2017-01-02T16:15:00Z" w:initials="MO">
    <w:p w14:paraId="0C609AB0" w14:textId="10BD882B" w:rsidR="00647194" w:rsidRDefault="00647194">
      <w:pPr>
        <w:pStyle w:val="CommentText"/>
      </w:pPr>
      <w:r>
        <w:rPr>
          <w:rStyle w:val="CommentReference"/>
        </w:rPr>
        <w:annotationRef/>
      </w:r>
      <w:r>
        <w:t>Ross, can you finalize this paragraph?</w:t>
      </w:r>
    </w:p>
  </w:comment>
  <w:comment w:id="93" w:author="Mary O'Connor" w:date="2016-07-03T09:05:00Z" w:initials="MO">
    <w:p w14:paraId="7533785D" w14:textId="77777777" w:rsidR="00647194" w:rsidRDefault="00647194">
      <w:proofErr w:type="gramStart"/>
      <w:r>
        <w:t>stats</w:t>
      </w:r>
      <w:proofErr w:type="gramEnd"/>
      <w:r>
        <w:t xml:space="preserve"> text; diversity values in a diversity table 1</w:t>
      </w:r>
    </w:p>
  </w:comment>
  <w:comment w:id="99" w:author="Mary O'Connor" w:date="2016-07-03T08:30:00Z" w:initials="MO">
    <w:p w14:paraId="529D7A93" w14:textId="77777777" w:rsidR="00647194" w:rsidRDefault="00647194">
      <w:r>
        <w:t>Table 1</w:t>
      </w:r>
    </w:p>
  </w:comment>
  <w:comment w:id="100" w:author="Mary O'Connor" w:date="2016-07-03T08:48:00Z" w:initials="MO">
    <w:p w14:paraId="7E743DBA" w14:textId="77777777" w:rsidR="00647194" w:rsidRDefault="00647194">
      <w:r>
        <w:t>Just tables 1 and 2</w:t>
      </w:r>
    </w:p>
  </w:comment>
  <w:comment w:id="101" w:author="Mary O'Connor" w:date="2016-07-03T08:32:00Z" w:initials="MO">
    <w:p w14:paraId="4C711117" w14:textId="77777777" w:rsidR="00647194" w:rsidRDefault="00647194">
      <w:r>
        <w:t>This is a separate analysis…</w:t>
      </w:r>
    </w:p>
  </w:comment>
  <w:comment w:id="102" w:author="Mary O'Connor" w:date="2016-07-02T17:54:00Z" w:initials="MO">
    <w:p w14:paraId="28A97766" w14:textId="77777777" w:rsidR="00647194" w:rsidRDefault="00647194">
      <w:r>
        <w:t>Report in results, but also include an appendix table</w:t>
      </w:r>
    </w:p>
  </w:comment>
  <w:comment w:id="103" w:author="Mary O'Connor" w:date="2016-07-02T19:23:00Z" w:initials="MO">
    <w:p w14:paraId="085647F2" w14:textId="77777777" w:rsidR="00647194" w:rsidRDefault="00647194">
      <w:r>
        <w:t>Aggregation results (figure or table)</w:t>
      </w:r>
    </w:p>
  </w:comment>
  <w:comment w:id="109" w:author="Mary O'Connor" w:date="2016-07-03T08:50:00Z" w:initials="MO">
    <w:p w14:paraId="7112B1C1" w14:textId="77777777" w:rsidR="00647194" w:rsidRDefault="00647194">
      <w:proofErr w:type="spellStart"/>
      <w:r>
        <w:t>Diversitiy</w:t>
      </w:r>
      <w:proofErr w:type="spellEnd"/>
      <w:r>
        <w:t xml:space="preserve"> table: CI test</w:t>
      </w:r>
    </w:p>
  </w:comment>
  <w:comment w:id="110" w:author="Mary O'Connor" w:date="2016-07-03T08:51:00Z" w:initials="MO">
    <w:p w14:paraId="753A24B5" w14:textId="77777777" w:rsidR="00647194" w:rsidRDefault="00647194">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16" w:author="Mary O'Connor" w:date="2016-07-02T17:54:00Z" w:initials="MO">
    <w:p w14:paraId="529F2DA9" w14:textId="77777777" w:rsidR="00647194" w:rsidRDefault="00647194">
      <w:r>
        <w:t>Figure for nine sites</w:t>
      </w:r>
    </w:p>
  </w:comment>
  <w:comment w:id="131" w:author="Mary O'Connor" w:date="2017-01-02T16:59:00Z" w:initials="MO">
    <w:p w14:paraId="6FBCC1B1" w14:textId="77777777" w:rsidR="00647194" w:rsidRDefault="00647194" w:rsidP="00B45D5B">
      <w:r>
        <w:t>Discussion point or could be in a table</w:t>
      </w:r>
    </w:p>
  </w:comment>
  <w:comment w:id="132" w:author="Mary O'Connor" w:date="2017-01-02T17:01:00Z" w:initials="MO">
    <w:p w14:paraId="4899D518" w14:textId="77777777" w:rsidR="00647194" w:rsidRDefault="00647194" w:rsidP="00B45D5B">
      <w:pPr>
        <w:pStyle w:val="CommentText"/>
      </w:pPr>
      <w:r>
        <w:rPr>
          <w:rStyle w:val="CommentReference"/>
        </w:rPr>
        <w:annotationRef/>
      </w:r>
      <w:r>
        <w:t xml:space="preserve">These tables and figs aren’t the right ones for this. </w:t>
      </w:r>
    </w:p>
  </w:comment>
  <w:comment w:id="138" w:author="Ross Whippo" w:date="2017-01-02T16:54:00Z" w:initials="RW">
    <w:p w14:paraId="30011041" w14:textId="77777777" w:rsidR="00647194" w:rsidRDefault="00647194"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65" w:author="Mary O'Connor" w:date="2016-07-03T09:23:00Z" w:initials="MO">
    <w:p w14:paraId="69DAF1EC" w14:textId="77777777" w:rsidR="00647194" w:rsidRDefault="00647194">
      <w:r>
        <w:t>Do we have stats to support this gradient?</w:t>
      </w:r>
    </w:p>
  </w:comment>
  <w:comment w:id="166" w:author="Mary O'Connor" w:date="2016-07-03T09:23:00Z" w:initials="MO">
    <w:p w14:paraId="0F7FDE0D" w14:textId="77777777" w:rsidR="00647194" w:rsidRDefault="00647194">
      <w:r>
        <w:t>Ok rewrite this then.</w:t>
      </w:r>
    </w:p>
  </w:comment>
  <w:comment w:id="167" w:author="Mary O'Connor" w:date="2016-07-03T09:25:00Z" w:initials="MO">
    <w:p w14:paraId="3776611B" w14:textId="77777777" w:rsidR="00647194" w:rsidRDefault="00647194">
      <w:r>
        <w:t>Bring this in?</w:t>
      </w:r>
    </w:p>
  </w:comment>
  <w:comment w:id="169" w:author="Mary O'Connor" w:date="2017-01-02T17:04:00Z" w:initials="MO">
    <w:p w14:paraId="0E5C1710" w14:textId="1458EC28" w:rsidR="00647194" w:rsidRDefault="00647194">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70" w:author="Mary O'Connor" w:date="2016-07-03T09:17:00Z" w:initials="MO">
    <w:p w14:paraId="53780E1E" w14:textId="77777777" w:rsidR="00647194" w:rsidRDefault="00647194">
      <w:r>
        <w:t>Table 3</w:t>
      </w:r>
    </w:p>
  </w:comment>
  <w:comment w:id="171" w:author="Mary O'Connor" w:date="2016-07-03T09:18:00Z" w:initials="MO">
    <w:p w14:paraId="3FC26F6A" w14:textId="77777777" w:rsidR="00647194" w:rsidRDefault="00647194">
      <w:r>
        <w:t>Not sure about including this.</w:t>
      </w:r>
    </w:p>
  </w:comment>
  <w:comment w:id="179" w:author="Mary O'Connor" w:date="2017-01-02T17:05:00Z" w:initials="MO">
    <w:p w14:paraId="77AF5311" w14:textId="6986D57F" w:rsidR="00647194" w:rsidRDefault="00647194">
      <w:pPr>
        <w:pStyle w:val="CommentText"/>
      </w:pPr>
      <w:r>
        <w:rPr>
          <w:rStyle w:val="CommentReference"/>
        </w:rPr>
        <w:annotationRef/>
      </w:r>
      <w:r>
        <w:t>Keep discussion concise to just wrap up study.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647194" w:rsidRDefault="00647194">
      <w:pPr>
        <w:spacing w:after="0" w:line="240" w:lineRule="auto"/>
      </w:pPr>
      <w:r>
        <w:separator/>
      </w:r>
    </w:p>
  </w:endnote>
  <w:endnote w:type="continuationSeparator" w:id="0">
    <w:p w14:paraId="52C0B535" w14:textId="77777777" w:rsidR="00647194" w:rsidRDefault="0064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647194" w:rsidRDefault="00647194">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647194" w:rsidRDefault="00647194">
                          <w:pPr>
                            <w:pStyle w:val="Footer"/>
                            <w:pBdr>
                              <w:top w:val="nil"/>
                              <w:left w:val="nil"/>
                              <w:bottom w:val="nil"/>
                              <w:right w:val="nil"/>
                            </w:pBdr>
                            <w:rPr>
                              <w:rStyle w:val="PageNumber"/>
                            </w:rPr>
                          </w:pPr>
                          <w:r>
                            <w:rPr>
                              <w:rStyle w:val="PageNumber"/>
                            </w:rPr>
                            <w:fldChar w:fldCharType="begin"/>
                          </w:r>
                          <w:r>
                            <w:instrText>PAGE</w:instrText>
                          </w:r>
                          <w:r>
                            <w:fldChar w:fldCharType="separate"/>
                          </w:r>
                          <w:r w:rsidR="007C4488">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647194" w:rsidRDefault="00647194">
      <w:pPr>
        <w:spacing w:after="0" w:line="240" w:lineRule="auto"/>
      </w:pPr>
      <w:r>
        <w:separator/>
      </w:r>
    </w:p>
  </w:footnote>
  <w:footnote w:type="continuationSeparator" w:id="0">
    <w:p w14:paraId="12665453" w14:textId="77777777" w:rsidR="00647194" w:rsidRDefault="00647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53FB2"/>
    <w:rsid w:val="00222186"/>
    <w:rsid w:val="00240563"/>
    <w:rsid w:val="002601BE"/>
    <w:rsid w:val="002E3E6D"/>
    <w:rsid w:val="00596211"/>
    <w:rsid w:val="005B6C92"/>
    <w:rsid w:val="00627E01"/>
    <w:rsid w:val="00633D49"/>
    <w:rsid w:val="00646104"/>
    <w:rsid w:val="00647194"/>
    <w:rsid w:val="0073340C"/>
    <w:rsid w:val="00772D5A"/>
    <w:rsid w:val="007C4488"/>
    <w:rsid w:val="00924331"/>
    <w:rsid w:val="009A0E80"/>
    <w:rsid w:val="00A41A59"/>
    <w:rsid w:val="00A66F74"/>
    <w:rsid w:val="00A755BC"/>
    <w:rsid w:val="00A820EA"/>
    <w:rsid w:val="00B048D9"/>
    <w:rsid w:val="00B45D5B"/>
    <w:rsid w:val="00C4247B"/>
    <w:rsid w:val="00C7188F"/>
    <w:rsid w:val="00D55477"/>
    <w:rsid w:val="00D60DE6"/>
    <w:rsid w:val="00D94C67"/>
    <w:rsid w:val="00DE1649"/>
    <w:rsid w:val="00DE5A11"/>
    <w:rsid w:val="00E15E14"/>
    <w:rsid w:val="00EE2640"/>
    <w:rsid w:val="00F23CF8"/>
    <w:rsid w:val="00F77423"/>
    <w:rsid w:val="00FF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153C4-1AB6-2E44-9EBA-C02DDD2C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36</Pages>
  <Words>9712</Words>
  <Characters>55360</Characters>
  <Application>Microsoft Macintosh Word</Application>
  <DocSecurity>0</DocSecurity>
  <Lines>461</Lines>
  <Paragraphs>129</Paragraphs>
  <ScaleCrop>false</ScaleCrop>
  <Company>SI</Company>
  <LinksUpToDate>false</LinksUpToDate>
  <CharactersWithSpaces>64943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13</cp:revision>
  <cp:lastPrinted>2015-10-04T18:53:00Z</cp:lastPrinted>
  <dcterms:created xsi:type="dcterms:W3CDTF">2017-01-03T15:34:00Z</dcterms:created>
  <dcterms:modified xsi:type="dcterms:W3CDTF">2017-01-10T14:56:00Z</dcterms:modified>
  <dc:language>en-US</dc:language>
</cp:coreProperties>
</file>