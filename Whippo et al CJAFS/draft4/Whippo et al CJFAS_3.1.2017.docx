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EBA39EC" w14:textId="15663335" w:rsidR="00A820EA" w:rsidRPr="00321A4E" w:rsidRDefault="00953B80" w:rsidP="008F5158">
      <w:pPr>
        <w:spacing w:after="0" w:line="480" w:lineRule="auto"/>
        <w:outlineLvl w:val="0"/>
        <w:rPr>
          <w:rFonts w:ascii="Arial" w:eastAsia="Times New Roman" w:hAnsi="Arial" w:cs="Arial"/>
          <w:b/>
          <w:color w:val="000000"/>
          <w:sz w:val="28"/>
          <w:szCs w:val="28"/>
          <w:lang w:val="en-US"/>
        </w:rPr>
      </w:pPr>
      <w:commentRangeStart w:id="0"/>
      <w:r>
        <w:rPr>
          <w:rFonts w:ascii="Arial" w:eastAsia="Times New Roman" w:hAnsi="Arial" w:cs="Arial"/>
          <w:b/>
          <w:color w:val="000000"/>
          <w:sz w:val="28"/>
          <w:szCs w:val="28"/>
          <w:lang w:val="en-US"/>
        </w:rPr>
        <w:t xml:space="preserve">Eelgrass meadows support </w:t>
      </w:r>
      <w:commentRangeEnd w:id="0"/>
      <w:r w:rsidR="00CD347F">
        <w:rPr>
          <w:rStyle w:val="CommentReference"/>
        </w:rPr>
        <w:commentReference w:id="0"/>
      </w:r>
      <w:r>
        <w:rPr>
          <w:rFonts w:ascii="Arial" w:eastAsia="Times New Roman" w:hAnsi="Arial" w:cs="Arial"/>
          <w:b/>
          <w:color w:val="000000"/>
          <w:sz w:val="28"/>
          <w:szCs w:val="28"/>
          <w:lang w:val="en-US"/>
        </w:rPr>
        <w:t>biodiversity across seascapes</w:t>
      </w:r>
    </w:p>
    <w:p w14:paraId="394CF052" w14:textId="77777777" w:rsidR="00A820EA" w:rsidRPr="00321A4E" w:rsidRDefault="00A820EA">
      <w:pPr>
        <w:spacing w:after="0" w:line="480" w:lineRule="auto"/>
        <w:rPr>
          <w:rFonts w:ascii="Arial" w:eastAsia="Times New Roman" w:hAnsi="Arial" w:cs="Arial"/>
          <w:sz w:val="24"/>
          <w:szCs w:val="24"/>
          <w:lang w:val="en-US"/>
        </w:rPr>
      </w:pPr>
    </w:p>
    <w:p w14:paraId="57AC4E9B" w14:textId="0391EDBE" w:rsidR="00A820EA" w:rsidRPr="00321A4E" w:rsidRDefault="00C4247B">
      <w:pPr>
        <w:spacing w:after="0" w:line="480" w:lineRule="auto"/>
        <w:rPr>
          <w:rFonts w:ascii="Arial" w:eastAsia="Times New Roman" w:hAnsi="Arial" w:cs="Arial"/>
          <w:color w:val="000000"/>
          <w:sz w:val="24"/>
          <w:szCs w:val="24"/>
          <w:vertAlign w:val="superscript"/>
          <w:lang w:val="en-US"/>
        </w:rPr>
      </w:pPr>
      <w:r w:rsidRPr="00321A4E">
        <w:rPr>
          <w:rFonts w:ascii="Arial" w:eastAsia="Times New Roman" w:hAnsi="Arial" w:cs="Arial"/>
          <w:color w:val="000000"/>
          <w:sz w:val="24"/>
          <w:szCs w:val="24"/>
          <w:lang w:val="en-US"/>
        </w:rPr>
        <w:t>R</w:t>
      </w:r>
      <w:r w:rsidR="00AE0CA1" w:rsidRPr="00917A7D">
        <w:rPr>
          <w:rFonts w:ascii="Arial" w:eastAsia="Times New Roman" w:hAnsi="Arial" w:cs="Arial"/>
          <w:color w:val="000000"/>
          <w:sz w:val="24"/>
          <w:szCs w:val="24"/>
          <w:lang w:val="en-US"/>
        </w:rPr>
        <w:t>oss</w:t>
      </w:r>
      <w:r w:rsidRPr="00321A4E">
        <w:rPr>
          <w:rFonts w:ascii="Arial" w:eastAsia="Times New Roman" w:hAnsi="Arial" w:cs="Arial"/>
          <w:color w:val="000000"/>
          <w:sz w:val="24"/>
          <w:szCs w:val="24"/>
          <w:lang w:val="en-US"/>
        </w:rPr>
        <w:t xml:space="preserve"> Whippo</w:t>
      </w:r>
      <w:r w:rsidRPr="00321A4E">
        <w:rPr>
          <w:rFonts w:ascii="Arial" w:eastAsia="Times New Roman" w:hAnsi="Arial" w:cs="Arial"/>
          <w:color w:val="000000"/>
          <w:sz w:val="24"/>
          <w:szCs w:val="24"/>
          <w:vertAlign w:val="superscript"/>
          <w:lang w:val="en-US"/>
        </w:rPr>
        <w:t>1</w:t>
      </w:r>
      <w:proofErr w:type="gramStart"/>
      <w:r w:rsidRPr="00321A4E">
        <w:rPr>
          <w:rFonts w:ascii="Arial" w:eastAsia="Times New Roman" w:hAnsi="Arial" w:cs="Arial"/>
          <w:color w:val="000000"/>
          <w:sz w:val="24"/>
          <w:szCs w:val="24"/>
          <w:vertAlign w:val="superscript"/>
          <w:lang w:val="en-US"/>
        </w:rPr>
        <w:t>,2</w:t>
      </w:r>
      <w:proofErr w:type="gramEnd"/>
      <w:r w:rsidRPr="00321A4E">
        <w:rPr>
          <w:rFonts w:ascii="Arial" w:eastAsia="Times New Roman" w:hAnsi="Arial" w:cs="Arial"/>
          <w:color w:val="000000"/>
          <w:sz w:val="24"/>
          <w:szCs w:val="24"/>
          <w:lang w:val="en-US"/>
        </w:rPr>
        <w:t>, N</w:t>
      </w:r>
      <w:r w:rsidR="00AE0CA1" w:rsidRPr="00917A7D">
        <w:rPr>
          <w:rFonts w:ascii="Arial" w:eastAsia="Times New Roman" w:hAnsi="Arial" w:cs="Arial"/>
          <w:color w:val="000000"/>
          <w:sz w:val="24"/>
          <w:szCs w:val="24"/>
          <w:lang w:val="en-US"/>
        </w:rPr>
        <w:t xml:space="preserve">icole </w:t>
      </w:r>
      <w:r w:rsidRPr="00321A4E">
        <w:rPr>
          <w:rFonts w:ascii="Arial" w:eastAsia="Times New Roman" w:hAnsi="Arial" w:cs="Arial"/>
          <w:color w:val="000000"/>
          <w:sz w:val="24"/>
          <w:szCs w:val="24"/>
          <w:lang w:val="en-US"/>
        </w:rPr>
        <w:t>S. Knight</w:t>
      </w:r>
      <w:r w:rsidRPr="00321A4E">
        <w:rPr>
          <w:rFonts w:ascii="Arial" w:eastAsia="Times New Roman" w:hAnsi="Arial" w:cs="Arial"/>
          <w:color w:val="000000"/>
          <w:sz w:val="24"/>
          <w:szCs w:val="24"/>
          <w:vertAlign w:val="superscript"/>
          <w:lang w:val="en-US"/>
        </w:rPr>
        <w:t>1,3</w:t>
      </w:r>
      <w:r w:rsidRPr="00321A4E">
        <w:rPr>
          <w:rFonts w:ascii="Arial" w:eastAsia="Times New Roman" w:hAnsi="Arial" w:cs="Arial"/>
          <w:color w:val="000000"/>
          <w:sz w:val="24"/>
          <w:szCs w:val="24"/>
          <w:lang w:val="en-US"/>
        </w:rPr>
        <w:t>, C</w:t>
      </w:r>
      <w:r w:rsidR="00AE0CA1" w:rsidRPr="00917A7D">
        <w:rPr>
          <w:rFonts w:ascii="Arial" w:eastAsia="Times New Roman" w:hAnsi="Arial" w:cs="Arial"/>
          <w:color w:val="000000"/>
          <w:sz w:val="24"/>
          <w:szCs w:val="24"/>
          <w:lang w:val="en-US"/>
        </w:rPr>
        <w:t>arolyn</w:t>
      </w:r>
      <w:r w:rsidRPr="00321A4E">
        <w:rPr>
          <w:rFonts w:ascii="Arial" w:eastAsia="Times New Roman" w:hAnsi="Arial" w:cs="Arial"/>
          <w:color w:val="000000"/>
          <w:sz w:val="24"/>
          <w:szCs w:val="24"/>
          <w:lang w:val="en-US"/>
        </w:rPr>
        <w:t xml:space="preserve"> Prentice</w:t>
      </w:r>
      <w:r w:rsidRPr="00321A4E">
        <w:rPr>
          <w:rFonts w:ascii="Arial" w:eastAsia="Times New Roman" w:hAnsi="Arial" w:cs="Arial"/>
          <w:color w:val="000000"/>
          <w:sz w:val="24"/>
          <w:szCs w:val="24"/>
          <w:vertAlign w:val="superscript"/>
          <w:lang w:val="en-US"/>
        </w:rPr>
        <w:t>1,4</w:t>
      </w:r>
      <w:r w:rsidRPr="00321A4E">
        <w:rPr>
          <w:rFonts w:ascii="Arial" w:eastAsia="Times New Roman" w:hAnsi="Arial" w:cs="Arial"/>
          <w:color w:val="000000"/>
          <w:sz w:val="24"/>
          <w:szCs w:val="24"/>
          <w:lang w:val="en-US"/>
        </w:rPr>
        <w:t xml:space="preserve">, </w:t>
      </w:r>
      <w:r w:rsidR="00AF39B6">
        <w:rPr>
          <w:rFonts w:ascii="Arial" w:eastAsia="Times New Roman" w:hAnsi="Arial" w:cs="Arial"/>
          <w:color w:val="000000"/>
          <w:sz w:val="24"/>
          <w:szCs w:val="24"/>
          <w:lang w:val="en-US"/>
        </w:rPr>
        <w:t>John Cristiani</w:t>
      </w:r>
      <w:r w:rsidR="00AF39B6">
        <w:rPr>
          <w:rFonts w:ascii="Arial" w:eastAsia="Times New Roman" w:hAnsi="Arial" w:cs="Arial"/>
          <w:color w:val="000000"/>
          <w:sz w:val="24"/>
          <w:szCs w:val="24"/>
          <w:vertAlign w:val="superscript"/>
          <w:lang w:val="en-US"/>
        </w:rPr>
        <w:t>1</w:t>
      </w:r>
      <w:r w:rsidR="00AF39B6">
        <w:rPr>
          <w:rFonts w:ascii="Arial" w:eastAsia="Times New Roman" w:hAnsi="Arial" w:cs="Arial"/>
          <w:color w:val="000000"/>
          <w:sz w:val="24"/>
          <w:szCs w:val="24"/>
          <w:lang w:val="en-US"/>
        </w:rPr>
        <w:t xml:space="preserve">, </w:t>
      </w:r>
      <w:r w:rsidRPr="00321A4E">
        <w:rPr>
          <w:rFonts w:ascii="Arial" w:eastAsia="Times New Roman" w:hAnsi="Arial" w:cs="Arial"/>
          <w:color w:val="000000"/>
          <w:sz w:val="24"/>
          <w:szCs w:val="24"/>
          <w:lang w:val="en-US"/>
        </w:rPr>
        <w:t>M</w:t>
      </w:r>
      <w:r w:rsidR="00AE0CA1" w:rsidRPr="00917A7D">
        <w:rPr>
          <w:rFonts w:ascii="Arial" w:eastAsia="Times New Roman" w:hAnsi="Arial" w:cs="Arial"/>
          <w:color w:val="000000"/>
          <w:sz w:val="24"/>
          <w:szCs w:val="24"/>
          <w:lang w:val="en-US"/>
        </w:rPr>
        <w:t>atthew</w:t>
      </w:r>
      <w:r w:rsidRPr="00321A4E">
        <w:rPr>
          <w:rFonts w:ascii="Arial" w:eastAsia="Times New Roman" w:hAnsi="Arial" w:cs="Arial"/>
          <w:color w:val="000000"/>
          <w:sz w:val="24"/>
          <w:szCs w:val="24"/>
          <w:lang w:val="en-US"/>
        </w:rPr>
        <w:t xml:space="preserve"> Siegle</w:t>
      </w:r>
      <w:r w:rsidRPr="00321A4E">
        <w:rPr>
          <w:rFonts w:ascii="Arial" w:eastAsia="Times New Roman" w:hAnsi="Arial" w:cs="Arial"/>
          <w:color w:val="000000"/>
          <w:sz w:val="24"/>
          <w:szCs w:val="24"/>
          <w:vertAlign w:val="superscript"/>
          <w:lang w:val="en-US"/>
        </w:rPr>
        <w:t>1</w:t>
      </w:r>
      <w:r w:rsidRPr="00321A4E">
        <w:rPr>
          <w:rFonts w:ascii="Arial" w:eastAsia="Times New Roman" w:hAnsi="Arial" w:cs="Arial"/>
          <w:color w:val="000000"/>
          <w:sz w:val="24"/>
          <w:szCs w:val="24"/>
          <w:lang w:val="en-US"/>
        </w:rPr>
        <w:t>, M</w:t>
      </w:r>
      <w:r w:rsidR="00AE0CA1" w:rsidRPr="00917A7D">
        <w:rPr>
          <w:rFonts w:ascii="Arial" w:eastAsia="Times New Roman" w:hAnsi="Arial" w:cs="Arial"/>
          <w:color w:val="000000"/>
          <w:sz w:val="24"/>
          <w:szCs w:val="24"/>
          <w:lang w:val="en-US"/>
        </w:rPr>
        <w:t>ary</w:t>
      </w:r>
      <w:r w:rsidRPr="00321A4E">
        <w:rPr>
          <w:rFonts w:ascii="Arial" w:eastAsia="Times New Roman" w:hAnsi="Arial" w:cs="Arial"/>
          <w:color w:val="000000"/>
          <w:sz w:val="24"/>
          <w:szCs w:val="24"/>
          <w:lang w:val="en-US"/>
        </w:rPr>
        <w:t xml:space="preserve"> I. O’Connor</w:t>
      </w:r>
      <w:r w:rsidRPr="00321A4E">
        <w:rPr>
          <w:rFonts w:ascii="Arial" w:eastAsia="Times New Roman" w:hAnsi="Arial" w:cs="Arial"/>
          <w:color w:val="000000"/>
          <w:sz w:val="24"/>
          <w:szCs w:val="24"/>
          <w:vertAlign w:val="superscript"/>
          <w:lang w:val="en-US"/>
        </w:rPr>
        <w:t>1*</w:t>
      </w:r>
    </w:p>
    <w:p w14:paraId="085081D4" w14:textId="77777777" w:rsidR="00A820EA" w:rsidRPr="00321A4E" w:rsidRDefault="00A820EA">
      <w:pPr>
        <w:spacing w:after="0" w:line="480" w:lineRule="auto"/>
        <w:rPr>
          <w:rFonts w:ascii="Arial" w:eastAsia="Times New Roman" w:hAnsi="Arial" w:cs="Arial"/>
          <w:color w:val="000000"/>
          <w:sz w:val="24"/>
          <w:szCs w:val="24"/>
          <w:lang w:val="en-US"/>
        </w:rPr>
      </w:pPr>
    </w:p>
    <w:p w14:paraId="13915C9D" w14:textId="77777777" w:rsidR="00A820EA" w:rsidRPr="00321A4E" w:rsidRDefault="00C4247B">
      <w:pPr>
        <w:spacing w:after="0" w:line="480" w:lineRule="auto"/>
        <w:rPr>
          <w:rStyle w:val="InternetLink"/>
          <w:rFonts w:ascii="Arial" w:eastAsia="Times New Roman" w:hAnsi="Arial" w:cs="Arial"/>
          <w:sz w:val="24"/>
          <w:szCs w:val="24"/>
          <w:lang w:val="en-US"/>
        </w:rPr>
      </w:pPr>
      <w:r w:rsidRPr="00321A4E">
        <w:rPr>
          <w:rFonts w:ascii="Arial" w:eastAsia="Times New Roman" w:hAnsi="Arial" w:cs="Arial"/>
          <w:color w:val="000000"/>
          <w:sz w:val="24"/>
          <w:szCs w:val="24"/>
          <w:lang w:val="en-US"/>
        </w:rPr>
        <w:t xml:space="preserve">*Corresponding author: </w:t>
      </w:r>
      <w:hyperlink r:id="rId9">
        <w:r w:rsidRPr="00321A4E">
          <w:rPr>
            <w:rStyle w:val="InternetLink"/>
            <w:rFonts w:ascii="Arial" w:eastAsia="Times New Roman" w:hAnsi="Arial" w:cs="Arial"/>
            <w:sz w:val="24"/>
            <w:szCs w:val="24"/>
            <w:lang w:val="en-US"/>
          </w:rPr>
          <w:t>oconnor@zoology.ubc.ca</w:t>
        </w:r>
      </w:hyperlink>
    </w:p>
    <w:p w14:paraId="4A9AA829" w14:textId="77777777" w:rsidR="00A820EA" w:rsidRPr="00321A4E" w:rsidRDefault="00A820EA">
      <w:pPr>
        <w:spacing w:after="0" w:line="480" w:lineRule="auto"/>
        <w:rPr>
          <w:rFonts w:ascii="Arial" w:eastAsia="Times New Roman" w:hAnsi="Arial" w:cs="Arial"/>
          <w:color w:val="000000"/>
          <w:sz w:val="24"/>
          <w:szCs w:val="24"/>
          <w:lang w:val="en-US"/>
        </w:rPr>
      </w:pPr>
    </w:p>
    <w:p w14:paraId="2A31FE6B" w14:textId="77777777" w:rsidR="00A820EA" w:rsidRPr="00321A4E" w:rsidRDefault="00C4247B">
      <w:pPr>
        <w:spacing w:after="0" w:line="480" w:lineRule="auto"/>
        <w:ind w:left="720" w:hanging="720"/>
        <w:rPr>
          <w:rFonts w:ascii="Arial" w:eastAsia="Times New Roman" w:hAnsi="Arial" w:cs="Arial"/>
          <w:color w:val="000000"/>
          <w:sz w:val="24"/>
          <w:szCs w:val="24"/>
          <w:lang w:val="en-US"/>
        </w:rPr>
      </w:pPr>
      <w:r w:rsidRPr="00321A4E">
        <w:rPr>
          <w:rFonts w:ascii="Arial" w:eastAsia="Times New Roman" w:hAnsi="Arial" w:cs="Arial"/>
          <w:color w:val="000000"/>
          <w:sz w:val="24"/>
          <w:szCs w:val="24"/>
          <w:lang w:val="en-US"/>
        </w:rPr>
        <w:t xml:space="preserve">1. </w:t>
      </w:r>
      <w:r w:rsidRPr="00321A4E">
        <w:rPr>
          <w:rFonts w:ascii="Arial" w:eastAsia="Times New Roman" w:hAnsi="Arial" w:cs="Arial"/>
          <w:color w:val="000000"/>
          <w:sz w:val="24"/>
          <w:szCs w:val="24"/>
          <w:lang w:val="en-US"/>
        </w:rPr>
        <w:tab/>
        <w:t xml:space="preserve">Department of Zoology and Biodiversity Research Centre, University of British Columbia, 2212 Main Mall, V6T 1Z4, Vancouver, Canada </w:t>
      </w:r>
    </w:p>
    <w:p w14:paraId="5AFA1A53" w14:textId="319058D2" w:rsidR="00A820EA" w:rsidRPr="00321A4E" w:rsidRDefault="00C4247B">
      <w:pPr>
        <w:spacing w:after="0" w:line="480" w:lineRule="auto"/>
        <w:ind w:left="720" w:hanging="720"/>
        <w:rPr>
          <w:rFonts w:ascii="Arial" w:eastAsia="Times New Roman" w:hAnsi="Arial" w:cs="Arial"/>
          <w:color w:val="000000"/>
          <w:sz w:val="24"/>
          <w:szCs w:val="24"/>
          <w:lang w:val="en-US"/>
        </w:rPr>
      </w:pPr>
      <w:r w:rsidRPr="00321A4E">
        <w:rPr>
          <w:rFonts w:ascii="Arial" w:eastAsia="Times New Roman" w:hAnsi="Arial" w:cs="Arial"/>
          <w:color w:val="000000"/>
          <w:sz w:val="24"/>
          <w:szCs w:val="24"/>
          <w:lang w:val="en-US"/>
        </w:rPr>
        <w:t xml:space="preserve">2. </w:t>
      </w:r>
      <w:r w:rsidRPr="00321A4E">
        <w:rPr>
          <w:rFonts w:ascii="Arial" w:eastAsia="Times New Roman" w:hAnsi="Arial" w:cs="Arial"/>
          <w:color w:val="000000"/>
          <w:sz w:val="24"/>
          <w:szCs w:val="24"/>
          <w:lang w:val="en-US"/>
        </w:rPr>
        <w:tab/>
        <w:t xml:space="preserve">Smithsonian Institution, </w:t>
      </w:r>
      <w:proofErr w:type="spellStart"/>
      <w:r w:rsidRPr="00321A4E">
        <w:rPr>
          <w:rFonts w:ascii="Arial" w:eastAsia="Times New Roman" w:hAnsi="Arial" w:cs="Arial"/>
          <w:color w:val="000000"/>
          <w:sz w:val="24"/>
          <w:szCs w:val="24"/>
          <w:lang w:val="en-US"/>
        </w:rPr>
        <w:t>Tennenbaum</w:t>
      </w:r>
      <w:proofErr w:type="spellEnd"/>
      <w:r w:rsidRPr="00321A4E">
        <w:rPr>
          <w:rFonts w:ascii="Arial" w:eastAsia="Times New Roman" w:hAnsi="Arial" w:cs="Arial"/>
          <w:color w:val="000000"/>
          <w:sz w:val="24"/>
          <w:szCs w:val="24"/>
          <w:lang w:val="en-US"/>
        </w:rPr>
        <w:t xml:space="preserve"> Marine Observatories Network, 647 </w:t>
      </w:r>
      <w:proofErr w:type="spellStart"/>
      <w:r w:rsidRPr="00321A4E">
        <w:rPr>
          <w:rFonts w:ascii="Arial" w:eastAsia="Times New Roman" w:hAnsi="Arial" w:cs="Arial"/>
          <w:color w:val="000000"/>
          <w:sz w:val="24"/>
          <w:szCs w:val="24"/>
          <w:lang w:val="en-US"/>
        </w:rPr>
        <w:t>Contees</w:t>
      </w:r>
      <w:proofErr w:type="spellEnd"/>
      <w:r w:rsidRPr="00321A4E">
        <w:rPr>
          <w:rFonts w:ascii="Arial" w:eastAsia="Times New Roman" w:hAnsi="Arial" w:cs="Arial"/>
          <w:color w:val="000000"/>
          <w:sz w:val="24"/>
          <w:szCs w:val="24"/>
          <w:lang w:val="en-US"/>
        </w:rPr>
        <w:t xml:space="preserve"> Wharf Rd, Edgewater, MD, 21037, USA</w:t>
      </w:r>
    </w:p>
    <w:p w14:paraId="47D0B89F" w14:textId="77777777" w:rsidR="00A820EA" w:rsidRPr="00321A4E" w:rsidRDefault="00C4247B">
      <w:pPr>
        <w:spacing w:after="0" w:line="480" w:lineRule="auto"/>
        <w:rPr>
          <w:rFonts w:ascii="Arial" w:eastAsia="Times New Roman" w:hAnsi="Arial" w:cs="Arial"/>
          <w:color w:val="000000"/>
          <w:sz w:val="24"/>
          <w:szCs w:val="24"/>
          <w:lang w:val="en-US"/>
        </w:rPr>
      </w:pPr>
      <w:r w:rsidRPr="00321A4E">
        <w:rPr>
          <w:rFonts w:ascii="Arial" w:eastAsia="Times New Roman" w:hAnsi="Arial" w:cs="Arial"/>
          <w:color w:val="000000"/>
          <w:sz w:val="24"/>
          <w:szCs w:val="24"/>
          <w:lang w:val="en-US"/>
        </w:rPr>
        <w:t>3.</w:t>
      </w:r>
      <w:r w:rsidRPr="00321A4E">
        <w:rPr>
          <w:rFonts w:ascii="Arial" w:eastAsia="Times New Roman" w:hAnsi="Arial" w:cs="Arial"/>
          <w:color w:val="000000"/>
          <w:sz w:val="24"/>
          <w:szCs w:val="24"/>
          <w:lang w:val="en-US"/>
        </w:rPr>
        <w:tab/>
        <w:t xml:space="preserve">Department of Biology, McGill University, 1205 Avenue du </w:t>
      </w:r>
      <w:proofErr w:type="spellStart"/>
      <w:r w:rsidRPr="00321A4E">
        <w:rPr>
          <w:rFonts w:ascii="Arial" w:eastAsia="Times New Roman" w:hAnsi="Arial" w:cs="Arial"/>
          <w:color w:val="000000"/>
          <w:sz w:val="24"/>
          <w:szCs w:val="24"/>
          <w:lang w:val="en-US"/>
        </w:rPr>
        <w:t>Docteur</w:t>
      </w:r>
      <w:proofErr w:type="spellEnd"/>
      <w:r w:rsidRPr="00321A4E">
        <w:rPr>
          <w:rFonts w:ascii="Arial" w:eastAsia="Times New Roman" w:hAnsi="Arial" w:cs="Arial"/>
          <w:color w:val="000000"/>
          <w:sz w:val="24"/>
          <w:szCs w:val="24"/>
          <w:lang w:val="en-US"/>
        </w:rPr>
        <w:t xml:space="preserve">-Penfield, H3A </w:t>
      </w:r>
    </w:p>
    <w:p w14:paraId="2D4776C4" w14:textId="77777777" w:rsidR="00A820EA" w:rsidRPr="00321A4E" w:rsidRDefault="00C4247B">
      <w:pPr>
        <w:spacing w:after="0" w:line="480" w:lineRule="auto"/>
        <w:ind w:firstLine="720"/>
        <w:rPr>
          <w:rFonts w:ascii="Arial" w:eastAsia="Times New Roman" w:hAnsi="Arial" w:cs="Arial"/>
          <w:color w:val="000000"/>
          <w:sz w:val="24"/>
          <w:szCs w:val="24"/>
          <w:lang w:val="en-US"/>
        </w:rPr>
      </w:pPr>
      <w:r w:rsidRPr="00321A4E">
        <w:rPr>
          <w:rFonts w:ascii="Arial" w:eastAsia="Times New Roman" w:hAnsi="Arial" w:cs="Arial"/>
          <w:color w:val="000000"/>
          <w:sz w:val="24"/>
          <w:szCs w:val="24"/>
          <w:lang w:val="en-US"/>
        </w:rPr>
        <w:t>1B1</w:t>
      </w:r>
      <w:r w:rsidRPr="00321A4E">
        <w:rPr>
          <w:rFonts w:ascii="Arial" w:eastAsia="Times New Roman" w:hAnsi="Arial" w:cs="Arial"/>
          <w:sz w:val="24"/>
          <w:szCs w:val="24"/>
          <w:lang w:val="en-US"/>
        </w:rPr>
        <w:t xml:space="preserve">, </w:t>
      </w:r>
      <w:r w:rsidRPr="00321A4E">
        <w:rPr>
          <w:rFonts w:ascii="Arial" w:eastAsia="Times New Roman" w:hAnsi="Arial" w:cs="Arial"/>
          <w:color w:val="000000"/>
          <w:sz w:val="24"/>
          <w:szCs w:val="24"/>
          <w:lang w:val="en-US"/>
        </w:rPr>
        <w:t>Montreal, Canada</w:t>
      </w:r>
    </w:p>
    <w:p w14:paraId="29A4103A" w14:textId="77777777" w:rsidR="00A820EA" w:rsidRPr="00321A4E" w:rsidRDefault="00C4247B">
      <w:pPr>
        <w:spacing w:after="0" w:line="480" w:lineRule="auto"/>
        <w:ind w:left="720" w:hanging="720"/>
        <w:rPr>
          <w:rFonts w:ascii="Arial" w:eastAsia="Times New Roman" w:hAnsi="Arial" w:cs="Arial"/>
          <w:color w:val="000000"/>
          <w:sz w:val="24"/>
          <w:szCs w:val="24"/>
          <w:lang w:val="en-US"/>
        </w:rPr>
      </w:pPr>
      <w:r w:rsidRPr="00321A4E">
        <w:rPr>
          <w:rFonts w:ascii="Arial" w:eastAsia="Times New Roman" w:hAnsi="Arial" w:cs="Arial"/>
          <w:color w:val="000000"/>
          <w:sz w:val="24"/>
          <w:szCs w:val="24"/>
          <w:lang w:val="en-US"/>
        </w:rPr>
        <w:t xml:space="preserve">4. </w:t>
      </w:r>
      <w:r w:rsidRPr="00321A4E">
        <w:rPr>
          <w:rFonts w:ascii="Arial" w:eastAsia="Times New Roman" w:hAnsi="Arial" w:cs="Arial"/>
          <w:color w:val="000000"/>
          <w:sz w:val="24"/>
          <w:szCs w:val="24"/>
          <w:lang w:val="en-US"/>
        </w:rPr>
        <w:tab/>
        <w:t xml:space="preserve">School of Resource and Environmental Management, Simon Fraser University, 8888 University Drive, V5A 1S6, Burnaby, Canada </w:t>
      </w:r>
    </w:p>
    <w:p w14:paraId="160F3E71" w14:textId="77777777" w:rsidR="00A820EA" w:rsidRPr="00321A4E" w:rsidRDefault="00A820EA">
      <w:pPr>
        <w:spacing w:after="0" w:line="480" w:lineRule="auto"/>
        <w:rPr>
          <w:rFonts w:ascii="Arial" w:eastAsia="Times New Roman" w:hAnsi="Arial" w:cs="Arial"/>
          <w:color w:val="000000"/>
          <w:sz w:val="24"/>
          <w:szCs w:val="24"/>
          <w:lang w:val="en-US"/>
        </w:rPr>
      </w:pPr>
    </w:p>
    <w:p w14:paraId="61DB1F75" w14:textId="77777777" w:rsidR="00A820EA" w:rsidRPr="00321A4E" w:rsidRDefault="00C4247B" w:rsidP="008F5158">
      <w:pPr>
        <w:spacing w:after="0" w:line="480" w:lineRule="auto"/>
        <w:outlineLvl w:val="0"/>
        <w:rPr>
          <w:rFonts w:ascii="Arial" w:eastAsia="Times New Roman" w:hAnsi="Arial" w:cs="Arial"/>
          <w:b/>
          <w:color w:val="000000"/>
          <w:sz w:val="24"/>
          <w:szCs w:val="24"/>
          <w:lang w:val="en-US"/>
        </w:rPr>
      </w:pPr>
      <w:r w:rsidRPr="00321A4E">
        <w:rPr>
          <w:rFonts w:ascii="Arial" w:eastAsia="Times New Roman" w:hAnsi="Arial" w:cs="Arial"/>
          <w:b/>
          <w:color w:val="000000"/>
          <w:sz w:val="24"/>
          <w:szCs w:val="24"/>
          <w:lang w:val="en-US"/>
        </w:rPr>
        <w:t xml:space="preserve">Running head:  Variation in </w:t>
      </w:r>
      <w:proofErr w:type="spellStart"/>
      <w:r w:rsidRPr="00321A4E">
        <w:rPr>
          <w:rFonts w:ascii="Arial" w:eastAsia="Times New Roman" w:hAnsi="Arial" w:cs="Arial"/>
          <w:b/>
          <w:color w:val="000000"/>
          <w:sz w:val="24"/>
          <w:szCs w:val="24"/>
          <w:lang w:val="en-US"/>
        </w:rPr>
        <w:t>epifaunal</w:t>
      </w:r>
      <w:proofErr w:type="spellEnd"/>
      <w:r w:rsidRPr="00321A4E">
        <w:rPr>
          <w:rFonts w:ascii="Arial" w:eastAsia="Times New Roman" w:hAnsi="Arial" w:cs="Arial"/>
          <w:b/>
          <w:color w:val="000000"/>
          <w:sz w:val="24"/>
          <w:szCs w:val="24"/>
          <w:lang w:val="en-US"/>
        </w:rPr>
        <w:t xml:space="preserve"> eelgrass diversity</w:t>
      </w:r>
    </w:p>
    <w:p w14:paraId="2E52C45D" w14:textId="77777777" w:rsidR="00A820EA" w:rsidRPr="00321A4E" w:rsidRDefault="00A820EA">
      <w:pPr>
        <w:spacing w:after="0" w:line="480" w:lineRule="auto"/>
        <w:rPr>
          <w:rFonts w:ascii="Arial" w:eastAsia="Times New Roman" w:hAnsi="Arial" w:cs="Arial"/>
          <w:sz w:val="24"/>
          <w:szCs w:val="24"/>
          <w:lang w:val="en-US"/>
        </w:rPr>
      </w:pPr>
    </w:p>
    <w:p w14:paraId="3843FD1A" w14:textId="2C1E14E0" w:rsidR="00743A36" w:rsidRPr="00917A7D" w:rsidRDefault="00C4247B" w:rsidP="00743A36">
      <w:pPr>
        <w:spacing w:after="0" w:line="480" w:lineRule="auto"/>
        <w:rPr>
          <w:rFonts w:ascii="Arial" w:hAnsi="Arial" w:cs="Arial"/>
          <w:sz w:val="24"/>
          <w:szCs w:val="24"/>
        </w:rPr>
      </w:pPr>
      <w:r w:rsidRPr="00321A4E">
        <w:rPr>
          <w:rFonts w:ascii="Arial" w:eastAsia="Times New Roman" w:hAnsi="Arial" w:cs="Arial"/>
          <w:color w:val="000000"/>
          <w:sz w:val="24"/>
          <w:szCs w:val="24"/>
          <w:lang w:val="en-US"/>
        </w:rPr>
        <w:t xml:space="preserve">Key words: </w:t>
      </w:r>
      <w:proofErr w:type="spellStart"/>
      <w:r w:rsidRPr="00321A4E">
        <w:rPr>
          <w:rFonts w:ascii="Arial" w:eastAsia="Times New Roman" w:hAnsi="Arial" w:cs="Arial"/>
          <w:color w:val="000000"/>
          <w:sz w:val="24"/>
          <w:szCs w:val="24"/>
          <w:lang w:val="en-US"/>
        </w:rPr>
        <w:t>seagrass</w:t>
      </w:r>
      <w:proofErr w:type="spellEnd"/>
      <w:r w:rsidRPr="00321A4E">
        <w:rPr>
          <w:rFonts w:ascii="Arial" w:eastAsia="Times New Roman" w:hAnsi="Arial" w:cs="Arial"/>
          <w:color w:val="000000"/>
          <w:sz w:val="24"/>
          <w:szCs w:val="24"/>
          <w:lang w:val="en-US"/>
        </w:rPr>
        <w:t xml:space="preserve">, </w:t>
      </w:r>
      <w:proofErr w:type="spellStart"/>
      <w:r w:rsidRPr="00321A4E">
        <w:rPr>
          <w:rFonts w:ascii="Arial" w:eastAsia="Times New Roman" w:hAnsi="Arial" w:cs="Arial"/>
          <w:color w:val="000000"/>
          <w:sz w:val="24"/>
          <w:szCs w:val="24"/>
          <w:lang w:val="en-US"/>
        </w:rPr>
        <w:t>Zostera</w:t>
      </w:r>
      <w:proofErr w:type="spellEnd"/>
      <w:r w:rsidRPr="00321A4E">
        <w:rPr>
          <w:rFonts w:ascii="Arial" w:eastAsia="Times New Roman" w:hAnsi="Arial" w:cs="Arial"/>
          <w:color w:val="000000"/>
          <w:sz w:val="24"/>
          <w:szCs w:val="24"/>
          <w:lang w:val="en-US"/>
        </w:rPr>
        <w:t xml:space="preserve"> marina, foundation species, biodiversity, grazer, estuary, invertebrate, landscape ecology</w:t>
      </w:r>
    </w:p>
    <w:p w14:paraId="01449CE6" w14:textId="77777777" w:rsidR="00CC700D" w:rsidRDefault="00CC700D" w:rsidP="003D46AF">
      <w:pPr>
        <w:spacing w:after="0" w:line="480" w:lineRule="auto"/>
        <w:rPr>
          <w:rFonts w:ascii="Arial" w:hAnsi="Arial" w:cs="Arial"/>
          <w:sz w:val="24"/>
          <w:szCs w:val="24"/>
        </w:rPr>
      </w:pPr>
    </w:p>
    <w:p w14:paraId="18097E93" w14:textId="77777777" w:rsidR="00CC700D" w:rsidRDefault="00CC700D" w:rsidP="003D46AF">
      <w:pPr>
        <w:spacing w:after="0" w:line="480" w:lineRule="auto"/>
        <w:rPr>
          <w:rFonts w:ascii="Arial" w:hAnsi="Arial" w:cs="Arial"/>
          <w:sz w:val="24"/>
          <w:szCs w:val="24"/>
        </w:rPr>
      </w:pPr>
    </w:p>
    <w:p w14:paraId="7ADBF2E2" w14:textId="77777777" w:rsidR="00CC700D" w:rsidRDefault="00CC700D" w:rsidP="003D46AF">
      <w:pPr>
        <w:spacing w:after="0" w:line="480" w:lineRule="auto"/>
        <w:rPr>
          <w:rFonts w:ascii="Arial" w:hAnsi="Arial" w:cs="Arial"/>
          <w:sz w:val="24"/>
          <w:szCs w:val="24"/>
        </w:rPr>
      </w:pPr>
    </w:p>
    <w:p w14:paraId="2732233A" w14:textId="761BC671" w:rsidR="00D70D82" w:rsidRDefault="00CC700D" w:rsidP="00356781">
      <w:pPr>
        <w:spacing w:after="0" w:line="480" w:lineRule="auto"/>
        <w:outlineLvl w:val="0"/>
        <w:rPr>
          <w:rFonts w:ascii="Arial" w:hAnsi="Arial" w:cs="Arial"/>
          <w:sz w:val="24"/>
          <w:szCs w:val="24"/>
        </w:rPr>
      </w:pPr>
      <w:commentRangeStart w:id="1"/>
      <w:r>
        <w:rPr>
          <w:rFonts w:ascii="Arial" w:hAnsi="Arial" w:cs="Arial"/>
          <w:sz w:val="24"/>
          <w:szCs w:val="24"/>
        </w:rPr>
        <w:lastRenderedPageBreak/>
        <w:t>ABSTRACT</w:t>
      </w:r>
      <w:commentRangeEnd w:id="1"/>
      <w:r w:rsidR="009061D3">
        <w:rPr>
          <w:rStyle w:val="CommentReference"/>
        </w:rPr>
        <w:commentReference w:id="1"/>
      </w:r>
    </w:p>
    <w:p w14:paraId="407BDABD" w14:textId="265DC6B1" w:rsidR="00A820EA" w:rsidRPr="00321A4E" w:rsidRDefault="003449C1" w:rsidP="003D46AF">
      <w:pPr>
        <w:spacing w:after="0" w:line="480" w:lineRule="auto"/>
        <w:rPr>
          <w:rFonts w:ascii="Arial" w:hAnsi="Arial" w:cs="Arial"/>
          <w:sz w:val="24"/>
          <w:szCs w:val="24"/>
        </w:rPr>
      </w:pPr>
      <w:r>
        <w:rPr>
          <w:rFonts w:ascii="Arial" w:hAnsi="Arial" w:cs="Arial"/>
          <w:sz w:val="24"/>
          <w:szCs w:val="24"/>
        </w:rPr>
        <w:t xml:space="preserve">In coastal </w:t>
      </w:r>
      <w:r w:rsidR="00C62A55">
        <w:rPr>
          <w:rFonts w:ascii="Arial" w:hAnsi="Arial" w:cs="Arial"/>
          <w:sz w:val="24"/>
          <w:szCs w:val="24"/>
        </w:rPr>
        <w:t>landscapes, s</w:t>
      </w:r>
      <w:r w:rsidR="00C4247B" w:rsidRPr="00321A4E">
        <w:rPr>
          <w:rFonts w:ascii="Arial" w:hAnsi="Arial" w:cs="Arial"/>
          <w:sz w:val="24"/>
          <w:szCs w:val="24"/>
        </w:rPr>
        <w:t xml:space="preserve">patial </w:t>
      </w:r>
      <w:r w:rsidR="003F5711">
        <w:rPr>
          <w:rFonts w:ascii="Arial" w:hAnsi="Arial" w:cs="Arial"/>
          <w:sz w:val="24"/>
          <w:szCs w:val="24"/>
        </w:rPr>
        <w:t xml:space="preserve">habitat </w:t>
      </w:r>
      <w:r w:rsidR="00C4247B" w:rsidRPr="00321A4E">
        <w:rPr>
          <w:rFonts w:ascii="Arial" w:hAnsi="Arial" w:cs="Arial"/>
          <w:sz w:val="24"/>
          <w:szCs w:val="24"/>
        </w:rPr>
        <w:t xml:space="preserve">structure </w:t>
      </w:r>
      <w:r w:rsidR="00695F80">
        <w:rPr>
          <w:rFonts w:ascii="Arial" w:hAnsi="Arial" w:cs="Arial"/>
          <w:sz w:val="24"/>
          <w:szCs w:val="24"/>
        </w:rPr>
        <w:t>play</w:t>
      </w:r>
      <w:r w:rsidR="003F5711">
        <w:rPr>
          <w:rFonts w:ascii="Arial" w:hAnsi="Arial" w:cs="Arial"/>
          <w:sz w:val="24"/>
          <w:szCs w:val="24"/>
        </w:rPr>
        <w:t>s</w:t>
      </w:r>
      <w:r w:rsidR="00695F80">
        <w:rPr>
          <w:rFonts w:ascii="Arial" w:hAnsi="Arial" w:cs="Arial"/>
          <w:sz w:val="24"/>
          <w:szCs w:val="24"/>
        </w:rPr>
        <w:t xml:space="preserve"> an i</w:t>
      </w:r>
      <w:r w:rsidR="00356781">
        <w:rPr>
          <w:rFonts w:ascii="Arial" w:hAnsi="Arial" w:cs="Arial"/>
          <w:sz w:val="24"/>
          <w:szCs w:val="24"/>
        </w:rPr>
        <w:t xml:space="preserve">mportant role in supporting </w:t>
      </w:r>
      <w:r w:rsidR="00695F80">
        <w:rPr>
          <w:rFonts w:ascii="Arial" w:hAnsi="Arial" w:cs="Arial"/>
          <w:sz w:val="24"/>
          <w:szCs w:val="24"/>
        </w:rPr>
        <w:t>animal diversity</w:t>
      </w:r>
      <w:r w:rsidR="00356781">
        <w:rPr>
          <w:rFonts w:ascii="Arial" w:hAnsi="Arial" w:cs="Arial"/>
          <w:sz w:val="24"/>
          <w:szCs w:val="24"/>
        </w:rPr>
        <w:t xml:space="preserve"> and secondary productivity</w:t>
      </w:r>
      <w:r w:rsidR="00C62A55">
        <w:rPr>
          <w:rFonts w:ascii="Arial" w:hAnsi="Arial" w:cs="Arial"/>
          <w:sz w:val="24"/>
          <w:szCs w:val="24"/>
        </w:rPr>
        <w:t xml:space="preserve">. </w:t>
      </w:r>
      <w:r>
        <w:rPr>
          <w:rFonts w:ascii="Arial" w:hAnsi="Arial" w:cs="Arial"/>
          <w:sz w:val="24"/>
          <w:szCs w:val="24"/>
        </w:rPr>
        <w:t>For eelgrass</w:t>
      </w:r>
      <w:r w:rsidR="003F5711">
        <w:rPr>
          <w:rFonts w:ascii="Arial" w:hAnsi="Arial" w:cs="Arial"/>
          <w:sz w:val="24"/>
          <w:szCs w:val="24"/>
        </w:rPr>
        <w:t xml:space="preserve"> meadows</w:t>
      </w:r>
      <w:r>
        <w:rPr>
          <w:rFonts w:ascii="Arial" w:hAnsi="Arial" w:cs="Arial"/>
          <w:sz w:val="24"/>
          <w:szCs w:val="24"/>
        </w:rPr>
        <w:t>, the</w:t>
      </w:r>
      <w:r w:rsidR="003F5711">
        <w:rPr>
          <w:rFonts w:ascii="Arial" w:hAnsi="Arial" w:cs="Arial"/>
          <w:sz w:val="24"/>
          <w:szCs w:val="24"/>
        </w:rPr>
        <w:t>ir</w:t>
      </w:r>
      <w:r>
        <w:rPr>
          <w:rFonts w:ascii="Arial" w:hAnsi="Arial" w:cs="Arial"/>
          <w:sz w:val="24"/>
          <w:szCs w:val="24"/>
        </w:rPr>
        <w:t xml:space="preserve"> number and spatial arrangement in a seascape</w:t>
      </w:r>
      <w:r w:rsidR="00C62A55">
        <w:rPr>
          <w:rFonts w:ascii="Arial" w:hAnsi="Arial" w:cs="Arial"/>
          <w:sz w:val="24"/>
          <w:szCs w:val="24"/>
        </w:rPr>
        <w:t xml:space="preserve"> is an overlooked dimension of</w:t>
      </w:r>
      <w:r w:rsidR="00356781">
        <w:rPr>
          <w:rFonts w:ascii="Arial" w:hAnsi="Arial" w:cs="Arial"/>
          <w:sz w:val="24"/>
          <w:szCs w:val="24"/>
        </w:rPr>
        <w:t xml:space="preserve"> the</w:t>
      </w:r>
      <w:r w:rsidR="00C62A55">
        <w:rPr>
          <w:rFonts w:ascii="Arial" w:hAnsi="Arial" w:cs="Arial"/>
          <w:sz w:val="24"/>
          <w:szCs w:val="24"/>
        </w:rPr>
        <w:t>ir</w:t>
      </w:r>
      <w:r w:rsidR="00356781">
        <w:rPr>
          <w:rFonts w:ascii="Arial" w:hAnsi="Arial" w:cs="Arial"/>
          <w:sz w:val="24"/>
          <w:szCs w:val="24"/>
        </w:rPr>
        <w:t xml:space="preserve"> ecological and conservation value. W</w:t>
      </w:r>
      <w:r w:rsidR="00C4247B" w:rsidRPr="00321A4E">
        <w:rPr>
          <w:rFonts w:ascii="Arial" w:hAnsi="Arial" w:cs="Arial"/>
          <w:sz w:val="24"/>
          <w:szCs w:val="24"/>
        </w:rPr>
        <w:t xml:space="preserve">e tested whether eelgrass-associated biodiversity </w:t>
      </w:r>
      <w:r w:rsidR="003F5711">
        <w:rPr>
          <w:rFonts w:ascii="Arial" w:hAnsi="Arial" w:cs="Arial"/>
          <w:sz w:val="24"/>
          <w:szCs w:val="24"/>
        </w:rPr>
        <w:t>patterns</w:t>
      </w:r>
      <w:r w:rsidR="003F5711" w:rsidRPr="00321A4E">
        <w:rPr>
          <w:rFonts w:ascii="Arial" w:hAnsi="Arial" w:cs="Arial"/>
          <w:sz w:val="24"/>
          <w:szCs w:val="24"/>
        </w:rPr>
        <w:t xml:space="preserve"> </w:t>
      </w:r>
      <w:r w:rsidR="00C4247B" w:rsidRPr="00321A4E">
        <w:rPr>
          <w:rFonts w:ascii="Arial" w:hAnsi="Arial" w:cs="Arial"/>
          <w:sz w:val="24"/>
          <w:szCs w:val="24"/>
        </w:rPr>
        <w:t xml:space="preserve">are consistent with </w:t>
      </w:r>
      <w:r w:rsidR="003F5711">
        <w:rPr>
          <w:rFonts w:ascii="Arial" w:hAnsi="Arial" w:cs="Arial"/>
          <w:sz w:val="24"/>
          <w:szCs w:val="24"/>
        </w:rPr>
        <w:t>spatial</w:t>
      </w:r>
      <w:r w:rsidR="00695F80" w:rsidRPr="00321A4E">
        <w:rPr>
          <w:rFonts w:ascii="Arial" w:hAnsi="Arial" w:cs="Arial"/>
          <w:sz w:val="24"/>
          <w:szCs w:val="24"/>
        </w:rPr>
        <w:t xml:space="preserve"> </w:t>
      </w:r>
      <w:r w:rsidR="00C4247B" w:rsidRPr="00321A4E">
        <w:rPr>
          <w:rFonts w:ascii="Arial" w:hAnsi="Arial" w:cs="Arial"/>
          <w:sz w:val="24"/>
          <w:szCs w:val="24"/>
        </w:rPr>
        <w:t>processes</w:t>
      </w:r>
      <w:r>
        <w:rPr>
          <w:rFonts w:ascii="Arial" w:hAnsi="Arial" w:cs="Arial"/>
          <w:sz w:val="24"/>
          <w:szCs w:val="24"/>
        </w:rPr>
        <w:t xml:space="preserve"> such as abiotic habitat filtering or </w:t>
      </w:r>
      <w:proofErr w:type="spellStart"/>
      <w:r>
        <w:rPr>
          <w:rFonts w:ascii="Arial" w:hAnsi="Arial" w:cs="Arial"/>
          <w:sz w:val="24"/>
          <w:szCs w:val="24"/>
        </w:rPr>
        <w:t>metacommunity</w:t>
      </w:r>
      <w:proofErr w:type="spellEnd"/>
      <w:r>
        <w:rPr>
          <w:rFonts w:ascii="Arial" w:hAnsi="Arial" w:cs="Arial"/>
          <w:sz w:val="24"/>
          <w:szCs w:val="24"/>
        </w:rPr>
        <w:t xml:space="preserve"> dynamics</w:t>
      </w:r>
      <w:r w:rsidR="00C4247B" w:rsidRPr="00321A4E">
        <w:rPr>
          <w:rFonts w:ascii="Arial" w:hAnsi="Arial" w:cs="Arial"/>
          <w:sz w:val="24"/>
          <w:szCs w:val="24"/>
        </w:rPr>
        <w:t xml:space="preserve">. </w:t>
      </w:r>
      <w:r>
        <w:rPr>
          <w:rFonts w:ascii="Arial" w:hAnsi="Arial" w:cs="Arial"/>
          <w:sz w:val="24"/>
          <w:szCs w:val="24"/>
        </w:rPr>
        <w:t>Across</w:t>
      </w:r>
      <w:r w:rsidR="00C4247B" w:rsidRPr="00321A4E">
        <w:rPr>
          <w:rFonts w:ascii="Arial" w:hAnsi="Arial" w:cs="Arial"/>
          <w:sz w:val="24"/>
          <w:szCs w:val="24"/>
        </w:rPr>
        <w:t xml:space="preserve"> 9 meadows in Barkley Sound, British Columbia, we quantified </w:t>
      </w:r>
      <w:proofErr w:type="spellStart"/>
      <w:r w:rsidR="00C4247B" w:rsidRPr="00321A4E">
        <w:rPr>
          <w:rFonts w:ascii="Arial" w:hAnsi="Arial" w:cs="Arial"/>
          <w:sz w:val="24"/>
          <w:szCs w:val="24"/>
        </w:rPr>
        <w:t>epifaunal</w:t>
      </w:r>
      <w:proofErr w:type="spellEnd"/>
      <w:r w:rsidR="00C4247B" w:rsidRPr="00321A4E">
        <w:rPr>
          <w:rFonts w:ascii="Arial" w:hAnsi="Arial" w:cs="Arial"/>
          <w:sz w:val="24"/>
          <w:szCs w:val="24"/>
        </w:rPr>
        <w:t xml:space="preserve"> biodiversity on eelgrass </w:t>
      </w:r>
      <w:proofErr w:type="spellStart"/>
      <w:r w:rsidR="00C4247B" w:rsidRPr="00321A4E">
        <w:rPr>
          <w:rFonts w:ascii="Arial" w:hAnsi="Arial" w:cs="Arial"/>
          <w:i/>
          <w:sz w:val="24"/>
          <w:szCs w:val="24"/>
        </w:rPr>
        <w:t>Zostera</w:t>
      </w:r>
      <w:proofErr w:type="spellEnd"/>
      <w:r w:rsidR="00C4247B" w:rsidRPr="00321A4E">
        <w:rPr>
          <w:rFonts w:ascii="Arial" w:hAnsi="Arial" w:cs="Arial"/>
          <w:i/>
          <w:sz w:val="24"/>
          <w:szCs w:val="24"/>
        </w:rPr>
        <w:t xml:space="preserve"> marina</w:t>
      </w:r>
      <w:r w:rsidR="009C184E">
        <w:rPr>
          <w:rFonts w:ascii="Arial" w:hAnsi="Arial" w:cs="Arial"/>
          <w:sz w:val="24"/>
          <w:szCs w:val="24"/>
        </w:rPr>
        <w:t xml:space="preserve"> to test</w:t>
      </w:r>
      <w:r w:rsidR="00C4247B" w:rsidRPr="00321A4E">
        <w:rPr>
          <w:rFonts w:ascii="Arial" w:hAnsi="Arial" w:cs="Arial"/>
          <w:sz w:val="24"/>
          <w:szCs w:val="24"/>
        </w:rPr>
        <w:t xml:space="preserve"> </w:t>
      </w:r>
      <w:r w:rsidR="00356781">
        <w:rPr>
          <w:rFonts w:ascii="Arial" w:hAnsi="Arial" w:cs="Arial"/>
          <w:sz w:val="24"/>
          <w:szCs w:val="24"/>
        </w:rPr>
        <w:t>three</w:t>
      </w:r>
      <w:r w:rsidR="00C4247B" w:rsidRPr="00321A4E">
        <w:rPr>
          <w:rFonts w:ascii="Arial" w:hAnsi="Arial" w:cs="Arial"/>
          <w:sz w:val="24"/>
          <w:szCs w:val="24"/>
        </w:rPr>
        <w:t xml:space="preserve"> hypotheses: </w:t>
      </w:r>
      <w:r w:rsidR="00356781">
        <w:rPr>
          <w:rFonts w:ascii="Arial" w:hAnsi="Arial" w:cs="Arial"/>
          <w:sz w:val="24"/>
          <w:szCs w:val="24"/>
        </w:rPr>
        <w:t xml:space="preserve">taxonomic </w:t>
      </w:r>
      <w:r w:rsidR="00C4247B" w:rsidRPr="00321A4E">
        <w:rPr>
          <w:rFonts w:ascii="Arial" w:hAnsi="Arial" w:cs="Arial"/>
          <w:sz w:val="24"/>
          <w:szCs w:val="24"/>
        </w:rPr>
        <w:t xml:space="preserve">diversity and composition </w:t>
      </w:r>
      <w:proofErr w:type="spellStart"/>
      <w:r w:rsidR="00C4247B" w:rsidRPr="00321A4E">
        <w:rPr>
          <w:rFonts w:ascii="Arial" w:hAnsi="Arial" w:cs="Arial"/>
          <w:sz w:val="24"/>
          <w:szCs w:val="24"/>
        </w:rPr>
        <w:t>i</w:t>
      </w:r>
      <w:proofErr w:type="spellEnd"/>
      <w:r w:rsidR="00C4247B" w:rsidRPr="00321A4E">
        <w:rPr>
          <w:rFonts w:ascii="Arial" w:hAnsi="Arial" w:cs="Arial"/>
          <w:sz w:val="24"/>
          <w:szCs w:val="24"/>
        </w:rPr>
        <w:t xml:space="preserve">) vary randomly within meadows but ii) vary systematically among meadows reflecting abiotic factors and </w:t>
      </w:r>
      <w:proofErr w:type="spellStart"/>
      <w:r w:rsidR="00C4247B" w:rsidRPr="00321A4E">
        <w:rPr>
          <w:rFonts w:ascii="Arial" w:hAnsi="Arial" w:cs="Arial"/>
          <w:sz w:val="24"/>
          <w:szCs w:val="24"/>
        </w:rPr>
        <w:t>metacommunity</w:t>
      </w:r>
      <w:proofErr w:type="spellEnd"/>
      <w:r w:rsidR="00C4247B" w:rsidRPr="00321A4E">
        <w:rPr>
          <w:rFonts w:ascii="Arial" w:hAnsi="Arial" w:cs="Arial"/>
          <w:sz w:val="24"/>
          <w:szCs w:val="24"/>
        </w:rPr>
        <w:t xml:space="preserve"> dynamics</w:t>
      </w:r>
      <w:r w:rsidR="00356781">
        <w:rPr>
          <w:rFonts w:ascii="Arial" w:hAnsi="Arial" w:cs="Arial"/>
          <w:sz w:val="24"/>
          <w:szCs w:val="24"/>
        </w:rPr>
        <w:t xml:space="preserve">, and </w:t>
      </w:r>
      <w:r w:rsidR="003944B2">
        <w:rPr>
          <w:rFonts w:ascii="Arial" w:hAnsi="Arial" w:cs="Arial"/>
          <w:sz w:val="24"/>
          <w:szCs w:val="24"/>
        </w:rPr>
        <w:t>iii)</w:t>
      </w:r>
      <w:r w:rsidR="00695F80">
        <w:rPr>
          <w:rFonts w:ascii="Arial" w:hAnsi="Arial" w:cs="Arial"/>
          <w:sz w:val="24"/>
          <w:szCs w:val="24"/>
        </w:rPr>
        <w:t xml:space="preserve"> </w:t>
      </w:r>
      <w:r w:rsidR="00114E67">
        <w:rPr>
          <w:rFonts w:ascii="Arial" w:hAnsi="Arial" w:cs="Arial"/>
          <w:sz w:val="24"/>
          <w:szCs w:val="24"/>
        </w:rPr>
        <w:t>patterns</w:t>
      </w:r>
      <w:r w:rsidR="00DE5A11" w:rsidRPr="00321A4E">
        <w:rPr>
          <w:rFonts w:ascii="Arial" w:hAnsi="Arial" w:cs="Arial"/>
          <w:sz w:val="24"/>
          <w:szCs w:val="24"/>
        </w:rPr>
        <w:t xml:space="preserve"> </w:t>
      </w:r>
      <w:r w:rsidR="00114E67">
        <w:rPr>
          <w:rFonts w:ascii="Arial" w:hAnsi="Arial" w:cs="Arial"/>
          <w:sz w:val="24"/>
          <w:szCs w:val="24"/>
        </w:rPr>
        <w:t xml:space="preserve">are </w:t>
      </w:r>
      <w:r w:rsidR="003944B2">
        <w:rPr>
          <w:rFonts w:ascii="Arial" w:hAnsi="Arial" w:cs="Arial"/>
          <w:sz w:val="24"/>
          <w:szCs w:val="24"/>
        </w:rPr>
        <w:t>stable over</w:t>
      </w:r>
      <w:r w:rsidR="00C4247B" w:rsidRPr="00321A4E">
        <w:rPr>
          <w:rFonts w:ascii="Arial" w:hAnsi="Arial" w:cs="Arial"/>
          <w:sz w:val="24"/>
          <w:szCs w:val="24"/>
        </w:rPr>
        <w:t xml:space="preserve"> time. </w:t>
      </w:r>
      <w:r w:rsidR="00BF0F29">
        <w:rPr>
          <w:rFonts w:ascii="Arial" w:hAnsi="Arial" w:cs="Arial"/>
          <w:sz w:val="24"/>
          <w:szCs w:val="24"/>
        </w:rPr>
        <w:t>Though w</w:t>
      </w:r>
      <w:r w:rsidR="00C4247B" w:rsidRPr="00321A4E">
        <w:rPr>
          <w:rFonts w:ascii="Arial" w:hAnsi="Arial" w:cs="Arial"/>
          <w:sz w:val="24"/>
          <w:szCs w:val="24"/>
        </w:rPr>
        <w:t xml:space="preserve">e </w:t>
      </w:r>
      <w:r w:rsidR="00695F80">
        <w:rPr>
          <w:rFonts w:ascii="Arial" w:hAnsi="Arial" w:cs="Arial"/>
          <w:sz w:val="24"/>
          <w:szCs w:val="24"/>
        </w:rPr>
        <w:t xml:space="preserve">identified two high-diversity meadows, faunal diversity varied as much </w:t>
      </w:r>
      <w:r>
        <w:rPr>
          <w:rFonts w:ascii="Arial" w:hAnsi="Arial" w:cs="Arial"/>
          <w:sz w:val="24"/>
          <w:szCs w:val="24"/>
        </w:rPr>
        <w:t>over</w:t>
      </w:r>
      <w:r w:rsidR="00695F80">
        <w:rPr>
          <w:rFonts w:ascii="Arial" w:hAnsi="Arial" w:cs="Arial"/>
          <w:sz w:val="24"/>
          <w:szCs w:val="24"/>
        </w:rPr>
        <w:t xml:space="preserve"> a few meters as among meadows </w:t>
      </w:r>
      <w:r w:rsidR="00C62A55">
        <w:rPr>
          <w:rFonts w:ascii="Arial" w:hAnsi="Arial" w:cs="Arial"/>
          <w:sz w:val="24"/>
          <w:szCs w:val="24"/>
        </w:rPr>
        <w:t>separated by</w:t>
      </w:r>
      <w:r w:rsidR="00695F80">
        <w:rPr>
          <w:rFonts w:ascii="Arial" w:hAnsi="Arial" w:cs="Arial"/>
          <w:sz w:val="24"/>
          <w:szCs w:val="24"/>
        </w:rPr>
        <w:t xml:space="preserve"> kil</w:t>
      </w:r>
      <w:r w:rsidR="00C62A55">
        <w:rPr>
          <w:rFonts w:ascii="Arial" w:hAnsi="Arial" w:cs="Arial"/>
          <w:sz w:val="24"/>
          <w:szCs w:val="24"/>
        </w:rPr>
        <w:t>ometers, of different sizes</w:t>
      </w:r>
      <w:r w:rsidR="00695F80">
        <w:rPr>
          <w:rFonts w:ascii="Arial" w:hAnsi="Arial" w:cs="Arial"/>
          <w:sz w:val="24"/>
          <w:szCs w:val="24"/>
        </w:rPr>
        <w:t xml:space="preserve"> and exposures.</w:t>
      </w:r>
      <w:r w:rsidR="00356781">
        <w:rPr>
          <w:rFonts w:ascii="Arial" w:hAnsi="Arial" w:cs="Arial"/>
          <w:sz w:val="24"/>
          <w:szCs w:val="24"/>
        </w:rPr>
        <w:t xml:space="preserve"> </w:t>
      </w:r>
      <w:r w:rsidR="00114E67">
        <w:rPr>
          <w:rFonts w:ascii="Arial" w:hAnsi="Arial" w:cs="Arial"/>
          <w:sz w:val="24"/>
          <w:szCs w:val="24"/>
        </w:rPr>
        <w:t>Biotic or abiotic factors did not explain non-random patterns of community composition among meadows. Community</w:t>
      </w:r>
      <w:r w:rsidR="00356781">
        <w:rPr>
          <w:rFonts w:ascii="Arial" w:hAnsi="Arial" w:cs="Arial"/>
          <w:sz w:val="24"/>
          <w:szCs w:val="24"/>
        </w:rPr>
        <w:t xml:space="preserve"> </w:t>
      </w:r>
      <w:r w:rsidR="00114E67">
        <w:rPr>
          <w:rFonts w:ascii="Arial" w:hAnsi="Arial" w:cs="Arial"/>
          <w:sz w:val="24"/>
          <w:szCs w:val="24"/>
        </w:rPr>
        <w:t>similarity</w:t>
      </w:r>
      <w:r w:rsidR="00356781">
        <w:rPr>
          <w:rFonts w:ascii="Arial" w:hAnsi="Arial" w:cs="Arial"/>
          <w:sz w:val="24"/>
          <w:szCs w:val="24"/>
        </w:rPr>
        <w:t xml:space="preserve"> within and ac</w:t>
      </w:r>
      <w:r w:rsidR="00114E67">
        <w:rPr>
          <w:rFonts w:ascii="Arial" w:hAnsi="Arial" w:cs="Arial"/>
          <w:sz w:val="24"/>
          <w:szCs w:val="24"/>
        </w:rPr>
        <w:t>ross meadows increased from May to</w:t>
      </w:r>
      <w:r w:rsidR="00356781">
        <w:rPr>
          <w:rFonts w:ascii="Arial" w:hAnsi="Arial" w:cs="Arial"/>
          <w:sz w:val="24"/>
          <w:szCs w:val="24"/>
        </w:rPr>
        <w:t xml:space="preserve"> August. </w:t>
      </w:r>
      <w:r w:rsidR="00114E67">
        <w:rPr>
          <w:rFonts w:ascii="Arial" w:hAnsi="Arial" w:cs="Arial"/>
          <w:sz w:val="24"/>
          <w:szCs w:val="24"/>
        </w:rPr>
        <w:t>These findings leave</w:t>
      </w:r>
      <w:r w:rsidR="00356781">
        <w:rPr>
          <w:rFonts w:ascii="Arial" w:hAnsi="Arial" w:cs="Arial"/>
          <w:sz w:val="24"/>
          <w:szCs w:val="24"/>
        </w:rPr>
        <w:t xml:space="preserve"> open the possibility that </w:t>
      </w:r>
      <w:r w:rsidR="00C62A55">
        <w:rPr>
          <w:rFonts w:ascii="Arial" w:hAnsi="Arial" w:cs="Arial"/>
          <w:sz w:val="24"/>
          <w:szCs w:val="24"/>
        </w:rPr>
        <w:t xml:space="preserve">landscape scale </w:t>
      </w:r>
      <w:proofErr w:type="spellStart"/>
      <w:r w:rsidR="00356781">
        <w:rPr>
          <w:rFonts w:ascii="Arial" w:hAnsi="Arial" w:cs="Arial"/>
          <w:sz w:val="24"/>
          <w:szCs w:val="24"/>
        </w:rPr>
        <w:t>metacommunity</w:t>
      </w:r>
      <w:proofErr w:type="spellEnd"/>
      <w:r w:rsidR="00356781">
        <w:rPr>
          <w:rFonts w:ascii="Arial" w:hAnsi="Arial" w:cs="Arial"/>
          <w:sz w:val="24"/>
          <w:szCs w:val="24"/>
        </w:rPr>
        <w:t xml:space="preserve"> dynamics</w:t>
      </w:r>
      <w:r w:rsidR="00234F10">
        <w:rPr>
          <w:rFonts w:ascii="Arial" w:hAnsi="Arial" w:cs="Arial"/>
          <w:sz w:val="24"/>
          <w:szCs w:val="24"/>
        </w:rPr>
        <w:t>, and abiotic factors,</w:t>
      </w:r>
      <w:r w:rsidR="00356781">
        <w:rPr>
          <w:rFonts w:ascii="Arial" w:hAnsi="Arial" w:cs="Arial"/>
          <w:sz w:val="24"/>
          <w:szCs w:val="24"/>
        </w:rPr>
        <w:t xml:space="preserve"> influence </w:t>
      </w:r>
      <w:r w:rsidR="00B10CC8">
        <w:rPr>
          <w:rFonts w:ascii="Arial" w:hAnsi="Arial" w:cs="Arial"/>
          <w:sz w:val="24"/>
          <w:szCs w:val="24"/>
        </w:rPr>
        <w:t>eel</w:t>
      </w:r>
      <w:r w:rsidR="00356781">
        <w:rPr>
          <w:rFonts w:ascii="Arial" w:hAnsi="Arial" w:cs="Arial"/>
          <w:sz w:val="24"/>
          <w:szCs w:val="24"/>
        </w:rPr>
        <w:t xml:space="preserve">grass-associated </w:t>
      </w:r>
      <w:r w:rsidR="00114E67">
        <w:rPr>
          <w:rFonts w:ascii="Arial" w:hAnsi="Arial" w:cs="Arial"/>
          <w:sz w:val="24"/>
          <w:szCs w:val="24"/>
        </w:rPr>
        <w:t>faunal biodiversity.</w:t>
      </w:r>
      <w:r w:rsidR="00356781">
        <w:rPr>
          <w:rFonts w:ascii="Arial" w:hAnsi="Arial" w:cs="Arial"/>
          <w:sz w:val="24"/>
          <w:szCs w:val="24"/>
        </w:rPr>
        <w:t xml:space="preserve"> </w:t>
      </w:r>
    </w:p>
    <w:p w14:paraId="4743EC45" w14:textId="77777777" w:rsidR="001859D9" w:rsidRPr="00321A4E" w:rsidRDefault="001859D9">
      <w:pPr>
        <w:pStyle w:val="CommentText"/>
        <w:spacing w:line="480" w:lineRule="auto"/>
        <w:rPr>
          <w:rFonts w:ascii="Arial" w:eastAsia="Times New Roman" w:hAnsi="Arial" w:cs="Arial"/>
          <w:sz w:val="24"/>
          <w:szCs w:val="24"/>
          <w:lang w:val="en-US"/>
        </w:rPr>
      </w:pPr>
    </w:p>
    <w:p w14:paraId="57126D48" w14:textId="77777777" w:rsidR="00A820EA" w:rsidRPr="00321A4E" w:rsidRDefault="00A820EA">
      <w:pPr>
        <w:spacing w:line="480" w:lineRule="auto"/>
        <w:rPr>
          <w:rFonts w:ascii="Arial" w:eastAsia="Times New Roman" w:hAnsi="Arial" w:cs="Arial"/>
          <w:color w:val="000000"/>
          <w:sz w:val="24"/>
          <w:szCs w:val="24"/>
          <w:lang w:val="en-US"/>
        </w:rPr>
      </w:pPr>
    </w:p>
    <w:p w14:paraId="097DAB6C" w14:textId="77777777" w:rsidR="00C62A55" w:rsidRDefault="00C62A55">
      <w:pPr>
        <w:suppressAutoHyphens w:val="0"/>
        <w:spacing w:after="0"/>
        <w:rPr>
          <w:rFonts w:ascii="Arial" w:eastAsia="Times New Roman" w:hAnsi="Arial" w:cs="Arial"/>
          <w:color w:val="000000"/>
          <w:sz w:val="24"/>
          <w:szCs w:val="24"/>
          <w:lang w:val="en-US"/>
        </w:rPr>
      </w:pPr>
      <w:r>
        <w:rPr>
          <w:rFonts w:ascii="Arial" w:eastAsia="Times New Roman" w:hAnsi="Arial" w:cs="Arial"/>
          <w:color w:val="000000"/>
          <w:sz w:val="24"/>
          <w:szCs w:val="24"/>
          <w:lang w:val="en-US"/>
        </w:rPr>
        <w:br w:type="page"/>
      </w:r>
    </w:p>
    <w:p w14:paraId="0E07E918" w14:textId="41B9A1B6" w:rsidR="00D70D82" w:rsidRDefault="00E10C34" w:rsidP="00321A4E">
      <w:pPr>
        <w:spacing w:after="0" w:line="480" w:lineRule="auto"/>
        <w:outlineLvl w:val="0"/>
        <w:rPr>
          <w:rFonts w:ascii="Arial" w:eastAsia="Times New Roman" w:hAnsi="Arial" w:cs="Arial"/>
          <w:color w:val="000000"/>
          <w:sz w:val="24"/>
          <w:szCs w:val="24"/>
          <w:lang w:val="en-US"/>
        </w:rPr>
      </w:pPr>
      <w:r w:rsidRPr="00321A4E">
        <w:rPr>
          <w:rFonts w:ascii="Arial" w:eastAsia="Times New Roman" w:hAnsi="Arial" w:cs="Arial"/>
          <w:color w:val="000000"/>
          <w:sz w:val="24"/>
          <w:szCs w:val="24"/>
          <w:lang w:val="en-US"/>
        </w:rPr>
        <w:lastRenderedPageBreak/>
        <w:t>INTRODUCTION</w:t>
      </w:r>
    </w:p>
    <w:p w14:paraId="685E2C1C" w14:textId="6085EAE6" w:rsidR="00E10C34" w:rsidRPr="00321A4E" w:rsidRDefault="00E10C34" w:rsidP="00D70D82">
      <w:pPr>
        <w:spacing w:after="0" w:line="480" w:lineRule="auto"/>
        <w:rPr>
          <w:rFonts w:ascii="Arial" w:eastAsia="Times New Roman" w:hAnsi="Arial" w:cs="Arial"/>
          <w:color w:val="000000"/>
          <w:sz w:val="24"/>
          <w:szCs w:val="24"/>
          <w:lang w:val="en-US"/>
        </w:rPr>
      </w:pPr>
    </w:p>
    <w:p w14:paraId="096F0935" w14:textId="32047B2C" w:rsidR="00CA2D2E" w:rsidRPr="00917A7D" w:rsidRDefault="00B6487D">
      <w:pPr>
        <w:spacing w:after="0" w:line="480" w:lineRule="auto"/>
        <w:ind w:firstLine="720"/>
        <w:rPr>
          <w:rFonts w:ascii="Arial" w:eastAsia="Times New Roman" w:hAnsi="Arial" w:cs="Arial"/>
          <w:color w:val="000000"/>
          <w:sz w:val="24"/>
          <w:szCs w:val="24"/>
          <w:lang w:val="en-US"/>
        </w:rPr>
      </w:pPr>
      <w:r>
        <w:rPr>
          <w:rFonts w:ascii="Arial" w:eastAsia="Times New Roman" w:hAnsi="Arial" w:cs="Arial"/>
          <w:color w:val="000000"/>
          <w:sz w:val="24"/>
          <w:szCs w:val="24"/>
          <w:lang w:val="en-US"/>
        </w:rPr>
        <w:t>Understanding</w:t>
      </w:r>
      <w:r w:rsidR="00CA2D2E" w:rsidRPr="00917A7D">
        <w:rPr>
          <w:rFonts w:ascii="Arial" w:eastAsia="Times New Roman" w:hAnsi="Arial" w:cs="Arial"/>
          <w:color w:val="000000"/>
          <w:sz w:val="24"/>
          <w:szCs w:val="24"/>
          <w:lang w:val="en-US"/>
        </w:rPr>
        <w:t xml:space="preserve"> species </w:t>
      </w:r>
      <w:r w:rsidRPr="00917A7D">
        <w:rPr>
          <w:rFonts w:ascii="Arial" w:eastAsia="Times New Roman" w:hAnsi="Arial" w:cs="Arial"/>
          <w:color w:val="000000"/>
          <w:sz w:val="24"/>
          <w:szCs w:val="24"/>
          <w:lang w:val="en-US"/>
        </w:rPr>
        <w:t xml:space="preserve">distribution and abundance </w:t>
      </w:r>
      <w:r w:rsidR="00CA2D2E" w:rsidRPr="00917A7D">
        <w:rPr>
          <w:rFonts w:ascii="Arial" w:eastAsia="Times New Roman" w:hAnsi="Arial" w:cs="Arial"/>
          <w:color w:val="000000"/>
          <w:sz w:val="24"/>
          <w:szCs w:val="24"/>
          <w:lang w:val="en-US"/>
        </w:rPr>
        <w:t xml:space="preserve">is essential to understanding ecological communities </w:t>
      </w:r>
      <w:r>
        <w:rPr>
          <w:rFonts w:ascii="Arial" w:eastAsia="Times New Roman" w:hAnsi="Arial" w:cs="Arial"/>
          <w:color w:val="000000"/>
          <w:sz w:val="24"/>
          <w:szCs w:val="24"/>
          <w:lang w:val="en-US"/>
        </w:rPr>
        <w:t xml:space="preserve">and </w:t>
      </w:r>
      <w:r w:rsidR="00CA2D2E" w:rsidRPr="00917A7D">
        <w:rPr>
          <w:rFonts w:ascii="Arial" w:eastAsia="Times New Roman" w:hAnsi="Arial" w:cs="Arial"/>
          <w:color w:val="000000"/>
          <w:sz w:val="24"/>
          <w:szCs w:val="24"/>
          <w:lang w:val="en-US"/>
        </w:rPr>
        <w:t xml:space="preserve">to making informed decisions about landscape management and biodiversity conservation. In coastal marine habitats, rich in biodiversity, understanding is limited by a lack of basic information about where and when species occur and the spatial scales over which dominant diversity-influencing processes operate </w:t>
      </w:r>
      <w:r w:rsidR="00917A7D">
        <w:rPr>
          <w:rFonts w:ascii="Arial" w:eastAsia="Times New Roman" w:hAnsi="Arial" w:cs="Arial"/>
          <w:color w:val="000000"/>
          <w:sz w:val="24"/>
          <w:szCs w:val="24"/>
          <w:lang w:val="en-US"/>
        </w:rPr>
        <w:fldChar w:fldCharType="begin" w:fldLock="1"/>
      </w:r>
      <w:r w:rsidR="009C32B8">
        <w:rPr>
          <w:rFonts w:ascii="Arial" w:eastAsia="Times New Roman" w:hAnsi="Arial" w:cs="Arial"/>
          <w:color w:val="000000"/>
          <w:sz w:val="24"/>
          <w:szCs w:val="24"/>
          <w:lang w:val="en-US"/>
        </w:rPr>
        <w:instrText>ADDIN CSL_CITATION { "citationItems" : [ { "id" : "ITEM-1", "itemData" : { "DOI" : "10.1016/j.jembe.2006.02.015", "ISSN" : "0022-0981", "abstract" : "Thirteen seagrass beds located over a 80-km range in the brackish waters of SW, Finland, northern Baltic Sea were investigated in order to determine the environmental variables important for univariate community measures and for number, composition and redundancy of functional groups of benthic macrofauna. For species assemblages, fetch and shore angle were the best explanatory variables, followed by sediment granulometry (fine gravel) and then sediment organics. Similarly, fetch, shore angle and Zostera marina shoot density were the best explanatory variables for functional group patterns. Small (&lt; 50m(2)) inner-archipelago beds were functionally and structurally equal to the most extensive (500 to &gt; 1000m(2)) seagrass beds in the study area. Community measures (density, number of species and diversity) and functional diversity (number of functional groups) equalled or exceeded levels previously recorded in deeper, non-vegetated communities in the northern Baltic Sea. In comparison with marine seagrass assemblages, the total number of species and number of species per function were low. However, species density and derived diversity measures (Shannon-Wieners index IT) equalled or exceeded those reported for other seagrass ecosystems. It is concluded that in terms of seagrass infauna, the Baltic Sea should not be regarded species poor, as is often generally stated, and that conservation initiatives and management strategies should consider both minor as well as more extensive occurrences of seagrasses in coastal waters. (c) 2006 Elsevier B.V. All rights reserved.", "author" : [ { "dropping-particle" : "", "family" : "Bostr\u00f6m", "given" : "C", "non-dropping-particle" : "", "parse-names" : false, "suffix" : "" }, { "dropping-particle" : "", "family" : "O'Brien", "given" : "K", "non-dropping-particle" : "", "parse-names" : false, "suffix" : "" }, { "dropping-particle" : "", "family" : "Roos", "given" : "C", "non-dropping-particle" : "", "parse-names" : false, "suffix" : "" }, { "dropping-particle" : "", "family" : "Ekebom", "given" : "J", "non-dropping-particle" : "", "parse-names" : false, "suffix" : "" } ], "container-title" : "Journal of Experimental Marine Biology and Ecology", "id" : "ITEM-1", "issue" : "1", "issued" : { "date-parts" : [ [ "2006" ] ] }, "language" : "English", "note" : "ISI Document Delivery No.: 055QT\nTimes Cited: 42\nCited Reference Count: 83\nBostrom, Christoffer O'Brien, Kevin Roos, Camilla Ekebom, Jan\n45\n4\n23\nElsevier science bv\nAmsterdam\n1879-1697", "page" : "52-73", "publisher-place" : "Abo Akad Univ, FIN-20500 Turku, Finland. Univ Turku, Archipelago Res Inst, FIN-20014 Turku, Finland. Nat Heritage Serv, FIN-01301 Vantaa, Finland. Bostrom, C (reprint author), Abo Akad Univ, Akademigatan 1, FIN-20500 Turku, Finland. christoffer.bostrom@ab", "title" : "Environmental variables explaining structural and functional diversity of seagrass macrofauna in an archipelago landscape", "type" : "article-journal", "volume" : "335" }, "uris" : [ "http://www.mendeley.com/documents/?uuid=783ceade-30ab-4007-ad2a-70f78d426998" ] }, { "id" : "ITEM-2", "itemData" : { "DOI" : "10.1038/35012228", "ISSN" : "0028-0836", "abstract" : "To a first approximation, the distribution of biodiversity across the Earth can be described in terms of a relatively small number of broad-scale spatial patterns. Although these patterns are increasingly well documented, understanding why they exist constitutes one of the most significant intellectual challenges to ecologists and biogeographers. Theory is, however, developing rapidly, improving in its internal consistency, and more readily subjected to empirical challenge.", "author" : [ { "dropping-particle" : "", "family" : "Gaston", "given" : "K J", "non-dropping-particle" : "", "parse-names" : false, "suffix" : "" } ], "container-title" : "Nature", "id" : "ITEM-2", "issue" : "6783", "issued" : { "date-parts" : [ [ "2000" ] ] }, "language" : "English", "note" : "ISI Document Delivery No.: 314WG\nTimes Cited: 1184\nCited Reference Count: 79\nGaston, KJ\n1330\n68\n660\nMacmillan magazines ltd\nLondon", "page" : "220-227", "publisher-place" : "Univ Sheffield, Dept Anim &amp; Plant Sci, Biodivers &amp; Macroecol Grp, Sheffield S10 2TN, S Yorkshire, England. Gaston, KJ (reprint author), Univ Sheffield, Dept Anim &amp; Plant Sci, Biodivers &amp; Macroecol Grp, Sheffield S10 2TN, S Yorkshire, England.", "title" : "Global patterns in biodiversity", "type" : "article-journal", "volume" : "405" }, "uris" : [ "http://www.mendeley.com/documents/?uuid=ee29ee7c-006c-4d78-8db2-acdcc5cca1a1" ] } ], "mendeley" : { "formattedCitation" : "(Gaston 2000, Bostr\u00f6m et al. 2006)", "plainTextFormattedCitation" : "(Gaston 2000, Bostr\u00f6m et al. 2006)", "previouslyFormattedCitation" : "(Gaston 2000, Bostr\u00f6m et al. 2006)" }, "properties" : { "noteIndex" : 0 }, "schema" : "https://github.com/citation-style-language/schema/raw/master/csl-citation.json" }</w:instrText>
      </w:r>
      <w:r w:rsidR="00917A7D">
        <w:rPr>
          <w:rFonts w:ascii="Arial" w:eastAsia="Times New Roman" w:hAnsi="Arial" w:cs="Arial"/>
          <w:color w:val="000000"/>
          <w:sz w:val="24"/>
          <w:szCs w:val="24"/>
          <w:lang w:val="en-US"/>
        </w:rPr>
        <w:fldChar w:fldCharType="separate"/>
      </w:r>
      <w:r w:rsidR="00ED2215" w:rsidRPr="00ED2215">
        <w:rPr>
          <w:rFonts w:ascii="Arial" w:eastAsia="Times New Roman" w:hAnsi="Arial" w:cs="Arial"/>
          <w:noProof/>
          <w:color w:val="000000"/>
          <w:sz w:val="24"/>
          <w:szCs w:val="24"/>
          <w:lang w:val="en-US"/>
        </w:rPr>
        <w:t>(Gaston 2000, Boström et al. 2006)</w:t>
      </w:r>
      <w:r w:rsidR="00917A7D">
        <w:rPr>
          <w:rFonts w:ascii="Arial" w:eastAsia="Times New Roman" w:hAnsi="Arial" w:cs="Arial"/>
          <w:color w:val="000000"/>
          <w:sz w:val="24"/>
          <w:szCs w:val="24"/>
          <w:lang w:val="en-US"/>
        </w:rPr>
        <w:fldChar w:fldCharType="end"/>
      </w:r>
      <w:r w:rsidR="00CA2D2E" w:rsidRPr="00917A7D">
        <w:rPr>
          <w:rFonts w:ascii="Arial" w:eastAsia="Times New Roman" w:hAnsi="Arial" w:cs="Arial"/>
          <w:color w:val="000000"/>
          <w:sz w:val="24"/>
          <w:szCs w:val="24"/>
          <w:lang w:val="en-US"/>
        </w:rPr>
        <w:t xml:space="preserve">. While a spatially discrete habitat patch such as a </w:t>
      </w:r>
      <w:proofErr w:type="spellStart"/>
      <w:r w:rsidR="00CA2D2E" w:rsidRPr="00917A7D">
        <w:rPr>
          <w:rFonts w:ascii="Arial" w:eastAsia="Times New Roman" w:hAnsi="Arial" w:cs="Arial"/>
          <w:color w:val="000000"/>
          <w:sz w:val="24"/>
          <w:szCs w:val="24"/>
          <w:lang w:val="en-US"/>
        </w:rPr>
        <w:t>seagrass</w:t>
      </w:r>
      <w:proofErr w:type="spellEnd"/>
      <w:r w:rsidR="00CA2D2E" w:rsidRPr="00917A7D">
        <w:rPr>
          <w:rFonts w:ascii="Arial" w:eastAsia="Times New Roman" w:hAnsi="Arial" w:cs="Arial"/>
          <w:color w:val="000000"/>
          <w:sz w:val="24"/>
          <w:szCs w:val="24"/>
          <w:lang w:val="en-US"/>
        </w:rPr>
        <w:t xml:space="preserve"> meadow or a kelp bed may appear to host a complete or representative local faunal community, habitat provided by foundation species is just one of several processes that influence biodiversity of a patch</w:t>
      </w:r>
      <w:r w:rsidR="00CF6E85">
        <w:rPr>
          <w:rFonts w:ascii="Arial" w:eastAsia="Times New Roman" w:hAnsi="Arial" w:cs="Arial"/>
          <w:color w:val="000000"/>
          <w:sz w:val="24"/>
          <w:szCs w:val="24"/>
          <w:lang w:val="en-US"/>
        </w:rPr>
        <w:t>:</w:t>
      </w:r>
      <w:r w:rsidR="00CA2D2E" w:rsidRPr="00917A7D">
        <w:rPr>
          <w:rFonts w:ascii="Arial" w:eastAsia="Times New Roman" w:hAnsi="Arial" w:cs="Arial"/>
          <w:color w:val="000000"/>
          <w:sz w:val="24"/>
          <w:szCs w:val="24"/>
          <w:lang w:val="en-US"/>
        </w:rPr>
        <w:t xml:space="preserve"> population dynamics and species interactions structure species assemblages at finer (within meadow) and broader (landscape) spatial scales </w:t>
      </w:r>
      <w:r w:rsidR="00917A7D">
        <w:rPr>
          <w:rFonts w:ascii="Arial" w:eastAsia="Times New Roman" w:hAnsi="Arial" w:cs="Arial"/>
          <w:color w:val="000000"/>
          <w:sz w:val="24"/>
          <w:szCs w:val="24"/>
          <w:lang w:val="en-US"/>
        </w:rPr>
        <w:fldChar w:fldCharType="begin" w:fldLock="1"/>
      </w:r>
      <w:r w:rsidR="009C32B8">
        <w:rPr>
          <w:rFonts w:ascii="Arial" w:eastAsia="Times New Roman" w:hAnsi="Arial" w:cs="Arial"/>
          <w:color w:val="000000"/>
          <w:sz w:val="24"/>
          <w:szCs w:val="24"/>
          <w:lang w:val="en-US"/>
        </w:rPr>
        <w:instrText>ADDIN CSL_CITATION { "citationItems" : [ { "id" : "ITEM-1", "itemData" : { "DOI" : "10.1111/j.1461-0248.2004.00608.x", "ISSN" : "1461-023X", "abstract" : "The metacommunity concept is an important way to think about linkages between different spatial scales in ecology. Here we review current understanding about this concept. We first investigate issues related to its definition as a set of local communities that are linked by dispersal of multiple potentially interacting species. We then identify four paradigms for metacommunities: the patch-dynamic view, the species-sorting view, the mass effects view and the neutral view, that each emphasizes different processes of potential importance in metacommunities. These have somewhat distinct intellectual histories and we discuss elements related to their potential future synthesis. We then use this framework to discuss why the concept is useful in modifying existing ecological thinking and illustrate this with a number of both theoretical and empirical examples. As ecologists strive to understand increasingly complex mechanisms and strive to work across multiple scales of spatio-temporal organization, concepts like the metacommunity can provide important insights that frequently contrast with those that would be obtained with more conventional approaches based on local communities alone.", "author" : [ { "dropping-particle" : "", "family" : "Leibold", "given" : "M A", "non-dropping-particle" : "", "parse-names" : false, "suffix" : "" }, { "dropping-particle" : "", "family" : "Holyoak", "given" : "M", "non-dropping-particle" : "", "parse-names" : false, "suffix" : "" }, { "dropping-particle" : "", "family" : "Mouquet", "given" : "N", "non-dropping-particle" : "", "parse-names" : false, "suffix" : "" }, { "dropping-particle" : "", "family" : "Amarasekare", "given" : "P", "non-dropping-particle" : "", "parse-names" : false, "suffix" : "" }, { "dropping-particle" : "", "family" : "Chase", "given" : "J M", "non-dropping-particle" : "", "parse-names" : false, "suffix" : "" }, { "dropping-particle" : "", "family" : "Hoopes", "given" : "M F", "non-dropping-particle" : "", "parse-names" : false, "suffix" : "" }, { "dropping-particle" : "", "family" : "Holt", "given" : "R D", "non-dropping-particle" : "", "parse-names" : false, "suffix" : "" }, { "dropping-particle" : "", "family" : "Shurin", "given" : "J B", "non-dropping-particle" : "", "parse-names" : false, "suffix" : "" }, { "dropping-particle" : "", "family" : "Law", "given" : "R", "non-dropping-particle" : "", "parse-names" : false, "suffix" : "" }, { "dropping-particle" : "", "family" : "Tilman", "given" : "D", "non-dropping-particle" : "", "parse-names" : false, "suffix" : "" }, { "dropping-particle" : "", "family" : "Loreau", "given" : "M", "non-dropping-particle" : "", "parse-names" : false, "suffix" : "" }, { "dropping-particle" : "", "family" : "Gonzalez", "given" : "A", "non-dropping-particle" : "", "parse-names" : false, "suffix" : "" } ], "container-title" : "Ecology Letters", "id" : "ITEM-1", "issue" : "7", "issued" : { "date-parts" : [ [ "2004" ] ] }, "language" : "English", "note" : "ISI Document Delivery No.: 826TY\nTimes Cited: 1509\nCited Reference Count: 118\nLeibold, MA Holyoak, M Mouquet, N Amarasekare, P Chase, JM Hoopes, MF Holt, RD Shurin, JB Law, R Tilman, D Loreau, M Gonzalez, A\nGonzalez, Andrew /F-2247-2010; Mouquet, Nicolas/G-1285-2010; Holyoak, Marcel/C-3475-2009;\nGonzalez, Andrew /0000-0001-6075-8081; Holyoak, Marcel/0000-0001-9727-3627\n1543\n103\n901\nBlackwell publishing ltd\nOxford", "page" : "601-613", "publisher-place" : "Univ Texas, Dept Integrat Biol, Austin, TX 78712 USA. Univ Calif Davis, Dept Environm Sci &amp; Policy, Davis, CA 95616 USA. Florida State Univ, Sch Computat Sci &amp; Informat Technol, Dept Biol Sci, Tallahassee, FL USA. Univ Chicago, Dept Ecol &amp; Evolut, Chicago", "title" : "The metacommunity concept: a framework for multi-scale community ecology", "type" : "article-journal", "volume" : "7" }, "uris" : [ "http://www.mendeley.com/documents/?uuid=62be5f54-6b08-48c4-9580-f03cc4185877" ] }, { "id" : "ITEM-2", "itemData" : { "DOI" : "10.1016/j.jembe.2006.02.015", "ISSN" : "0022-0981", "abstract" : "Thirteen seagrass beds located over a 80-km range in the brackish waters of SW, Finland, northern Baltic Sea were investigated in order to determine the environmental variables important for univariate community measures and for number, composition and redundancy of functional groups of benthic macrofauna. For species assemblages, fetch and shore angle were the best explanatory variables, followed by sediment granulometry (fine gravel) and then sediment organics. Similarly, fetch, shore angle and Zostera marina shoot density were the best explanatory variables for functional group patterns. Small (&lt; 50m(2)) inner-archipelago beds were functionally and structurally equal to the most extensive (500 to &gt; 1000m(2)) seagrass beds in the study area. Community measures (density, number of species and diversity) and functional diversity (number of functional groups) equalled or exceeded levels previously recorded in deeper, non-vegetated communities in the northern Baltic Sea. In comparison with marine seagrass assemblages, the total number of species and number of species per function were low. However, species density and derived diversity measures (Shannon-Wieners index IT) equalled or exceeded those reported for other seagrass ecosystems. It is concluded that in terms of seagrass infauna, the Baltic Sea should not be regarded species poor, as is often generally stated, and that conservation initiatives and management strategies should consider both minor as well as more extensive occurrences of seagrasses in coastal waters. (c) 2006 Elsevier B.V. All rights reserved.", "author" : [ { "dropping-particle" : "", "family" : "Bostr\u00f6m", "given" : "C", "non-dropping-particle" : "", "parse-names" : false, "suffix" : "" }, { "dropping-particle" : "", "family" : "O'Brien", "given" : "K", "non-dropping-particle" : "", "parse-names" : false, "suffix" : "" }, { "dropping-particle" : "", "family" : "Roos", "given" : "C", "non-dropping-particle" : "", "parse-names" : false, "suffix" : "" }, { "dropping-particle" : "", "family" : "Ekebom", "given" : "J", "non-dropping-particle" : "", "parse-names" : false, "suffix" : "" } ], "container-title" : "Journal of Experimental Marine Biology and Ecology", "id" : "ITEM-2", "issue" : "1", "issued" : { "date-parts" : [ [ "2006" ] ] }, "language" : "English", "note" : "ISI Document Delivery No.: 055QT\nTimes Cited: 42\nCited Reference Count: 83\nBostrom, Christoffer O'Brien, Kevin Roos, Camilla Ekebom, Jan\n45\n4\n23\nElsevier science bv\nAmsterdam\n1879-1697", "page" : "52-73", "publisher-place" : "Abo Akad Univ, FIN-20500 Turku, Finland. Univ Turku, Archipelago Res Inst, FIN-20014 Turku, Finland. Nat Heritage Serv, FIN-01301 Vantaa, Finland. Bostrom, C (reprint author), Abo Akad Univ, Akademigatan 1, FIN-20500 Turku, Finland. christoffer.bostrom@ab", "title" : "Environmental variables explaining structural and functional diversity of seagrass macrofauna in an archipelago landscape", "type" : "article-journal", "volume" : "335" }, "uris" : [ "http://www.mendeley.com/documents/?uuid=783ceade-30ab-4007-ad2a-70f78d426998" ] }, { "id" : "ITEM-3", "itemData" : { "DOI" : "10.1073/pnas.1106235108", "ISSN" : "0027-8424", "abstract" : "Food webs are highly complex ecological networks, dynamic in both space and time. Metacommunity models are now at the core of unified theories of biodiversity, but to date they have not addressed food web complexity. Here we show that metacommunity theory can explain the emergence of species-rich food webs with complex network topologies. Our analysis shows that network branching in the food web is maximized at intermediate colonization rates and limited dispersal scales, which also leads to concomitant peaks in species diversity. Increased food web complexity and species diversity are made possible by the structural role played by network branches that are supported by omnivore and generalist feeding links. Thus, in contrast to traditional food web theory, which emphasizes the destabilizing effect of omnivory feeding in closed systems, metacommunity theory predicts that these feeding links, which are commonly observed in empirical food webs, play a critical structural role as food webs assemble in space. As this mechanism functions at the metacommunity level, evidence for its operation in nature will be obtained through multiscale surveys of food web structure. Finally, we apply our theory to reveal the effects of habitat destruction on network complexity and metacommunity diversity.", "author" : [ { "dropping-particle" : "", "family" : "Pillai", "given" : "P", "non-dropping-particle" : "", "parse-names" : false, "suffix" : "" }, { "dropping-particle" : "", "family" : "Gonzalez", "given" : "A", "non-dropping-particle" : "", "parse-names" : false, "suffix" : "" }, { "dropping-particle" : "", "family" : "Loreau", "given" : "M", "non-dropping-particle" : "", "parse-names" : false, "suffix" : "" } ], "container-title" : "Proceedings of the National Academy of Sciences of the United States of America", "id" : "ITEM-3", "issue" : "48", "issued" : { "date-parts" : [ [ "2011" ] ] }, "language" : "English", "note" : "ISI Document Delivery No.: 853ZB\nTimes Cited: 46\nCited Reference Count: 32\nPillai, Pradeep Gonzalez, Andrew Loreau, Michel\nGonzalez, Andrew /F-2247-2010\nGonzalez, Andrew /0000-0001-6075-8081\nCanada Research Chair program; Natural Sciences and Engineering Research Council Discovery; Fonds Quebecois de la Recherche sur la Nature et les Technologies (FQRNT) team\nWe thank A. Rossberg for providing the food web datasets used in this study and B. Rayfield and T. Gouhier for useful comments. A.G. and M.L. were supported by the Canada Research Chair program, Natural Sciences and Engineering Research Council Discovery grants, and a Fonds Quebecois de la Recherche sur la Nature et les Technologies (FQRNT) team grant.\n46\n6\n94\nNatl acad sciences\nWashington", "page" : "19293-19298", "publisher-place" : "[Pillai, Pradeep Gonzalez, Andrew Loreau, Michel] McGill Univ, Dept Biol, Montreal, PQ H3A 1B1, Canada. [Loreau, Michel] CNRS, Ctr Biodivers Theory &amp; Modeling, Expt Ecol Stn, F-09200 Moulis, France. Pillai, P (reprint author), McGill Univ, Dept Biol, 1205", "title" : "Metacommunity theory explains the emergence of food web complexity", "type" : "article-journal", "volume" : "108" }, "uris" : [ "http://www.mendeley.com/documents/?uuid=9405ab93-cb2e-4e27-a4ed-d1ed0504893f" ] } ], "mendeley" : { "formattedCitation" : "(Leibold et al. 2004, Bostr\u00f6m et al. 2006, Pillai et al. 2011)", "plainTextFormattedCitation" : "(Leibold et al. 2004, Bostr\u00f6m et al. 2006, Pillai et al. 2011)", "previouslyFormattedCitation" : "(Leibold et al. 2004, Bostr\u00f6m et al. 2006, Pillai et al. 2011)" }, "properties" : { "noteIndex" : 0 }, "schema" : "https://github.com/citation-style-language/schema/raw/master/csl-citation.json" }</w:instrText>
      </w:r>
      <w:r w:rsidR="00917A7D">
        <w:rPr>
          <w:rFonts w:ascii="Arial" w:eastAsia="Times New Roman" w:hAnsi="Arial" w:cs="Arial"/>
          <w:color w:val="000000"/>
          <w:sz w:val="24"/>
          <w:szCs w:val="24"/>
          <w:lang w:val="en-US"/>
        </w:rPr>
        <w:fldChar w:fldCharType="separate"/>
      </w:r>
      <w:r w:rsidR="00ED2215" w:rsidRPr="00ED2215">
        <w:rPr>
          <w:rFonts w:ascii="Arial" w:eastAsia="Times New Roman" w:hAnsi="Arial" w:cs="Arial"/>
          <w:noProof/>
          <w:color w:val="000000"/>
          <w:sz w:val="24"/>
          <w:szCs w:val="24"/>
          <w:lang w:val="en-US"/>
        </w:rPr>
        <w:t>(Leibold et al. 2004, Boström et al. 2006, Pillai et al. 2011)</w:t>
      </w:r>
      <w:r w:rsidR="00917A7D">
        <w:rPr>
          <w:rFonts w:ascii="Arial" w:eastAsia="Times New Roman" w:hAnsi="Arial" w:cs="Arial"/>
          <w:color w:val="000000"/>
          <w:sz w:val="24"/>
          <w:szCs w:val="24"/>
          <w:lang w:val="en-US"/>
        </w:rPr>
        <w:fldChar w:fldCharType="end"/>
      </w:r>
      <w:r w:rsidR="00CA2D2E" w:rsidRPr="00917A7D">
        <w:rPr>
          <w:rFonts w:ascii="Arial" w:eastAsia="Times New Roman" w:hAnsi="Arial" w:cs="Arial"/>
          <w:color w:val="000000"/>
          <w:sz w:val="24"/>
          <w:szCs w:val="24"/>
          <w:lang w:val="en-US"/>
        </w:rPr>
        <w:t xml:space="preserve">. </w:t>
      </w:r>
    </w:p>
    <w:p w14:paraId="3CAD2775" w14:textId="0BA4FB9B" w:rsidR="00CA2D2E" w:rsidRPr="00917A7D" w:rsidRDefault="00CA2D2E">
      <w:pPr>
        <w:spacing w:after="0" w:line="480" w:lineRule="auto"/>
        <w:ind w:firstLine="720"/>
        <w:rPr>
          <w:rFonts w:ascii="Arial" w:eastAsia="Times New Roman" w:hAnsi="Arial" w:cs="Arial"/>
          <w:color w:val="000000"/>
          <w:sz w:val="24"/>
          <w:szCs w:val="24"/>
          <w:lang w:val="en-US"/>
        </w:rPr>
      </w:pPr>
      <w:r w:rsidRPr="00917A7D">
        <w:rPr>
          <w:rFonts w:ascii="Arial" w:eastAsia="Times New Roman" w:hAnsi="Arial" w:cs="Arial"/>
          <w:color w:val="000000"/>
          <w:sz w:val="24"/>
          <w:szCs w:val="24"/>
          <w:lang w:val="en-US"/>
        </w:rPr>
        <w:t xml:space="preserve">The purpose of this study is to quantify faunal biodiversity across spatial scales in a </w:t>
      </w:r>
      <w:proofErr w:type="spellStart"/>
      <w:r w:rsidRPr="00917A7D">
        <w:rPr>
          <w:rFonts w:ascii="Arial" w:eastAsia="Times New Roman" w:hAnsi="Arial" w:cs="Arial"/>
          <w:color w:val="000000"/>
          <w:sz w:val="24"/>
          <w:szCs w:val="24"/>
          <w:lang w:val="en-US"/>
        </w:rPr>
        <w:t>seagrass</w:t>
      </w:r>
      <w:proofErr w:type="spellEnd"/>
      <w:r w:rsidRPr="00917A7D">
        <w:rPr>
          <w:rFonts w:ascii="Arial" w:eastAsia="Times New Roman" w:hAnsi="Arial" w:cs="Arial"/>
          <w:color w:val="000000"/>
          <w:sz w:val="24"/>
          <w:szCs w:val="24"/>
          <w:lang w:val="en-US"/>
        </w:rPr>
        <w:t xml:space="preserve"> meadow seascape to determine whether individual meadows, or a set of meadows, represent meaningful spatial units for biodiversity. Spatial variation in biodiversity is related to the spatial scales of ecological processes that influence species’ relative abundance and presence or absence </w:t>
      </w:r>
      <w:r w:rsidR="00125142">
        <w:rPr>
          <w:rFonts w:ascii="Arial" w:eastAsia="Times New Roman" w:hAnsi="Arial" w:cs="Arial"/>
          <w:color w:val="000000"/>
          <w:sz w:val="24"/>
          <w:szCs w:val="24"/>
          <w:lang w:val="en-US"/>
        </w:rPr>
        <w:fldChar w:fldCharType="begin" w:fldLock="1"/>
      </w:r>
      <w:r w:rsidR="009C32B8">
        <w:rPr>
          <w:rFonts w:ascii="Arial" w:eastAsia="Times New Roman" w:hAnsi="Arial" w:cs="Arial"/>
          <w:color w:val="000000"/>
          <w:sz w:val="24"/>
          <w:szCs w:val="24"/>
          <w:lang w:val="en-US"/>
        </w:rPr>
        <w:instrText>ADDIN CSL_CITATION { "citationItems" : [ { "id" : "ITEM-1", "itemData" : { "DOI" : "10.1046/j.1461-0248.2003.00554.x", "ISSN" : "1461-023X", "abstract" : "The present study proposes to reconcile the different spatial and temporal scales of regional species production and local constraint on species richness. Although interactions between populations rapidly achieve equilibrium and limit membership in ecological communities locally, these interactions occur over heterogeneous environments within large regions, where the populations of species are stably regulated through competition and habitat selection. Consequently, exclusion of species from a region depends on long-term regional-scale environmental change or evolutionary change among interacting populations, bringing species production and extinction onto the same scale and establishing a link between local and regional processes.", "author" : [ { "dropping-particle" : "", "family" : "Ricklefs", "given" : "R E", "non-dropping-particle" : "", "parse-names" : false, "suffix" : "" } ], "container-title" : "Ecology Letters", "id" : "ITEM-1", "issue" : "1", "issued" : { "date-parts" : [ [ "2004" ] ] }, "language" : "English", "note" : "ISI Document Delivery No.: 753XW\nTimes Cited: 605\nCited Reference Count: 223\nRicklefs, RE\n643\n30\n542\nWiley-blackwell\nHoboken\n1461-0248", "page" : "1-15", "publisher-place" : "Univ Missouri, Dept Biol, St Louis, MO 63121 USA. Ricklefs, RE (reprint author), Univ Missouri, Dept Biol, 8001 Nat Bridge Rd, St Louis, MO 63121 USA. ricklefs@umsl.edu", "title" : "A comprehensive framework for global patterns in biodiversity", "type" : "article-journal", "volume" : "7" }, "uris" : [ "http://www.mendeley.com/documents/?uuid=5d0c6934-836d-4877-85a8-4d6f53784e3d" ] }, { "id" : "ITEM-2", "itemData" : { "DOI" : "10.1111/j.1461-0248.2004.00608.x", "ISSN" : "1461-023X", "abstract" : "The metacommunity concept is an important way to think about linkages between different spatial scales in ecology. Here we review current understanding about this concept. We first investigate issues related to its definition as a set of local communities that are linked by dispersal of multiple potentially interacting species. We then identify four paradigms for metacommunities: the patch-dynamic view, the species-sorting view, the mass effects view and the neutral view, that each emphasizes different processes of potential importance in metacommunities. These have somewhat distinct intellectual histories and we discuss elements related to their potential future synthesis. We then use this framework to discuss why the concept is useful in modifying existing ecological thinking and illustrate this with a number of both theoretical and empirical examples. As ecologists strive to understand increasingly complex mechanisms and strive to work across multiple scales of spatio-temporal organization, concepts like the metacommunity can provide important insights that frequently contrast with those that would be obtained with more conventional approaches based on local communities alone.", "author" : [ { "dropping-particle" : "", "family" : "Leibold", "given" : "M A", "non-dropping-particle" : "", "parse-names" : false, "suffix" : "" }, { "dropping-particle" : "", "family" : "Holyoak", "given" : "M", "non-dropping-particle" : "", "parse-names" : false, "suffix" : "" }, { "dropping-particle" : "", "family" : "Mouquet", "given" : "N", "non-dropping-particle" : "", "parse-names" : false, "suffix" : "" }, { "dropping-particle" : "", "family" : "Amarasekare", "given" : "P", "non-dropping-particle" : "", "parse-names" : false, "suffix" : "" }, { "dropping-particle" : "", "family" : "Chase", "given" : "J M", "non-dropping-particle" : "", "parse-names" : false, "suffix" : "" }, { "dropping-particle" : "", "family" : "Hoopes", "given" : "M F", "non-dropping-particle" : "", "parse-names" : false, "suffix" : "" }, { "dropping-particle" : "", "family" : "Holt", "given" : "R D", "non-dropping-particle" : "", "parse-names" : false, "suffix" : "" }, { "dropping-particle" : "", "family" : "Shurin", "given" : "J B", "non-dropping-particle" : "", "parse-names" : false, "suffix" : "" }, { "dropping-particle" : "", "family" : "Law", "given" : "R", "non-dropping-particle" : "", "parse-names" : false, "suffix" : "" }, { "dropping-particle" : "", "family" : "Tilman", "given" : "D", "non-dropping-particle" : "", "parse-names" : false, "suffix" : "" }, { "dropping-particle" : "", "family" : "Loreau", "given" : "M", "non-dropping-particle" : "", "parse-names" : false, "suffix" : "" }, { "dropping-particle" : "", "family" : "Gonzalez", "given" : "A", "non-dropping-particle" : "", "parse-names" : false, "suffix" : "" } ], "container-title" : "Ecology Letters", "id" : "ITEM-2", "issue" : "7", "issued" : { "date-parts" : [ [ "2004" ] ] }, "language" : "English", "note" : "ISI Document Delivery No.: 826TY\nTimes Cited: 1509\nCited Reference Count: 118\nLeibold, MA Holyoak, M Mouquet, N Amarasekare, P Chase, JM Hoopes, MF Holt, RD Shurin, JB Law, R Tilman, D Loreau, M Gonzalez, A\nGonzalez, Andrew /F-2247-2010; Mouquet, Nicolas/G-1285-2010; Holyoak, Marcel/C-3475-2009;\nGonzalez, Andrew /0000-0001-6075-8081; Holyoak, Marcel/0000-0001-9727-3627\n1543\n103\n901\nBlackwell publishing ltd\nOxford", "page" : "601-613", "publisher-place" : "Univ Texas, Dept Integrat Biol, Austin, TX 78712 USA. Univ Calif Davis, Dept Environm Sci &amp; Policy, Davis, CA 95616 USA. Florida State Univ, Sch Computat Sci &amp; Informat Technol, Dept Biol Sci, Tallahassee, FL USA. Univ Chicago, Dept Ecol &amp; Evolut, Chicago", "title" : "The metacommunity concept: a framework for multi-scale community ecology", "type" : "article-journal", "volume" : "7" }, "uris" : [ "http://www.mendeley.com/documents/?uuid=62be5f54-6b08-48c4-9580-f03cc4185877" ] }, { "id" : "ITEM-3", "itemData" : { "DOI" : "10.1016/j.jembe.2006.02.015", "ISSN" : "0022-0981", "abstract" : "Thirteen seagrass beds located over a 80-km range in the brackish waters of SW, Finland, northern Baltic Sea were investigated in order to determine the environmental variables important for univariate community measures and for number, composition and redundancy of functional groups of benthic macrofauna. For species assemblages, fetch and shore angle were the best explanatory variables, followed by sediment granulometry (fine gravel) and then sediment organics. Similarly, fetch, shore angle and Zostera marina shoot density were the best explanatory variables for functional group patterns. Small (&lt; 50m(2)) inner-archipelago beds were functionally and structurally equal to the most extensive (500 to &gt; 1000m(2)) seagrass beds in the study area. Community measures (density, number of species and diversity) and functional diversity (number of functional groups) equalled or exceeded levels previously recorded in deeper, non-vegetated communities in the northern Baltic Sea. In comparison with marine seagrass assemblages, the total number of species and number of species per function were low. However, species density and derived diversity measures (Shannon-Wieners index IT) equalled or exceeded those reported for other seagrass ecosystems. It is concluded that in terms of seagrass infauna, the Baltic Sea should not be regarded species poor, as is often generally stated, and that conservation initiatives and management strategies should consider both minor as well as more extensive occurrences of seagrasses in coastal waters. (c) 2006 Elsevier B.V. All rights reserved.", "author" : [ { "dropping-particle" : "", "family" : "Bostr\u00f6m", "given" : "C", "non-dropping-particle" : "", "parse-names" : false, "suffix" : "" }, { "dropping-particle" : "", "family" : "O'Brien", "given" : "K", "non-dropping-particle" : "", "parse-names" : false, "suffix" : "" }, { "dropping-particle" : "", "family" : "Roos", "given" : "C", "non-dropping-particle" : "", "parse-names" : false, "suffix" : "" }, { "dropping-particle" : "", "family" : "Ekebom", "given" : "J", "non-dropping-particle" : "", "parse-names" : false, "suffix" : "" } ], "container-title" : "Journal of Experimental Marine Biology and Ecology", "id" : "ITEM-3", "issue" : "1", "issued" : { "date-parts" : [ [ "2006" ] ] }, "language" : "English", "note" : "ISI Document Delivery No.: 055QT\nTimes Cited: 42\nCited Reference Count: 83\nBostrom, Christoffer O'Brien, Kevin Roos, Camilla Ekebom, Jan\n45\n4\n23\nElsevier science bv\nAmsterdam\n1879-1697", "page" : "52-73", "publisher-place" : "Abo Akad Univ, FIN-20500 Turku, Finland. Univ Turku, Archipelago Res Inst, FIN-20014 Turku, Finland. Nat Heritage Serv, FIN-01301 Vantaa, Finland. Bostrom, C (reprint author), Abo Akad Univ, Akademigatan 1, FIN-20500 Turku, Finland. christoffer.bostrom@ab", "title" : "Environmental variables explaining structural and functional diversity of seagrass macrofauna in an archipelago landscape", "type" : "article-journal", "volume" : "335" }, "uris" : [ "http://www.mendeley.com/documents/?uuid=783ceade-30ab-4007-ad2a-70f78d426998" ] } ], "mendeley" : { "formattedCitation" : "(Leibold et al. 2004, Ricklefs 2004, Bostr\u00f6m et al. 2006)", "plainTextFormattedCitation" : "(Leibold et al. 2004, Ricklefs 2004, Bostr\u00f6m et al. 2006)", "previouslyFormattedCitation" : "(Leibold et al. 2004, Ricklefs 2004, Bostr\u00f6m et al. 2006)" }, "properties" : { "noteIndex" : 0 }, "schema" : "https://github.com/citation-style-language/schema/raw/master/csl-citation.json" }</w:instrText>
      </w:r>
      <w:r w:rsidR="00125142">
        <w:rPr>
          <w:rFonts w:ascii="Arial" w:eastAsia="Times New Roman" w:hAnsi="Arial" w:cs="Arial"/>
          <w:color w:val="000000"/>
          <w:sz w:val="24"/>
          <w:szCs w:val="24"/>
          <w:lang w:val="en-US"/>
        </w:rPr>
        <w:fldChar w:fldCharType="separate"/>
      </w:r>
      <w:r w:rsidR="00ED2215" w:rsidRPr="00ED2215">
        <w:rPr>
          <w:rFonts w:ascii="Arial" w:eastAsia="Times New Roman" w:hAnsi="Arial" w:cs="Arial"/>
          <w:noProof/>
          <w:color w:val="000000"/>
          <w:sz w:val="24"/>
          <w:szCs w:val="24"/>
          <w:lang w:val="en-US"/>
        </w:rPr>
        <w:t>(Leibold et al. 2004, Ricklefs 2004, Boström et al. 2006)</w:t>
      </w:r>
      <w:r w:rsidR="00125142">
        <w:rPr>
          <w:rFonts w:ascii="Arial" w:eastAsia="Times New Roman" w:hAnsi="Arial" w:cs="Arial"/>
          <w:color w:val="000000"/>
          <w:sz w:val="24"/>
          <w:szCs w:val="24"/>
          <w:lang w:val="en-US"/>
        </w:rPr>
        <w:fldChar w:fldCharType="end"/>
      </w:r>
      <w:r w:rsidRPr="00917A7D">
        <w:rPr>
          <w:rFonts w:ascii="Arial" w:eastAsia="Times New Roman" w:hAnsi="Arial" w:cs="Arial"/>
          <w:color w:val="000000"/>
          <w:sz w:val="24"/>
          <w:szCs w:val="24"/>
          <w:lang w:val="en-US"/>
        </w:rPr>
        <w:t xml:space="preserve">. </w:t>
      </w:r>
      <w:r w:rsidR="00046FD1">
        <w:rPr>
          <w:rFonts w:ascii="Arial" w:eastAsia="Times New Roman" w:hAnsi="Arial" w:cs="Arial"/>
          <w:color w:val="000000"/>
          <w:sz w:val="24"/>
          <w:szCs w:val="24"/>
          <w:lang w:val="en-US"/>
        </w:rPr>
        <w:t>Across</w:t>
      </w:r>
      <w:r w:rsidRPr="00917A7D">
        <w:rPr>
          <w:rFonts w:ascii="Arial" w:eastAsia="Times New Roman" w:hAnsi="Arial" w:cs="Arial"/>
          <w:color w:val="000000"/>
          <w:sz w:val="24"/>
          <w:szCs w:val="24"/>
          <w:lang w:val="en-US"/>
        </w:rPr>
        <w:t xml:space="preserve"> a region, evolutionary and colonization history produce a shared regional species pool (gamma diversity). At finer scales, meadow- or </w:t>
      </w:r>
      <w:r w:rsidR="00046FD1">
        <w:rPr>
          <w:rFonts w:ascii="Arial" w:eastAsia="Times New Roman" w:hAnsi="Arial" w:cs="Arial"/>
          <w:color w:val="000000"/>
          <w:sz w:val="24"/>
          <w:szCs w:val="24"/>
          <w:lang w:val="en-US"/>
        </w:rPr>
        <w:t xml:space="preserve">host </w:t>
      </w:r>
      <w:r w:rsidRPr="00917A7D">
        <w:rPr>
          <w:rFonts w:ascii="Arial" w:eastAsia="Times New Roman" w:hAnsi="Arial" w:cs="Arial"/>
          <w:color w:val="000000"/>
          <w:sz w:val="24"/>
          <w:szCs w:val="24"/>
          <w:lang w:val="en-US"/>
        </w:rPr>
        <w:t xml:space="preserve">plant-scale biotic interactions (predation, competition, facilitation, resource provision) and abiotic conditions (temperature, salinity, </w:t>
      </w:r>
      <w:proofErr w:type="spellStart"/>
      <w:r w:rsidRPr="00917A7D">
        <w:rPr>
          <w:rFonts w:ascii="Arial" w:eastAsia="Times New Roman" w:hAnsi="Arial" w:cs="Arial"/>
          <w:color w:val="000000"/>
          <w:sz w:val="24"/>
          <w:szCs w:val="24"/>
          <w:lang w:val="en-US"/>
        </w:rPr>
        <w:t>etc</w:t>
      </w:r>
      <w:proofErr w:type="spellEnd"/>
      <w:r w:rsidRPr="00917A7D">
        <w:rPr>
          <w:rFonts w:ascii="Arial" w:eastAsia="Times New Roman" w:hAnsi="Arial" w:cs="Arial"/>
          <w:color w:val="000000"/>
          <w:sz w:val="24"/>
          <w:szCs w:val="24"/>
          <w:lang w:val="en-US"/>
        </w:rPr>
        <w:t xml:space="preserve">) filter species from the </w:t>
      </w:r>
      <w:r w:rsidRPr="00917A7D">
        <w:rPr>
          <w:rFonts w:ascii="Arial" w:eastAsia="Times New Roman" w:hAnsi="Arial" w:cs="Arial"/>
          <w:color w:val="000000"/>
          <w:sz w:val="24"/>
          <w:szCs w:val="24"/>
          <w:lang w:val="en-US"/>
        </w:rPr>
        <w:lastRenderedPageBreak/>
        <w:t>regional pool to a subset of regional diversity, called alpha diversity</w:t>
      </w:r>
      <w:r w:rsidR="006E59FF">
        <w:rPr>
          <w:rFonts w:ascii="Arial" w:eastAsia="Times New Roman" w:hAnsi="Arial" w:cs="Arial"/>
          <w:color w:val="000000"/>
          <w:sz w:val="24"/>
          <w:szCs w:val="24"/>
          <w:lang w:val="en-US"/>
        </w:rPr>
        <w:t xml:space="preserve"> (</w:t>
      </w:r>
      <w:r w:rsidR="00CB017B">
        <w:rPr>
          <w:rFonts w:ascii="Arial" w:eastAsia="Times New Roman" w:hAnsi="Arial" w:cs="Arial"/>
          <w:color w:val="000000"/>
          <w:sz w:val="24"/>
          <w:szCs w:val="24"/>
          <w:lang w:val="en-US"/>
        </w:rPr>
        <w:t xml:space="preserve">Crist and </w:t>
      </w:r>
      <w:proofErr w:type="spellStart"/>
      <w:r w:rsidR="00CB017B">
        <w:rPr>
          <w:rFonts w:ascii="Arial" w:eastAsia="Times New Roman" w:hAnsi="Arial" w:cs="Arial"/>
          <w:color w:val="000000"/>
          <w:sz w:val="24"/>
          <w:szCs w:val="24"/>
          <w:lang w:val="en-US"/>
        </w:rPr>
        <w:t>Veech</w:t>
      </w:r>
      <w:proofErr w:type="spellEnd"/>
      <w:r w:rsidR="00CB017B">
        <w:rPr>
          <w:rFonts w:ascii="Arial" w:eastAsia="Times New Roman" w:hAnsi="Arial" w:cs="Arial"/>
          <w:color w:val="000000"/>
          <w:sz w:val="24"/>
          <w:szCs w:val="24"/>
          <w:lang w:val="en-US"/>
        </w:rPr>
        <w:t xml:space="preserve"> 2006, </w:t>
      </w:r>
      <w:proofErr w:type="spellStart"/>
      <w:r w:rsidR="00CB017B">
        <w:rPr>
          <w:rFonts w:ascii="Arial" w:eastAsia="Times New Roman" w:hAnsi="Arial" w:cs="Arial"/>
          <w:color w:val="000000"/>
          <w:sz w:val="24"/>
          <w:szCs w:val="24"/>
          <w:lang w:val="en-US"/>
        </w:rPr>
        <w:t>DeTroch</w:t>
      </w:r>
      <w:proofErr w:type="spellEnd"/>
      <w:r w:rsidR="00CB017B">
        <w:rPr>
          <w:rFonts w:ascii="Arial" w:eastAsia="Times New Roman" w:hAnsi="Arial" w:cs="Arial"/>
          <w:color w:val="000000"/>
          <w:sz w:val="24"/>
          <w:szCs w:val="24"/>
          <w:lang w:val="en-US"/>
        </w:rPr>
        <w:t xml:space="preserve"> et al 2001, Sanders et al 2007</w:t>
      </w:r>
      <w:r w:rsidR="006E59FF">
        <w:rPr>
          <w:rFonts w:ascii="Arial" w:eastAsia="Times New Roman" w:hAnsi="Arial" w:cs="Arial"/>
          <w:color w:val="000000"/>
          <w:sz w:val="24"/>
          <w:szCs w:val="24"/>
          <w:lang w:val="en-US"/>
        </w:rPr>
        <w:t>)</w:t>
      </w:r>
      <w:r w:rsidRPr="00917A7D">
        <w:rPr>
          <w:rFonts w:ascii="Arial" w:eastAsia="Times New Roman" w:hAnsi="Arial" w:cs="Arial"/>
          <w:color w:val="000000"/>
          <w:sz w:val="24"/>
          <w:szCs w:val="24"/>
          <w:lang w:val="en-US"/>
        </w:rPr>
        <w:t xml:space="preserve">. Between local and regional scales, dispersal and colonization dynamics connect populations among habitat patches to produce </w:t>
      </w:r>
      <w:proofErr w:type="spellStart"/>
      <w:r w:rsidRPr="00917A7D">
        <w:rPr>
          <w:rFonts w:ascii="Arial" w:eastAsia="Times New Roman" w:hAnsi="Arial" w:cs="Arial"/>
          <w:color w:val="000000"/>
          <w:sz w:val="24"/>
          <w:szCs w:val="24"/>
          <w:lang w:val="en-US"/>
        </w:rPr>
        <w:t>metacommunities</w:t>
      </w:r>
      <w:proofErr w:type="spellEnd"/>
      <w:r w:rsidRPr="00917A7D">
        <w:rPr>
          <w:rFonts w:ascii="Arial" w:eastAsia="Times New Roman" w:hAnsi="Arial" w:cs="Arial"/>
          <w:color w:val="000000"/>
          <w:sz w:val="24"/>
          <w:szCs w:val="24"/>
          <w:lang w:val="en-US"/>
        </w:rPr>
        <w:t xml:space="preserve">. In </w:t>
      </w:r>
      <w:proofErr w:type="spellStart"/>
      <w:r w:rsidRPr="00917A7D">
        <w:rPr>
          <w:rFonts w:ascii="Arial" w:eastAsia="Times New Roman" w:hAnsi="Arial" w:cs="Arial"/>
          <w:color w:val="000000"/>
          <w:sz w:val="24"/>
          <w:szCs w:val="24"/>
          <w:lang w:val="en-US"/>
        </w:rPr>
        <w:t>metacommunities</w:t>
      </w:r>
      <w:proofErr w:type="spellEnd"/>
      <w:r w:rsidRPr="00917A7D">
        <w:rPr>
          <w:rFonts w:ascii="Arial" w:eastAsia="Times New Roman" w:hAnsi="Arial" w:cs="Arial"/>
          <w:color w:val="000000"/>
          <w:sz w:val="24"/>
          <w:szCs w:val="24"/>
          <w:lang w:val="en-US"/>
        </w:rPr>
        <w:t xml:space="preserve">, abundance and diversity </w:t>
      </w:r>
      <w:r w:rsidR="00F93AEE" w:rsidRPr="00917A7D">
        <w:rPr>
          <w:rFonts w:ascii="Arial" w:eastAsia="Times New Roman" w:hAnsi="Arial" w:cs="Arial"/>
          <w:color w:val="000000"/>
          <w:sz w:val="24"/>
          <w:szCs w:val="24"/>
          <w:lang w:val="en-US"/>
        </w:rPr>
        <w:t>var</w:t>
      </w:r>
      <w:r w:rsidR="00F93AEE">
        <w:rPr>
          <w:rFonts w:ascii="Arial" w:eastAsia="Times New Roman" w:hAnsi="Arial" w:cs="Arial"/>
          <w:color w:val="000000"/>
          <w:sz w:val="24"/>
          <w:szCs w:val="24"/>
          <w:lang w:val="en-US"/>
        </w:rPr>
        <w:t>y</w:t>
      </w:r>
      <w:r w:rsidR="00F93AEE" w:rsidRPr="00917A7D">
        <w:rPr>
          <w:rFonts w:ascii="Arial" w:eastAsia="Times New Roman" w:hAnsi="Arial" w:cs="Arial"/>
          <w:color w:val="000000"/>
          <w:sz w:val="24"/>
          <w:szCs w:val="24"/>
          <w:lang w:val="en-US"/>
        </w:rPr>
        <w:t xml:space="preserve"> </w:t>
      </w:r>
      <w:r w:rsidRPr="00917A7D">
        <w:rPr>
          <w:rFonts w:ascii="Arial" w:eastAsia="Times New Roman" w:hAnsi="Arial" w:cs="Arial"/>
          <w:color w:val="000000"/>
          <w:sz w:val="24"/>
          <w:szCs w:val="24"/>
          <w:lang w:val="en-US"/>
        </w:rPr>
        <w:t>among local sites, producing patterns of spatial turnover</w:t>
      </w:r>
      <w:r w:rsidR="001859D9">
        <w:rPr>
          <w:rFonts w:ascii="Arial" w:eastAsia="Times New Roman" w:hAnsi="Arial" w:cs="Arial"/>
          <w:color w:val="000000"/>
          <w:sz w:val="24"/>
          <w:szCs w:val="24"/>
          <w:lang w:val="en-US"/>
        </w:rPr>
        <w:t xml:space="preserve"> or variation</w:t>
      </w:r>
      <w:r w:rsidRPr="00917A7D">
        <w:rPr>
          <w:rFonts w:ascii="Arial" w:eastAsia="Times New Roman" w:hAnsi="Arial" w:cs="Arial"/>
          <w:color w:val="000000"/>
          <w:sz w:val="24"/>
          <w:szCs w:val="24"/>
          <w:lang w:val="en-US"/>
        </w:rPr>
        <w:t xml:space="preserve"> (beta diversity) are jointly influenced by local and regional process </w:t>
      </w:r>
      <w:r w:rsidR="00125142">
        <w:rPr>
          <w:rFonts w:ascii="Arial" w:eastAsia="Times New Roman" w:hAnsi="Arial" w:cs="Arial"/>
          <w:color w:val="000000"/>
          <w:sz w:val="24"/>
          <w:szCs w:val="24"/>
          <w:lang w:val="en-US"/>
        </w:rPr>
        <w:fldChar w:fldCharType="begin" w:fldLock="1"/>
      </w:r>
      <w:r w:rsidR="009C32B8">
        <w:rPr>
          <w:rFonts w:ascii="Arial" w:eastAsia="Times New Roman" w:hAnsi="Arial" w:cs="Arial"/>
          <w:color w:val="000000"/>
          <w:sz w:val="24"/>
          <w:szCs w:val="24"/>
          <w:lang w:val="en-US"/>
        </w:rPr>
        <w:instrText>ADDIN CSL_CITATION { "citationItems" : [ { "id" : "ITEM-1", "itemData" : { "DOI" : "10.1034/j.1600-0706.2002.970210.x", "ISSN" : "0030-1299", "abstract" : "Ecologists have identified several kinds of pattern in the distribution of species among sites, including a) nested subsets, b) checkerboards, c) Clementsian gradients, d) Gleasonian gradients, and e) evenly spaced gradients. Most past efforts to diagnose such patterns have focused on only one at a time, often contrasted with a sixth type of pattern, f) \"randomness\". While there are statistical tests to distinguish each of the first five patterns from randomness, there are currently no established methods for discriminating among these first five patterns in a given data set. Here we propose a method that will identify which of these possibilities is most prevalent in a site-by-species incidence matrix based on three basic aspects of meta-community structure. Our method is based on first ordinating the incidence matrix to identify the dominant axis of variation and identifying three aspects variation along this dominant axis. The first aspect, \"coherence\", is the degree to which pattern can be collapsed into a single dimension. The second, \"species turnover\", describes the number of species replacements along this dimension. The third aspect, \"boundary clumping\", has to do with how the edges of species boundaries arc distributed along this dimension. We present methods for analyzing these three aspects of meta-community structure, use them to identify the six different patterns, and illustrate them with a representative set of cases drawn from previously published data.", "author" : [ { "dropping-particle" : "", "family" : "Leibold", "given" : "M A", "non-dropping-particle" : "", "parse-names" : false, "suffix" : "" }, { "dropping-particle" : "", "family" : "Mikkelson", "given" : "G M", "non-dropping-particle" : "", "parse-names" : false, "suffix" : "" } ], "container-title" : "Oikos", "id" : "ITEM-1", "issue" : "2", "issued" : { "date-parts" : [ [ "2002" ] ] }, "language" : "English", "note" : "ISI Document Delivery No.: 570VF\nTimes Cited: 162\nCited Reference Count: 57\nLeibold, MA Mikkelson, GM\n166\n5\n100\nBlackwell munksgaard\nCopenhagen", "page" : "237-250", "publisher-place" : "Univ Chicago, Dept Ecol &amp; Evolut, Chicago, IL 60637 USA. McGill Univ, Dept Philosophy, Montreal, PQ H3A 2T7, Canada. Leibold, MA (reprint author), Univ Chicago, Dept Ecol &amp; Evolut, 1101 E 57th St, Chicago, IL 60637 USA.", "title" : "Coherence, species turnover, and boundary clumping: elements of meta-community structure", "type" : "article-journal", "volume" : "97" }, "uris" : [ "http://www.mendeley.com/documents/?uuid=2fd8619c-efbc-4c0c-be16-b722b4ce7506" ] }, { "id" : "ITEM-2", "itemData" : { "DOI" : "10.1111/j.1461-0248.2004.00608.x", "ISSN" : "1461-023X", "abstract" : "The metacommunity concept is an important way to think about linkages between different spatial scales in ecology. Here we review current understanding about this concept. We first investigate issues related to its definition as a set of local communities that are linked by dispersal of multiple potentially interacting species. We then identify four paradigms for metacommunities: the patch-dynamic view, the species-sorting view, the mass effects view and the neutral view, that each emphasizes different processes of potential importance in metacommunities. These have somewhat distinct intellectual histories and we discuss elements related to their potential future synthesis. We then use this framework to discuss why the concept is useful in modifying existing ecological thinking and illustrate this with a number of both theoretical and empirical examples. As ecologists strive to understand increasingly complex mechanisms and strive to work across multiple scales of spatio-temporal organization, concepts like the metacommunity can provide important insights that frequently contrast with those that would be obtained with more conventional approaches based on local communities alone.", "author" : [ { "dropping-particle" : "", "family" : "Leibold", "given" : "M A", "non-dropping-particle" : "", "parse-names" : false, "suffix" : "" }, { "dropping-particle" : "", "family" : "Holyoak", "given" : "M", "non-dropping-particle" : "", "parse-names" : false, "suffix" : "" }, { "dropping-particle" : "", "family" : "Mouquet", "given" : "N", "non-dropping-particle" : "", "parse-names" : false, "suffix" : "" }, { "dropping-particle" : "", "family" : "Amarasekare", "given" : "P", "non-dropping-particle" : "", "parse-names" : false, "suffix" : "" }, { "dropping-particle" : "", "family" : "Chase", "given" : "J M", "non-dropping-particle" : "", "parse-names" : false, "suffix" : "" }, { "dropping-particle" : "", "family" : "Hoopes", "given" : "M F", "non-dropping-particle" : "", "parse-names" : false, "suffix" : "" }, { "dropping-particle" : "", "family" : "Holt", "given" : "R D", "non-dropping-particle" : "", "parse-names" : false, "suffix" : "" }, { "dropping-particle" : "", "family" : "Shurin", "given" : "J B", "non-dropping-particle" : "", "parse-names" : false, "suffix" : "" }, { "dropping-particle" : "", "family" : "Law", "given" : "R", "non-dropping-particle" : "", "parse-names" : false, "suffix" : "" }, { "dropping-particle" : "", "family" : "Tilman", "given" : "D", "non-dropping-particle" : "", "parse-names" : false, "suffix" : "" }, { "dropping-particle" : "", "family" : "Loreau", "given" : "M", "non-dropping-particle" : "", "parse-names" : false, "suffix" : "" }, { "dropping-particle" : "", "family" : "Gonzalez", "given" : "A", "non-dropping-particle" : "", "parse-names" : false, "suffix" : "" } ], "container-title" : "Ecology Letters", "id" : "ITEM-2", "issue" : "7", "issued" : { "date-parts" : [ [ "2004" ] ] }, "language" : "English", "note" : "ISI Document Delivery No.: 826TY\nTimes Cited: 1509\nCited Reference Count: 118\nLeibold, MA Holyoak, M Mouquet, N Amarasekare, P Chase, JM Hoopes, MF Holt, RD Shurin, JB Law, R Tilman, D Loreau, M Gonzalez, A\nGonzalez, Andrew /F-2247-2010; Mouquet, Nicolas/G-1285-2010; Holyoak, Marcel/C-3475-2009;\nGonzalez, Andrew /0000-0001-6075-8081; Holyoak, Marcel/0000-0001-9727-3627\n1543\n103\n901\nBlackwell publishing ltd\nOxford", "page" : "601-613", "publisher-place" : "Univ Texas, Dept Integrat Biol, Austin, TX 78712 USA. Univ Calif Davis, Dept Environm Sci &amp; Policy, Davis, CA 95616 USA. Florida State Univ, Sch Computat Sci &amp; Informat Technol, Dept Biol Sci, Tallahassee, FL USA. Univ Chicago, Dept Ecol &amp; Evolut, Chicago", "title" : "The metacommunity concept: a framework for multi-scale community ecology", "type" : "article-journal", "volume" : "7" }, "uris" : [ "http://www.mendeley.com/documents/?uuid=62be5f54-6b08-48c4-9580-f03cc4185877" ] }, { "id" : "ITEM-3", "itemData" : { "DOI" : "10.1111/j.1461-0248.2006.00941.x", "ISSN" : "1461-023X", "abstract" : "Additive partitioning of species diversity is widely applicable to different kinds of sampling regimes at multiple spatial and temporal scales. In additive partitioning, the diversity within and among samples (alpha and beta) is expressed in the same units of species richness, thus allowing direct comparison of alpha and beta. Despite its broad applicability, there are few demonstrated linkages between additive partitioning and other approaches to analysing diversity. Here, we establish several connections between diversity partitions and patterns of habitat occupancy, rarefaction, and species-area relationships. We show that observed partitions of species richness are equivalent to sample-based rarefaction curves, and expected partitions from randomization tests are approximately equivalent to individual-based rarefaction. Additive partitions can also be applied to species-area relationships to determine the relative contributions of factors influencing the beta-diversity among habitat fragments.", "author" : [ { "dropping-particle" : "", "family" : "Crist", "given" : "T O", "non-dropping-particle" : "", "parse-names" : false, "suffix" : "" }, { "dropping-particle" : "", "family" : "Veech", "given" : "J A", "non-dropping-particle" : "", "parse-names" : false, "suffix" : "" } ], "container-title" : "Ecology Letters", "id" : "ITEM-3", "issue" : "8", "issued" : { "date-parts" : [ [ "2006" ] ] }, "language" : "English", "note" : "ISI Document Delivery No.: 070HA\nTimes Cited: 132\nCited Reference Count: 49\nCrist, Thomas O. Veech, Joseph A.\n141\n8\n81\nWiley-blackwell\nHoboken\n1461-0248", "page" : "923-932", "publisher-place" : "Miami Univ, Dept Zool, Oxford, OH 45056 USA. Miami Univ, Ecol Program, Oxford, OH 45056 USA. Univ No Colorado, Dept Biol Sci, Greeley, CO 80636 USA. Crist, TO (reprint author), Miami Univ, Dept Zool, Oxford, OH 45056 USA. cristto@muohio.edu", "title" : "Additive partitioning of rarefaction curves and species-area relationships: unifying alpha-, beta- and gamma-diversity with sample size and habitat area", "type" : "article-journal", "volume" : "9" }, "uris" : [ "http://www.mendeley.com/documents/?uuid=1a09e538-257f-412b-b0b2-e82c5dccf7b6" ] } ], "mendeley" : { "formattedCitation" : "(Leibold and Mikkelson 2002, Leibold et al. 2004, Crist and Veech 2006)", "plainTextFormattedCitation" : "(Leibold and Mikkelson 2002, Leibold et al. 2004, Crist and Veech 2006)", "previouslyFormattedCitation" : "(Leibold and Mikkelson 2002, Leibold et al. 2004, Crist and Veech 2006)" }, "properties" : { "noteIndex" : 0 }, "schema" : "https://github.com/citation-style-language/schema/raw/master/csl-citation.json" }</w:instrText>
      </w:r>
      <w:r w:rsidR="00125142">
        <w:rPr>
          <w:rFonts w:ascii="Arial" w:eastAsia="Times New Roman" w:hAnsi="Arial" w:cs="Arial"/>
          <w:color w:val="000000"/>
          <w:sz w:val="24"/>
          <w:szCs w:val="24"/>
          <w:lang w:val="en-US"/>
        </w:rPr>
        <w:fldChar w:fldCharType="separate"/>
      </w:r>
      <w:r w:rsidR="00125142" w:rsidRPr="00125142">
        <w:rPr>
          <w:rFonts w:ascii="Arial" w:eastAsia="Times New Roman" w:hAnsi="Arial" w:cs="Arial"/>
          <w:noProof/>
          <w:color w:val="000000"/>
          <w:sz w:val="24"/>
          <w:szCs w:val="24"/>
          <w:lang w:val="en-US"/>
        </w:rPr>
        <w:t>(</w:t>
      </w:r>
      <w:r w:rsidR="00CB017B">
        <w:rPr>
          <w:rFonts w:ascii="Arial" w:eastAsia="Times New Roman" w:hAnsi="Arial" w:cs="Arial"/>
          <w:noProof/>
          <w:color w:val="000000"/>
          <w:sz w:val="24"/>
          <w:szCs w:val="24"/>
          <w:lang w:val="en-US"/>
        </w:rPr>
        <w:t xml:space="preserve">Henriques-Silva et al 2013, </w:t>
      </w:r>
      <w:r w:rsidR="00125142" w:rsidRPr="00125142">
        <w:rPr>
          <w:rFonts w:ascii="Arial" w:eastAsia="Times New Roman" w:hAnsi="Arial" w:cs="Arial"/>
          <w:noProof/>
          <w:color w:val="000000"/>
          <w:sz w:val="24"/>
          <w:szCs w:val="24"/>
          <w:lang w:val="en-US"/>
        </w:rPr>
        <w:t>Leibold and Mikkelson 2002, Leibold et al. 2004, Crist and Veech 2006)</w:t>
      </w:r>
      <w:r w:rsidR="00125142">
        <w:rPr>
          <w:rFonts w:ascii="Arial" w:eastAsia="Times New Roman" w:hAnsi="Arial" w:cs="Arial"/>
          <w:color w:val="000000"/>
          <w:sz w:val="24"/>
          <w:szCs w:val="24"/>
          <w:lang w:val="en-US"/>
        </w:rPr>
        <w:fldChar w:fldCharType="end"/>
      </w:r>
      <w:r w:rsidRPr="00917A7D">
        <w:rPr>
          <w:rFonts w:ascii="Arial" w:eastAsia="Times New Roman" w:hAnsi="Arial" w:cs="Arial"/>
          <w:color w:val="000000"/>
          <w:sz w:val="24"/>
          <w:szCs w:val="24"/>
          <w:lang w:val="en-US"/>
        </w:rPr>
        <w:t xml:space="preserve">. </w:t>
      </w:r>
    </w:p>
    <w:p w14:paraId="7653EAC8" w14:textId="0DCF113C" w:rsidR="00CA2D2E" w:rsidRPr="008F5158" w:rsidRDefault="00CA2D2E">
      <w:pPr>
        <w:spacing w:after="0" w:line="480" w:lineRule="auto"/>
        <w:ind w:firstLine="720"/>
        <w:rPr>
          <w:rFonts w:ascii="Arial" w:eastAsia="Times New Roman" w:hAnsi="Arial" w:cs="Arial"/>
          <w:color w:val="000000"/>
          <w:sz w:val="24"/>
          <w:szCs w:val="24"/>
          <w:lang w:val="en-US"/>
        </w:rPr>
      </w:pPr>
      <w:r w:rsidRPr="00917A7D">
        <w:rPr>
          <w:rFonts w:ascii="Arial" w:eastAsia="Times New Roman" w:hAnsi="Arial" w:cs="Arial"/>
          <w:color w:val="000000"/>
          <w:sz w:val="24"/>
          <w:szCs w:val="24"/>
          <w:lang w:val="en-US"/>
        </w:rPr>
        <w:t xml:space="preserve">Despite the apparent similarity of </w:t>
      </w:r>
      <w:proofErr w:type="spellStart"/>
      <w:r w:rsidRPr="00917A7D">
        <w:rPr>
          <w:rFonts w:ascii="Arial" w:eastAsia="Times New Roman" w:hAnsi="Arial" w:cs="Arial"/>
          <w:color w:val="000000"/>
          <w:sz w:val="24"/>
          <w:szCs w:val="24"/>
          <w:lang w:val="en-US"/>
        </w:rPr>
        <w:t>seagrass</w:t>
      </w:r>
      <w:proofErr w:type="spellEnd"/>
      <w:r w:rsidRPr="00917A7D">
        <w:rPr>
          <w:rFonts w:ascii="Arial" w:eastAsia="Times New Roman" w:hAnsi="Arial" w:cs="Arial"/>
          <w:color w:val="000000"/>
          <w:sz w:val="24"/>
          <w:szCs w:val="24"/>
          <w:lang w:val="en-US"/>
        </w:rPr>
        <w:t xml:space="preserve"> meadows from patch to patch, </w:t>
      </w:r>
      <w:r w:rsidR="009C32B8">
        <w:rPr>
          <w:rFonts w:ascii="Arial" w:eastAsia="Times New Roman" w:hAnsi="Arial" w:cs="Arial"/>
          <w:color w:val="000000"/>
          <w:sz w:val="24"/>
          <w:szCs w:val="24"/>
          <w:lang w:val="en-US"/>
        </w:rPr>
        <w:t>faunal</w:t>
      </w:r>
      <w:r w:rsidRPr="00917A7D">
        <w:rPr>
          <w:rFonts w:ascii="Arial" w:eastAsia="Times New Roman" w:hAnsi="Arial" w:cs="Arial"/>
          <w:color w:val="000000"/>
          <w:sz w:val="24"/>
          <w:szCs w:val="24"/>
          <w:lang w:val="en-US"/>
        </w:rPr>
        <w:t xml:space="preserve"> diversity can vary substantially </w:t>
      </w:r>
      <w:r w:rsidR="00046FD1">
        <w:rPr>
          <w:rFonts w:ascii="Arial" w:eastAsia="Times New Roman" w:hAnsi="Arial" w:cs="Arial"/>
          <w:color w:val="000000"/>
          <w:sz w:val="24"/>
          <w:szCs w:val="24"/>
          <w:lang w:val="en-US"/>
        </w:rPr>
        <w:t xml:space="preserve">within and among meadows </w:t>
      </w:r>
      <w:r w:rsidR="009C32B8">
        <w:rPr>
          <w:rFonts w:ascii="Arial" w:eastAsia="Times New Roman" w:hAnsi="Arial" w:cs="Arial"/>
          <w:color w:val="000000"/>
          <w:sz w:val="24"/>
          <w:szCs w:val="24"/>
          <w:lang w:val="en-US"/>
        </w:rPr>
        <w:fldChar w:fldCharType="begin" w:fldLock="1"/>
      </w:r>
      <w:r w:rsidR="009C32B8">
        <w:rPr>
          <w:rFonts w:ascii="Arial" w:eastAsia="Times New Roman" w:hAnsi="Arial" w:cs="Arial"/>
          <w:color w:val="000000"/>
          <w:sz w:val="24"/>
          <w:szCs w:val="24"/>
          <w:lang w:val="en-US"/>
        </w:rPr>
        <w:instrText>ADDIN CSL_CITATION { "citationItems" : [ { "id" : "ITEM-1", "itemData" : { "ISBN" : "0521661846", "author" : [ { "dropping-particle" : "", "family" : "Hemminga", "given" : "Marten A.", "non-dropping-particle" : "", "parse-names" : false, "suffix" : "" }, { "dropping-particle" : "", "family" : "Duarte", "given" : "Carlos M.", "non-dropping-particle" : "", "parse-names" : false, "suffix" : "" } ], "id" : "ITEM-1", "issued" : { "date-parts" : [ [ "2000" ] ] }, "publisher" : "Cambridge University Press", "title" : "Seagrass ecology", "type" : "book" }, "uris" : [ "http://www.mendeley.com/documents/?uuid=b36cab9c-3fdb-4363-82ba-be8e0c7c3772" ] } ], "mendeley" : { "formattedCitation" : "(Hemminga and Duarte 2000)", "plainTextFormattedCitation" : "(Hemminga and Duarte 2000)", "previouslyFormattedCitation" : "(Hemminga and Duarte 2000)" }, "properties" : { "noteIndex" : 0 }, "schema" : "https://github.com/citation-style-language/schema/raw/master/csl-citation.json" }</w:instrText>
      </w:r>
      <w:r w:rsidR="009C32B8">
        <w:rPr>
          <w:rFonts w:ascii="Arial" w:eastAsia="Times New Roman" w:hAnsi="Arial" w:cs="Arial"/>
          <w:color w:val="000000"/>
          <w:sz w:val="24"/>
          <w:szCs w:val="24"/>
          <w:lang w:val="en-US"/>
        </w:rPr>
        <w:fldChar w:fldCharType="separate"/>
      </w:r>
      <w:r w:rsidR="009C32B8" w:rsidRPr="009C32B8">
        <w:rPr>
          <w:rFonts w:ascii="Arial" w:eastAsia="Times New Roman" w:hAnsi="Arial" w:cs="Arial"/>
          <w:noProof/>
          <w:color w:val="000000"/>
          <w:sz w:val="24"/>
          <w:szCs w:val="24"/>
          <w:lang w:val="en-US"/>
        </w:rPr>
        <w:t>(Hemminga and Duarte 2000</w:t>
      </w:r>
      <w:r w:rsidR="00CB017B">
        <w:rPr>
          <w:rFonts w:ascii="Arial" w:eastAsia="Times New Roman" w:hAnsi="Arial" w:cs="Arial"/>
          <w:noProof/>
          <w:color w:val="000000"/>
          <w:sz w:val="24"/>
          <w:szCs w:val="24"/>
          <w:lang w:val="en-US"/>
        </w:rPr>
        <w:t>, Yamada et al 2007, Carr et al 2011, Bostrom et al 2006, Barnes and Ellwood 2012, Barnes 2013</w:t>
      </w:r>
      <w:r w:rsidR="009C32B8" w:rsidRPr="009C32B8">
        <w:rPr>
          <w:rFonts w:ascii="Arial" w:eastAsia="Times New Roman" w:hAnsi="Arial" w:cs="Arial"/>
          <w:noProof/>
          <w:color w:val="000000"/>
          <w:sz w:val="24"/>
          <w:szCs w:val="24"/>
          <w:lang w:val="en-US"/>
        </w:rPr>
        <w:t>)</w:t>
      </w:r>
      <w:r w:rsidR="009C32B8">
        <w:rPr>
          <w:rFonts w:ascii="Arial" w:eastAsia="Times New Roman" w:hAnsi="Arial" w:cs="Arial"/>
          <w:color w:val="000000"/>
          <w:sz w:val="24"/>
          <w:szCs w:val="24"/>
          <w:lang w:val="en-US"/>
        </w:rPr>
        <w:fldChar w:fldCharType="end"/>
      </w:r>
      <w:r w:rsidRPr="00917A7D">
        <w:rPr>
          <w:rFonts w:ascii="Arial" w:eastAsia="Times New Roman" w:hAnsi="Arial" w:cs="Arial"/>
          <w:color w:val="000000"/>
          <w:sz w:val="24"/>
          <w:szCs w:val="24"/>
          <w:lang w:val="en-US"/>
        </w:rPr>
        <w:t>. Within meadows, alpha diversity at fine scales (0.5 – 1 m</w:t>
      </w:r>
      <w:r w:rsidRPr="008F5158">
        <w:rPr>
          <w:rFonts w:ascii="Arial" w:eastAsia="Times New Roman" w:hAnsi="Arial" w:cs="Arial"/>
          <w:color w:val="000000"/>
          <w:sz w:val="24"/>
          <w:szCs w:val="24"/>
          <w:vertAlign w:val="superscript"/>
          <w:lang w:val="en-US"/>
        </w:rPr>
        <w:t>2</w:t>
      </w:r>
      <w:r w:rsidRPr="008F5158">
        <w:rPr>
          <w:rFonts w:ascii="Arial" w:eastAsia="Times New Roman" w:hAnsi="Arial" w:cs="Arial"/>
          <w:color w:val="000000"/>
          <w:sz w:val="24"/>
          <w:szCs w:val="24"/>
          <w:lang w:val="en-US"/>
        </w:rPr>
        <w:t xml:space="preserve">) is typically relatively </w:t>
      </w:r>
      <w:r w:rsidR="00F93AEE" w:rsidRPr="008F5158">
        <w:rPr>
          <w:rFonts w:ascii="Arial" w:eastAsia="Times New Roman" w:hAnsi="Arial" w:cs="Arial"/>
          <w:color w:val="000000"/>
          <w:sz w:val="24"/>
          <w:szCs w:val="24"/>
          <w:lang w:val="en-US"/>
        </w:rPr>
        <w:t>cons</w:t>
      </w:r>
      <w:r w:rsidR="00F93AEE">
        <w:rPr>
          <w:rFonts w:ascii="Arial" w:eastAsia="Times New Roman" w:hAnsi="Arial" w:cs="Arial"/>
          <w:color w:val="000000"/>
          <w:sz w:val="24"/>
          <w:szCs w:val="24"/>
          <w:lang w:val="en-US"/>
        </w:rPr>
        <w:t>istent in</w:t>
      </w:r>
      <w:r w:rsidR="00CB017B">
        <w:rPr>
          <w:rFonts w:ascii="Arial" w:eastAsia="Times New Roman" w:hAnsi="Arial" w:cs="Arial"/>
          <w:color w:val="000000"/>
          <w:sz w:val="24"/>
          <w:szCs w:val="24"/>
          <w:lang w:val="en-US"/>
        </w:rPr>
        <w:t xml:space="preserve"> patches within the same meadow</w:t>
      </w:r>
      <w:r w:rsidR="00F93AEE" w:rsidRPr="008F5158">
        <w:rPr>
          <w:rFonts w:ascii="Arial" w:eastAsia="Times New Roman" w:hAnsi="Arial" w:cs="Arial"/>
          <w:color w:val="000000"/>
          <w:sz w:val="24"/>
          <w:szCs w:val="24"/>
          <w:lang w:val="en-US"/>
        </w:rPr>
        <w:t xml:space="preserve"> </w:t>
      </w:r>
      <w:r w:rsidRPr="008F5158">
        <w:rPr>
          <w:rFonts w:ascii="Arial" w:eastAsia="Times New Roman" w:hAnsi="Arial" w:cs="Arial"/>
          <w:color w:val="000000"/>
          <w:sz w:val="24"/>
          <w:szCs w:val="24"/>
          <w:lang w:val="en-US"/>
        </w:rPr>
        <w:t xml:space="preserve">and much lower than meadow-scale species diversity </w:t>
      </w:r>
      <w:r w:rsidR="00125142">
        <w:rPr>
          <w:rFonts w:ascii="Arial" w:eastAsia="Times New Roman" w:hAnsi="Arial" w:cs="Arial"/>
          <w:color w:val="000000"/>
          <w:sz w:val="24"/>
          <w:szCs w:val="24"/>
          <w:lang w:val="en-US"/>
        </w:rPr>
        <w:fldChar w:fldCharType="begin" w:fldLock="1"/>
      </w:r>
      <w:r w:rsidR="009C32B8">
        <w:rPr>
          <w:rFonts w:ascii="Arial" w:eastAsia="Times New Roman" w:hAnsi="Arial" w:cs="Arial"/>
          <w:color w:val="000000"/>
          <w:sz w:val="24"/>
          <w:szCs w:val="24"/>
          <w:lang w:val="en-US"/>
        </w:rPr>
        <w:instrText>ADDIN CSL_CITATION { "citationItems" : [ { "id" : "ITEM-1", "itemData" : { "DOI" : "10.1007/s10531-012-0414-z", "ISSN" : "0960-3115", "abstract" : "Intertidal stands of seagrass are important elements in the ecology of many estuaries yet the manner in which their associated macrobenthic biodiversity is distributed throughout any single estuary has never been determined. This has now been attempted for the Knysna estuarine bay in the Garden Route National Park, South Africa, an important site for one vulnerable and declining seagrass, Cape dwarf-eelgrass (Nanozostera capensis), and for several associated animals. Although spanning a salinity range of &lt; 5-35, the seagrass beds of this estuary contained a unitary fauna with local variation in frequency and abundance of the various species. Faunal biodiversity was highest along the main estuarine channel in the marine-influenced region and declined both upstream and into the sheltered peripheral zones, overall faunal abundance being inversely correlated with species diversity (though not with species richness). This pattern results in the beds around the 4 km shoreline of a single island near the mouth supporting 91 % of the total macrobenthic invertebrate species present in the system. This situation is discussed in relation to such data as are available from other comparable systems and to the conservation of estuarine seagrass faunal biodiversity. It is concluded that in general and with caveats for some individual species of concern where conservation resources are limited attention would most profitably be focused on the seagrass meadows of downstream estuarine areas.", "author" : [ { "dropping-particle" : "", "family" : "Barnes", "given" : "R S K", "non-dropping-particle" : "", "parse-names" : false, "suffix" : "" } ], "container-title" : "Biodiversity and Conservation", "id" : "ITEM-1", "issue" : "2", "issued" : { "date-parts" : [ [ "2013" ] ] }, "language" : "English", "note" : "ISI Document Delivery No.: 074DH\nTimes Cited: 9\nCited Reference Count: 81\nBarnes, R. S. K.\nRhodes University Research Committee\nI am most grateful to the Rondevlei Offices of SANParks and the Knysna Area Manager, Andre Riley, for permission to undertake fieldwork in the Knysna Coastal Section of the Garden Route National Park; to Rhodes University Research Committee for financial support; to Morvan Barnes for generously carrying out the PRIMER analyses; to Bronwyn McLean for producing Figs. 1 and 3; and to Brian Allanson for his constant encouragement and support.\n12\n1\n123\nSpringer\nDordrecht", "page" : "357-372", "publisher-place" : "[Barnes, R. S. K.] Rhodes Univ, Knysna Basin Project Field Lab, ZA-6140 Grahamstown, South Africa. [Barnes, R. S. K.] Rhodes Univ, Dept Zool &amp; Entomol, ZA-6140 Grahamstown, South Africa. Barnes, RSK (reprint author), Rhodes Univ, Knysna Basin Project Fiel", "title" : "Distribution patterns of macrobenthic biodiversity in the intertidal seagrass beds of an estuarine system, and their conservation significance", "type" : "article-journal", "volume" : "22" }, "uris" : [ "http://www.mendeley.com/documents/?uuid=58a5c486-567c-4e67-b6d1-479b46e7dcef" ] }, { "id" : "ITEM-2", "itemData" : { "DOI" : "10.1016/j.ecss.2012.07.013", "ISSN" : "0272-7714", "abstract" : "Invertebrate macrofaunal biodiversity within intertidal seagrass meadows was investigated over a salinity gradient of &lt;5-35 in the Knysna estuarine system (Garden Route National Park, South Africa). Rather than the classic gradual decline in species richness with distance from the mouth there were zones of considerable faunal stability separated by relatively sharp discontinuities. At the point upstream at which salinity regularly falls below 30, the rich, diverse and highly spatially variable downstream faunal assemblage changed to a less rich, less diverse and more uniform one that dominated the upstream stretch without any further upstream reduction in richness. Nevertheless, without loss of overall richness, assemblage composition changed, again rapidly, in the upper region of the upstream stretch to a zone dominated by the microgastropod Hydrobia, which otherwise occurs in the Knysna system only in highly sheltered regions of the downstream stretch where it is also dominant. The upstream faunal assemblage was a subset of that in the marine-influenced downstream region not a different replacing one. Position along the estuarine gradient accounted for 29% of total assemblage variation. Overall faunal abundance declined with distance upstream until the Hydrobia zone where it rose sharply, but there was no evidence of increase in density of those species remaining on putative release from competition. (C) 2012 Elsevier Ltd. All rights reserved.", "author" : [ { "dropping-particle" : "", "family" : "Barnes", "given" : "R S K", "non-dropping-particle" : "", "parse-names" : false, "suffix" : "" }, { "dropping-particle" : "", "family" : "Ellwood", "given" : "M D F", "non-dropping-particle" : "", "parse-names" : false, "suffix" : "" } ], "container-title" : "Estuarine Coastal and Shelf Science", "id" : "ITEM-2", "issued" : { "date-parts" : [ [ "2012" ] ] }, "language" : "English", "note" : "ISI Document Delivery No.: 031OQ\nTimes Cited: 11\nCited Reference Count: 71\nBarnes, R. S. K. Ellwood, M. D. F.\nUniversity Museum of Zoology; Department of Zoology, University of Cambridge; Rhodes University Research Committee\nRSKB is most grateful to the Rondevlei Offices of SANParks and the Knysna Area Manager, Andre Riley, for permission to undertake fieldwork in the Knysna Coastal Section of the Garden Route National Park; to Rhodes University Research Committee for financial support; to Karen Diedericks for producing Fig. 1; to Peter and Frances Smith for field assistance; and to Brian Allanson for his constant support. MDFE is grateful for the support of the University Museum of Zoology and the Department of Zoology, University of Cambridge.\n14\n0\n50\nAcademic press ltd- elsevier science ltd\nLondon\n1096-0015\nSi", "page" : "173-182", "publisher-place" : "[Barnes, R. S. K.] Rhodes Univ, Knysna Basin Project Field Lab, ZA-6140 Grahamstown, South Africa. [Barnes, R. S. K.] Rhodes Univ, Dept Zool &amp; Entomol, ZA-6140 Grahamstown, South Africa. [Ellwood, M. D. F.] Univ Cambridge, Dept Zool, Cambridge CB2 3EJ, En", "title" : "Spatial variation in the macrobenthic assemblages of intertidal seagrass along the long axis of an estuary", "type" : "article-journal", "volume" : "112" }, "uris" : [ "http://www.mendeley.com/documents/?uuid=086c5648-1e21-4d3a-8fa3-a4f2d77fff91" ] } ], "mendeley" : { "formattedCitation" : "(Barnes and Ellwood 2012, Barnes 2013)", "plainTextFormattedCitation" : "(Barnes and Ellwood 2012, Barnes 2013)", "previouslyFormattedCitation" : "(Barnes and Ellwood 2012, Barnes 2013)" }, "properties" : { "noteIndex" : 0 }, "schema" : "https://github.com/citation-style-language/schema/raw/master/csl-citation.json" }</w:instrText>
      </w:r>
      <w:r w:rsidR="00125142">
        <w:rPr>
          <w:rFonts w:ascii="Arial" w:eastAsia="Times New Roman" w:hAnsi="Arial" w:cs="Arial"/>
          <w:color w:val="000000"/>
          <w:sz w:val="24"/>
          <w:szCs w:val="24"/>
          <w:lang w:val="en-US"/>
        </w:rPr>
        <w:fldChar w:fldCharType="separate"/>
      </w:r>
      <w:r w:rsidR="00125142" w:rsidRPr="00125142">
        <w:rPr>
          <w:rFonts w:ascii="Arial" w:eastAsia="Times New Roman" w:hAnsi="Arial" w:cs="Arial"/>
          <w:noProof/>
          <w:color w:val="000000"/>
          <w:sz w:val="24"/>
          <w:szCs w:val="24"/>
          <w:lang w:val="en-US"/>
        </w:rPr>
        <w:t>(Barnes and Ellwood 2012, Barnes 2013</w:t>
      </w:r>
      <w:r w:rsidR="00046FD1">
        <w:rPr>
          <w:rFonts w:ascii="Arial" w:eastAsia="Times New Roman" w:hAnsi="Arial" w:cs="Arial"/>
          <w:noProof/>
          <w:color w:val="000000"/>
          <w:sz w:val="24"/>
          <w:szCs w:val="24"/>
          <w:lang w:val="en-US"/>
        </w:rPr>
        <w:t xml:space="preserve">, Carr et al 2010, Lefcheck </w:t>
      </w:r>
      <w:r w:rsidR="00046FD1" w:rsidRPr="00046FD1">
        <w:rPr>
          <w:rFonts w:ascii="Arial" w:eastAsia="Times New Roman" w:hAnsi="Arial" w:cs="Arial"/>
          <w:noProof/>
          <w:color w:val="000000"/>
          <w:sz w:val="24"/>
          <w:szCs w:val="24"/>
          <w:highlight w:val="yellow"/>
          <w:lang w:val="en-US"/>
        </w:rPr>
        <w:t>ref new</w:t>
      </w:r>
      <w:r w:rsidR="00125142" w:rsidRPr="00125142">
        <w:rPr>
          <w:rFonts w:ascii="Arial" w:eastAsia="Times New Roman" w:hAnsi="Arial" w:cs="Arial"/>
          <w:noProof/>
          <w:color w:val="000000"/>
          <w:sz w:val="24"/>
          <w:szCs w:val="24"/>
          <w:lang w:val="en-US"/>
        </w:rPr>
        <w:t>)</w:t>
      </w:r>
      <w:r w:rsidR="00125142">
        <w:rPr>
          <w:rFonts w:ascii="Arial" w:eastAsia="Times New Roman" w:hAnsi="Arial" w:cs="Arial"/>
          <w:color w:val="000000"/>
          <w:sz w:val="24"/>
          <w:szCs w:val="24"/>
          <w:lang w:val="en-US"/>
        </w:rPr>
        <w:fldChar w:fldCharType="end"/>
      </w:r>
      <w:r w:rsidRPr="008F5158">
        <w:rPr>
          <w:rFonts w:ascii="Arial" w:eastAsia="Times New Roman" w:hAnsi="Arial" w:cs="Arial"/>
          <w:color w:val="000000"/>
          <w:sz w:val="24"/>
          <w:szCs w:val="24"/>
          <w:lang w:val="en-US"/>
        </w:rPr>
        <w:t xml:space="preserve">. This pattern suggests that beta diversity should be high and a relatively important component of </w:t>
      </w:r>
      <w:proofErr w:type="spellStart"/>
      <w:r w:rsidRPr="008F5158">
        <w:rPr>
          <w:rFonts w:ascii="Arial" w:eastAsia="Times New Roman" w:hAnsi="Arial" w:cs="Arial"/>
          <w:color w:val="000000"/>
          <w:sz w:val="24"/>
          <w:szCs w:val="24"/>
          <w:lang w:val="en-US"/>
        </w:rPr>
        <w:t>seagrass</w:t>
      </w:r>
      <w:proofErr w:type="spellEnd"/>
      <w:r w:rsidRPr="008F5158">
        <w:rPr>
          <w:rFonts w:ascii="Arial" w:eastAsia="Times New Roman" w:hAnsi="Arial" w:cs="Arial"/>
          <w:color w:val="000000"/>
          <w:sz w:val="24"/>
          <w:szCs w:val="24"/>
          <w:lang w:val="en-US"/>
        </w:rPr>
        <w:t xml:space="preserve"> associated biodiversity within meadows</w:t>
      </w:r>
      <w:r w:rsidR="00CB017B">
        <w:rPr>
          <w:rFonts w:ascii="Arial" w:eastAsia="Times New Roman" w:hAnsi="Arial" w:cs="Arial"/>
          <w:color w:val="000000"/>
          <w:sz w:val="24"/>
          <w:szCs w:val="24"/>
          <w:lang w:val="en-US"/>
        </w:rPr>
        <w:t xml:space="preserve">. Though studies of variation in species distribution have reported high turnover at moderate spatial scales (&lt; 150m, </w:t>
      </w:r>
      <w:r w:rsidR="008660D6">
        <w:rPr>
          <w:rFonts w:ascii="Arial" w:eastAsia="Times New Roman" w:hAnsi="Arial" w:cs="Arial"/>
          <w:color w:val="000000"/>
          <w:sz w:val="24"/>
          <w:szCs w:val="24"/>
          <w:lang w:val="en-US"/>
        </w:rPr>
        <w:fldChar w:fldCharType="begin" w:fldLock="1"/>
      </w:r>
      <w:r w:rsidR="008660D6">
        <w:rPr>
          <w:rFonts w:ascii="Arial" w:eastAsia="Times New Roman" w:hAnsi="Arial" w:cs="Arial"/>
          <w:color w:val="000000"/>
          <w:sz w:val="24"/>
          <w:szCs w:val="24"/>
          <w:lang w:val="en-US"/>
        </w:rPr>
        <w:instrText>ADDIN CSL_CITATION { "citationItems" : [ { "id" : "ITEM-1", "itemData" : { "DOI" : "10.1016/j.ecss.2012.07.013", "ISSN" : "0272-7714", "abstract" : "Invertebrate macrofaunal biodiversity within intertidal seagrass meadows was investigated over a salinity gradient of &lt;5-35 in the Knysna estuarine system (Garden Route National Park, South Africa). Rather than the classic gradual decline in species richness with distance from the mouth there were zones of considerable faunal stability separated by relatively sharp discontinuities. At the point upstream at which salinity regularly falls below 30, the rich, diverse and highly spatially variable downstream faunal assemblage changed to a less rich, less diverse and more uniform one that dominated the upstream stretch without any further upstream reduction in richness. Nevertheless, without loss of overall richness, assemblage composition changed, again rapidly, in the upper region of the upstream stretch to a zone dominated by the microgastropod Hydrobia, which otherwise occurs in the Knysna system only in highly sheltered regions of the downstream stretch where it is also dominant. The upstream faunal assemblage was a subset of that in the marine-influenced downstream region not a different replacing one. Position along the estuarine gradient accounted for 29% of total assemblage variation. Overall faunal abundance declined with distance upstream until the Hydrobia zone where it rose sharply, but there was no evidence of increase in density of those species remaining on putative release from competition. (C) 2012 Elsevier Ltd. All rights reserved.", "author" : [ { "dropping-particle" : "", "family" : "Barnes", "given" : "R S K", "non-dropping-particle" : "", "parse-names" : false, "suffix" : "" }, { "dropping-particle" : "", "family" : "Ellwood", "given" : "M D F", "non-dropping-particle" : "", "parse-names" : false, "suffix" : "" } ], "container-title" : "Estuarine Coastal and Shelf Science", "id" : "ITEM-1", "issued" : { "date-parts" : [ [ "2012" ] ] }, "language" : "English", "note" : "ISI Document Delivery No.: 031OQ\nTimes Cited: 11\nCited Reference Count: 71\nBarnes, R. S. K. Ellwood, M. D. F.\nUniversity Museum of Zoology; Department of Zoology, University of Cambridge; Rhodes University Research Committee\nRSKB is most grateful to the Rondevlei Offices of SANParks and the Knysna Area Manager, Andre Riley, for permission to undertake fieldwork in the Knysna Coastal Section of the Garden Route National Park; to Rhodes University Research Committee for financial support; to Karen Diedericks for producing Fig. 1; to Peter and Frances Smith for field assistance; and to Brian Allanson for his constant support. MDFE is grateful for the support of the University Museum of Zoology and the Department of Zoology, University of Cambridge.\n14\n0\n50\nAcademic press ltd- elsevier science ltd\nLondon\n1096-0015\nSi", "page" : "173-182", "publisher-place" : "[Barnes, R. S. K.] Rhodes Univ, Knysna Basin Project Field Lab, ZA-6140 Grahamstown, South Africa. [Barnes, R. S. K.] Rhodes Univ, Dept Zool &amp; Entomol, ZA-6140 Grahamstown, South Africa. [Ellwood, M. D. F.] Univ Cambridge, Dept Zool, Cambridge CB2 3EJ, En", "title" : "Spatial variation in the macrobenthic assemblages of intertidal seagrass along the long axis of an estuary", "type" : "article-journal", "volume" : "112" }, "uris" : [ "http://www.mendeley.com/documents/?uuid=086c5648-1e21-4d3a-8fa3-a4f2d77fff91" ] } ], "mendeley" : { "formattedCitation" : "(Barnes and Ellwood 2012)", "manualFormatting" : "(but see Barnes and Ellwood 2012)", "plainTextFormattedCitation" : "(Barnes and Ellwood 2012)", "previouslyFormattedCitation" : "(Barnes and Ellwood 2012)" }, "properties" : { "noteIndex" : 0 }, "schema" : "https://github.com/citation-style-language/schema/raw/master/csl-citation.json" }</w:instrText>
      </w:r>
      <w:r w:rsidR="008660D6">
        <w:rPr>
          <w:rFonts w:ascii="Arial" w:eastAsia="Times New Roman" w:hAnsi="Arial" w:cs="Arial"/>
          <w:color w:val="000000"/>
          <w:sz w:val="24"/>
          <w:szCs w:val="24"/>
          <w:lang w:val="en-US"/>
        </w:rPr>
        <w:fldChar w:fldCharType="separate"/>
      </w:r>
      <w:r w:rsidR="008660D6" w:rsidRPr="008660D6">
        <w:rPr>
          <w:rFonts w:ascii="Arial" w:eastAsia="Times New Roman" w:hAnsi="Arial" w:cs="Arial"/>
          <w:noProof/>
          <w:color w:val="000000"/>
          <w:sz w:val="24"/>
          <w:szCs w:val="24"/>
          <w:lang w:val="en-US"/>
        </w:rPr>
        <w:t>Barnes and Ellwood 2012)</w:t>
      </w:r>
      <w:r w:rsidR="008660D6">
        <w:rPr>
          <w:rFonts w:ascii="Arial" w:eastAsia="Times New Roman" w:hAnsi="Arial" w:cs="Arial"/>
          <w:color w:val="000000"/>
          <w:sz w:val="24"/>
          <w:szCs w:val="24"/>
          <w:lang w:val="en-US"/>
        </w:rPr>
        <w:fldChar w:fldCharType="end"/>
      </w:r>
      <w:r w:rsidR="00CB017B">
        <w:rPr>
          <w:rFonts w:ascii="Arial" w:eastAsia="Times New Roman" w:hAnsi="Arial" w:cs="Arial"/>
          <w:color w:val="000000"/>
          <w:sz w:val="24"/>
          <w:szCs w:val="24"/>
          <w:lang w:val="en-US"/>
        </w:rPr>
        <w:t>, few studies assess beta diversity</w:t>
      </w:r>
      <w:r w:rsidRPr="008F5158">
        <w:rPr>
          <w:rFonts w:ascii="Arial" w:eastAsia="Times New Roman" w:hAnsi="Arial" w:cs="Arial"/>
          <w:color w:val="000000"/>
          <w:sz w:val="24"/>
          <w:szCs w:val="24"/>
          <w:lang w:val="en-US"/>
        </w:rPr>
        <w:t>. Among meadows, variation in species composition and diversity is</w:t>
      </w:r>
      <w:r w:rsidR="00CB017B">
        <w:rPr>
          <w:rFonts w:ascii="Arial" w:eastAsia="Times New Roman" w:hAnsi="Arial" w:cs="Arial"/>
          <w:color w:val="000000"/>
          <w:sz w:val="24"/>
          <w:szCs w:val="24"/>
          <w:lang w:val="en-US"/>
        </w:rPr>
        <w:t xml:space="preserve"> in some cases explained partially by </w:t>
      </w:r>
      <w:r w:rsidR="00046FD1" w:rsidRPr="008F5158">
        <w:rPr>
          <w:rFonts w:ascii="Arial" w:eastAsia="Times New Roman" w:hAnsi="Arial" w:cs="Arial"/>
          <w:color w:val="000000"/>
          <w:sz w:val="24"/>
          <w:szCs w:val="24"/>
          <w:lang w:val="en-US"/>
        </w:rPr>
        <w:t>some measure of</w:t>
      </w:r>
      <w:r w:rsidR="00046FD1">
        <w:rPr>
          <w:rFonts w:ascii="Arial" w:eastAsia="Times New Roman" w:hAnsi="Arial" w:cs="Arial"/>
          <w:color w:val="000000"/>
          <w:sz w:val="24"/>
          <w:szCs w:val="24"/>
          <w:lang w:val="en-US"/>
        </w:rPr>
        <w:t xml:space="preserve"> wave</w:t>
      </w:r>
      <w:r w:rsidR="00046FD1" w:rsidRPr="008F5158">
        <w:rPr>
          <w:rFonts w:ascii="Arial" w:eastAsia="Times New Roman" w:hAnsi="Arial" w:cs="Arial"/>
          <w:color w:val="000000"/>
          <w:sz w:val="24"/>
          <w:szCs w:val="24"/>
          <w:lang w:val="en-US"/>
        </w:rPr>
        <w:t xml:space="preserve"> energy </w:t>
      </w:r>
      <w:r w:rsidR="00046FD1">
        <w:rPr>
          <w:rFonts w:ascii="Arial" w:eastAsia="Times New Roman" w:hAnsi="Arial" w:cs="Arial"/>
          <w:color w:val="000000"/>
          <w:sz w:val="24"/>
          <w:szCs w:val="24"/>
          <w:lang w:val="en-US"/>
        </w:rPr>
        <w:t xml:space="preserve">or exposure (e.g., </w:t>
      </w:r>
      <w:r w:rsidR="00CB017B">
        <w:rPr>
          <w:rFonts w:ascii="Arial" w:eastAsia="Times New Roman" w:hAnsi="Arial" w:cs="Arial"/>
          <w:color w:val="000000"/>
          <w:sz w:val="24"/>
          <w:szCs w:val="24"/>
          <w:lang w:val="en-US"/>
        </w:rPr>
        <w:t>fetch</w:t>
      </w:r>
      <w:r w:rsidR="00046FD1">
        <w:rPr>
          <w:rFonts w:ascii="Arial" w:eastAsia="Times New Roman" w:hAnsi="Arial" w:cs="Arial"/>
          <w:color w:val="000000"/>
          <w:sz w:val="24"/>
          <w:szCs w:val="24"/>
          <w:lang w:val="en-US"/>
        </w:rPr>
        <w:t>;</w:t>
      </w:r>
      <w:r w:rsidR="00CB017B" w:rsidRPr="008F5158">
        <w:rPr>
          <w:rFonts w:ascii="Arial" w:eastAsia="Times New Roman" w:hAnsi="Arial" w:cs="Arial"/>
          <w:color w:val="000000"/>
          <w:sz w:val="24"/>
          <w:szCs w:val="24"/>
          <w:lang w:val="en-US"/>
        </w:rPr>
        <w:t xml:space="preserve"> </w:t>
      </w:r>
      <w:r w:rsidR="00CB017B">
        <w:rPr>
          <w:rFonts w:ascii="Arial" w:eastAsia="Times New Roman" w:hAnsi="Arial" w:cs="Arial"/>
          <w:color w:val="000000"/>
          <w:sz w:val="24"/>
          <w:szCs w:val="24"/>
          <w:lang w:val="en-US"/>
        </w:rPr>
        <w:fldChar w:fldCharType="begin" w:fldLock="1"/>
      </w:r>
      <w:r w:rsidR="00CB017B">
        <w:rPr>
          <w:rFonts w:ascii="Arial" w:eastAsia="Times New Roman" w:hAnsi="Arial" w:cs="Arial"/>
          <w:color w:val="000000"/>
          <w:sz w:val="24"/>
          <w:szCs w:val="24"/>
          <w:lang w:val="en-US"/>
        </w:rPr>
        <w:instrText>ADDIN CSL_CITATION { "citationItems" : [ { "id" : "ITEM-1", "itemData" : { "DOI" : "10.1016/j.jembe.2006.02.015", "ISSN" : "0022-0981", "abstract" : "Thirteen seagrass beds located over a 80-km range in the brackish waters of SW, Finland, northern Baltic Sea were investigated in order to determine the environmental variables important for univariate community measures and for number, composition and redundancy of functional groups of benthic macrofauna. For species assemblages, fetch and shore angle were the best explanatory variables, followed by sediment granulometry (fine gravel) and then sediment organics. Similarly, fetch, shore angle and Zostera marina shoot density were the best explanatory variables for functional group patterns. Small (&lt; 50m(2)) inner-archipelago beds were functionally and structurally equal to the most extensive (500 to &gt; 1000m(2)) seagrass beds in the study area. Community measures (density, number of species and diversity) and functional diversity (number of functional groups) equalled or exceeded levels previously recorded in deeper, non-vegetated communities in the northern Baltic Sea. In comparison with marine seagrass assemblages, the total number of species and number of species per function were low. However, species density and derived diversity measures (Shannon-Wieners index IT) equalled or exceeded those reported for other seagrass ecosystems. It is concluded that in terms of seagrass infauna, the Baltic Sea should not be regarded species poor, as is often generally stated, and that conservation initiatives and management strategies should consider both minor as well as more extensive occurrences of seagrasses in coastal waters. (c) 2006 Elsevier B.V. All rights reserved.", "author" : [ { "dropping-particle" : "", "family" : "Bostr\u00f6m", "given" : "C", "non-dropping-particle" : "", "parse-names" : false, "suffix" : "" }, { "dropping-particle" : "", "family" : "O'Brien", "given" : "K", "non-dropping-particle" : "", "parse-names" : false, "suffix" : "" }, { "dropping-particle" : "", "family" : "Roos", "given" : "C", "non-dropping-particle" : "", "parse-names" : false, "suffix" : "" }, { "dropping-particle" : "", "family" : "Ekebom", "given" : "J", "non-dropping-particle" : "", "parse-names" : false, "suffix" : "" } ], "container-title" : "Journal of Experimental Marine Biology and Ecology", "id" : "ITEM-1", "issue" : "1", "issued" : { "date-parts" : [ [ "2006" ] ] }, "language" : "English", "note" : "ISI Document Delivery No.: 055QT\nTimes Cited: 42\nCited Reference Count: 83\nBostrom, Christoffer O'Brien, Kevin Roos, Camilla Ekebom, Jan\n45\n4\n23\nElsevier science bv\nAmsterdam\n1879-1697", "page" : "52-73", "publisher-place" : "Abo Akad Univ, FIN-20500 Turku, Finland. Univ Turku, Archipelago Res Inst, FIN-20014 Turku, Finland. Nat Heritage Serv, FIN-01301 Vantaa, Finland. Bostrom, C (reprint author), Abo Akad Univ, Akademigatan 1, FIN-20500 Turku, Finland. christoffer.bostrom@ab", "title" : "Environmental variables explaining structural and functional diversity of seagrass macrofauna in an archipelago landscape", "type" : "article-journal", "volume" : "335" }, "uris" : [ "http://www.mendeley.com/documents/?uuid=783ceade-30ab-4007-ad2a-70f78d426998" ] }, { "id" : "ITEM-2", "itemData" : { "DOI" : "10.1002/aqc.1227", "ISSN" : "1052-7613", "abstract" : "1. Maintaining habitat diversity and heterogeneity are key ecological elements of marine spatial planning. It is often assumed that patches of the same habitat harbour similar biological diversity. However, if habitat heterogeneity is high then the efficacy of habitats as surrogates of species diversity is weakened. 2. Beta diversity variation in fish assemblages in eelgrass meadows along the Pacific coast of Canada was analysed using permutational multivariate analysis of variance and tests for dispersion of homogeneity. Variations in species composition were examined at an inter-regional scale (100s of km apart) and an intra-regional scale (10s of km apart) over 7 years. Further, similarity percentage analysis and biological-environmental modelling were used to identify factors that differentiated among fish assemblages. Beta diversity turnover was also considered by examining for the decay in fish assemblage similarity across gradients in sea surface temperature, salinity, and physical distance between pairs-of-meadows using linear regression. 3. Patches of eelgrass meadows exhibited high fish assemblage dissimilarity at both the intra-regional and inter-regional scales; spatial factors accounted for substantially more variation in fish composition than temporal factors. A large number of fish species (2030) and different suites of environmental factors accounted for the observed high beta diversity variation. Fish composition similarity did not decay consistently within each region with physical distance between meadows or with a change of 1 degrees C in temperature, but Jaccard similarity did decay significantly within each region by 24% per part per thousand change in salinity. 4. It is recommended that marine protected area planners consider the influence of freshwater flow into the coastal ocean and its subsequent impact on environmental gradients, which drives fish assemblage heterogeneity among eelgrass habitat patches. Copyright (c) 2011 John Wiley &amp; Sons, Ltd.", "author" : [ { "dropping-particle" : "", "family" : "Robinson", "given" : "C L K", "non-dropping-particle" : "", "parse-names" : false, "suffix" : "" }, { "dropping-particle" : "", "family" : "Yakimishyn", "given" : "J", "non-dropping-particle" : "", "parse-names" : false, "suffix" : "" }, { "dropping-particle" : "", "family" : "Dearden", "given" : "P", "non-dropping-particle" : "", "parse-names" : false, "suffix" : "" } ], "container-title" : "Aquatic Conservation-Marine and Freshwater Ecosystems", "id" : "ITEM-2", "issue" : "7", "issued" : { "date-parts" : [ [ "2011" ] ] }, "language" : "English", "note" : "ISI Document Delivery No.: 851OZ\nTimes Cited: 6\nCited Reference Count: 53\nRobinson, Clifford L. K. Yakimishyn, Jennifer Dearden, Philip\nGwaii Haanas Reserve; Western and Northern Service Centre, Parks Canada Agency, Vancouver; Pacific Rim Reserve; Gulf Islands National Park Reserve\nThe authors are grateful to many people over the years for sampling fish assemblages in eelgrass meadows, including S. Giroux, C. Johnson, N. Sloan, Y. Zharikov, G. Mercer, E. Baron, G. Martel, H. Holmes, and many other Parks Canada staff and Young Canada Works students. Funding for this research was provided by Gwaii Haanas, Pacific Rim and Gulf Islands National Park Reserves, and the Western and Northern Service Centre, Parks Canada Agency, Vancouver. D. Hrynyk drafted Figure 1, and Drs Sloan and Zharikov kindly reviewed the manuscript. Constructive comments were also received from two anonymous reviewers.\n6\n2\n40\nWiley-blackwell\nHoboken", "page" : "625-635", "publisher-place" : "[Robinson, Clifford L. K.] Pk Canada Agcy, Western &amp; No Serv Ctr, Vancouver, BC V6B 6B4, Canada. [Yakimishyn, Jennifer] Pacific Rim Natl Pk Reserve Canada, Ucluelet, BC V0R 3A0, Canada. [Robinson, Clifford L. K. Yakimishyn, Jennifer Dearden, Philip] Univ ", "title" : "Habitat heterogeneity in eelgrass fish assemblage diversity and turnover", "type" : "article-journal", "volume" : "21" }, "uris" : [ "http://www.mendeley.com/documents/?uuid=2e3a5c7e-f44e-48cf-8f95-f41247efa14c" ] } ], "mendeley" : { "formattedCitation" : "(Bostr\u00f6m et al. 2006, Robinson et al. 2011)", "plainTextFormattedCitation" : "(Bostr\u00f6m et al. 2006, Robinson et al. 2011)", "previouslyFormattedCitation" : "(Bostr\u00f6m et al. 2006, Robinson et al. 2011)" }, "properties" : { "noteIndex" : 0 }, "schema" : "https://github.com/citation-style-language/schema/raw/master/csl-citation.json" }</w:instrText>
      </w:r>
      <w:r w:rsidR="00CB017B">
        <w:rPr>
          <w:rFonts w:ascii="Arial" w:eastAsia="Times New Roman" w:hAnsi="Arial" w:cs="Arial"/>
          <w:color w:val="000000"/>
          <w:sz w:val="24"/>
          <w:szCs w:val="24"/>
          <w:lang w:val="en-US"/>
        </w:rPr>
        <w:fldChar w:fldCharType="separate"/>
      </w:r>
      <w:r w:rsidR="00CB017B" w:rsidRPr="00ED2215">
        <w:rPr>
          <w:rFonts w:ascii="Arial" w:eastAsia="Times New Roman" w:hAnsi="Arial" w:cs="Arial"/>
          <w:noProof/>
          <w:color w:val="000000"/>
          <w:sz w:val="24"/>
          <w:szCs w:val="24"/>
          <w:lang w:val="en-US"/>
        </w:rPr>
        <w:t>Boström et al. 2006, Robinson et al. 2011)</w:t>
      </w:r>
      <w:r w:rsidR="00CB017B">
        <w:rPr>
          <w:rFonts w:ascii="Arial" w:eastAsia="Times New Roman" w:hAnsi="Arial" w:cs="Arial"/>
          <w:color w:val="000000"/>
          <w:sz w:val="24"/>
          <w:szCs w:val="24"/>
          <w:lang w:val="en-US"/>
        </w:rPr>
        <w:fldChar w:fldCharType="end"/>
      </w:r>
      <w:r w:rsidR="00CB017B" w:rsidRPr="008F5158">
        <w:rPr>
          <w:rFonts w:ascii="Arial" w:eastAsia="Times New Roman" w:hAnsi="Arial" w:cs="Arial"/>
          <w:color w:val="000000"/>
          <w:sz w:val="24"/>
          <w:szCs w:val="24"/>
          <w:lang w:val="en-US"/>
        </w:rPr>
        <w:t xml:space="preserve"> or salinity </w:t>
      </w:r>
      <w:r w:rsidR="00CB017B">
        <w:rPr>
          <w:rFonts w:ascii="Arial" w:eastAsia="Times New Roman" w:hAnsi="Arial" w:cs="Arial"/>
          <w:color w:val="000000"/>
          <w:sz w:val="24"/>
          <w:szCs w:val="24"/>
          <w:lang w:val="en-US"/>
        </w:rPr>
        <w:fldChar w:fldCharType="begin" w:fldLock="1"/>
      </w:r>
      <w:r w:rsidR="00CB017B">
        <w:rPr>
          <w:rFonts w:ascii="Arial" w:eastAsia="Times New Roman" w:hAnsi="Arial" w:cs="Arial"/>
          <w:color w:val="000000"/>
          <w:sz w:val="24"/>
          <w:szCs w:val="24"/>
          <w:lang w:val="en-US"/>
        </w:rPr>
        <w:instrText>ADDIN CSL_CITATION { "citationItems" : [ { "id" : "ITEM-1", "itemData" : { "DOI" : "10.1002/aqc.2424", "ISSN" : "1052-7613", "abstract" : "This paper focuses on the marine foundation eelgrass species, Zostera marina, along a gradient from the northern Baltic Sea to the north-east Atlantic. This vast region supports a minimum of 1480km2 eelgrass (maximum &gt;2100km2), which corresponds to more than four times the previously quantified area of eelgrass in Western Europe. Eelgrass meadows in the low salinity Baltic Sea support the highest diversity (4-6 spp.) of angiosperms overall, but eelgrass productivity is low (&lt;2g dw m-2 d-1) and meadows are isolated and genetically impoverished. Higher salinity areas support monospecific meadows, with higher productivity (3-10g dw m-2 d-1) and greater genetic connectivity. The salinity gradient further imposes functional differences in biodiversity and food webs, in particular a decline in number, but increase in biomass of mesograzers in the Baltic. Significant declines in eelgrass depth limits and areal cover are documented, particularly in regions experiencing high human pressure. The failure of eelgrass to re-establish itself in affected areas, despite nutrient reductions and improved water quality, signals complex recovery trajectories and calls for much greater conservation effort to protect existing meadows. The knowledge base for Nordic eelgrass meadows is broad and sufficient to establish monitoring objectives across nine national borders. Nevertheless, ensuring awareness of their vulnerability remains challenging. Given the areal extent of Nordic eelgrass systems and the ecosystem services they provide, it is crucial to further develop incentives for protecting them.(c) 2014 The Authors. Aquatic Conservation: Marine and Freshwater Ecosystems published by John Wiley &amp; Sons, Ltd.", "author" : [ { "dropping-particle" : "", "family" : "Bostr\u00f6m", "given" : "C", "non-dropping-particle" : "", "parse-names" : false, "suffix" : "" }, { "dropping-particle" : "", "family" : "Baden", "given" : "S", "non-dropping-particle" : "", "parse-names" : false, "suffix" : "" }, { "dropping-particle" : "", "family" : "Bockelmann", "given" : "A C", "non-dropping-particle" : "", "parse-names" : false, "suffix" : "" }, { "dropping-particle" : "", "family" : "Dromph", "given" : "K", "non-dropping-particle" : "", "parse-names" : false, "suffix" : "" }, { "dropping-particle" : "", "family" : "Fredriksen", "given" : "S", "non-dropping-particle" : "", "parse-names" : false, "suffix" : "" }, { "dropping-particle" : "", "family" : "Gustafsson", "given" : "C", "non-dropping-particle" : "", "parse-names" : false, "suffix" : "" }, { "dropping-particle" : "", "family" : "Krause-Jensen", "given" : "D", "non-dropping-particle" : "", "parse-names" : false, "suffix" : "" }, { "dropping-particle" : "", "family" : "Moller", "given" : "T", "non-dropping-particle" : "", "parse-names" : false, "suffix" : "" }, { "dropping-particle" : "", "family" : "Nielsen", "given" : "S L", "non-dropping-particle" : "", "parse-names" : false, "suffix" : "" }, { "dropping-particle" : "", "family" : "Olesen", "given" : "B", "non-dropping-particle" : "", "parse-names" : false, "suffix" : "" }, { "dropping-particle" : "", "family" : "Olsen", "given" : "J", "non-dropping-particle" : "", "parse-names" : false, "suffix" : "" }, { "dropping-particle" : "", "family" : "Pihl", "given" : "L", "non-dropping-particle" : "", "parse-names" : false, "suffix" : "" }, { "dropping-particle" : "", "family" : "Rinde", "given" : "E", "non-dropping-particle" : "", "parse-names" : false, "suffix" : "" } ], "container-title" : "Aquatic Conservation-Marine and Freshwater Ecosystems", "id" : "ITEM-1", "issue" : "3", "issued" : { "date-parts" : [ [ "2014" ] ] }, "language" : "English", "note" : "ISI Document Delivery No.: AJ3RV\nTimes Cited: 24\nCited Reference Count: 112\nBostrom, Christoffer Baden, Susanne Bockelmann, Anna-Christina Dromph, Karsten Fredriksen, Stein Gustafsson, Camilla Krause-Jensen, Dorte Moeller, Tiia Nielsen, Soren Laurentius Olesen, Birgit Olsen, Jeanine Pihl, Leif Rinde, Eli\nOlesen, Birgit/K-1997-2013;\nOlesen, Birgit/0000-0002-8864-6716; Nielsen, Soren Laurentius/0000-0003-4309-5153\nNordForsk [9260]; FORMAS [217-2007-1114]; Danish Council for Strategic Research for the project 'Key Parameters and Processes Affecting the Re-establishment of Eelgrass in Estuaries and Coastal Waters' (REELGRASS) [09-063190/DSF]; EU-project 'WISER' [FP7-226273]\nThis work is based on workshops and expert meetings arranged by the Nordic Seagrass Network, a researcher network funded by NordForsk (project no. 9260). Several researchers and managers kindly shared data and provided input to improve the eelgrass distribution maps. We would like to thank Trine Bekkby, Mats Blomqvist, Jonas Edlund, Karin Furhaupter, Bo Gustafsson, Tore Johannessen, Rolf Karez, Lena Kautsky, Thomas Meyer, Britta Munkes, Thorsten Reusch, Henna Rinne, Hendrik Schubert, Philipp Schubert, Ragnhildur Sigurdardottir, Stefan Tobiasson, Mario von Weber, Jan Marcin Weslawski and Henrike Wilken. Mikael von Numers is thanked for the GIS work and construction of distribution maps. S. Baden was financed by FORMAS grant no. 217-2007-1114. E. Rinde would like to thank The Norwegian National Programme on Mapping Marine Biodiversity. S. L. Nielsen, D. Krause-Jensen and B. Olesen were partly supported by a grant from the Danish Council for Strategic Research for the project 'Key Parameters and Processes Affecting the Re-establishment of Eelgrass in Estuaries and Coastal Waters' (REELGRASS, grant no. 09-063190/DSF), and D. Krause-Jensen and K. Dromph also received support from the EU-project 'WISER' (contract FP7-226273).\n25\n15\n108\nWiley-blackwell\nHoboken\n1099-0755", "page" : "410-434", "publisher-place" : "[Bostrom, Christoffer Gustafsson, Camilla] Abo Akad Univ, Dept Biosci Environm &amp; Marine Biol, FI-20521 Turku, Finland. [Baden, Susanne Pihl, Leif] Univ Gothenburg, Dept Marine Ecol, Sven Loven Ctr Marine Sci, Fiskebackskil, Sweden. [Bockelmann, Anna-Chris", "title" : "Distribution, structure and function of Nordic eelgrass (Zostera marina) ecosystems: implications for coastal management and conservation", "type" : "article-journal", "volume" : "24" }, "uris" : [ "http://www.mendeley.com/documents/?uuid=7957ffcb-a72a-4793-b56c-12d95839cb77" ] }, { "id" : "ITEM-2", "itemData" : { "DOI" : "10.1007/s10750-007-0767-6", "ISSN" : "0018-8158", "abstract" : "Temporal and spatial variation of the macrofaunal community was investigated in seagrass meadows in Akkeshi-ko estuary and coastal area of Akkeshi Bay, northern Japan. We specifically addressed the question of how the salinity gradient in seagrass meadows affects the species richness, abundance and similarity of faunal groups classified based on the degree of association with the seagrasses, i.e. highly motile species that drift in the water column among seagrass blades (drift-fauna, DF group) and less motile species that are tightly associated with seagrass substrates (seagrass-associated fauna, SA group). A total of 70 species were collected semi-quantitatively using an epibenthic sledge, among which more than one third of the species were captured in all areas, and a quarter of species only in the marine area. Significant spatial variation in species richness, as well as a positive relationship between salinity and species richness was found for most sampling occasions and for both functional groups. Whereas, relationship between salinity and abundance of macrofauna was not clear although significant time and site interactions were found for both functional groups. Patterns of similarity of assemblages varied between the functional groups: clear differences by sampling sites were discerned for DF group but not for SA group. These results provided evidence that the macrofaunal community structures in seagrass beds varied with the salinity gradient, but the pattern differed with time and between functional groups, possibly due to the effect of biotic and abiotic factors that also changed with salinity.", "author" : [ { "dropping-particle" : "", "family" : "Yamada", "given" : "K", "non-dropping-particle" : "", "parse-names" : false, "suffix" : "" }, { "dropping-particle" : "", "family" : "Hori", "given" : "M", "non-dropping-particle" : "", "parse-names" : false, "suffix" : "" }, { "dropping-particle" : "", "family" : "Tanaka", "given" : "Y", "non-dropping-particle" : "", "parse-names" : false, "suffix" : "" }, { "dropping-particle" : "", "family" : "Hasegawa", "given" : "N", "non-dropping-particle" : "", "parse-names" : false, "suffix" : "" }, { "dropping-particle" : "", "family" : "Nakaoka", "given" : "M", "non-dropping-particle" : "", "parse-names" : false, "suffix" : "" } ], "container-title" : "Hydrobiologia", "id" : "ITEM-2", "issued" : { "date-parts" : [ [ "2007" ] ] }, "language" : "English", "note" : "ISI Document Delivery No.: 206TE\nTimes Cited: 20\nCited Reference Count: 50\nYamada, Katsumasa Hori, Masakazu Tanaka, Yoshiyuki Hasegawa, Natsuki Nakaoka, Masahiro\n22\n2\n20\nSpringer\nDordrecht", "page" : "345-358", "publisher-place" : "Chiba Univ, Grad Sch Sci &amp; Technol, Inage Ku, Chiba 2638522, Japan. Natl Res Inst Fisheries &amp; Environm Inland Sea, Hiroshima 7390452, Japan. Univ Tokyo, Ocean Res Inst, Nakano Ku, Tokyo 1648639, Japan. Hokkaido Natl Fisheries Res Inst, Kushiro, Hokkaido 0", "title" : "Temporal and spatial macrofaunal community changes along a salinity gradient in seagrass meadows of Akkeshi-ko estuary and Akkeshi Bay, northern Japan", "type" : "article-journal", "volume" : "592" }, "uris" : [ "http://www.mendeley.com/documents/?uuid=1d63ea26-f8a5-495e-aad2-1d31645c9f1a" ] } ], "mendeley" : { "formattedCitation" : "(Yamada et al. 2007, Bostr\u00f6m et al. 2014)", "plainTextFormattedCitation" : "(Yamada et al. 2007, Bostr\u00f6m et al. 2014)", "previouslyFormattedCitation" : "(Yamada et al. 2007, Bostr\u00f6m et al. 2014)" }, "properties" : { "noteIndex" : 0 }, "schema" : "https://github.com/citation-style-language/schema/raw/master/csl-citation.json" }</w:instrText>
      </w:r>
      <w:r w:rsidR="00CB017B">
        <w:rPr>
          <w:rFonts w:ascii="Arial" w:eastAsia="Times New Roman" w:hAnsi="Arial" w:cs="Arial"/>
          <w:color w:val="000000"/>
          <w:sz w:val="24"/>
          <w:szCs w:val="24"/>
          <w:lang w:val="en-US"/>
        </w:rPr>
        <w:fldChar w:fldCharType="separate"/>
      </w:r>
      <w:r w:rsidR="00CB017B" w:rsidRPr="001859D9">
        <w:rPr>
          <w:rFonts w:ascii="Arial" w:eastAsia="Times New Roman" w:hAnsi="Arial" w:cs="Arial"/>
          <w:noProof/>
          <w:color w:val="000000"/>
          <w:sz w:val="24"/>
          <w:szCs w:val="24"/>
          <w:lang w:val="en-US"/>
        </w:rPr>
        <w:t>(Yamada et al. 2007, Boström et al. 2014</w:t>
      </w:r>
      <w:r w:rsidR="00CB017B">
        <w:rPr>
          <w:rFonts w:ascii="Arial" w:eastAsia="Times New Roman" w:hAnsi="Arial" w:cs="Arial"/>
          <w:noProof/>
          <w:color w:val="000000"/>
          <w:sz w:val="24"/>
          <w:szCs w:val="24"/>
          <w:lang w:val="en-US"/>
        </w:rPr>
        <w:t>, Barnes and Ellwood 2013</w:t>
      </w:r>
      <w:r w:rsidR="00CB017B" w:rsidRPr="001859D9">
        <w:rPr>
          <w:rFonts w:ascii="Arial" w:eastAsia="Times New Roman" w:hAnsi="Arial" w:cs="Arial"/>
          <w:noProof/>
          <w:color w:val="000000"/>
          <w:sz w:val="24"/>
          <w:szCs w:val="24"/>
          <w:lang w:val="en-US"/>
        </w:rPr>
        <w:t>)</w:t>
      </w:r>
      <w:r w:rsidR="00CB017B">
        <w:rPr>
          <w:rFonts w:ascii="Arial" w:eastAsia="Times New Roman" w:hAnsi="Arial" w:cs="Arial"/>
          <w:color w:val="000000"/>
          <w:sz w:val="24"/>
          <w:szCs w:val="24"/>
          <w:lang w:val="en-US"/>
        </w:rPr>
        <w:fldChar w:fldCharType="end"/>
      </w:r>
      <w:r w:rsidR="00CB017B" w:rsidRPr="008F5158">
        <w:rPr>
          <w:rFonts w:ascii="Arial" w:eastAsia="Times New Roman" w:hAnsi="Arial" w:cs="Arial"/>
          <w:color w:val="000000"/>
          <w:sz w:val="24"/>
          <w:szCs w:val="24"/>
          <w:lang w:val="en-US"/>
        </w:rPr>
        <w:t>.</w:t>
      </w:r>
      <w:r w:rsidR="00CB017B">
        <w:rPr>
          <w:rFonts w:ascii="Arial" w:eastAsia="Times New Roman" w:hAnsi="Arial" w:cs="Arial"/>
          <w:color w:val="000000"/>
          <w:sz w:val="24"/>
          <w:szCs w:val="24"/>
          <w:lang w:val="en-US"/>
        </w:rPr>
        <w:t xml:space="preserve"> Still, in many cases diversity patterns are </w:t>
      </w:r>
      <w:r w:rsidRPr="008F5158">
        <w:rPr>
          <w:rFonts w:ascii="Arial" w:eastAsia="Times New Roman" w:hAnsi="Arial" w:cs="Arial"/>
          <w:color w:val="000000"/>
          <w:sz w:val="24"/>
          <w:szCs w:val="24"/>
          <w:lang w:val="en-US"/>
        </w:rPr>
        <w:t xml:space="preserve">not readily explained by abiotic attributes </w:t>
      </w:r>
      <w:r w:rsidR="00125142">
        <w:rPr>
          <w:rFonts w:ascii="Arial" w:eastAsia="Times New Roman" w:hAnsi="Arial" w:cs="Arial"/>
          <w:color w:val="000000"/>
          <w:sz w:val="24"/>
          <w:szCs w:val="24"/>
          <w:lang w:val="en-US"/>
        </w:rPr>
        <w:fldChar w:fldCharType="begin" w:fldLock="1"/>
      </w:r>
      <w:r w:rsidR="009C32B8">
        <w:rPr>
          <w:rFonts w:ascii="Arial" w:eastAsia="Times New Roman" w:hAnsi="Arial" w:cs="Arial"/>
          <w:color w:val="000000"/>
          <w:sz w:val="24"/>
          <w:szCs w:val="24"/>
          <w:lang w:val="en-US"/>
        </w:rPr>
        <w:instrText>ADDIN CSL_CITATION { "citationItems" : [ { "id" : "ITEM-1", "itemData" : { "DOI" : "10.1111/j.1439-0485.2010.00411.x", "ISSN" : "0173-9565", "abstract" : "Epifaunal invertebrate species, such as amphipods and isopods, have been shown to play key but varying roles in the functioning of seagrass habitats. In this study, we characterized patterns in the poorly known epifaunal communities in eelgrass (Zostera marina) beds in San Francisco Bay as a first step in understanding the individual and collective importance of these species, while testing predictions on spatial patterns derived from previous studies in other regions. Surveys conducted at five beds across multiple time periods (April, June, August and October 2007) showed that San Francisco Bay eelgrass beds varied strongly in epifaunal community composition, total, and relative abundance, and that abundance differed markedly among time periods. In contrast to findings by others, morphologically complex flowering shoots frequently harbored greater numbers of epifauna (&gt;2x and up to 10x more individuals) than vegetative shoots, but not different species assemblages. Similar to previous studies, several abiotic factors did not explain patterns in distribution and abundance among beds. The proportion of introduced species was very high (&gt;90% of all individuals), a finding unique among seagrass epifaunal studies to date. Defining numerical patterns in epifaunal communities will inform related efforts to understand effects of epifaunal species and assemblages on eelgrass growth dynamics, seed production, and higher order trophic interactions over space and time.", "author" : [ { "dropping-particle" : "", "family" : "Carr", "given" : "L A", "non-dropping-particle" : "", "parse-names" : false, "suffix" : "" }, { "dropping-particle" : "", "family" : "Boyer", "given" : "K E", "non-dropping-particle" : "", "parse-names" : false, "suffix" : "" }, { "dropping-particle" : "", "family" : "Brooks", "given" : "A J", "non-dropping-particle" : "", "parse-names" : false, "suffix" : "" } ], "container-title" : "Marine Ecology-an Evolutionary Perspective", "id" : "ITEM-1", "issue" : "1", "issued" : { "date-parts" : [ [ "2011" ] ] }, "language" : "English", "note" : "ISI Document Delivery No.: 714VJ\nTimes Cited: 7\nCited Reference Count: 40\nCarr, Lindsey A. Boyer, Katharyn E. Brooks, Andrew J.\nCalifornia Coastal Conservancy and Ocean Protection Council\nWe thank W. Kimmerer and 2 anonymous referees whose advice greatly improved this manuscript. S. Kiriakopolos and D. Singh provided valuable field and laboratory assistance. Boat access to survey sites was provided through funds from the California Coastal Conservancy and Ocean Protection Council.\n7\n1\n21\nWiley-blackwell publishing, inc\nMalden", "page" : "88-103", "publisher-place" : "[Carr, Lindsey A.] Univ N Carolina, Dept Biol, Chapel Hill, NC 27599 USA. [Carr, Lindsey A. Boyer, Katharyn E.] San Francisco State Univ, Romberg Tiburon Ctr Environm Studies, Tiburon, CA USA. [Carr, Lindsey A. Boyer, Katharyn E.] San Francisco State Univ", "title" : "Spatial patterns of epifaunal communities in San Francisco Bay eelgrass (Zostera marina) beds", "type" : "article-journal", "volume" : "32" }, "uris" : [ "http://www.mendeley.com/documents/?uuid=c5b7db1a-2815-4a15-9642-9cdd0c36cc5b" ] } ], "mendeley" : { "formattedCitation" : "(Carr et al. 2011)", "plainTextFormattedCitation" : "(Carr et al. 2011)", "previouslyFormattedCitation" : "(Carr et al. 2011)" }, "properties" : { "noteIndex" : 0 }, "schema" : "https://github.com/citation-style-language/schema/raw/master/csl-citation.json" }</w:instrText>
      </w:r>
      <w:r w:rsidR="00125142">
        <w:rPr>
          <w:rFonts w:ascii="Arial" w:eastAsia="Times New Roman" w:hAnsi="Arial" w:cs="Arial"/>
          <w:color w:val="000000"/>
          <w:sz w:val="24"/>
          <w:szCs w:val="24"/>
          <w:lang w:val="en-US"/>
        </w:rPr>
        <w:fldChar w:fldCharType="separate"/>
      </w:r>
      <w:r w:rsidR="00125142" w:rsidRPr="00125142">
        <w:rPr>
          <w:rFonts w:ascii="Arial" w:eastAsia="Times New Roman" w:hAnsi="Arial" w:cs="Arial"/>
          <w:noProof/>
          <w:color w:val="000000"/>
          <w:sz w:val="24"/>
          <w:szCs w:val="24"/>
          <w:lang w:val="en-US"/>
        </w:rPr>
        <w:t>(</w:t>
      </w:r>
      <w:r w:rsidR="00CB017B">
        <w:rPr>
          <w:rFonts w:ascii="Arial" w:eastAsia="Times New Roman" w:hAnsi="Arial" w:cs="Arial"/>
          <w:noProof/>
          <w:color w:val="000000"/>
          <w:sz w:val="24"/>
          <w:szCs w:val="24"/>
          <w:lang w:val="en-US"/>
        </w:rPr>
        <w:t xml:space="preserve">e.g., </w:t>
      </w:r>
      <w:r w:rsidR="00125142" w:rsidRPr="00125142">
        <w:rPr>
          <w:rFonts w:ascii="Arial" w:eastAsia="Times New Roman" w:hAnsi="Arial" w:cs="Arial"/>
          <w:noProof/>
          <w:color w:val="000000"/>
          <w:sz w:val="24"/>
          <w:szCs w:val="24"/>
          <w:lang w:val="en-US"/>
        </w:rPr>
        <w:t>Carr et al. 2011</w:t>
      </w:r>
      <w:r w:rsidR="00CB017B">
        <w:rPr>
          <w:rFonts w:ascii="Arial" w:eastAsia="Times New Roman" w:hAnsi="Arial" w:cs="Arial"/>
          <w:noProof/>
          <w:color w:val="000000"/>
          <w:sz w:val="24"/>
          <w:szCs w:val="24"/>
          <w:lang w:val="en-US"/>
        </w:rPr>
        <w:t>, Barnes and Elwood 2012</w:t>
      </w:r>
      <w:r w:rsidR="00125142" w:rsidRPr="00125142">
        <w:rPr>
          <w:rFonts w:ascii="Arial" w:eastAsia="Times New Roman" w:hAnsi="Arial" w:cs="Arial"/>
          <w:noProof/>
          <w:color w:val="000000"/>
          <w:sz w:val="24"/>
          <w:szCs w:val="24"/>
          <w:lang w:val="en-US"/>
        </w:rPr>
        <w:t>)</w:t>
      </w:r>
      <w:r w:rsidR="00125142">
        <w:rPr>
          <w:rFonts w:ascii="Arial" w:eastAsia="Times New Roman" w:hAnsi="Arial" w:cs="Arial"/>
          <w:color w:val="000000"/>
          <w:sz w:val="24"/>
          <w:szCs w:val="24"/>
          <w:lang w:val="en-US"/>
        </w:rPr>
        <w:fldChar w:fldCharType="end"/>
      </w:r>
      <w:r w:rsidR="00CB017B">
        <w:rPr>
          <w:rFonts w:ascii="Arial" w:eastAsia="Times New Roman" w:hAnsi="Arial" w:cs="Arial"/>
          <w:color w:val="000000"/>
          <w:sz w:val="24"/>
          <w:szCs w:val="24"/>
          <w:lang w:val="en-US"/>
        </w:rPr>
        <w:t>.</w:t>
      </w:r>
    </w:p>
    <w:p w14:paraId="428BC13A" w14:textId="3903E436" w:rsidR="00A820EA" w:rsidRPr="00321A4E" w:rsidRDefault="00CA2D2E" w:rsidP="00321A4E">
      <w:pPr>
        <w:spacing w:after="0" w:line="480" w:lineRule="auto"/>
        <w:ind w:firstLine="720"/>
        <w:rPr>
          <w:rFonts w:ascii="Arial" w:eastAsia="Times New Roman" w:hAnsi="Arial" w:cs="Arial"/>
          <w:color w:val="000000"/>
          <w:sz w:val="24"/>
          <w:szCs w:val="24"/>
          <w:lang w:val="en-US"/>
        </w:rPr>
      </w:pPr>
      <w:r w:rsidRPr="00917A7D">
        <w:rPr>
          <w:rFonts w:ascii="Arial" w:eastAsia="Times New Roman" w:hAnsi="Arial" w:cs="Arial"/>
          <w:color w:val="000000"/>
          <w:sz w:val="24"/>
          <w:szCs w:val="24"/>
          <w:lang w:val="en-US"/>
        </w:rPr>
        <w:lastRenderedPageBreak/>
        <w:t>Here, we</w:t>
      </w:r>
      <w:r w:rsidR="00F94BFD">
        <w:rPr>
          <w:rFonts w:ascii="Arial" w:eastAsia="Times New Roman" w:hAnsi="Arial" w:cs="Arial"/>
          <w:color w:val="000000"/>
          <w:sz w:val="24"/>
          <w:szCs w:val="24"/>
          <w:lang w:val="en-US"/>
        </w:rPr>
        <w:t xml:space="preserve"> build on these </w:t>
      </w:r>
      <w:r w:rsidR="00F94BFD" w:rsidRPr="007A06EE">
        <w:rPr>
          <w:rFonts w:ascii="Arial" w:eastAsia="Times New Roman" w:hAnsi="Arial" w:cs="Arial"/>
          <w:color w:val="000000"/>
          <w:sz w:val="24"/>
          <w:szCs w:val="24"/>
          <w:lang w:val="en-US"/>
        </w:rPr>
        <w:t>studies to</w:t>
      </w:r>
      <w:r w:rsidRPr="007A06EE">
        <w:rPr>
          <w:rFonts w:ascii="Arial" w:eastAsia="Times New Roman" w:hAnsi="Arial" w:cs="Arial"/>
          <w:color w:val="000000"/>
          <w:sz w:val="24"/>
          <w:szCs w:val="24"/>
          <w:lang w:val="en-US"/>
        </w:rPr>
        <w:t xml:space="preserve"> test</w:t>
      </w:r>
      <w:r w:rsidR="007A06EE" w:rsidRPr="007A06EE">
        <w:rPr>
          <w:rFonts w:ascii="Arial" w:hAnsi="Arial" w:cs="Arial"/>
          <w:sz w:val="24"/>
          <w:szCs w:val="24"/>
        </w:rPr>
        <w:t xml:space="preserve"> the hypothesis that non-random spatial patterns in species composition and turnover within and among meadows (beta diversity) disting</w:t>
      </w:r>
      <w:r w:rsidR="007A06EE">
        <w:rPr>
          <w:rFonts w:ascii="Arial" w:hAnsi="Arial" w:cs="Arial"/>
          <w:sz w:val="24"/>
          <w:szCs w:val="24"/>
        </w:rPr>
        <w:t xml:space="preserve">uish meadows within a </w:t>
      </w:r>
      <w:r w:rsidR="007A06EE" w:rsidRPr="007A06EE">
        <w:rPr>
          <w:rFonts w:ascii="Arial" w:hAnsi="Arial" w:cs="Arial"/>
          <w:sz w:val="24"/>
          <w:szCs w:val="24"/>
        </w:rPr>
        <w:t>seascape. Specifically, we hypothesi</w:t>
      </w:r>
      <w:r w:rsidR="007A06EE">
        <w:rPr>
          <w:rFonts w:ascii="Arial" w:hAnsi="Arial" w:cs="Arial"/>
          <w:sz w:val="24"/>
          <w:szCs w:val="24"/>
        </w:rPr>
        <w:t>ze</w:t>
      </w:r>
      <w:r w:rsidRPr="007A06EE">
        <w:rPr>
          <w:rFonts w:ascii="Arial" w:eastAsia="Times New Roman" w:hAnsi="Arial" w:cs="Arial"/>
          <w:color w:val="000000"/>
          <w:sz w:val="24"/>
          <w:szCs w:val="24"/>
          <w:lang w:val="en-US"/>
        </w:rPr>
        <w:t xml:space="preserve"> that 1) alpha divers</w:t>
      </w:r>
      <w:r w:rsidRPr="00917A7D">
        <w:rPr>
          <w:rFonts w:ascii="Arial" w:eastAsia="Times New Roman" w:hAnsi="Arial" w:cs="Arial"/>
          <w:color w:val="000000"/>
          <w:sz w:val="24"/>
          <w:szCs w:val="24"/>
          <w:lang w:val="en-US"/>
        </w:rPr>
        <w:t xml:space="preserve">ity does not vary systematically among meadows, but </w:t>
      </w:r>
      <w:r w:rsidR="00F93AEE">
        <w:rPr>
          <w:rFonts w:ascii="Arial" w:eastAsia="Times New Roman" w:hAnsi="Arial" w:cs="Arial"/>
          <w:color w:val="000000"/>
          <w:sz w:val="24"/>
          <w:szCs w:val="24"/>
          <w:lang w:val="en-US"/>
        </w:rPr>
        <w:t>within-meadow</w:t>
      </w:r>
      <w:r w:rsidR="00046FD1">
        <w:rPr>
          <w:rFonts w:ascii="Arial" w:eastAsia="Times New Roman" w:hAnsi="Arial" w:cs="Arial"/>
          <w:color w:val="000000"/>
          <w:sz w:val="24"/>
          <w:szCs w:val="24"/>
          <w:lang w:val="en-US"/>
        </w:rPr>
        <w:t>s</w:t>
      </w:r>
      <w:r w:rsidR="00F93AEE">
        <w:rPr>
          <w:rFonts w:ascii="Arial" w:eastAsia="Times New Roman" w:hAnsi="Arial" w:cs="Arial"/>
          <w:color w:val="000000"/>
          <w:sz w:val="24"/>
          <w:szCs w:val="24"/>
          <w:lang w:val="en-US"/>
        </w:rPr>
        <w:t xml:space="preserve"> </w:t>
      </w:r>
      <w:r w:rsidR="00046FD1">
        <w:rPr>
          <w:rFonts w:ascii="Arial" w:eastAsia="Times New Roman" w:hAnsi="Arial" w:cs="Arial"/>
          <w:color w:val="000000"/>
          <w:sz w:val="24"/>
          <w:szCs w:val="24"/>
          <w:lang w:val="en-US"/>
        </w:rPr>
        <w:t>species composition varies</w:t>
      </w:r>
      <w:r w:rsidRPr="00917A7D">
        <w:rPr>
          <w:rFonts w:ascii="Arial" w:eastAsia="Times New Roman" w:hAnsi="Arial" w:cs="Arial"/>
          <w:color w:val="000000"/>
          <w:sz w:val="24"/>
          <w:szCs w:val="24"/>
          <w:lang w:val="en-US"/>
        </w:rPr>
        <w:t xml:space="preserve"> </w:t>
      </w:r>
      <w:r w:rsidR="008F5158">
        <w:rPr>
          <w:rFonts w:ascii="Arial" w:eastAsia="Times New Roman" w:hAnsi="Arial" w:cs="Arial"/>
          <w:color w:val="000000"/>
          <w:sz w:val="24"/>
          <w:szCs w:val="24"/>
          <w:lang w:val="en-US"/>
        </w:rPr>
        <w:t xml:space="preserve">systematically </w:t>
      </w:r>
      <w:r w:rsidR="00046FD1">
        <w:rPr>
          <w:rFonts w:ascii="Arial" w:eastAsia="Times New Roman" w:hAnsi="Arial" w:cs="Arial"/>
          <w:color w:val="000000"/>
          <w:sz w:val="24"/>
          <w:szCs w:val="24"/>
          <w:lang w:val="en-US"/>
        </w:rPr>
        <w:t xml:space="preserve">over space to produce patterns of beta diversity that also vary </w:t>
      </w:r>
      <w:r w:rsidRPr="00917A7D">
        <w:rPr>
          <w:rFonts w:ascii="Arial" w:eastAsia="Times New Roman" w:hAnsi="Arial" w:cs="Arial"/>
          <w:color w:val="000000"/>
          <w:sz w:val="24"/>
          <w:szCs w:val="24"/>
          <w:lang w:val="en-US"/>
        </w:rPr>
        <w:t xml:space="preserve">among eelgrass meadows, and 2) spatial variation in species composition is consistent </w:t>
      </w:r>
      <w:r w:rsidR="008F5158">
        <w:rPr>
          <w:rFonts w:ascii="Arial" w:eastAsia="Times New Roman" w:hAnsi="Arial" w:cs="Arial"/>
          <w:color w:val="000000"/>
          <w:sz w:val="24"/>
          <w:szCs w:val="24"/>
          <w:lang w:val="en-US"/>
        </w:rPr>
        <w:t xml:space="preserve">with </w:t>
      </w:r>
      <w:proofErr w:type="spellStart"/>
      <w:r w:rsidRPr="00917A7D">
        <w:rPr>
          <w:rFonts w:ascii="Arial" w:eastAsia="Times New Roman" w:hAnsi="Arial" w:cs="Arial"/>
          <w:color w:val="000000"/>
          <w:sz w:val="24"/>
          <w:szCs w:val="24"/>
          <w:lang w:val="en-US"/>
        </w:rPr>
        <w:t>i</w:t>
      </w:r>
      <w:proofErr w:type="spellEnd"/>
      <w:r w:rsidRPr="00917A7D">
        <w:rPr>
          <w:rFonts w:ascii="Arial" w:eastAsia="Times New Roman" w:hAnsi="Arial" w:cs="Arial"/>
          <w:color w:val="000000"/>
          <w:sz w:val="24"/>
          <w:szCs w:val="24"/>
          <w:lang w:val="en-US"/>
        </w:rPr>
        <w:t xml:space="preserve">) local filtering of species based on abiotic conditions, or ii) </w:t>
      </w:r>
      <w:proofErr w:type="spellStart"/>
      <w:r w:rsidRPr="00917A7D">
        <w:rPr>
          <w:rFonts w:ascii="Arial" w:eastAsia="Times New Roman" w:hAnsi="Arial" w:cs="Arial"/>
          <w:color w:val="000000"/>
          <w:sz w:val="24"/>
          <w:szCs w:val="24"/>
          <w:lang w:val="en-US"/>
        </w:rPr>
        <w:t>metacommunity</w:t>
      </w:r>
      <w:proofErr w:type="spellEnd"/>
      <w:r w:rsidRPr="00917A7D">
        <w:rPr>
          <w:rFonts w:ascii="Arial" w:eastAsia="Times New Roman" w:hAnsi="Arial" w:cs="Arial"/>
          <w:color w:val="000000"/>
          <w:sz w:val="24"/>
          <w:szCs w:val="24"/>
          <w:lang w:val="en-US"/>
        </w:rPr>
        <w:t xml:space="preserve">-scale processes that involve dispersal among meadows.  </w:t>
      </w:r>
      <w:r w:rsidR="00F94BFD">
        <w:rPr>
          <w:rFonts w:ascii="Arial" w:eastAsia="Times New Roman" w:hAnsi="Arial" w:cs="Arial"/>
          <w:color w:val="000000"/>
          <w:sz w:val="24"/>
          <w:szCs w:val="24"/>
          <w:lang w:val="en-US"/>
        </w:rPr>
        <w:t xml:space="preserve">We also tested 3) whether patterns were stable over time, or whether variation over time could provide insight to possible drivers of diversity patterns. </w:t>
      </w:r>
      <w:r w:rsidRPr="00917A7D">
        <w:rPr>
          <w:rFonts w:ascii="Arial" w:eastAsia="Times New Roman" w:hAnsi="Arial" w:cs="Arial"/>
          <w:color w:val="000000"/>
          <w:sz w:val="24"/>
          <w:szCs w:val="24"/>
          <w:lang w:val="en-US"/>
        </w:rPr>
        <w:t xml:space="preserve">To test these hypotheses, we </w:t>
      </w:r>
      <w:r w:rsidR="00895B04">
        <w:rPr>
          <w:rFonts w:ascii="Arial" w:eastAsia="Times New Roman" w:hAnsi="Arial" w:cs="Arial"/>
          <w:color w:val="000000"/>
          <w:sz w:val="24"/>
          <w:szCs w:val="24"/>
          <w:lang w:val="en-US"/>
        </w:rPr>
        <w:t>used a structured sampling design to quantify</w:t>
      </w:r>
      <w:r w:rsidRPr="00917A7D">
        <w:rPr>
          <w:rFonts w:ascii="Arial" w:eastAsia="Times New Roman" w:hAnsi="Arial" w:cs="Arial"/>
          <w:color w:val="000000"/>
          <w:sz w:val="24"/>
          <w:szCs w:val="24"/>
          <w:lang w:val="en-US"/>
        </w:rPr>
        <w:t xml:space="preserve"> spatial structure in </w:t>
      </w:r>
      <w:proofErr w:type="spellStart"/>
      <w:r w:rsidRPr="00917A7D">
        <w:rPr>
          <w:rFonts w:ascii="Arial" w:eastAsia="Times New Roman" w:hAnsi="Arial" w:cs="Arial"/>
          <w:color w:val="000000"/>
          <w:sz w:val="24"/>
          <w:szCs w:val="24"/>
          <w:lang w:val="en-US"/>
        </w:rPr>
        <w:t>seagrass</w:t>
      </w:r>
      <w:proofErr w:type="spellEnd"/>
      <w:r w:rsidRPr="00917A7D">
        <w:rPr>
          <w:rFonts w:ascii="Arial" w:eastAsia="Times New Roman" w:hAnsi="Arial" w:cs="Arial"/>
          <w:color w:val="000000"/>
          <w:sz w:val="24"/>
          <w:szCs w:val="24"/>
          <w:lang w:val="en-US"/>
        </w:rPr>
        <w:t xml:space="preserve">-associated </w:t>
      </w:r>
      <w:proofErr w:type="spellStart"/>
      <w:r w:rsidRPr="00917A7D">
        <w:rPr>
          <w:rFonts w:ascii="Arial" w:eastAsia="Times New Roman" w:hAnsi="Arial" w:cs="Arial"/>
          <w:color w:val="000000"/>
          <w:sz w:val="24"/>
          <w:szCs w:val="24"/>
          <w:lang w:val="en-US"/>
        </w:rPr>
        <w:t>epifaunal</w:t>
      </w:r>
      <w:proofErr w:type="spellEnd"/>
      <w:r w:rsidRPr="00917A7D">
        <w:rPr>
          <w:rFonts w:ascii="Arial" w:eastAsia="Times New Roman" w:hAnsi="Arial" w:cs="Arial"/>
          <w:color w:val="000000"/>
          <w:sz w:val="24"/>
          <w:szCs w:val="24"/>
          <w:lang w:val="en-US"/>
        </w:rPr>
        <w:t xml:space="preserve"> biodiversity across nine meadows in British Columbia, Canada. </w:t>
      </w:r>
    </w:p>
    <w:p w14:paraId="0822FA33" w14:textId="77777777" w:rsidR="00D70D82" w:rsidRDefault="00D70D82" w:rsidP="00D70D82">
      <w:pPr>
        <w:spacing w:after="0" w:line="480" w:lineRule="auto"/>
        <w:rPr>
          <w:rFonts w:ascii="Arial" w:eastAsia="Times New Roman" w:hAnsi="Arial" w:cs="Arial"/>
          <w:color w:val="000000"/>
          <w:sz w:val="24"/>
          <w:szCs w:val="24"/>
          <w:lang w:val="en-US"/>
        </w:rPr>
      </w:pPr>
    </w:p>
    <w:p w14:paraId="0680AF55" w14:textId="77777777" w:rsidR="00A820EA" w:rsidRPr="00321A4E" w:rsidRDefault="00C4247B" w:rsidP="008F5158">
      <w:pPr>
        <w:spacing w:after="0" w:line="480" w:lineRule="auto"/>
        <w:outlineLvl w:val="0"/>
        <w:rPr>
          <w:rFonts w:ascii="Arial" w:eastAsia="Times New Roman" w:hAnsi="Arial" w:cs="Arial"/>
          <w:color w:val="000000"/>
          <w:sz w:val="24"/>
          <w:szCs w:val="24"/>
          <w:lang w:val="en-US"/>
        </w:rPr>
      </w:pPr>
      <w:r w:rsidRPr="00321A4E">
        <w:rPr>
          <w:rFonts w:ascii="Arial" w:eastAsia="Times New Roman" w:hAnsi="Arial" w:cs="Arial"/>
          <w:color w:val="000000"/>
          <w:sz w:val="24"/>
          <w:szCs w:val="24"/>
          <w:lang w:val="en-US"/>
        </w:rPr>
        <w:t>MATERIALS AND METHODS</w:t>
      </w:r>
    </w:p>
    <w:p w14:paraId="42C13562" w14:textId="77777777" w:rsidR="00D70D82" w:rsidRDefault="00D70D82" w:rsidP="00D70D82">
      <w:pPr>
        <w:spacing w:after="0" w:line="480" w:lineRule="auto"/>
        <w:rPr>
          <w:rFonts w:ascii="Arial" w:eastAsia="Times New Roman" w:hAnsi="Arial" w:cs="Arial"/>
          <w:color w:val="000000"/>
          <w:sz w:val="24"/>
          <w:szCs w:val="24"/>
          <w:lang w:val="en-US"/>
        </w:rPr>
      </w:pPr>
    </w:p>
    <w:p w14:paraId="11D2FA84" w14:textId="77777777" w:rsidR="00A820EA" w:rsidRPr="00321A4E" w:rsidRDefault="00C4247B" w:rsidP="008F5158">
      <w:pPr>
        <w:spacing w:after="0" w:line="480" w:lineRule="auto"/>
        <w:outlineLvl w:val="0"/>
        <w:rPr>
          <w:rFonts w:ascii="Arial" w:eastAsia="Times New Roman" w:hAnsi="Arial" w:cs="Arial"/>
          <w:i/>
          <w:color w:val="000000"/>
          <w:sz w:val="24"/>
          <w:szCs w:val="24"/>
          <w:lang w:val="en-US"/>
        </w:rPr>
      </w:pPr>
      <w:r w:rsidRPr="00321A4E">
        <w:rPr>
          <w:rFonts w:ascii="Arial" w:eastAsia="Times New Roman" w:hAnsi="Arial" w:cs="Arial"/>
          <w:i/>
          <w:color w:val="000000"/>
          <w:sz w:val="24"/>
          <w:szCs w:val="24"/>
          <w:lang w:val="en-US"/>
        </w:rPr>
        <w:t>Study system</w:t>
      </w:r>
    </w:p>
    <w:p w14:paraId="65E15AFD" w14:textId="6646217C" w:rsidR="00A820EA" w:rsidRPr="00321A4E" w:rsidRDefault="00C4247B">
      <w:pPr>
        <w:spacing w:after="0" w:line="480" w:lineRule="auto"/>
        <w:ind w:firstLine="720"/>
        <w:rPr>
          <w:rFonts w:ascii="Arial" w:eastAsia="Times New Roman" w:hAnsi="Arial" w:cs="Arial"/>
          <w:color w:val="000000"/>
          <w:sz w:val="24"/>
          <w:szCs w:val="24"/>
          <w:lang w:val="en-US"/>
        </w:rPr>
      </w:pPr>
      <w:r w:rsidRPr="00321A4E">
        <w:rPr>
          <w:rFonts w:ascii="Arial" w:eastAsia="Times New Roman" w:hAnsi="Arial" w:cs="Arial"/>
          <w:color w:val="000000"/>
          <w:sz w:val="24"/>
          <w:szCs w:val="24"/>
          <w:lang w:val="en-US"/>
        </w:rPr>
        <w:t xml:space="preserve">We sampled </w:t>
      </w:r>
      <w:proofErr w:type="spellStart"/>
      <w:r w:rsidRPr="00321A4E">
        <w:rPr>
          <w:rFonts w:ascii="Arial" w:eastAsia="Times New Roman" w:hAnsi="Arial" w:cs="Arial"/>
          <w:color w:val="000000"/>
          <w:sz w:val="24"/>
          <w:szCs w:val="24"/>
          <w:lang w:val="en-US"/>
        </w:rPr>
        <w:t>epifaunal</w:t>
      </w:r>
      <w:proofErr w:type="spellEnd"/>
      <w:r w:rsidRPr="00321A4E">
        <w:rPr>
          <w:rFonts w:ascii="Arial" w:eastAsia="Times New Roman" w:hAnsi="Arial" w:cs="Arial"/>
          <w:color w:val="000000"/>
          <w:sz w:val="24"/>
          <w:szCs w:val="24"/>
          <w:lang w:val="en-US"/>
        </w:rPr>
        <w:t xml:space="preserve"> biodiversity in eelgrass </w:t>
      </w:r>
      <w:proofErr w:type="spellStart"/>
      <w:r w:rsidRPr="00321A4E">
        <w:rPr>
          <w:rFonts w:ascii="Arial" w:eastAsia="Times New Roman" w:hAnsi="Arial" w:cs="Arial"/>
          <w:i/>
          <w:color w:val="000000"/>
          <w:sz w:val="24"/>
          <w:szCs w:val="24"/>
          <w:lang w:val="en-US"/>
        </w:rPr>
        <w:t>Zostera</w:t>
      </w:r>
      <w:proofErr w:type="spellEnd"/>
      <w:r w:rsidRPr="00321A4E">
        <w:rPr>
          <w:rFonts w:ascii="Arial" w:eastAsia="Times New Roman" w:hAnsi="Arial" w:cs="Arial"/>
          <w:i/>
          <w:color w:val="000000"/>
          <w:sz w:val="24"/>
          <w:szCs w:val="24"/>
          <w:lang w:val="en-US"/>
        </w:rPr>
        <w:t xml:space="preserve"> marina</w:t>
      </w:r>
      <w:r w:rsidRPr="00321A4E">
        <w:rPr>
          <w:rFonts w:ascii="Arial" w:eastAsia="Times New Roman" w:hAnsi="Arial" w:cs="Arial"/>
          <w:color w:val="000000"/>
          <w:sz w:val="24"/>
          <w:szCs w:val="24"/>
          <w:lang w:val="en-US"/>
        </w:rPr>
        <w:t xml:space="preserve"> </w:t>
      </w:r>
      <w:r w:rsidR="00DE1649" w:rsidRPr="00321A4E">
        <w:rPr>
          <w:rFonts w:ascii="Arial" w:eastAsia="Times New Roman" w:hAnsi="Arial" w:cs="Arial"/>
          <w:color w:val="000000"/>
          <w:sz w:val="24"/>
          <w:szCs w:val="24"/>
          <w:lang w:val="en-US"/>
        </w:rPr>
        <w:t xml:space="preserve">meadows </w:t>
      </w:r>
      <w:r w:rsidRPr="00321A4E">
        <w:rPr>
          <w:rFonts w:ascii="Arial" w:eastAsia="Times New Roman" w:hAnsi="Arial" w:cs="Arial"/>
          <w:color w:val="000000"/>
          <w:sz w:val="24"/>
          <w:szCs w:val="24"/>
          <w:lang w:val="en-US"/>
        </w:rPr>
        <w:t xml:space="preserve">in Trevor Channel, Barkley Sound, British Columbia, where </w:t>
      </w:r>
      <w:r w:rsidR="00DE1649" w:rsidRPr="00321A4E">
        <w:rPr>
          <w:rFonts w:ascii="Arial" w:eastAsia="Times New Roman" w:hAnsi="Arial" w:cs="Arial"/>
          <w:i/>
          <w:color w:val="000000"/>
          <w:sz w:val="24"/>
          <w:szCs w:val="24"/>
          <w:lang w:val="en-US"/>
        </w:rPr>
        <w:t xml:space="preserve">Z. </w:t>
      </w:r>
      <w:r w:rsidRPr="00321A4E">
        <w:rPr>
          <w:rFonts w:ascii="Arial" w:eastAsia="Times New Roman" w:hAnsi="Arial" w:cs="Arial"/>
          <w:i/>
          <w:color w:val="000000"/>
          <w:sz w:val="24"/>
          <w:szCs w:val="24"/>
          <w:lang w:val="en-US"/>
        </w:rPr>
        <w:t>marina</w:t>
      </w:r>
      <w:r w:rsidRPr="00321A4E">
        <w:rPr>
          <w:rFonts w:ascii="Arial" w:eastAsia="Times New Roman" w:hAnsi="Arial" w:cs="Arial"/>
          <w:color w:val="000000"/>
          <w:sz w:val="24"/>
          <w:szCs w:val="24"/>
          <w:lang w:val="en-US"/>
        </w:rPr>
        <w:t xml:space="preserve"> is the only meadow-forming </w:t>
      </w:r>
      <w:proofErr w:type="spellStart"/>
      <w:r w:rsidRPr="00321A4E">
        <w:rPr>
          <w:rFonts w:ascii="Arial" w:eastAsia="Times New Roman" w:hAnsi="Arial" w:cs="Arial"/>
          <w:color w:val="000000"/>
          <w:sz w:val="24"/>
          <w:szCs w:val="24"/>
          <w:lang w:val="en-US"/>
        </w:rPr>
        <w:t>seagrass</w:t>
      </w:r>
      <w:proofErr w:type="spellEnd"/>
      <w:r w:rsidRPr="00321A4E">
        <w:rPr>
          <w:rFonts w:ascii="Arial" w:eastAsia="Times New Roman" w:hAnsi="Arial" w:cs="Arial"/>
          <w:color w:val="000000"/>
          <w:sz w:val="24"/>
          <w:szCs w:val="24"/>
          <w:lang w:val="en-US"/>
        </w:rPr>
        <w:t xml:space="preserve"> species (Figure 1).  In this region, </w:t>
      </w:r>
      <w:r w:rsidRPr="00321A4E">
        <w:rPr>
          <w:rFonts w:ascii="Arial" w:eastAsia="Times New Roman" w:hAnsi="Arial" w:cs="Arial"/>
          <w:i/>
          <w:color w:val="000000"/>
          <w:sz w:val="24"/>
          <w:szCs w:val="24"/>
          <w:lang w:val="en-US"/>
        </w:rPr>
        <w:t>Z. marina</w:t>
      </w:r>
      <w:r w:rsidRPr="00321A4E">
        <w:rPr>
          <w:rFonts w:ascii="Arial" w:eastAsia="Times New Roman" w:hAnsi="Arial" w:cs="Arial"/>
          <w:color w:val="000000"/>
          <w:sz w:val="24"/>
          <w:szCs w:val="24"/>
          <w:lang w:val="en-US"/>
        </w:rPr>
        <w:t xml:space="preserve"> forms primarily </w:t>
      </w:r>
      <w:proofErr w:type="spellStart"/>
      <w:r w:rsidRPr="00321A4E">
        <w:rPr>
          <w:rFonts w:ascii="Arial" w:eastAsia="Times New Roman" w:hAnsi="Arial" w:cs="Arial"/>
          <w:color w:val="000000"/>
          <w:sz w:val="24"/>
          <w:szCs w:val="24"/>
          <w:lang w:val="en-US"/>
        </w:rPr>
        <w:t>subtidal</w:t>
      </w:r>
      <w:proofErr w:type="spellEnd"/>
      <w:r w:rsidRPr="00321A4E">
        <w:rPr>
          <w:rFonts w:ascii="Arial" w:eastAsia="Times New Roman" w:hAnsi="Arial" w:cs="Arial"/>
          <w:color w:val="000000"/>
          <w:sz w:val="24"/>
          <w:szCs w:val="24"/>
          <w:lang w:val="en-US"/>
        </w:rPr>
        <w:t>, perennial meadows that range in size from &lt; 10 m</w:t>
      </w:r>
      <w:r w:rsidRPr="00321A4E">
        <w:rPr>
          <w:rFonts w:ascii="Arial" w:eastAsia="Times New Roman" w:hAnsi="Arial" w:cs="Arial"/>
          <w:color w:val="000000"/>
          <w:sz w:val="24"/>
          <w:szCs w:val="24"/>
          <w:vertAlign w:val="superscript"/>
          <w:lang w:val="en-US"/>
        </w:rPr>
        <w:t>2</w:t>
      </w:r>
      <w:r w:rsidRPr="00321A4E">
        <w:rPr>
          <w:rFonts w:ascii="Arial" w:eastAsia="Times New Roman" w:hAnsi="Arial" w:cs="Arial"/>
          <w:color w:val="000000"/>
          <w:sz w:val="24"/>
          <w:szCs w:val="24"/>
          <w:lang w:val="en-US"/>
        </w:rPr>
        <w:t xml:space="preserve"> to &gt; 25,000 m</w:t>
      </w:r>
      <w:r w:rsidRPr="00321A4E">
        <w:rPr>
          <w:rFonts w:ascii="Arial" w:eastAsia="Times New Roman" w:hAnsi="Arial" w:cs="Arial"/>
          <w:color w:val="000000"/>
          <w:sz w:val="24"/>
          <w:szCs w:val="24"/>
          <w:vertAlign w:val="superscript"/>
          <w:lang w:val="en-US"/>
        </w:rPr>
        <w:t>2</w:t>
      </w:r>
      <w:r w:rsidRPr="00321A4E">
        <w:rPr>
          <w:rFonts w:ascii="Arial" w:eastAsia="Times New Roman" w:hAnsi="Arial" w:cs="Arial"/>
          <w:color w:val="000000"/>
          <w:sz w:val="24"/>
          <w:szCs w:val="24"/>
          <w:lang w:val="en-US"/>
        </w:rPr>
        <w:t xml:space="preserve"> </w:t>
      </w:r>
      <w:r w:rsidR="00C80655">
        <w:rPr>
          <w:rFonts w:ascii="Arial" w:eastAsia="Times New Roman" w:hAnsi="Arial" w:cs="Arial"/>
          <w:color w:val="000000"/>
          <w:sz w:val="24"/>
          <w:szCs w:val="24"/>
          <w:lang w:val="en-US"/>
        </w:rPr>
        <w:fldChar w:fldCharType="begin" w:fldLock="1"/>
      </w:r>
      <w:r w:rsidR="00C80655">
        <w:rPr>
          <w:rFonts w:ascii="Arial" w:eastAsia="Times New Roman" w:hAnsi="Arial" w:cs="Arial"/>
          <w:color w:val="000000"/>
          <w:sz w:val="24"/>
          <w:szCs w:val="24"/>
          <w:lang w:val="en-US"/>
        </w:rPr>
        <w:instrText>ADDIN CSL_CITATION { "citationItems" : [ { "id" : "ITEM-1", "itemData" : { "URL" : "http://cmnmaps.ca/EELGRASS/", "accessed" : { "date-parts" : [ [ "2015", "7", "15" ] ] }, "author" : [ { "dropping-particle" : "", "family" : "Mason", "given" : "B", "non-dropping-particle" : "", "parse-names" : false, "suffix" : "" }, { "dropping-particle" : "", "family" : "Knight", "given" : "R", "non-dropping-particle" : "", "parse-names" : false, "suffix" : "" }, { "dropping-particle" : "", "family" : "Boyer", "given" : "L", "non-dropping-particle" : "", "parse-names" : false, "suffix" : "" } ], "container-title" : "Community Mapping Network British Columbia", "id" : "ITEM-1", "issued" : { "date-parts" : [ [ "2015" ] ] }, "title" : "Eelgrass Community Mapping Network", "type" : "webpage" }, "uris" : [ "http://www.mendeley.com/documents/?uuid=a208bf3b-b4d5-4336-bfb1-92655cf5f5bd" ] } ], "mendeley" : { "formattedCitation" : "(Mason et al. 2015)", "plainTextFormattedCitation" : "(Mason et al. 2015)", "previouslyFormattedCitation" : "(Mason et al. 2015)" }, "properties" : { "noteIndex" : 0 }, "schema" : "https://github.com/citation-style-language/schema/raw/master/csl-citation.json" }</w:instrText>
      </w:r>
      <w:r w:rsidR="00C80655">
        <w:rPr>
          <w:rFonts w:ascii="Arial" w:eastAsia="Times New Roman" w:hAnsi="Arial" w:cs="Arial"/>
          <w:color w:val="000000"/>
          <w:sz w:val="24"/>
          <w:szCs w:val="24"/>
          <w:lang w:val="en-US"/>
        </w:rPr>
        <w:fldChar w:fldCharType="separate"/>
      </w:r>
      <w:r w:rsidR="00C80655" w:rsidRPr="00C80655">
        <w:rPr>
          <w:rFonts w:ascii="Arial" w:eastAsia="Times New Roman" w:hAnsi="Arial" w:cs="Arial"/>
          <w:noProof/>
          <w:color w:val="000000"/>
          <w:sz w:val="24"/>
          <w:szCs w:val="24"/>
          <w:lang w:val="en-US"/>
        </w:rPr>
        <w:t>(Mason et al. 2015)</w:t>
      </w:r>
      <w:r w:rsidR="00C80655">
        <w:rPr>
          <w:rFonts w:ascii="Arial" w:eastAsia="Times New Roman" w:hAnsi="Arial" w:cs="Arial"/>
          <w:color w:val="000000"/>
          <w:sz w:val="24"/>
          <w:szCs w:val="24"/>
          <w:lang w:val="en-US"/>
        </w:rPr>
        <w:fldChar w:fldCharType="end"/>
      </w:r>
      <w:r w:rsidRPr="00321A4E">
        <w:rPr>
          <w:rFonts w:ascii="Arial" w:eastAsia="Times New Roman" w:hAnsi="Arial" w:cs="Arial"/>
          <w:color w:val="000000"/>
          <w:sz w:val="24"/>
          <w:szCs w:val="24"/>
          <w:lang w:val="en-US"/>
        </w:rPr>
        <w:t xml:space="preserve">.  </w:t>
      </w:r>
      <w:r w:rsidRPr="00321A4E">
        <w:rPr>
          <w:rFonts w:ascii="Arial" w:eastAsia="Times New Roman" w:hAnsi="Arial" w:cs="Arial"/>
          <w:i/>
          <w:color w:val="000000"/>
          <w:sz w:val="24"/>
          <w:szCs w:val="24"/>
          <w:lang w:val="en-US"/>
        </w:rPr>
        <w:t>Z</w:t>
      </w:r>
      <w:r w:rsidR="0051274C" w:rsidRPr="0085173E">
        <w:rPr>
          <w:rFonts w:ascii="Arial" w:eastAsia="Times New Roman" w:hAnsi="Arial" w:cs="Arial"/>
          <w:i/>
          <w:color w:val="000000"/>
          <w:sz w:val="24"/>
          <w:szCs w:val="24"/>
          <w:lang w:val="en-US"/>
        </w:rPr>
        <w:t xml:space="preserve">. </w:t>
      </w:r>
      <w:proofErr w:type="gramStart"/>
      <w:r w:rsidR="0051274C" w:rsidRPr="0085173E">
        <w:rPr>
          <w:rFonts w:ascii="Arial" w:eastAsia="Times New Roman" w:hAnsi="Arial" w:cs="Arial"/>
          <w:i/>
          <w:color w:val="000000"/>
          <w:sz w:val="24"/>
          <w:szCs w:val="24"/>
          <w:lang w:val="en-US"/>
        </w:rPr>
        <w:t>marina</w:t>
      </w:r>
      <w:proofErr w:type="gramEnd"/>
      <w:r w:rsidRPr="00321A4E">
        <w:rPr>
          <w:rFonts w:ascii="Arial" w:eastAsia="Times New Roman" w:hAnsi="Arial" w:cs="Arial"/>
          <w:color w:val="000000"/>
          <w:sz w:val="24"/>
          <w:szCs w:val="24"/>
          <w:lang w:val="en-US"/>
        </w:rPr>
        <w:t xml:space="preserve">, like other </w:t>
      </w:r>
      <w:proofErr w:type="spellStart"/>
      <w:r w:rsidRPr="00321A4E">
        <w:rPr>
          <w:rFonts w:ascii="Arial" w:eastAsia="Times New Roman" w:hAnsi="Arial" w:cs="Arial"/>
          <w:color w:val="000000"/>
          <w:sz w:val="24"/>
          <w:szCs w:val="24"/>
          <w:lang w:val="en-US"/>
        </w:rPr>
        <w:t>seagrasses</w:t>
      </w:r>
      <w:proofErr w:type="spellEnd"/>
      <w:r w:rsidRPr="00321A4E">
        <w:rPr>
          <w:rFonts w:ascii="Arial" w:eastAsia="Times New Roman" w:hAnsi="Arial" w:cs="Arial"/>
          <w:color w:val="000000"/>
          <w:sz w:val="24"/>
          <w:szCs w:val="24"/>
          <w:lang w:val="en-US"/>
        </w:rPr>
        <w:t xml:space="preserve">, hosts a rich faunal assemblage of gastropods, crustaceans </w:t>
      </w:r>
      <w:r w:rsidR="00F93AEE">
        <w:rPr>
          <w:rFonts w:ascii="Arial" w:eastAsia="Times New Roman" w:hAnsi="Arial" w:cs="Arial"/>
          <w:color w:val="000000"/>
          <w:sz w:val="24"/>
          <w:szCs w:val="24"/>
          <w:lang w:val="en-US"/>
        </w:rPr>
        <w:t>and other taxa</w:t>
      </w:r>
      <w:r w:rsidRPr="00321A4E">
        <w:rPr>
          <w:rFonts w:ascii="Arial" w:eastAsia="Times New Roman" w:hAnsi="Arial" w:cs="Arial"/>
          <w:color w:val="000000"/>
          <w:sz w:val="24"/>
          <w:szCs w:val="24"/>
          <w:lang w:val="en-US"/>
        </w:rPr>
        <w:t xml:space="preserve"> that live on and among the </w:t>
      </w:r>
      <w:r w:rsidR="00057296" w:rsidRPr="00321A4E">
        <w:rPr>
          <w:rFonts w:ascii="Arial" w:eastAsia="Times New Roman" w:hAnsi="Arial" w:cs="Arial"/>
          <w:color w:val="000000"/>
          <w:sz w:val="24"/>
          <w:szCs w:val="24"/>
          <w:lang w:val="en-US"/>
        </w:rPr>
        <w:t xml:space="preserve">eelgrass </w:t>
      </w:r>
      <w:r w:rsidRPr="00321A4E">
        <w:rPr>
          <w:rFonts w:ascii="Arial" w:eastAsia="Times New Roman" w:hAnsi="Arial" w:cs="Arial"/>
          <w:color w:val="000000"/>
          <w:sz w:val="24"/>
          <w:szCs w:val="24"/>
          <w:lang w:val="en-US"/>
        </w:rPr>
        <w:t xml:space="preserve">blades. These </w:t>
      </w:r>
      <w:proofErr w:type="spellStart"/>
      <w:r w:rsidRPr="00321A4E">
        <w:rPr>
          <w:rFonts w:ascii="Arial" w:eastAsia="Times New Roman" w:hAnsi="Arial" w:cs="Arial"/>
          <w:color w:val="000000"/>
          <w:sz w:val="24"/>
          <w:szCs w:val="24"/>
          <w:lang w:val="en-US"/>
        </w:rPr>
        <w:t>epifauna</w:t>
      </w:r>
      <w:proofErr w:type="spellEnd"/>
      <w:r w:rsidRPr="00321A4E">
        <w:rPr>
          <w:rFonts w:ascii="Arial" w:eastAsia="Times New Roman" w:hAnsi="Arial" w:cs="Arial"/>
          <w:color w:val="000000"/>
          <w:sz w:val="24"/>
          <w:szCs w:val="24"/>
          <w:lang w:val="en-US"/>
        </w:rPr>
        <w:t xml:space="preserve"> consume </w:t>
      </w:r>
      <w:r w:rsidR="00DE1649" w:rsidRPr="00321A4E">
        <w:rPr>
          <w:rFonts w:ascii="Arial" w:eastAsia="Times New Roman" w:hAnsi="Arial" w:cs="Arial"/>
          <w:color w:val="000000"/>
          <w:sz w:val="24"/>
          <w:szCs w:val="24"/>
          <w:lang w:val="en-US"/>
        </w:rPr>
        <w:t xml:space="preserve">epiphytic </w:t>
      </w:r>
      <w:r w:rsidRPr="00321A4E">
        <w:rPr>
          <w:rFonts w:ascii="Arial" w:eastAsia="Times New Roman" w:hAnsi="Arial" w:cs="Arial"/>
          <w:color w:val="000000"/>
          <w:sz w:val="24"/>
          <w:szCs w:val="24"/>
          <w:lang w:val="en-US"/>
        </w:rPr>
        <w:t xml:space="preserve">algae growing on </w:t>
      </w:r>
      <w:proofErr w:type="spellStart"/>
      <w:r w:rsidRPr="00321A4E">
        <w:rPr>
          <w:rFonts w:ascii="Arial" w:eastAsia="Times New Roman" w:hAnsi="Arial" w:cs="Arial"/>
          <w:color w:val="000000"/>
          <w:sz w:val="24"/>
          <w:szCs w:val="24"/>
          <w:lang w:val="en-US"/>
        </w:rPr>
        <w:t>seagrass</w:t>
      </w:r>
      <w:proofErr w:type="spellEnd"/>
      <w:r w:rsidRPr="00321A4E">
        <w:rPr>
          <w:rFonts w:ascii="Arial" w:eastAsia="Times New Roman" w:hAnsi="Arial" w:cs="Arial"/>
          <w:color w:val="000000"/>
          <w:sz w:val="24"/>
          <w:szCs w:val="24"/>
          <w:lang w:val="en-US"/>
        </w:rPr>
        <w:t xml:space="preserve">, detritus and each other, forming the </w:t>
      </w:r>
      <w:r w:rsidRPr="00321A4E">
        <w:rPr>
          <w:rFonts w:ascii="Arial" w:eastAsia="Times New Roman" w:hAnsi="Arial" w:cs="Arial"/>
          <w:color w:val="000000"/>
          <w:sz w:val="24"/>
          <w:szCs w:val="24"/>
          <w:lang w:val="en-US"/>
        </w:rPr>
        <w:lastRenderedPageBreak/>
        <w:t>base of a highly productive food web</w:t>
      </w:r>
      <w:r w:rsidR="00F93AEE">
        <w:rPr>
          <w:rFonts w:ascii="Arial" w:eastAsia="Times New Roman" w:hAnsi="Arial" w:cs="Arial"/>
          <w:color w:val="000000"/>
          <w:sz w:val="24"/>
          <w:szCs w:val="24"/>
          <w:lang w:val="en-US"/>
        </w:rPr>
        <w:t xml:space="preserve"> </w:t>
      </w:r>
      <w:r w:rsidR="00736169">
        <w:rPr>
          <w:rFonts w:ascii="Arial" w:eastAsia="Times New Roman" w:hAnsi="Arial" w:cs="Arial"/>
          <w:color w:val="000000"/>
          <w:sz w:val="24"/>
          <w:szCs w:val="24"/>
          <w:lang w:val="en-US"/>
        </w:rPr>
        <w:fldChar w:fldCharType="begin" w:fldLock="1"/>
      </w:r>
      <w:r w:rsidR="00736169">
        <w:rPr>
          <w:rFonts w:ascii="Arial" w:eastAsia="Times New Roman" w:hAnsi="Arial" w:cs="Arial"/>
          <w:color w:val="000000"/>
          <w:sz w:val="24"/>
          <w:szCs w:val="24"/>
          <w:lang w:val="en-US"/>
        </w:rPr>
        <w:instrText>ADDIN CSL_CITATION { "citationItems" : [ { "id" : "ITEM-1", "itemData" : { "ISBN" : "0521661846", "author" : [ { "dropping-particle" : "", "family" : "Hemminga", "given" : "Marten A.", "non-dropping-particle" : "", "parse-names" : false, "suffix" : "" }, { "dropping-particle" : "", "family" : "Duarte", "given" : "Carlos M.", "non-dropping-particle" : "", "parse-names" : false, "suffix" : "" } ], "id" : "ITEM-1", "issued" : { "date-parts" : [ [ "2000" ] ] }, "publisher" : "Cambridge University Press", "title" : "Seagrass ecology", "type" : "book" }, "uris" : [ "http://www.mendeley.com/documents/?uuid=b36cab9c-3fdb-4363-82ba-be8e0c7c3772" ] }, { "id" : "ITEM-2", "itemData" : { "DOI" : "http://dx.doi.org/10.1016/j.jembe.2005.12.044", "ISSN" : "0022-0981", "abstract" : "During the past two decades we have gained much insight into the factors that regulate the productivity of seagrass dominated ecosystems, especially those at low latitudes. Here, we review and reassess the importance of plant\u2013herbivore interactions in seagrass meadows, focusing on recent studies that have examined: 1) grazing on live seagrass leaves; 2) consumption of epiphytic algae growing on seagrass leaves; and 3) consumption of planktonic algae from the waters surrounding seagrass meadows. The major conclusion is that, in contrast to what has been reported in much of the literature on food webs in seagrass meadows, a diverse grazing pathway continues to represent an important conduit for the transfer of energy from the primary producers to higher order consumers. This remains true, although in many areas consumption of seagrasses is reduced in an historical context, owing to the overharvesting of many large species of herbivorous waterfowl, turtles and mammals.  We also summarize our view of the important gaps in understanding the broadly defined topic of herbivory in seagrass-dominated ecosystems. We suggest that future studies should focus on: understanding the foraging strategies of seagrass herbivores; quantifying the impact of herbivory on seagrass demography, including effects on sexual reproduction, the fate of flowers, and the production of fruits and seeds; and documenting the commonness of compensatory responses to grazing. In addition, the role of chemical defenses in seagrass species remains inadequately investigated. Studies of the roles of nutritional content (as measured by C/N/P ratios) and chemical defenses are also fertile grounds for future studies of epiphytes and their grazers, as are additional experiments to quantify the relative roles of top-down and bottom-up factors as they determine algal growth and abundance. There is also a need to expand the geographical scope of studies of epiphyte\u2013grazer interactions from cold temperate to sub-tropical and tropical waters. Suspension feeders also need to be studied more broadly, with additional experiments required to quantify their effects on water clarity and their ability to fertilize pore waters, and whether benefits from these activities balances the costs of shading and competition for space that can result from both epifaunal and infaunal suspension feeders.", "author" : [ { "dropping-particle" : "", "family" : "Heck Jr.", "given" : "Kenneth L", "non-dropping-particle" : "", "parse-names" : false, "suffix" : "" }, { "dropping-particle" : "", "family" : "Valentine", "given" : "John F", "non-dropping-particle" : "", "parse-names" : false, "suffix" : "" } ], "container-title" : "Journal of Experimental Marine Biology and Ecology", "id" : "ITEM-2", "issue" : "1", "issued" : { "date-parts" : [ [ "2006", "3", "7" ] ] }, "page" : "420-436", "title" : "Plant\u2013herbivore interactions in seagrass meadows", "type" : "article-journal", "volume" : "330" }, "uris" : [ "http://www.mendeley.com/documents/?uuid=72519413-116f-4d5f-8802-392e4d92124a" ] } ], "mendeley" : { "formattedCitation" : "(Hemminga and Duarte 2000, Heck Jr. and Valentine 2006)", "plainTextFormattedCitation" : "(Hemminga and Duarte 2000, Heck Jr. and Valentine 2006)", "previouslyFormattedCitation" : "(Hemminga and Duarte 2000, Heck Jr. and Valentine 2006)" }, "properties" : { "noteIndex" : 0 }, "schema" : "https://github.com/citation-style-language/schema/raw/master/csl-citation.json" }</w:instrText>
      </w:r>
      <w:r w:rsidR="00736169">
        <w:rPr>
          <w:rFonts w:ascii="Arial" w:eastAsia="Times New Roman" w:hAnsi="Arial" w:cs="Arial"/>
          <w:color w:val="000000"/>
          <w:sz w:val="24"/>
          <w:szCs w:val="24"/>
          <w:lang w:val="en-US"/>
        </w:rPr>
        <w:fldChar w:fldCharType="separate"/>
      </w:r>
      <w:r w:rsidR="00736169" w:rsidRPr="00736169">
        <w:rPr>
          <w:rFonts w:ascii="Arial" w:eastAsia="Times New Roman" w:hAnsi="Arial" w:cs="Arial"/>
          <w:noProof/>
          <w:color w:val="000000"/>
          <w:sz w:val="24"/>
          <w:szCs w:val="24"/>
          <w:lang w:val="en-US"/>
        </w:rPr>
        <w:t>(Hemminga and Duarte 2000, Heck Jr. and Valentine 2006)</w:t>
      </w:r>
      <w:r w:rsidR="00736169">
        <w:rPr>
          <w:rFonts w:ascii="Arial" w:eastAsia="Times New Roman" w:hAnsi="Arial" w:cs="Arial"/>
          <w:color w:val="000000"/>
          <w:sz w:val="24"/>
          <w:szCs w:val="24"/>
          <w:lang w:val="en-US"/>
        </w:rPr>
        <w:fldChar w:fldCharType="end"/>
      </w:r>
      <w:r w:rsidR="00736169">
        <w:rPr>
          <w:rFonts w:ascii="Arial" w:eastAsia="Times New Roman" w:hAnsi="Arial" w:cs="Arial"/>
          <w:color w:val="000000"/>
          <w:sz w:val="24"/>
          <w:szCs w:val="24"/>
          <w:lang w:val="en-US"/>
        </w:rPr>
        <w:t>.</w:t>
      </w:r>
    </w:p>
    <w:p w14:paraId="116C8F3A" w14:textId="0C072369" w:rsidR="00A820EA" w:rsidRPr="00321A4E" w:rsidRDefault="00E10C34">
      <w:pPr>
        <w:spacing w:after="0" w:line="480" w:lineRule="auto"/>
        <w:ind w:firstLine="720"/>
        <w:rPr>
          <w:rFonts w:ascii="Arial" w:eastAsia="Times New Roman" w:hAnsi="Arial" w:cs="Arial"/>
          <w:color w:val="000000"/>
          <w:sz w:val="24"/>
          <w:szCs w:val="24"/>
          <w:lang w:val="en-US"/>
        </w:rPr>
      </w:pPr>
      <w:r w:rsidRPr="00917A7D">
        <w:rPr>
          <w:rFonts w:ascii="Arial" w:eastAsia="Times New Roman" w:hAnsi="Arial" w:cs="Arial"/>
          <w:color w:val="000000"/>
          <w:sz w:val="24"/>
          <w:szCs w:val="24"/>
          <w:lang w:val="en-US"/>
        </w:rPr>
        <w:t xml:space="preserve">We quantified </w:t>
      </w:r>
      <w:r w:rsidR="00730C85">
        <w:rPr>
          <w:rFonts w:ascii="Arial" w:eastAsia="Times New Roman" w:hAnsi="Arial" w:cs="Arial"/>
          <w:color w:val="000000"/>
          <w:sz w:val="24"/>
          <w:szCs w:val="24"/>
          <w:lang w:val="en-US"/>
        </w:rPr>
        <w:t xml:space="preserve">several </w:t>
      </w:r>
      <w:r w:rsidRPr="00917A7D">
        <w:rPr>
          <w:rFonts w:ascii="Arial" w:eastAsia="Times New Roman" w:hAnsi="Arial" w:cs="Arial"/>
          <w:color w:val="000000"/>
          <w:sz w:val="24"/>
          <w:szCs w:val="24"/>
          <w:lang w:val="en-US"/>
        </w:rPr>
        <w:t xml:space="preserve">biotic attributes of eelgrass </w:t>
      </w:r>
      <w:r w:rsidR="00C4247B" w:rsidRPr="00321A4E">
        <w:rPr>
          <w:rFonts w:ascii="Arial" w:eastAsia="Times New Roman" w:hAnsi="Arial" w:cs="Arial"/>
          <w:color w:val="000000"/>
          <w:sz w:val="24"/>
          <w:szCs w:val="24"/>
          <w:lang w:val="en-US"/>
        </w:rPr>
        <w:t xml:space="preserve">meadows that could explain variation in eelgrass associated invertebrate biodiversity. We estimated shoot density, leaf area </w:t>
      </w:r>
      <w:r w:rsidR="00AB541C">
        <w:rPr>
          <w:rFonts w:ascii="Arial" w:eastAsia="Times New Roman" w:hAnsi="Arial" w:cs="Arial"/>
          <w:color w:val="000000"/>
          <w:sz w:val="24"/>
          <w:szCs w:val="24"/>
          <w:lang w:val="en-US"/>
        </w:rPr>
        <w:t>index (LAI)</w:t>
      </w:r>
      <w:r w:rsidR="00C4247B" w:rsidRPr="00321A4E">
        <w:rPr>
          <w:rFonts w:ascii="Arial" w:eastAsia="Times New Roman" w:hAnsi="Arial" w:cs="Arial"/>
          <w:color w:val="000000"/>
          <w:sz w:val="24"/>
          <w:szCs w:val="24"/>
          <w:lang w:val="en-US"/>
        </w:rPr>
        <w:t xml:space="preserve"> and meadow area. Shoot density and LAI were estimated from four 0.28 m</w:t>
      </w:r>
      <w:r w:rsidR="00C4247B" w:rsidRPr="00321A4E">
        <w:rPr>
          <w:rFonts w:ascii="Arial" w:eastAsia="Times New Roman" w:hAnsi="Arial" w:cs="Arial"/>
          <w:color w:val="000000"/>
          <w:sz w:val="24"/>
          <w:szCs w:val="24"/>
          <w:vertAlign w:val="superscript"/>
          <w:lang w:val="en-US"/>
        </w:rPr>
        <w:t>2</w:t>
      </w:r>
      <w:r w:rsidR="00C4247B" w:rsidRPr="00321A4E">
        <w:rPr>
          <w:rFonts w:ascii="Arial" w:eastAsia="Times New Roman" w:hAnsi="Arial" w:cs="Arial"/>
          <w:color w:val="000000"/>
          <w:sz w:val="24"/>
          <w:szCs w:val="24"/>
          <w:lang w:val="en-US"/>
        </w:rPr>
        <w:t xml:space="preserve"> quadrats collected outside each corner of a 4 x 4 m grid demarcated for community sampling (described below) at each </w:t>
      </w:r>
      <w:r w:rsidR="0067294D">
        <w:rPr>
          <w:rFonts w:ascii="Arial" w:eastAsia="Times New Roman" w:hAnsi="Arial" w:cs="Arial"/>
          <w:color w:val="000000"/>
          <w:sz w:val="24"/>
          <w:szCs w:val="24"/>
          <w:lang w:val="en-US"/>
        </w:rPr>
        <w:t xml:space="preserve">site concurrent with </w:t>
      </w:r>
      <w:proofErr w:type="spellStart"/>
      <w:r w:rsidR="0067294D">
        <w:rPr>
          <w:rFonts w:ascii="Arial" w:eastAsia="Times New Roman" w:hAnsi="Arial" w:cs="Arial"/>
          <w:color w:val="000000"/>
          <w:sz w:val="24"/>
          <w:szCs w:val="24"/>
          <w:lang w:val="en-US"/>
        </w:rPr>
        <w:t>epifaunal</w:t>
      </w:r>
      <w:proofErr w:type="spellEnd"/>
      <w:r w:rsidR="0067294D">
        <w:rPr>
          <w:rFonts w:ascii="Arial" w:eastAsia="Times New Roman" w:hAnsi="Arial" w:cs="Arial"/>
          <w:color w:val="000000"/>
          <w:sz w:val="24"/>
          <w:szCs w:val="24"/>
          <w:lang w:val="en-US"/>
        </w:rPr>
        <w:t xml:space="preserve"> sampling</w:t>
      </w:r>
      <w:r w:rsidR="00C4247B" w:rsidRPr="00321A4E">
        <w:rPr>
          <w:rFonts w:ascii="Arial" w:eastAsia="Times New Roman" w:hAnsi="Arial" w:cs="Arial"/>
          <w:color w:val="000000"/>
          <w:sz w:val="24"/>
          <w:szCs w:val="24"/>
          <w:lang w:val="en-US"/>
        </w:rPr>
        <w:t xml:space="preserve"> </w:t>
      </w:r>
      <w:r w:rsidR="0067294D">
        <w:rPr>
          <w:rFonts w:ascii="Arial" w:eastAsia="Times New Roman" w:hAnsi="Arial" w:cs="Arial"/>
          <w:color w:val="000000"/>
          <w:sz w:val="24"/>
          <w:szCs w:val="24"/>
          <w:lang w:val="en-US"/>
        </w:rPr>
        <w:t>(</w:t>
      </w:r>
      <w:commentRangeStart w:id="2"/>
      <w:r w:rsidR="0067294D">
        <w:rPr>
          <w:rFonts w:ascii="Arial" w:eastAsia="Times New Roman" w:hAnsi="Arial" w:cs="Arial"/>
          <w:color w:val="000000"/>
          <w:sz w:val="24"/>
          <w:szCs w:val="24"/>
          <w:lang w:val="en-US"/>
        </w:rPr>
        <w:t>Figure 1</w:t>
      </w:r>
      <w:commentRangeEnd w:id="2"/>
      <w:r w:rsidR="003032E1">
        <w:rPr>
          <w:rStyle w:val="CommentReference"/>
        </w:rPr>
        <w:commentReference w:id="2"/>
      </w:r>
      <w:r w:rsidR="00700C7A">
        <w:rPr>
          <w:rFonts w:ascii="Arial" w:eastAsia="Times New Roman" w:hAnsi="Arial" w:cs="Arial"/>
          <w:color w:val="000000"/>
          <w:sz w:val="24"/>
          <w:szCs w:val="24"/>
          <w:lang w:val="en-US"/>
        </w:rPr>
        <w:t>)</w:t>
      </w:r>
      <w:r w:rsidR="00C4247B" w:rsidRPr="00321A4E">
        <w:rPr>
          <w:rFonts w:ascii="Arial" w:eastAsia="Times New Roman" w:hAnsi="Arial" w:cs="Arial"/>
          <w:color w:val="000000"/>
          <w:sz w:val="24"/>
          <w:szCs w:val="24"/>
          <w:lang w:val="en-US"/>
        </w:rPr>
        <w:t xml:space="preserve">. </w:t>
      </w:r>
      <w:commentRangeStart w:id="3"/>
      <w:r w:rsidR="00C4247B" w:rsidRPr="00321A4E">
        <w:rPr>
          <w:rFonts w:ascii="Arial" w:eastAsia="Times New Roman" w:hAnsi="Arial" w:cs="Arial"/>
          <w:color w:val="000000"/>
          <w:sz w:val="24"/>
          <w:szCs w:val="24"/>
          <w:lang w:val="en-US"/>
        </w:rPr>
        <w:t>We removed, dried and weighed eelgrass and its associated epiphytes, and standardized epiphyte mass to eelgrass mass</w:t>
      </w:r>
      <w:commentRangeEnd w:id="3"/>
      <w:r w:rsidR="003F1471">
        <w:rPr>
          <w:rStyle w:val="CommentReference"/>
        </w:rPr>
        <w:commentReference w:id="3"/>
      </w:r>
      <w:r w:rsidR="00C4247B" w:rsidRPr="00321A4E">
        <w:rPr>
          <w:rFonts w:ascii="Arial" w:eastAsia="Times New Roman" w:hAnsi="Arial" w:cs="Arial"/>
          <w:color w:val="000000"/>
          <w:sz w:val="24"/>
          <w:szCs w:val="24"/>
          <w:lang w:val="en-US"/>
        </w:rPr>
        <w:t xml:space="preserve">.  To estimate LAI, we counted the number of blades per </w:t>
      </w:r>
      <w:r w:rsidR="00DE1649" w:rsidRPr="00321A4E">
        <w:rPr>
          <w:rFonts w:ascii="Arial" w:eastAsia="Times New Roman" w:hAnsi="Arial" w:cs="Arial"/>
          <w:color w:val="000000"/>
          <w:sz w:val="24"/>
          <w:szCs w:val="24"/>
          <w:lang w:val="en-US"/>
        </w:rPr>
        <w:t xml:space="preserve">eelgrass </w:t>
      </w:r>
      <w:r w:rsidR="00C4247B" w:rsidRPr="00321A4E">
        <w:rPr>
          <w:rFonts w:ascii="Arial" w:eastAsia="Times New Roman" w:hAnsi="Arial" w:cs="Arial"/>
          <w:color w:val="000000"/>
          <w:sz w:val="24"/>
          <w:szCs w:val="24"/>
          <w:lang w:val="en-US"/>
        </w:rPr>
        <w:t xml:space="preserve">shoot and measured the longest blade for length (from top of sheath to tip of blade) and width (at the midpoint). We then multiplied the width and length of the longest blade by the number of blades for each shoot </w:t>
      </w:r>
      <w:r w:rsidR="00C80655">
        <w:rPr>
          <w:rFonts w:ascii="Arial" w:eastAsia="Times New Roman" w:hAnsi="Arial" w:cs="Arial"/>
          <w:color w:val="000000"/>
          <w:sz w:val="24"/>
          <w:szCs w:val="24"/>
          <w:lang w:val="en-US"/>
        </w:rPr>
        <w:fldChar w:fldCharType="begin" w:fldLock="1"/>
      </w:r>
      <w:r w:rsidR="009C32B8">
        <w:rPr>
          <w:rFonts w:ascii="Arial" w:eastAsia="Times New Roman" w:hAnsi="Arial" w:cs="Arial"/>
          <w:color w:val="000000"/>
          <w:sz w:val="24"/>
          <w:szCs w:val="24"/>
          <w:lang w:val="en-US"/>
        </w:rPr>
        <w:instrText>ADDIN CSL_CITATION { "citationItems" : [ { "id" : "ITEM-1", "itemData" : { "DOI" : "10.3354/meps08534", "ISSN" : "0171-8630", "abstract" : "The influence of continuous (non-fragmented) and reticulate (fragmented) bed type and plant architecture on the species richness, abundance and assemblage composition of motile macroinvertebrates associated with the seagrass Posidonia oceanica was investigated at 3 different spatial scales (10s of metres ['small], 100s of metres ['medium'] and kilometres ['large']). Univariate and multivariate analyses did not identify significant differences in the attributes of macroinvertebrate assemblages between the 2 P. oceanica bed types over the 3 spatial scales considered. On the other hand, significant spatial variation in macroinvertebrate attributes was detected at the large spatial scale. Results of univariate regression and multivariate correlation analysis consistently indicated significant relationships between attributes of the macroinvertebrate assemblages and epiphyte biomass at the large spatial scale. Although less consistent, significant relationships were also detected between attributes of the macroinvertebrate assemblages, and mean sediment grain size, total organic carbon in sediment and shoot biomass at the large and medium spatial scales. The findings indicate that naturally fragmented and non-fragmented P. oceanica beds have similar habitat characteristics for the associated macroinvertebrates and that local factors, which influence seagrass bed architecture and particularly epiphyte load, have greater influence on the seagrass fauna. Data from the present study support the notion that fragmented seagrass beds should receive the same attention as non-fragmented ones with regard to habitat conservation and protection.", "author" : [ { "dropping-particle" : "", "family" : "Borg", "given" : "J A", "non-dropping-particle" : "", "parse-names" : false, "suffix" : "" }, { "dropping-particle" : "", "family" : "Rowden", "given" : "A A", "non-dropping-particle" : "", "parse-names" : false, "suffix" : "" }, { "dropping-particle" : "", "family" : "Attrill", "given" : "M J", "non-dropping-particle" : "", "parse-names" : false, "suffix" : "" }, { "dropping-particle" : "", "family" : "Schembri", "given" : "P J", "non-dropping-particle" : "", "parse-names" : false, "suffix" : "" }, { "dropping-particle" : "", "family" : "Jones", "given" : "M B", "non-dropping-particle" : "", "parse-names" : false, "suffix" : "" } ], "container-title" : "Marine Ecology Progress Series", "id" : "ITEM-1", "issued" : { "date-parts" : [ [ "2010" ] ] }, "language" : "English", "note" : "ISI Document Delivery No.: 606QD\nTimes Cited: 10\nCited Reference Count: 61\nBorg, Joseph A. Rowden, Ashley A. Attrill, Martin J. Schembri, Patrick J. Jones, Malcolm B.\nSchembri, Patrick J./0000-0002-6723-7198\nUniversity of Malta\nWe thank M. Kendall (Plymouth Marine Laboratory), M. B. Scipione (Stazione Zoologica Anton Dohrn, Ischia, Naples) and C. Mifsud (Malta) for help with identification of macrofauna. We are grateful to the anonymous reviewers and to the editor for their useful comments and suggestions. J.A.B. received financial support from the University of Malta.\n10\n3\n22\nInter-research\nOldendorf luhe\n1616-1599", "page" : "91-104", "publisher-place" : "[Borg, Joseph A. Rowden, Ashley A. Attrill, Martin J. Jones, Malcolm B.] Univ Plymouth, Inst Marine, Marine Biol &amp; Ecol Res Ctr, Plymouth PL4 8AA, Devon, England. [Borg, Joseph A. Schembri, Patrick J.] Univ Malta, Dept Biol, Msida 2080, MSD, Malta. Borg, ", "title" : "Spatial variation in the composition of motile macroinvertebrate assemblages associated with two bed types of the seagrass Posidonia oceanica", "type" : "article-journal", "volume" : "406" }, "uris" : [ "http://www.mendeley.com/documents/?uuid=a30b8b75-bb81-4e41-839a-67186e35ec04" ] } ], "mendeley" : { "formattedCitation" : "(Borg et al. 2010)", "manualFormatting" : "(after Borg et al. 2010)", "plainTextFormattedCitation" : "(Borg et al. 2010)", "previouslyFormattedCitation" : "(Borg et al. 2010)" }, "properties" : { "noteIndex" : 0 }, "schema" : "https://github.com/citation-style-language/schema/raw/master/csl-citation.json" }</w:instrText>
      </w:r>
      <w:r w:rsidR="00C80655">
        <w:rPr>
          <w:rFonts w:ascii="Arial" w:eastAsia="Times New Roman" w:hAnsi="Arial" w:cs="Arial"/>
          <w:color w:val="000000"/>
          <w:sz w:val="24"/>
          <w:szCs w:val="24"/>
          <w:lang w:val="en-US"/>
        </w:rPr>
        <w:fldChar w:fldCharType="separate"/>
      </w:r>
      <w:r w:rsidR="00C80655" w:rsidRPr="00C80655">
        <w:rPr>
          <w:rFonts w:ascii="Arial" w:eastAsia="Times New Roman" w:hAnsi="Arial" w:cs="Arial"/>
          <w:noProof/>
          <w:color w:val="000000"/>
          <w:sz w:val="24"/>
          <w:szCs w:val="24"/>
          <w:lang w:val="en-US"/>
        </w:rPr>
        <w:t>(</w:t>
      </w:r>
      <w:r w:rsidR="00C80655">
        <w:rPr>
          <w:rFonts w:ascii="Arial" w:eastAsia="Times New Roman" w:hAnsi="Arial" w:cs="Arial"/>
          <w:noProof/>
          <w:color w:val="000000"/>
          <w:sz w:val="24"/>
          <w:szCs w:val="24"/>
          <w:lang w:val="en-US"/>
        </w:rPr>
        <w:t xml:space="preserve">after </w:t>
      </w:r>
      <w:r w:rsidR="00C80655" w:rsidRPr="00C80655">
        <w:rPr>
          <w:rFonts w:ascii="Arial" w:eastAsia="Times New Roman" w:hAnsi="Arial" w:cs="Arial"/>
          <w:noProof/>
          <w:color w:val="000000"/>
          <w:sz w:val="24"/>
          <w:szCs w:val="24"/>
          <w:lang w:val="en-US"/>
        </w:rPr>
        <w:t>Borg et al. 2010)</w:t>
      </w:r>
      <w:r w:rsidR="00C80655">
        <w:rPr>
          <w:rFonts w:ascii="Arial" w:eastAsia="Times New Roman" w:hAnsi="Arial" w:cs="Arial"/>
          <w:color w:val="000000"/>
          <w:sz w:val="24"/>
          <w:szCs w:val="24"/>
          <w:lang w:val="en-US"/>
        </w:rPr>
        <w:fldChar w:fldCharType="end"/>
      </w:r>
      <w:r w:rsidR="00C4247B" w:rsidRPr="00321A4E">
        <w:rPr>
          <w:rFonts w:ascii="Arial" w:eastAsia="Times New Roman" w:hAnsi="Arial" w:cs="Arial"/>
          <w:color w:val="000000"/>
          <w:sz w:val="24"/>
          <w:szCs w:val="24"/>
          <w:lang w:val="en-US"/>
        </w:rPr>
        <w:t xml:space="preserve">. </w:t>
      </w:r>
      <w:r w:rsidR="0086798B" w:rsidRPr="00321A4E">
        <w:rPr>
          <w:rFonts w:ascii="Arial" w:eastAsia="Times New Roman" w:hAnsi="Arial" w:cs="Arial"/>
          <w:color w:val="000000"/>
          <w:sz w:val="24"/>
          <w:szCs w:val="24"/>
          <w:lang w:val="en-US"/>
        </w:rPr>
        <w:t xml:space="preserve">We did not </w:t>
      </w:r>
      <w:r w:rsidR="0086798B">
        <w:rPr>
          <w:rFonts w:ascii="Arial" w:eastAsia="Times New Roman" w:hAnsi="Arial" w:cs="Arial"/>
          <w:color w:val="000000"/>
          <w:sz w:val="24"/>
          <w:szCs w:val="24"/>
          <w:lang w:val="en-US"/>
        </w:rPr>
        <w:t>estimate</w:t>
      </w:r>
      <w:r w:rsidR="0086798B" w:rsidRPr="00321A4E">
        <w:rPr>
          <w:rFonts w:ascii="Arial" w:eastAsia="Times New Roman" w:hAnsi="Arial" w:cs="Arial"/>
          <w:color w:val="000000"/>
          <w:sz w:val="24"/>
          <w:szCs w:val="24"/>
          <w:lang w:val="en-US"/>
        </w:rPr>
        <w:t xml:space="preserve"> plot-level </w:t>
      </w:r>
      <w:r w:rsidR="0086798B">
        <w:rPr>
          <w:rFonts w:ascii="Arial" w:eastAsia="Times New Roman" w:hAnsi="Arial" w:cs="Arial"/>
          <w:color w:val="000000"/>
          <w:sz w:val="24"/>
          <w:szCs w:val="24"/>
          <w:lang w:val="en-US"/>
        </w:rPr>
        <w:t>density or LAI for the same plots as we sampled biodiversity.</w:t>
      </w:r>
    </w:p>
    <w:p w14:paraId="0CBF6C74" w14:textId="2C34D5C6" w:rsidR="00A820EA" w:rsidRPr="00321A4E" w:rsidRDefault="00C4247B">
      <w:pPr>
        <w:spacing w:after="0" w:line="480" w:lineRule="auto"/>
        <w:ind w:firstLine="720"/>
        <w:rPr>
          <w:rFonts w:ascii="Arial" w:eastAsia="Times New Roman" w:hAnsi="Arial" w:cs="Arial"/>
          <w:color w:val="000000"/>
          <w:sz w:val="24"/>
          <w:szCs w:val="24"/>
          <w:lang w:val="en-US"/>
        </w:rPr>
      </w:pPr>
      <w:r w:rsidRPr="00321A4E">
        <w:rPr>
          <w:rFonts w:ascii="Arial" w:eastAsia="Times New Roman" w:hAnsi="Arial" w:cs="Arial"/>
          <w:color w:val="000000"/>
          <w:sz w:val="24"/>
          <w:szCs w:val="24"/>
          <w:lang w:val="en-US"/>
        </w:rPr>
        <w:t xml:space="preserve">To quantify meadow-scale abiotic conditions, we monitored temperature and salinity using a hand held temperature/salinity </w:t>
      </w:r>
      <w:r w:rsidR="00BC3E5E">
        <w:rPr>
          <w:rFonts w:ascii="Arial" w:eastAsia="Times New Roman" w:hAnsi="Arial" w:cs="Arial"/>
          <w:color w:val="000000"/>
          <w:sz w:val="24"/>
          <w:szCs w:val="24"/>
          <w:lang w:val="en-US"/>
        </w:rPr>
        <w:t>sensor</w:t>
      </w:r>
      <w:r w:rsidR="00BC3E5E" w:rsidRPr="00321A4E">
        <w:rPr>
          <w:rFonts w:ascii="Arial" w:eastAsia="Times New Roman" w:hAnsi="Arial" w:cs="Arial"/>
          <w:color w:val="000000"/>
          <w:sz w:val="24"/>
          <w:szCs w:val="24"/>
          <w:lang w:val="en-US"/>
        </w:rPr>
        <w:t xml:space="preserve"> </w:t>
      </w:r>
      <w:r w:rsidRPr="00321A4E">
        <w:rPr>
          <w:rFonts w:ascii="Arial" w:eastAsia="Times New Roman" w:hAnsi="Arial" w:cs="Arial"/>
          <w:color w:val="000000"/>
          <w:sz w:val="24"/>
          <w:szCs w:val="24"/>
          <w:lang w:val="en-US"/>
        </w:rPr>
        <w:t xml:space="preserve">(YSI Inc., OH USA). Measurements were taken throughout the tidal cycle on biodiversity sampling </w:t>
      </w:r>
      <w:commentRangeStart w:id="4"/>
      <w:r w:rsidRPr="00321A4E">
        <w:rPr>
          <w:rFonts w:ascii="Arial" w:eastAsia="Times New Roman" w:hAnsi="Arial" w:cs="Arial"/>
          <w:color w:val="000000"/>
          <w:sz w:val="24"/>
          <w:szCs w:val="24"/>
          <w:lang w:val="en-US"/>
        </w:rPr>
        <w:t>days</w:t>
      </w:r>
      <w:commentRangeEnd w:id="4"/>
      <w:r w:rsidR="0067294D">
        <w:rPr>
          <w:rStyle w:val="CommentReference"/>
        </w:rPr>
        <w:commentReference w:id="4"/>
      </w:r>
      <w:r w:rsidRPr="00321A4E">
        <w:rPr>
          <w:rFonts w:ascii="Arial" w:eastAsia="Times New Roman" w:hAnsi="Arial" w:cs="Arial"/>
          <w:color w:val="000000"/>
          <w:sz w:val="24"/>
          <w:szCs w:val="24"/>
          <w:lang w:val="en-US"/>
        </w:rPr>
        <w:t>, and opportunistically on other days. We represent</w:t>
      </w:r>
      <w:r w:rsidR="0067294D">
        <w:rPr>
          <w:rFonts w:ascii="Arial" w:eastAsia="Times New Roman" w:hAnsi="Arial" w:cs="Arial"/>
          <w:color w:val="000000"/>
          <w:sz w:val="24"/>
          <w:szCs w:val="24"/>
          <w:lang w:val="en-US"/>
        </w:rPr>
        <w:t>ed</w:t>
      </w:r>
      <w:r w:rsidRPr="00321A4E">
        <w:rPr>
          <w:rFonts w:ascii="Arial" w:eastAsia="Times New Roman" w:hAnsi="Arial" w:cs="Arial"/>
          <w:color w:val="000000"/>
          <w:sz w:val="24"/>
          <w:szCs w:val="24"/>
          <w:lang w:val="en-US"/>
        </w:rPr>
        <w:t xml:space="preserve"> the estuarine </w:t>
      </w:r>
      <w:r w:rsidR="0067294D">
        <w:rPr>
          <w:rFonts w:ascii="Arial" w:eastAsia="Times New Roman" w:hAnsi="Arial" w:cs="Arial"/>
          <w:color w:val="000000"/>
          <w:sz w:val="24"/>
          <w:szCs w:val="24"/>
          <w:lang w:val="en-US"/>
        </w:rPr>
        <w:t xml:space="preserve">abiotic </w:t>
      </w:r>
      <w:r w:rsidRPr="00321A4E">
        <w:rPr>
          <w:rFonts w:ascii="Arial" w:eastAsia="Times New Roman" w:hAnsi="Arial" w:cs="Arial"/>
          <w:color w:val="000000"/>
          <w:sz w:val="24"/>
          <w:szCs w:val="24"/>
          <w:lang w:val="en-US"/>
        </w:rPr>
        <w:t>gradient of salinity and temperature</w:t>
      </w:r>
      <w:r w:rsidR="0067294D">
        <w:rPr>
          <w:rFonts w:ascii="Arial" w:eastAsia="Times New Roman" w:hAnsi="Arial" w:cs="Arial"/>
          <w:color w:val="000000"/>
          <w:sz w:val="24"/>
          <w:szCs w:val="24"/>
          <w:lang w:val="en-US"/>
        </w:rPr>
        <w:t xml:space="preserve"> by quantifying the geographic position in the watershed of each meadow</w:t>
      </w:r>
      <w:r w:rsidRPr="00321A4E">
        <w:rPr>
          <w:rFonts w:ascii="Arial" w:eastAsia="Times New Roman" w:hAnsi="Arial" w:cs="Arial"/>
          <w:color w:val="000000"/>
          <w:sz w:val="24"/>
          <w:szCs w:val="24"/>
          <w:lang w:val="en-US"/>
        </w:rPr>
        <w:t>. Position was estimated as linear distance in kilometers from the nearest freshwater source (</w:t>
      </w:r>
      <w:proofErr w:type="spellStart"/>
      <w:r w:rsidRPr="00321A4E">
        <w:rPr>
          <w:rFonts w:ascii="Arial" w:eastAsia="Times New Roman" w:hAnsi="Arial" w:cs="Arial"/>
          <w:color w:val="000000"/>
          <w:sz w:val="24"/>
          <w:szCs w:val="24"/>
          <w:lang w:val="en-US"/>
        </w:rPr>
        <w:t>Sarita</w:t>
      </w:r>
      <w:proofErr w:type="spellEnd"/>
      <w:r w:rsidRPr="00321A4E">
        <w:rPr>
          <w:rFonts w:ascii="Arial" w:eastAsia="Times New Roman" w:hAnsi="Arial" w:cs="Arial"/>
          <w:color w:val="000000"/>
          <w:sz w:val="24"/>
          <w:szCs w:val="24"/>
          <w:lang w:val="en-US"/>
        </w:rPr>
        <w:t xml:space="preserve"> or Alberni inlet). </w:t>
      </w:r>
      <w:r w:rsidR="003449C1" w:rsidRPr="00321A4E">
        <w:rPr>
          <w:rFonts w:ascii="Arial" w:eastAsia="Times New Roman" w:hAnsi="Arial" w:cs="Arial"/>
          <w:color w:val="000000"/>
          <w:sz w:val="24"/>
          <w:szCs w:val="24"/>
          <w:lang w:val="en-US"/>
        </w:rPr>
        <w:t>We estimated</w:t>
      </w:r>
      <w:r w:rsidR="0067294D">
        <w:rPr>
          <w:rFonts w:ascii="Arial" w:eastAsia="Times New Roman" w:hAnsi="Arial" w:cs="Arial"/>
          <w:color w:val="000000"/>
          <w:sz w:val="24"/>
          <w:szCs w:val="24"/>
          <w:lang w:val="en-US"/>
        </w:rPr>
        <w:t xml:space="preserve"> exposure to wave energy (</w:t>
      </w:r>
      <w:r w:rsidR="003449C1" w:rsidRPr="00321A4E">
        <w:rPr>
          <w:rFonts w:ascii="Arial" w:eastAsia="Times New Roman" w:hAnsi="Arial" w:cs="Arial"/>
          <w:color w:val="000000"/>
          <w:sz w:val="24"/>
          <w:szCs w:val="24"/>
          <w:lang w:val="en-US"/>
        </w:rPr>
        <w:t>fetch</w:t>
      </w:r>
      <w:r w:rsidR="0067294D">
        <w:rPr>
          <w:rFonts w:ascii="Arial" w:eastAsia="Times New Roman" w:hAnsi="Arial" w:cs="Arial"/>
          <w:color w:val="000000"/>
          <w:sz w:val="24"/>
          <w:szCs w:val="24"/>
          <w:lang w:val="en-US"/>
        </w:rPr>
        <w:t>)</w:t>
      </w:r>
      <w:r w:rsidR="003449C1" w:rsidRPr="00321A4E">
        <w:rPr>
          <w:rFonts w:ascii="Arial" w:eastAsia="Times New Roman" w:hAnsi="Arial" w:cs="Arial"/>
          <w:color w:val="000000"/>
          <w:sz w:val="24"/>
          <w:szCs w:val="24"/>
          <w:lang w:val="en-US"/>
        </w:rPr>
        <w:t xml:space="preserve"> by calculating the distance to nearest land from the eelgrass meadow </w:t>
      </w:r>
      <w:r w:rsidR="003449C1">
        <w:rPr>
          <w:rFonts w:ascii="Arial" w:eastAsia="Times New Roman" w:hAnsi="Arial" w:cs="Arial"/>
          <w:color w:val="000000"/>
          <w:sz w:val="24"/>
          <w:szCs w:val="24"/>
          <w:lang w:val="en-US"/>
        </w:rPr>
        <w:t xml:space="preserve">in </w:t>
      </w:r>
      <w:proofErr w:type="gramStart"/>
      <w:r w:rsidR="003449C1">
        <w:rPr>
          <w:rFonts w:ascii="Arial" w:eastAsia="Times New Roman" w:hAnsi="Arial" w:cs="Arial"/>
          <w:color w:val="000000"/>
          <w:sz w:val="24"/>
          <w:szCs w:val="24"/>
          <w:lang w:val="en-US"/>
        </w:rPr>
        <w:t>10</w:t>
      </w:r>
      <w:r w:rsidR="003449C1" w:rsidRPr="00917A7D">
        <w:rPr>
          <w:rFonts w:ascii="Arial" w:eastAsia="Times New Roman" w:hAnsi="Arial" w:cs="Arial"/>
          <w:color w:val="000000"/>
          <w:sz w:val="24"/>
          <w:szCs w:val="24"/>
          <w:lang w:val="en-US"/>
        </w:rPr>
        <w:t xml:space="preserve"> degree</w:t>
      </w:r>
      <w:proofErr w:type="gramEnd"/>
      <w:r w:rsidR="003449C1" w:rsidRPr="00917A7D">
        <w:rPr>
          <w:rFonts w:ascii="Arial" w:eastAsia="Times New Roman" w:hAnsi="Arial" w:cs="Arial"/>
          <w:color w:val="000000"/>
          <w:sz w:val="24"/>
          <w:szCs w:val="24"/>
          <w:lang w:val="en-US"/>
        </w:rPr>
        <w:t xml:space="preserve"> increments </w:t>
      </w:r>
      <w:r w:rsidR="003449C1">
        <w:rPr>
          <w:rFonts w:ascii="Arial" w:eastAsia="Times New Roman" w:hAnsi="Arial" w:cs="Arial"/>
          <w:color w:val="000000"/>
          <w:sz w:val="24"/>
          <w:szCs w:val="24"/>
          <w:lang w:val="en-US"/>
        </w:rPr>
        <w:t xml:space="preserve">around a centroid point </w:t>
      </w:r>
      <w:r w:rsidR="003449C1" w:rsidRPr="00917A7D">
        <w:rPr>
          <w:rFonts w:ascii="Arial" w:eastAsia="Times New Roman" w:hAnsi="Arial" w:cs="Arial"/>
          <w:color w:val="000000"/>
          <w:sz w:val="24"/>
          <w:szCs w:val="24"/>
          <w:lang w:val="en-US"/>
        </w:rPr>
        <w:t xml:space="preserve">and </w:t>
      </w:r>
      <w:r w:rsidR="003449C1">
        <w:rPr>
          <w:rFonts w:ascii="Arial" w:eastAsia="Times New Roman" w:hAnsi="Arial" w:cs="Arial"/>
          <w:color w:val="000000"/>
          <w:sz w:val="24"/>
          <w:szCs w:val="24"/>
          <w:lang w:val="en-US"/>
        </w:rPr>
        <w:t>summed</w:t>
      </w:r>
      <w:r w:rsidR="003449C1" w:rsidRPr="00917A7D">
        <w:rPr>
          <w:rFonts w:ascii="Arial" w:eastAsia="Times New Roman" w:hAnsi="Arial" w:cs="Arial"/>
          <w:color w:val="000000"/>
          <w:sz w:val="24"/>
          <w:szCs w:val="24"/>
          <w:lang w:val="en-US"/>
        </w:rPr>
        <w:t xml:space="preserve"> the distanc</w:t>
      </w:r>
      <w:r w:rsidR="0067294D">
        <w:rPr>
          <w:rFonts w:ascii="Arial" w:eastAsia="Times New Roman" w:hAnsi="Arial" w:cs="Arial"/>
          <w:color w:val="000000"/>
          <w:sz w:val="24"/>
          <w:szCs w:val="24"/>
          <w:lang w:val="en-US"/>
        </w:rPr>
        <w:t>e</w:t>
      </w:r>
      <w:r w:rsidR="003449C1">
        <w:rPr>
          <w:rFonts w:ascii="Arial" w:eastAsia="Times New Roman" w:hAnsi="Arial" w:cs="Arial"/>
          <w:color w:val="000000"/>
          <w:sz w:val="24"/>
          <w:szCs w:val="24"/>
          <w:lang w:val="en-US"/>
        </w:rPr>
        <w:t>.</w:t>
      </w:r>
      <w:r w:rsidR="003449C1" w:rsidRPr="00321A4E">
        <w:rPr>
          <w:rFonts w:ascii="Arial" w:eastAsia="Times New Roman" w:hAnsi="Arial" w:cs="Arial"/>
          <w:color w:val="000000"/>
          <w:sz w:val="24"/>
          <w:szCs w:val="24"/>
          <w:lang w:val="en-US"/>
        </w:rPr>
        <w:t xml:space="preserve"> </w:t>
      </w:r>
    </w:p>
    <w:p w14:paraId="26B06373" w14:textId="77777777" w:rsidR="00A820EA" w:rsidRPr="00321A4E" w:rsidRDefault="00A820EA">
      <w:pPr>
        <w:spacing w:after="0" w:line="480" w:lineRule="auto"/>
        <w:ind w:firstLine="720"/>
        <w:rPr>
          <w:rFonts w:ascii="Arial" w:hAnsi="Arial" w:cs="Arial"/>
          <w:color w:val="000000"/>
          <w:sz w:val="24"/>
          <w:szCs w:val="24"/>
        </w:rPr>
      </w:pPr>
    </w:p>
    <w:p w14:paraId="57E40D4A" w14:textId="77777777" w:rsidR="00A820EA" w:rsidRPr="00321A4E" w:rsidRDefault="00C4247B" w:rsidP="008F5158">
      <w:pPr>
        <w:spacing w:after="0" w:line="480" w:lineRule="auto"/>
        <w:outlineLvl w:val="0"/>
        <w:rPr>
          <w:rFonts w:ascii="Arial" w:eastAsia="Times New Roman" w:hAnsi="Arial" w:cs="Arial"/>
          <w:i/>
          <w:color w:val="000000"/>
          <w:sz w:val="24"/>
          <w:szCs w:val="24"/>
          <w:lang w:val="en-US"/>
        </w:rPr>
      </w:pPr>
      <w:r w:rsidRPr="00321A4E">
        <w:rPr>
          <w:rFonts w:ascii="Arial" w:eastAsia="Times New Roman" w:hAnsi="Arial" w:cs="Arial"/>
          <w:i/>
          <w:color w:val="000000"/>
          <w:sz w:val="24"/>
          <w:szCs w:val="24"/>
          <w:lang w:val="en-US"/>
        </w:rPr>
        <w:t>Biodiversity sampling</w:t>
      </w:r>
    </w:p>
    <w:p w14:paraId="62DEB9E8" w14:textId="5CE6A35B" w:rsidR="00A820EA" w:rsidRPr="00321A4E" w:rsidRDefault="00C4247B">
      <w:pPr>
        <w:spacing w:after="0" w:line="480" w:lineRule="auto"/>
        <w:ind w:firstLine="720"/>
        <w:rPr>
          <w:rFonts w:ascii="Arial" w:eastAsia="Times New Roman" w:hAnsi="Arial" w:cs="Arial"/>
          <w:color w:val="000000"/>
          <w:sz w:val="24"/>
          <w:szCs w:val="24"/>
          <w:lang w:val="en-US"/>
        </w:rPr>
      </w:pPr>
      <w:r w:rsidRPr="00321A4E">
        <w:rPr>
          <w:rFonts w:ascii="Arial" w:eastAsia="Times New Roman" w:hAnsi="Arial" w:cs="Arial"/>
          <w:color w:val="000000"/>
          <w:sz w:val="24"/>
          <w:szCs w:val="24"/>
          <w:lang w:val="en-US"/>
        </w:rPr>
        <w:t xml:space="preserve">To estimate </w:t>
      </w:r>
      <w:proofErr w:type="spellStart"/>
      <w:r w:rsidRPr="00321A4E">
        <w:rPr>
          <w:rFonts w:ascii="Arial" w:eastAsia="Times New Roman" w:hAnsi="Arial" w:cs="Arial"/>
          <w:color w:val="000000"/>
          <w:sz w:val="24"/>
          <w:szCs w:val="24"/>
          <w:lang w:val="en-US"/>
        </w:rPr>
        <w:t>epifaunal</w:t>
      </w:r>
      <w:proofErr w:type="spellEnd"/>
      <w:r w:rsidRPr="00321A4E">
        <w:rPr>
          <w:rFonts w:ascii="Arial" w:eastAsia="Times New Roman" w:hAnsi="Arial" w:cs="Arial"/>
          <w:color w:val="000000"/>
          <w:sz w:val="24"/>
          <w:szCs w:val="24"/>
          <w:lang w:val="en-US"/>
        </w:rPr>
        <w:t xml:space="preserve"> biodiversity and characterize variation within meadows, we used a 4 x 4 m grid of 16 standard plots (0.28 m</w:t>
      </w:r>
      <w:r w:rsidRPr="00321A4E">
        <w:rPr>
          <w:rFonts w:ascii="Arial" w:eastAsia="Times New Roman" w:hAnsi="Arial" w:cs="Arial"/>
          <w:color w:val="000000"/>
          <w:sz w:val="24"/>
          <w:szCs w:val="24"/>
          <w:vertAlign w:val="superscript"/>
          <w:lang w:val="en-US"/>
        </w:rPr>
        <w:t>2</w:t>
      </w:r>
      <w:r w:rsidRPr="00321A4E">
        <w:rPr>
          <w:rFonts w:ascii="Arial" w:eastAsia="Times New Roman" w:hAnsi="Arial" w:cs="Arial"/>
          <w:color w:val="000000"/>
          <w:sz w:val="24"/>
          <w:szCs w:val="24"/>
          <w:lang w:val="en-US"/>
        </w:rPr>
        <w:t xml:space="preserve">), each separated by 1 m, in each meadow </w:t>
      </w:r>
      <w:r w:rsidR="00C80655">
        <w:rPr>
          <w:rFonts w:ascii="Arial" w:eastAsia="Times New Roman" w:hAnsi="Arial" w:cs="Arial"/>
          <w:color w:val="000000"/>
          <w:sz w:val="24"/>
          <w:szCs w:val="24"/>
          <w:lang w:val="en-US"/>
        </w:rPr>
        <w:fldChar w:fldCharType="begin" w:fldLock="1"/>
      </w:r>
      <w:r w:rsidR="00B40347">
        <w:rPr>
          <w:rFonts w:ascii="Arial" w:eastAsia="Times New Roman" w:hAnsi="Arial" w:cs="Arial"/>
          <w:color w:val="000000"/>
          <w:sz w:val="24"/>
          <w:szCs w:val="24"/>
          <w:lang w:val="en-US"/>
        </w:rPr>
        <w:instrText>ADDIN CSL_CITATION { "citationItems" : [ { "id" : "ITEM-1", "itemData" : { "DOI" : "10.1111/j.1466-8238.2007.00316.x", "ISSN" : "1466-822X", "abstract" : "Aim This research aims to understand the factors that shape elevational diversity gradients and how those factors vary with spatial grain. Specifically, we test the predictions of the species-productivity hypothesis, species-temperature hypothesis, the metabolic theory of ecology and the mid-domain effects null model. We also examine how the effects of productivity and temperature on richness depend on spatial grain. Location Deciduous forests along an elevational gradient in Great Smoky Mountains National Park, USA. Methods We sampled 22 leaf litter ant assemblages at three spatial grains, from 1-m(2) quadrats to 50 x 50 m plots using Winkler samplers. Results Across spatial grains, warmer sites had more species than did cooler sites, and primary productivity did not predict ant species richness. We found some support for the predictions of the metabolic theory of ecology, but no support for the mid-domain effects null model. Thus, our data are best explained by some version of a species-temperature hypothesis. Main conclusions Our results suggest that temperature indirectly affects ant species diversity across spatial grains, perhaps by limiting access to resources. Warmer sites support more species because they support more individuals, thereby reducing the probability of local extinction. Many of our results from this elevational gradient agree with studies at more global scales, suggesting that some mechanisms shaping ant diversity gradients are common across scales.", "author" : [ { "dropping-particle" : "", "family" : "Sanders", "given" : "N J", "non-dropping-particle" : "", "parse-names" : false, "suffix" : "" }, { "dropping-particle" : "", "family" : "Lessard", "given" : "J P", "non-dropping-particle" : "", "parse-names" : false, "suffix" : "" }, { "dropping-particle" : "", "family" : "Fitzpatrick", "given" : "M C", "non-dropping-particle" : "", "parse-names" : false, "suffix" : "" }, { "dropping-particle" : "", "family" : "Dunn", "given" : "R R", "non-dropping-particle" : "", "parse-names" : false, "suffix" : "" } ], "container-title" : "Global Ecology and Biogeography", "id" : "ITEM-1", "issue" : "5", "issued" : { "date-parts" : [ [ "2007" ] ] }, "language" : "English", "note" : "ISI Document Delivery No.: 203FA\nTimes Cited: 112\nCited Reference Count: 69\nSanders, Nathan J. Lessard, Jean-Philippe Fitzpatrick, Matthew C. Dunn, Robert R.\nSanders, Nathan/A-6945-2009; Fitzpatrick, Matthew/F-7620-2010; Dunn, Robert/B-1360-2013\nSanders, Nathan/0000-0001-6220-6731; Fitzpatrick, Matthew/0000-0003-1911-8407;\n123\n5\n52\nWiley-blackwell\nMalden", "page" : "640-649", "publisher-place" : "Univ Tennessee, Dept Ecol &amp; Evolutionary Biol, Knoxville, TN 37996 USA. N Carolina State Univ, Dept Zool, David Clard Lab 120, Raleigh, NC 27695 USA. Sanders, NJ (reprint author), Univ Tennessee, Dept Ecol &amp; Evolutionary Biol, 569 Dabney Hall, Knoxville, ", "title" : "Temperature, but not productivity or geometry, predicts elevational diversity gradients in ants across spatial grains", "type" : "article-journal", "volume" : "16" }, "uris" : [ "http://www.mendeley.com/documents/?uuid=d6b4237d-6d3c-4d16-bff0-80c700b6e993" ] }, { "id" : "ITEM-2", "itemData" : { "DOI" : "10.1111/ele.12448", "ISSN" : "1461-023X", "abstract" : "Nutrient pollution and reduced grazing each can stimulate algal blooms as shown by numerous experiments. But because experiments rarely incorporate natural variation in environmental factors and biodiversity, conditions determining the relative strength of bottom-up and top-down forcing remain unresolved. We factorially added nutrients and reduced grazing at 15 sites across the range of the marine foundation species eelgrass (Zostera marina) to quantify how top-down and bottom-up control interact with natural gradients in biodiversity and environmental forcing. Experiments confirmed modest top-down control of algae, whereas fertilisation had no general effect. Unexpectedly, grazer and algal biomass were better predicted by cross-site variation in grazer and eelgrass diversity than by global environmental gradients. Moreover, these large-scale patterns corresponded strikingly with prior small-scale experiments. Our results link global and local evidence that biodiversity and top-down control strongly influence functioning of threatened seagrass ecosystems, and suggest that biodiversity is comparably important to global change stressors.", "author" : [ { "dropping-particle" : "", "family" : "Duffy", "given" : "J E", "non-dropping-particle" : "", "parse-names" : false, "suffix" : "" }, { "dropping-particle" : "", "family" : "Reynolds", "given" : "P L", "non-dropping-particle" : "", "parse-names" : false, "suffix" : "" }, { "dropping-particle" : "", "family" : "Bostr\u00f6m", "given" : "C", "non-dropping-particle" : "", "parse-names" : false, "suffix" : "" }, { "dropping-particle" : "", "family" : "Coyer", "given" : "J A", "non-dropping-particle" : "", "parse-names" : false, "suffix" : "" }, { "dropping-particle" : "", "family" : "Cusson", "given" : "M", "non-dropping-particle" : "", "parse-names" : false, "suffix" : "" }, { "dropping-particle" : "", "family" : "Donadi", "given" : "S", "non-dropping-particle" : "", "parse-names" : false, "suffix" : "" }, { "dropping-particle" : "", "family" : "Douglass", "given" : "J G", "non-dropping-particle" : "", "parse-names" : false, "suffix" : "" }, { "dropping-particle" : "", "family" : "Eklof", "given" : "J S", "non-dropping-particle" : "", "parse-names" : false, "suffix" : "" }, { "dropping-particle" : "", "family" : "Engelen", "given" : "A H", "non-dropping-particle" : "", "parse-names" : false, "suffix" : "" }, { "dropping-particle" : "", "family" : "Eriksson", "given" : "B K", "non-dropping-particle" : "", "parse-names" : false, "suffix" : "" }, { "dropping-particle" : "", "family" : "Fredriksen", "given" : "S", "non-dropping-particle" : "", "parse-names" : false, "suffix" : "" }, { "dropping-particle" : "", "family" : "Gamfeldt", "given" : "L", "non-dropping-particle" : "", "parse-names" : false, "suffix" : "" }, { "dropping-particle" : "", "family" : "Gustafsson", "given" : "C", "non-dropping-particle" : "", "parse-names" : false, "suffix" : "" }, { "dropping-particle" : "", "family" : "Hoarau", "given" : "G", "non-dropping-particle" : "", "parse-names" : false, "suffix" : "" }, { "dropping-particle" : "", "family" : "Hori", "given" : "M", "non-dropping-particle" : "", "parse-names" : false, "suffix" : "" }, { "dropping-particle" : "", "family" : "Hovel", "given" : "K", "non-dropping-particle" : "", "parse-names" : false, "suffix" : "" }, { "dropping-particle" : "", "family" : "Iken", "given" : "K", "non-dropping-particle" : "", "parse-names" : false, "suffix" : "" }, { "dropping-particle" : "", "family" : "Lefcheck", "given" : "J S", "non-dropping-particle" : "", "parse-names" : false, "suffix" : "" }, { "dropping-particle" : "", "family" : "Moksnes", "given" : "P O", "non-dropping-particle" : "", "parse-names" : false, "suffix" : "" }, { "dropping-particle" : "", "family" : "Nakaoka", "given" : "M", "non-dropping-particle" : "", "parse-names" : false, "suffix" : "" }, { "dropping-particle" : "", "family" : "O'Connor", "given" : "M I", "non-dropping-particle" : "", "parse-names" : false, "suffix" : "" }, { "dropping-particle" : "", "family" : "Olsen", "given" : "J L", "non-dropping-particle" : "", "parse-names" : false, "suffix" : "" }, { "dropping-particle" : "", "family" : "Richardson", "given" : "J P", "non-dropping-particle" : "", "parse-names" : false, "suffix" : "" }, { "dropping-particle" : "", "family" : "Ruesink", "given" : "J L", "non-dropping-particle" : "", "parse-names" : false, "suffix" : "" }, { "dropping-particle" : "", "family" : "Sotka", "given" : "E E", "non-dropping-particle" : "", "parse-names" : false, "suffix" : "" }, { "dropping-particle" : "", "family" : "Thormar", "given" : "J", "non-dropping-particle" : "", "parse-names" : false, "suffix" : "" }, { "dropping-particle" : "", "family" : "Whalen", "given" : "M A", "non-dropping-particle" : "", "parse-names" : false, "suffix" : "" }, { "dropping-particle" : "", "family" : "Stachowicz", "given" : "J J", "non-dropping-particle" : "", "parse-names" : false, "suffix" : "" } ], "container-title" : "Ecology Letters", "id" : "ITEM-2", "issue" : "7", "issued" : { "date-parts" : [ [ "2015" ] ] }, "language" : "English", "note" : "ISI Document Delivery No.: CL0CJ\nTimes Cited: 18\nCited Reference Count: 51\nDuffy, J. Emmett Reynolds, Pamela L. Bostroem, Christoffer Coyer, James A. Cusson, Mathieu Donadi, Serena Douglass, James G. Ekloef, Johan S. Engelen, Aschwin H. Eriksson, Britas Klemens Fredriksen, Stein Gamfeldt, Lars Gustafsson, Camilla Hoarau, Galice Hori, Masakazu Hovel, Kevin Iken, Katrin Lefcheck, Jonathan S. Moksnes, Per-Olav Nakaoka, Masahiro O'Connor, Mary I. Olsen, Jeanine L. Richardson, J. Paul Ruesink, Jennifer L. Sotka, Erik E. Thormar, Jonas Whalen, Matthew A. Stachowicz, John J.\nO'Connor, Mary/F-2275-2010; Eriksson, Britas Klemens/D-8601-2015; Thormar, Jonas/F-3103-2010; Engelen, Aschwin/M-3432-2013;\nEriksson, Britas Klemens/0000-0003-4752-922X; Thormar, Jonas/0000-0002-7925-3822; Engelen, Aschwin/0000-0002-9579-9606; Lefcheck, Jonathan/0000-0002-8787-1786\nNational Science Foundation [OCE-1031061]\nWe thank the many staff, students, and volunteers who assisted with field and laboratory research; Jim Grace and Jarrett Byrnes for advice on structural equation modelling; Brad Cardinale and Jonathan Losos for comments that improved the MS; and the home institutions of all project partners, who provided invaluable in-kind support. Primary funding was provided by the National Science Foundation (OCE-1031061 to J.E.D.).\n18\n27\n150\nWiley-blackwell\nHoboken\n1461-0248", "page" : "696-705", "publisher-place" : "[Duffy, J. Emmett Reynolds, Pamela L. Lefcheck, Jonathan S. Richardson, J. Paul] Virginia Inst Marine Sci, Gloucester Point, VA 23062 USA. [Duffy, J. Emmett] Smithsonian Inst, Tennenbaum Marine Observ Network, Washington, DC 20013 USA. [Bostroem, Christof", "title" : "Biodiversity mediates top-down control in eelgrass ecosystems: a global comparative-experimental approach", "type" : "article-journal", "volume" : "18" }, "uris" : [ "http://www.mendeley.com/documents/?uuid=c8a72cb7-8d93-4702-b138-75e92b2cf69e" ] } ], "mendeley" : { "formattedCitation" : "(Sanders et al. 2007, Duffy et al. 2015)", "manualFormatting" : "(after Sanders et al. 2007, Duffy et al. 2015)", "plainTextFormattedCitation" : "(Sanders et al. 2007, Duffy et al. 2015)", "previouslyFormattedCitation" : "(Sanders et al. 2007, Duffy et al. 2015)" }, "properties" : { "noteIndex" : 0 }, "schema" : "https://github.com/citation-style-language/schema/raw/master/csl-citation.json" }</w:instrText>
      </w:r>
      <w:r w:rsidR="00C80655">
        <w:rPr>
          <w:rFonts w:ascii="Arial" w:eastAsia="Times New Roman" w:hAnsi="Arial" w:cs="Arial"/>
          <w:color w:val="000000"/>
          <w:sz w:val="24"/>
          <w:szCs w:val="24"/>
          <w:lang w:val="en-US"/>
        </w:rPr>
        <w:fldChar w:fldCharType="separate"/>
      </w:r>
      <w:r w:rsidR="00B40347" w:rsidRPr="00B40347">
        <w:rPr>
          <w:rFonts w:ascii="Arial" w:eastAsia="Times New Roman" w:hAnsi="Arial" w:cs="Arial"/>
          <w:noProof/>
          <w:color w:val="000000"/>
          <w:sz w:val="24"/>
          <w:szCs w:val="24"/>
          <w:lang w:val="en-US"/>
        </w:rPr>
        <w:t>(</w:t>
      </w:r>
      <w:r w:rsidR="00B40347">
        <w:rPr>
          <w:rFonts w:ascii="Arial" w:eastAsia="Times New Roman" w:hAnsi="Arial" w:cs="Arial"/>
          <w:noProof/>
          <w:color w:val="000000"/>
          <w:sz w:val="24"/>
          <w:szCs w:val="24"/>
          <w:lang w:val="en-US"/>
        </w:rPr>
        <w:t xml:space="preserve">after </w:t>
      </w:r>
      <w:r w:rsidR="00B40347" w:rsidRPr="00B40347">
        <w:rPr>
          <w:rFonts w:ascii="Arial" w:eastAsia="Times New Roman" w:hAnsi="Arial" w:cs="Arial"/>
          <w:noProof/>
          <w:color w:val="000000"/>
          <w:sz w:val="24"/>
          <w:szCs w:val="24"/>
          <w:lang w:val="en-US"/>
        </w:rPr>
        <w:t>Sanders et al. 2007, Duffy et al. 2015)</w:t>
      </w:r>
      <w:r w:rsidR="00C80655">
        <w:rPr>
          <w:rFonts w:ascii="Arial" w:eastAsia="Times New Roman" w:hAnsi="Arial" w:cs="Arial"/>
          <w:color w:val="000000"/>
          <w:sz w:val="24"/>
          <w:szCs w:val="24"/>
          <w:lang w:val="en-US"/>
        </w:rPr>
        <w:fldChar w:fldCharType="end"/>
      </w:r>
      <w:r w:rsidRPr="00321A4E">
        <w:rPr>
          <w:rFonts w:ascii="Arial" w:eastAsia="Times New Roman" w:hAnsi="Arial" w:cs="Arial"/>
          <w:color w:val="000000"/>
          <w:sz w:val="24"/>
          <w:szCs w:val="24"/>
          <w:lang w:val="en-US"/>
        </w:rPr>
        <w:t xml:space="preserve">. This sampling design allowed for comparison of diversity among plots and meadows while standardizing for total area sampled and the spatial arrangement of samples. We placed sampling grids within contiguous meadows at least 2 m from any meadow edge.  In each plot, we cut away </w:t>
      </w:r>
      <w:r w:rsidR="00A41A59" w:rsidRPr="00321A4E">
        <w:rPr>
          <w:rFonts w:ascii="Arial" w:eastAsia="Times New Roman" w:hAnsi="Arial" w:cs="Arial"/>
          <w:color w:val="000000"/>
          <w:sz w:val="24"/>
          <w:szCs w:val="24"/>
          <w:lang w:val="en-US"/>
        </w:rPr>
        <w:t xml:space="preserve">eelgrass </w:t>
      </w:r>
      <w:r w:rsidRPr="00321A4E">
        <w:rPr>
          <w:rFonts w:ascii="Arial" w:eastAsia="Times New Roman" w:hAnsi="Arial" w:cs="Arial"/>
          <w:color w:val="000000"/>
          <w:sz w:val="24"/>
          <w:szCs w:val="24"/>
          <w:lang w:val="en-US"/>
        </w:rPr>
        <w:t xml:space="preserve">at the sediment-water interface and placed it into a </w:t>
      </w:r>
      <w:proofErr w:type="gramStart"/>
      <w:r w:rsidRPr="00321A4E">
        <w:rPr>
          <w:rFonts w:ascii="Arial" w:eastAsia="Times New Roman" w:hAnsi="Arial" w:cs="Arial"/>
          <w:color w:val="000000"/>
          <w:sz w:val="24"/>
          <w:szCs w:val="24"/>
          <w:lang w:val="en-US"/>
        </w:rPr>
        <w:t>250 µ</w:t>
      </w:r>
      <w:proofErr w:type="gramEnd"/>
      <w:r w:rsidRPr="00321A4E">
        <w:rPr>
          <w:rFonts w:ascii="Arial" w:eastAsia="Times New Roman" w:hAnsi="Arial" w:cs="Arial"/>
          <w:color w:val="000000"/>
          <w:sz w:val="24"/>
          <w:szCs w:val="24"/>
          <w:lang w:val="en-US"/>
        </w:rPr>
        <w:t xml:space="preserve">m mesh bag, collecting all </w:t>
      </w:r>
      <w:r w:rsidR="00A41A59" w:rsidRPr="00321A4E">
        <w:rPr>
          <w:rFonts w:ascii="Arial" w:eastAsia="Times New Roman" w:hAnsi="Arial" w:cs="Arial"/>
          <w:color w:val="000000"/>
          <w:sz w:val="24"/>
          <w:szCs w:val="24"/>
          <w:lang w:val="en-US"/>
        </w:rPr>
        <w:t xml:space="preserve">eelgrass </w:t>
      </w:r>
      <w:r w:rsidRPr="00321A4E">
        <w:rPr>
          <w:rFonts w:ascii="Arial" w:eastAsia="Times New Roman" w:hAnsi="Arial" w:cs="Arial"/>
          <w:color w:val="000000"/>
          <w:sz w:val="24"/>
          <w:szCs w:val="24"/>
          <w:lang w:val="en-US"/>
        </w:rPr>
        <w:t xml:space="preserve">and </w:t>
      </w:r>
      <w:proofErr w:type="spellStart"/>
      <w:r w:rsidRPr="00321A4E">
        <w:rPr>
          <w:rFonts w:ascii="Arial" w:eastAsia="Times New Roman" w:hAnsi="Arial" w:cs="Arial"/>
          <w:color w:val="000000"/>
          <w:sz w:val="24"/>
          <w:szCs w:val="24"/>
          <w:lang w:val="en-US"/>
        </w:rPr>
        <w:t>epifauna</w:t>
      </w:r>
      <w:proofErr w:type="spellEnd"/>
      <w:r w:rsidRPr="00321A4E">
        <w:rPr>
          <w:rFonts w:ascii="Arial" w:eastAsia="Times New Roman" w:hAnsi="Arial" w:cs="Arial"/>
          <w:color w:val="000000"/>
          <w:sz w:val="24"/>
          <w:szCs w:val="24"/>
          <w:lang w:val="en-US"/>
        </w:rPr>
        <w:t xml:space="preserve">. All sampled areas were at least 1 m below lower low water large tide (LLWLT), and did not vary in depth by more than a meter at any given site. We collected samples using SCUBA, then transported to the lab in seawater, where all invertebrates were removed and preserved in 70% </w:t>
      </w:r>
      <w:proofErr w:type="spellStart"/>
      <w:r w:rsidRPr="00321A4E">
        <w:rPr>
          <w:rFonts w:ascii="Arial" w:eastAsia="Times New Roman" w:hAnsi="Arial" w:cs="Arial"/>
          <w:color w:val="000000"/>
          <w:sz w:val="24"/>
          <w:szCs w:val="24"/>
          <w:lang w:val="en-US"/>
        </w:rPr>
        <w:t>EtOH</w:t>
      </w:r>
      <w:proofErr w:type="spellEnd"/>
      <w:r w:rsidRPr="00321A4E">
        <w:rPr>
          <w:rFonts w:ascii="Arial" w:eastAsia="Times New Roman" w:hAnsi="Arial" w:cs="Arial"/>
          <w:color w:val="000000"/>
          <w:sz w:val="24"/>
          <w:szCs w:val="24"/>
          <w:lang w:val="en-US"/>
        </w:rPr>
        <w:t xml:space="preserve"> within 24 hours of collection. </w:t>
      </w:r>
    </w:p>
    <w:p w14:paraId="158ED3F3" w14:textId="3608ABA0" w:rsidR="00A820EA" w:rsidRPr="00321A4E" w:rsidRDefault="00C4247B">
      <w:pPr>
        <w:spacing w:after="0" w:line="480" w:lineRule="auto"/>
        <w:ind w:firstLine="720"/>
        <w:rPr>
          <w:rFonts w:ascii="Arial" w:eastAsia="Times New Roman" w:hAnsi="Arial" w:cs="Arial"/>
          <w:color w:val="000000"/>
          <w:sz w:val="24"/>
          <w:szCs w:val="24"/>
          <w:lang w:val="en-US"/>
        </w:rPr>
      </w:pPr>
      <w:r w:rsidRPr="00321A4E">
        <w:rPr>
          <w:rFonts w:ascii="Arial" w:eastAsia="Times New Roman" w:hAnsi="Arial" w:cs="Arial"/>
          <w:color w:val="000000"/>
          <w:sz w:val="24"/>
          <w:szCs w:val="24"/>
          <w:lang w:val="en-US"/>
        </w:rPr>
        <w:t xml:space="preserve">To estimate variation in diversity among meadows, we sampled </w:t>
      </w:r>
      <w:commentRangeStart w:id="5"/>
      <w:r w:rsidRPr="00321A4E">
        <w:rPr>
          <w:rFonts w:ascii="Arial" w:eastAsia="Times New Roman" w:hAnsi="Arial" w:cs="Arial"/>
          <w:color w:val="000000"/>
          <w:sz w:val="24"/>
          <w:szCs w:val="24"/>
          <w:lang w:val="en-US"/>
        </w:rPr>
        <w:t xml:space="preserve">nine meadows </w:t>
      </w:r>
      <w:commentRangeEnd w:id="5"/>
      <w:r w:rsidR="00730C85">
        <w:rPr>
          <w:rStyle w:val="CommentReference"/>
        </w:rPr>
        <w:commentReference w:id="5"/>
      </w:r>
      <w:r w:rsidR="00730C85">
        <w:rPr>
          <w:rFonts w:ascii="Arial" w:eastAsia="Times New Roman" w:hAnsi="Arial" w:cs="Arial"/>
          <w:color w:val="000000"/>
          <w:sz w:val="24"/>
          <w:szCs w:val="24"/>
          <w:lang w:val="en-US"/>
        </w:rPr>
        <w:t>between</w:t>
      </w:r>
      <w:r w:rsidRPr="00321A4E">
        <w:rPr>
          <w:rFonts w:ascii="Arial" w:eastAsia="Times New Roman" w:hAnsi="Arial" w:cs="Arial"/>
          <w:color w:val="000000"/>
          <w:sz w:val="24"/>
          <w:szCs w:val="24"/>
          <w:lang w:val="en-US"/>
        </w:rPr>
        <w:t xml:space="preserve"> the open coast and Alberni Inlet</w:t>
      </w:r>
      <w:r w:rsidR="00730C85">
        <w:rPr>
          <w:rFonts w:ascii="Arial" w:eastAsia="Times New Roman" w:hAnsi="Arial" w:cs="Arial"/>
          <w:color w:val="000000"/>
          <w:sz w:val="24"/>
          <w:szCs w:val="24"/>
          <w:lang w:val="en-US"/>
        </w:rPr>
        <w:t xml:space="preserve"> in Trevor Channel</w:t>
      </w:r>
      <w:r w:rsidRPr="00321A4E">
        <w:rPr>
          <w:rFonts w:ascii="Arial" w:eastAsia="Times New Roman" w:hAnsi="Arial" w:cs="Arial"/>
          <w:color w:val="000000"/>
          <w:sz w:val="24"/>
          <w:szCs w:val="24"/>
          <w:lang w:val="en-US"/>
        </w:rPr>
        <w:t xml:space="preserve"> (Figure 1; Table 1).  We chose these meadows </w:t>
      </w:r>
      <w:r w:rsidR="002E3E6D" w:rsidRPr="00321A4E">
        <w:rPr>
          <w:rFonts w:ascii="Arial" w:eastAsia="Times New Roman" w:hAnsi="Arial" w:cs="Arial"/>
          <w:color w:val="000000"/>
          <w:sz w:val="24"/>
          <w:szCs w:val="24"/>
          <w:lang w:val="en-US"/>
        </w:rPr>
        <w:t xml:space="preserve">among the subset of known meadows in Trevor channel (n ~ </w:t>
      </w:r>
      <w:r w:rsidR="00057296" w:rsidRPr="00321A4E">
        <w:rPr>
          <w:rFonts w:ascii="Arial" w:eastAsia="Times New Roman" w:hAnsi="Arial" w:cs="Arial"/>
          <w:color w:val="000000"/>
          <w:sz w:val="24"/>
          <w:szCs w:val="24"/>
          <w:lang w:val="en-US"/>
        </w:rPr>
        <w:t>20</w:t>
      </w:r>
      <w:r w:rsidR="002E3E6D" w:rsidRPr="00321A4E">
        <w:rPr>
          <w:rFonts w:ascii="Arial" w:eastAsia="Times New Roman" w:hAnsi="Arial" w:cs="Arial"/>
          <w:color w:val="000000"/>
          <w:sz w:val="24"/>
          <w:szCs w:val="24"/>
          <w:lang w:val="en-US"/>
        </w:rPr>
        <w:t xml:space="preserve">) </w:t>
      </w:r>
      <w:r w:rsidRPr="00321A4E">
        <w:rPr>
          <w:rFonts w:ascii="Arial" w:eastAsia="Times New Roman" w:hAnsi="Arial" w:cs="Arial"/>
          <w:color w:val="000000"/>
          <w:sz w:val="24"/>
          <w:szCs w:val="24"/>
          <w:lang w:val="en-US"/>
        </w:rPr>
        <w:t xml:space="preserve">because they are evenly distributed along </w:t>
      </w:r>
      <w:r w:rsidR="00730C85">
        <w:rPr>
          <w:rFonts w:ascii="Arial" w:eastAsia="Times New Roman" w:hAnsi="Arial" w:cs="Arial"/>
          <w:color w:val="000000"/>
          <w:sz w:val="24"/>
          <w:szCs w:val="24"/>
          <w:lang w:val="en-US"/>
        </w:rPr>
        <w:t>the c</w:t>
      </w:r>
      <w:r w:rsidRPr="00321A4E">
        <w:rPr>
          <w:rFonts w:ascii="Arial" w:eastAsia="Times New Roman" w:hAnsi="Arial" w:cs="Arial"/>
          <w:color w:val="000000"/>
          <w:sz w:val="24"/>
          <w:szCs w:val="24"/>
          <w:lang w:val="en-US"/>
        </w:rPr>
        <w:t xml:space="preserve">hannel, they are large meadows (i.e., </w:t>
      </w:r>
      <w:r w:rsidR="00A41A59" w:rsidRPr="003032E1">
        <w:rPr>
          <w:rFonts w:ascii="Arial" w:eastAsia="Times New Roman" w:hAnsi="Arial" w:cs="Arial"/>
          <w:color w:val="000000"/>
          <w:sz w:val="24"/>
          <w:szCs w:val="24"/>
          <w:lang w:val="en-US"/>
        </w:rPr>
        <w:t>0.</w:t>
      </w:r>
      <w:r w:rsidR="003032E1" w:rsidRPr="003032E1">
        <w:rPr>
          <w:rFonts w:ascii="Arial" w:eastAsia="Times New Roman" w:hAnsi="Arial" w:cs="Arial"/>
          <w:color w:val="000000"/>
          <w:sz w:val="24"/>
          <w:szCs w:val="24"/>
          <w:lang w:val="en-US"/>
        </w:rPr>
        <w:t>12</w:t>
      </w:r>
      <w:r w:rsidR="00A41A59" w:rsidRPr="003032E1">
        <w:rPr>
          <w:rFonts w:ascii="Arial" w:eastAsia="Times New Roman" w:hAnsi="Arial" w:cs="Arial"/>
          <w:color w:val="000000"/>
          <w:sz w:val="24"/>
          <w:szCs w:val="24"/>
          <w:lang w:val="en-US"/>
        </w:rPr>
        <w:t xml:space="preserve"> </w:t>
      </w:r>
      <w:r w:rsidR="003032E1" w:rsidRPr="003032E1">
        <w:rPr>
          <w:rFonts w:ascii="Arial" w:eastAsia="Times New Roman" w:hAnsi="Arial" w:cs="Arial"/>
          <w:color w:val="000000"/>
          <w:sz w:val="24"/>
          <w:szCs w:val="24"/>
          <w:lang w:val="en-US"/>
        </w:rPr>
        <w:t xml:space="preserve">– 11.33 </w:t>
      </w:r>
      <w:r w:rsidR="00A41A59" w:rsidRPr="003032E1">
        <w:rPr>
          <w:rFonts w:ascii="Arial" w:eastAsia="Times New Roman" w:hAnsi="Arial" w:cs="Arial"/>
          <w:color w:val="000000"/>
          <w:sz w:val="24"/>
          <w:szCs w:val="24"/>
          <w:lang w:val="en-US"/>
        </w:rPr>
        <w:t>ha</w:t>
      </w:r>
      <w:r w:rsidRPr="00321A4E">
        <w:rPr>
          <w:rFonts w:ascii="Arial" w:eastAsia="Times New Roman" w:hAnsi="Arial" w:cs="Arial"/>
          <w:color w:val="000000"/>
          <w:sz w:val="24"/>
          <w:szCs w:val="24"/>
          <w:lang w:val="en-US"/>
        </w:rPr>
        <w:t xml:space="preserve">), and they </w:t>
      </w:r>
      <w:r w:rsidR="00730C85">
        <w:rPr>
          <w:rFonts w:ascii="Arial" w:eastAsia="Times New Roman" w:hAnsi="Arial" w:cs="Arial"/>
          <w:color w:val="000000"/>
          <w:sz w:val="24"/>
          <w:szCs w:val="24"/>
          <w:lang w:val="en-US"/>
        </w:rPr>
        <w:t>represent</w:t>
      </w:r>
      <w:r w:rsidR="00730C85" w:rsidRPr="00321A4E">
        <w:rPr>
          <w:rFonts w:ascii="Arial" w:eastAsia="Times New Roman" w:hAnsi="Arial" w:cs="Arial"/>
          <w:color w:val="000000"/>
          <w:sz w:val="24"/>
          <w:szCs w:val="24"/>
          <w:lang w:val="en-US"/>
        </w:rPr>
        <w:t xml:space="preserve"> </w:t>
      </w:r>
      <w:r w:rsidRPr="00321A4E">
        <w:rPr>
          <w:rFonts w:ascii="Arial" w:eastAsia="Times New Roman" w:hAnsi="Arial" w:cs="Arial"/>
          <w:color w:val="000000"/>
          <w:sz w:val="24"/>
          <w:szCs w:val="24"/>
          <w:lang w:val="en-US"/>
        </w:rPr>
        <w:t>many of the shallow areas where eelgrass might occur</w:t>
      </w:r>
      <w:r w:rsidR="003032E1">
        <w:rPr>
          <w:rFonts w:ascii="Arial" w:eastAsia="Times New Roman" w:hAnsi="Arial" w:cs="Arial"/>
          <w:color w:val="000000"/>
          <w:sz w:val="24"/>
          <w:szCs w:val="24"/>
          <w:lang w:val="en-US"/>
        </w:rPr>
        <w:t xml:space="preserve"> </w:t>
      </w:r>
      <w:r w:rsidR="003032E1" w:rsidRPr="00321A4E">
        <w:rPr>
          <w:rFonts w:ascii="Arial" w:eastAsia="Times New Roman" w:hAnsi="Arial" w:cs="Arial"/>
          <w:color w:val="000000"/>
          <w:sz w:val="24"/>
          <w:szCs w:val="24"/>
          <w:lang w:val="en-US"/>
        </w:rPr>
        <w:t>(Figure 1)</w:t>
      </w:r>
      <w:r w:rsidRPr="00321A4E">
        <w:rPr>
          <w:rFonts w:ascii="Arial" w:eastAsia="Times New Roman" w:hAnsi="Arial" w:cs="Arial"/>
          <w:color w:val="000000"/>
          <w:sz w:val="24"/>
          <w:szCs w:val="24"/>
          <w:lang w:val="en-US"/>
        </w:rPr>
        <w:t xml:space="preserve">.  To determine whether spatial biodiversity patterns varied through time, we sampled five of these meadows three times, in May (early summer, </w:t>
      </w:r>
      <w:r w:rsidR="002E3E6D" w:rsidRPr="00321A4E">
        <w:rPr>
          <w:rFonts w:ascii="Arial" w:eastAsia="Times New Roman" w:hAnsi="Arial" w:cs="Arial"/>
          <w:color w:val="000000"/>
          <w:sz w:val="24"/>
          <w:szCs w:val="24"/>
          <w:lang w:val="en-US"/>
        </w:rPr>
        <w:t>time A</w:t>
      </w:r>
      <w:r w:rsidRPr="00321A4E">
        <w:rPr>
          <w:rFonts w:ascii="Arial" w:eastAsia="Times New Roman" w:hAnsi="Arial" w:cs="Arial"/>
          <w:color w:val="000000"/>
          <w:sz w:val="24"/>
          <w:szCs w:val="24"/>
          <w:lang w:val="en-US"/>
        </w:rPr>
        <w:t xml:space="preserve">), June/July (midsummer, </w:t>
      </w:r>
      <w:r w:rsidR="002E3E6D" w:rsidRPr="00321A4E">
        <w:rPr>
          <w:rFonts w:ascii="Arial" w:eastAsia="Times New Roman" w:hAnsi="Arial" w:cs="Arial"/>
          <w:color w:val="000000"/>
          <w:sz w:val="24"/>
          <w:szCs w:val="24"/>
          <w:lang w:val="en-US"/>
        </w:rPr>
        <w:t>time B</w:t>
      </w:r>
      <w:r w:rsidRPr="00321A4E">
        <w:rPr>
          <w:rFonts w:ascii="Arial" w:eastAsia="Times New Roman" w:hAnsi="Arial" w:cs="Arial"/>
          <w:color w:val="000000"/>
          <w:sz w:val="24"/>
          <w:szCs w:val="24"/>
          <w:lang w:val="en-US"/>
        </w:rPr>
        <w:t xml:space="preserve">) and August (late summer, </w:t>
      </w:r>
      <w:r w:rsidR="002E3E6D" w:rsidRPr="00321A4E">
        <w:rPr>
          <w:rFonts w:ascii="Arial" w:eastAsia="Times New Roman" w:hAnsi="Arial" w:cs="Arial"/>
          <w:color w:val="000000"/>
          <w:sz w:val="24"/>
          <w:szCs w:val="24"/>
          <w:lang w:val="en-US"/>
        </w:rPr>
        <w:t>time C</w:t>
      </w:r>
      <w:r w:rsidRPr="00321A4E">
        <w:rPr>
          <w:rFonts w:ascii="Arial" w:eastAsia="Times New Roman" w:hAnsi="Arial" w:cs="Arial"/>
          <w:color w:val="000000"/>
          <w:sz w:val="24"/>
          <w:szCs w:val="24"/>
          <w:lang w:val="en-US"/>
        </w:rPr>
        <w:t>)</w:t>
      </w:r>
      <w:r w:rsidR="00817CCB">
        <w:rPr>
          <w:rFonts w:ascii="Arial" w:eastAsia="Times New Roman" w:hAnsi="Arial" w:cs="Arial"/>
          <w:color w:val="000000"/>
          <w:sz w:val="24"/>
          <w:szCs w:val="24"/>
          <w:lang w:val="en-US"/>
        </w:rPr>
        <w:t xml:space="preserve"> of 2012</w:t>
      </w:r>
      <w:r w:rsidRPr="00321A4E">
        <w:rPr>
          <w:rFonts w:ascii="Arial" w:eastAsia="Times New Roman" w:hAnsi="Arial" w:cs="Arial"/>
          <w:color w:val="000000"/>
          <w:sz w:val="24"/>
          <w:szCs w:val="24"/>
          <w:lang w:val="en-US"/>
        </w:rPr>
        <w:t xml:space="preserve">. </w:t>
      </w:r>
    </w:p>
    <w:p w14:paraId="2365BC83" w14:textId="297B401A" w:rsidR="00A820EA" w:rsidRPr="00321A4E" w:rsidRDefault="00C4247B">
      <w:pPr>
        <w:spacing w:after="0" w:line="480" w:lineRule="auto"/>
        <w:ind w:firstLine="720"/>
        <w:rPr>
          <w:rFonts w:ascii="Arial" w:eastAsia="Times New Roman" w:hAnsi="Arial" w:cs="Arial"/>
          <w:color w:val="000000"/>
          <w:sz w:val="24"/>
          <w:szCs w:val="24"/>
          <w:lang w:val="en-US"/>
        </w:rPr>
      </w:pPr>
      <w:r w:rsidRPr="00321A4E">
        <w:rPr>
          <w:rFonts w:ascii="Arial" w:eastAsia="Times New Roman" w:hAnsi="Arial" w:cs="Arial"/>
          <w:color w:val="000000"/>
          <w:sz w:val="24"/>
          <w:szCs w:val="24"/>
          <w:lang w:val="en-US"/>
        </w:rPr>
        <w:lastRenderedPageBreak/>
        <w:t>We identified every invertebrate &gt; 1mm in each sample to the lowest taxonomic resolution possible using light microscopy. Though many of our identifications are to species level, many other taxa are identified to higher levels (</w:t>
      </w:r>
      <w:r w:rsidR="00233107">
        <w:rPr>
          <w:rFonts w:ascii="Arial" w:eastAsia="Times New Roman" w:hAnsi="Arial" w:cs="Arial"/>
          <w:color w:val="000000"/>
          <w:sz w:val="24"/>
          <w:szCs w:val="24"/>
          <w:lang w:val="en-US"/>
        </w:rPr>
        <w:t>F</w:t>
      </w:r>
      <w:r w:rsidRPr="00321A4E">
        <w:rPr>
          <w:rFonts w:ascii="Arial" w:eastAsia="Times New Roman" w:hAnsi="Arial" w:cs="Arial"/>
          <w:color w:val="000000"/>
          <w:sz w:val="24"/>
          <w:szCs w:val="24"/>
          <w:lang w:val="en-US"/>
        </w:rPr>
        <w:t xml:space="preserve">amily or </w:t>
      </w:r>
      <w:r w:rsidR="00233107">
        <w:rPr>
          <w:rFonts w:ascii="Arial" w:eastAsia="Times New Roman" w:hAnsi="Arial" w:cs="Arial"/>
          <w:color w:val="000000"/>
          <w:sz w:val="24"/>
          <w:szCs w:val="24"/>
          <w:lang w:val="en-US"/>
        </w:rPr>
        <w:t>O</w:t>
      </w:r>
      <w:r w:rsidRPr="00321A4E">
        <w:rPr>
          <w:rFonts w:ascii="Arial" w:eastAsia="Times New Roman" w:hAnsi="Arial" w:cs="Arial"/>
          <w:color w:val="000000"/>
          <w:sz w:val="24"/>
          <w:szCs w:val="24"/>
          <w:lang w:val="en-US"/>
        </w:rPr>
        <w:t>rder). Each of these groups possibly includes numerous species; consequently</w:t>
      </w:r>
      <w:r w:rsidR="00233107">
        <w:rPr>
          <w:rFonts w:ascii="Arial" w:eastAsia="Times New Roman" w:hAnsi="Arial" w:cs="Arial"/>
          <w:color w:val="000000"/>
          <w:sz w:val="24"/>
          <w:szCs w:val="24"/>
          <w:lang w:val="en-US"/>
        </w:rPr>
        <w:t>,</w:t>
      </w:r>
      <w:r w:rsidRPr="00321A4E">
        <w:rPr>
          <w:rFonts w:ascii="Arial" w:eastAsia="Times New Roman" w:hAnsi="Arial" w:cs="Arial"/>
          <w:color w:val="000000"/>
          <w:sz w:val="24"/>
          <w:szCs w:val="24"/>
          <w:lang w:val="en-US"/>
        </w:rPr>
        <w:t xml:space="preserve"> our reference to taxa below reflects varying resolution, and our taxonomic diversity estimates should be considered minimum estimates. We did not include egg masses or colony-forming species (e.g., bryozoans) in our analyses. We classified invertebrate species to broad trophic groups (grazer, predator, filter feeder, </w:t>
      </w:r>
      <w:proofErr w:type="spellStart"/>
      <w:r w:rsidRPr="00321A4E">
        <w:rPr>
          <w:rFonts w:ascii="Arial" w:eastAsia="Times New Roman" w:hAnsi="Arial" w:cs="Arial"/>
          <w:color w:val="000000"/>
          <w:sz w:val="24"/>
          <w:szCs w:val="24"/>
          <w:lang w:val="en-US"/>
        </w:rPr>
        <w:t>detritivore</w:t>
      </w:r>
      <w:proofErr w:type="spellEnd"/>
      <w:r w:rsidRPr="00321A4E">
        <w:rPr>
          <w:rFonts w:ascii="Arial" w:eastAsia="Times New Roman" w:hAnsi="Arial" w:cs="Arial"/>
          <w:color w:val="000000"/>
          <w:sz w:val="24"/>
          <w:szCs w:val="24"/>
          <w:lang w:val="en-US"/>
        </w:rPr>
        <w:t xml:space="preserve">) based on our observations and published information </w:t>
      </w:r>
      <w:r w:rsidR="00C80655">
        <w:rPr>
          <w:rFonts w:ascii="Arial" w:eastAsia="Times New Roman" w:hAnsi="Arial" w:cs="Arial"/>
          <w:color w:val="000000"/>
          <w:sz w:val="24"/>
          <w:szCs w:val="24"/>
          <w:lang w:val="en-US"/>
        </w:rPr>
        <w:fldChar w:fldCharType="begin" w:fldLock="1"/>
      </w:r>
      <w:r w:rsidR="00A302AF">
        <w:rPr>
          <w:rFonts w:ascii="Arial" w:eastAsia="Times New Roman" w:hAnsi="Arial" w:cs="Arial"/>
          <w:color w:val="000000"/>
          <w:sz w:val="24"/>
          <w:szCs w:val="24"/>
          <w:lang w:val="en-US"/>
        </w:rPr>
        <w:instrText>ADDIN CSL_CITATION { "citationItems" : [ { "id" : "ITEM-1", "itemData" : { "author" : [ { "dropping-particle" : "", "family" : "Macdonald", "given" : "T A", "non-dropping-particle" : "", "parse-names" : false, "suffix" : "" }, { "dropping-particle" : "", "family" : "Burd", "given" : "B J", "non-dropping-particle" : "", "parse-names" : false, "suffix" : "" }, { "dropping-particle" : "", "family" : "Macdonald", "given" : "V I", "non-dropping-particle" : "", "parse-names" : false, "suffix" : "" }, { "dropping-particle" : "", "family" : "Roodselaar", "given" : "A", "non-dropping-particle" : "Van", "parse-names" : false, "suffix" : "" } ], "container-title" : "Canadian Technical Report of Fisheries and Aquatic Sciences", "id" : "ITEM-1", "issued" : { "date-parts" : [ [ "2010" ] ] }, "number-of-pages" : "4-62", "title" : "Taxonomic and feeding guild classification for the marine benthic macroinvertebrates of the Strait of Georgia, British Columbia", "type" : "report", "volume" : "2874" }, "uris" : [ "http://www.mendeley.com/documents/?uuid=3bda5717-702d-4810-89e1-48686d7460b6" ] }, { "id" : "ITEM-2", "itemData" : { "ISBN" : "0520239393", "author" : [ { "dropping-particle" : "", "family" : "Light", "given" : "Sol Felty", "non-dropping-particle" : "", "parse-names" : false, "suffix" : "" }, { "dropping-particle" : "", "family" : "Carlton", "given" : "James T", "non-dropping-particle" : "", "parse-names" : false, "suffix" : "" } ], "id" : "ITEM-2", "issued" : { "date-parts" : [ [ "2007" ] ] }, "publisher" : "Univ of California Press", "title" : "The Light and Smith manual: intertidal invertebrates from central California to Oregon", "type" : "book" }, "uris" : [ "http://www.mendeley.com/documents/?uuid=5ac40ce4-2d10-49ad-a7a0-b15c6c71de22" ] } ], "mendeley" : { "formattedCitation" : "(Light and Carlton 2007, Macdonald et al. 2010)", "plainTextFormattedCitation" : "(Light and Carlton 2007, Macdonald et al. 2010)", "previouslyFormattedCitation" : "(Light and Carlton 2007, Macdonald et al. 2010)" }, "properties" : { "noteIndex" : 0 }, "schema" : "https://github.com/citation-style-language/schema/raw/master/csl-citation.json" }</w:instrText>
      </w:r>
      <w:r w:rsidR="00C80655">
        <w:rPr>
          <w:rFonts w:ascii="Arial" w:eastAsia="Times New Roman" w:hAnsi="Arial" w:cs="Arial"/>
          <w:color w:val="000000"/>
          <w:sz w:val="24"/>
          <w:szCs w:val="24"/>
          <w:lang w:val="en-US"/>
        </w:rPr>
        <w:fldChar w:fldCharType="separate"/>
      </w:r>
      <w:r w:rsidR="00A302AF" w:rsidRPr="00A302AF">
        <w:rPr>
          <w:rFonts w:ascii="Arial" w:eastAsia="Times New Roman" w:hAnsi="Arial" w:cs="Arial"/>
          <w:noProof/>
          <w:color w:val="000000"/>
          <w:sz w:val="24"/>
          <w:szCs w:val="24"/>
          <w:lang w:val="en-US"/>
        </w:rPr>
        <w:t>(Light and Carlton 2007, Macdonald et al. 2010)</w:t>
      </w:r>
      <w:r w:rsidR="00C80655">
        <w:rPr>
          <w:rFonts w:ascii="Arial" w:eastAsia="Times New Roman" w:hAnsi="Arial" w:cs="Arial"/>
          <w:color w:val="000000"/>
          <w:sz w:val="24"/>
          <w:szCs w:val="24"/>
          <w:lang w:val="en-US"/>
        </w:rPr>
        <w:fldChar w:fldCharType="end"/>
      </w:r>
      <w:r w:rsidRPr="00321A4E">
        <w:rPr>
          <w:rFonts w:ascii="Arial" w:eastAsia="Times New Roman" w:hAnsi="Arial" w:cs="Arial"/>
          <w:color w:val="000000"/>
          <w:sz w:val="24"/>
          <w:szCs w:val="24"/>
          <w:lang w:val="en-US"/>
        </w:rPr>
        <w:t xml:space="preserve">. The grazer functional group includes organisms that consume micro- or macro-algae, including biofilms, growing on </w:t>
      </w:r>
      <w:r w:rsidR="002E3E6D" w:rsidRPr="00321A4E">
        <w:rPr>
          <w:rFonts w:ascii="Arial" w:eastAsia="Times New Roman" w:hAnsi="Arial" w:cs="Arial"/>
          <w:color w:val="000000"/>
          <w:sz w:val="24"/>
          <w:szCs w:val="24"/>
          <w:lang w:val="en-US"/>
        </w:rPr>
        <w:t>eelgrass</w:t>
      </w:r>
      <w:r w:rsidRPr="00321A4E">
        <w:rPr>
          <w:rFonts w:ascii="Arial" w:eastAsia="Times New Roman" w:hAnsi="Arial" w:cs="Arial"/>
          <w:color w:val="000000"/>
          <w:sz w:val="24"/>
          <w:szCs w:val="24"/>
          <w:lang w:val="en-US"/>
        </w:rPr>
        <w:t xml:space="preserve">. </w:t>
      </w:r>
    </w:p>
    <w:p w14:paraId="10FDC004" w14:textId="77777777" w:rsidR="00A820EA" w:rsidRPr="00321A4E" w:rsidRDefault="00A820EA">
      <w:pPr>
        <w:spacing w:after="0" w:line="480" w:lineRule="auto"/>
        <w:ind w:firstLine="720"/>
        <w:rPr>
          <w:rFonts w:ascii="Arial" w:eastAsia="Times New Roman" w:hAnsi="Arial" w:cs="Arial"/>
          <w:sz w:val="24"/>
          <w:szCs w:val="24"/>
          <w:lang w:val="en-US"/>
        </w:rPr>
      </w:pPr>
    </w:p>
    <w:p w14:paraId="71BC056F" w14:textId="77777777" w:rsidR="00A820EA" w:rsidRPr="00321A4E" w:rsidRDefault="00C4247B" w:rsidP="008F5158">
      <w:pPr>
        <w:spacing w:after="0" w:line="480" w:lineRule="auto"/>
        <w:outlineLvl w:val="0"/>
        <w:rPr>
          <w:rFonts w:ascii="Arial" w:eastAsia="Times New Roman" w:hAnsi="Arial" w:cs="Arial"/>
          <w:i/>
          <w:color w:val="000000"/>
          <w:sz w:val="24"/>
          <w:szCs w:val="24"/>
          <w:lang w:val="en-US"/>
        </w:rPr>
      </w:pPr>
      <w:r w:rsidRPr="00321A4E">
        <w:rPr>
          <w:rFonts w:ascii="Arial" w:eastAsia="Times New Roman" w:hAnsi="Arial" w:cs="Arial"/>
          <w:i/>
          <w:color w:val="000000"/>
          <w:sz w:val="24"/>
          <w:szCs w:val="24"/>
          <w:lang w:val="en-US"/>
        </w:rPr>
        <w:t>Biodiversity estimation</w:t>
      </w:r>
    </w:p>
    <w:p w14:paraId="55296510" w14:textId="629B35DB" w:rsidR="00A820EA" w:rsidRPr="00321A4E" w:rsidRDefault="00C4247B">
      <w:pPr>
        <w:spacing w:after="0" w:line="480" w:lineRule="auto"/>
        <w:ind w:firstLine="720"/>
        <w:rPr>
          <w:rFonts w:ascii="Arial" w:eastAsia="Times New Roman" w:hAnsi="Arial" w:cs="Arial"/>
          <w:color w:val="000000"/>
          <w:sz w:val="24"/>
          <w:szCs w:val="24"/>
          <w:lang w:val="en-US"/>
        </w:rPr>
      </w:pPr>
      <w:r w:rsidRPr="00321A4E">
        <w:rPr>
          <w:rFonts w:ascii="Arial" w:eastAsia="Times New Roman" w:hAnsi="Arial" w:cs="Arial"/>
          <w:color w:val="000000"/>
          <w:sz w:val="24"/>
          <w:szCs w:val="24"/>
          <w:lang w:val="en-US"/>
        </w:rPr>
        <w:t>To estimate diversity within and among meadows, we created species-plot and species-site matrices wi</w:t>
      </w:r>
      <w:r w:rsidR="00817CCB">
        <w:rPr>
          <w:rFonts w:ascii="Arial" w:eastAsia="Times New Roman" w:hAnsi="Arial" w:cs="Arial"/>
          <w:color w:val="000000"/>
          <w:sz w:val="24"/>
          <w:szCs w:val="24"/>
          <w:lang w:val="en-US"/>
        </w:rPr>
        <w:t>th abundance data</w:t>
      </w:r>
      <w:r w:rsidRPr="00321A4E">
        <w:rPr>
          <w:rFonts w:ascii="Arial" w:eastAsia="Times New Roman" w:hAnsi="Arial" w:cs="Arial"/>
          <w:color w:val="000000"/>
          <w:sz w:val="24"/>
          <w:szCs w:val="24"/>
          <w:lang w:val="en-US"/>
        </w:rPr>
        <w:t xml:space="preserve"> using information on every individual collected from each plot </w:t>
      </w:r>
      <w:r w:rsidR="00A302AF">
        <w:rPr>
          <w:rFonts w:ascii="Arial" w:eastAsia="Times New Roman" w:hAnsi="Arial" w:cs="Arial"/>
          <w:color w:val="000000"/>
          <w:sz w:val="24"/>
          <w:szCs w:val="24"/>
          <w:lang w:val="en-US"/>
        </w:rPr>
        <w:fldChar w:fldCharType="begin" w:fldLock="1"/>
      </w:r>
      <w:r w:rsidR="00A302AF">
        <w:rPr>
          <w:rFonts w:ascii="Arial" w:eastAsia="Times New Roman" w:hAnsi="Arial" w:cs="Arial"/>
          <w:color w:val="000000"/>
          <w:sz w:val="24"/>
          <w:szCs w:val="24"/>
          <w:lang w:val="en-US"/>
        </w:rPr>
        <w:instrText>ADDIN CSL_CITATION { "citationItems" : [ { "id" : "ITEM-1", "itemData" : { "author" : [ { "dropping-particle" : "", "family" : "Gotelli", "given" : "Nicholas J", "non-dropping-particle" : "", "parse-names" : false, "suffix" : "" }, { "dropping-particle" : "", "family" : "Colwell", "given" : "Robert K", "non-dropping-particle" : "", "parse-names" : false, "suffix" : "" } ], "container-title" : "Biological diversity: frontiers in measurement and assessment", "id" : "ITEM-1", "issued" : { "date-parts" : [ [ "2011" ] ] }, "page" : "39-54", "publisher" : "Oxford University Press Oxford", "title" : "Estimating species richness", "type" : "article-journal", "volume" : "12" }, "uris" : [ "http://www.mendeley.com/documents/?uuid=f132637b-542d-48b0-8a92-6f61427220af" ] } ], "mendeley" : { "formattedCitation" : "(Gotelli and Colwell 2011)", "plainTextFormattedCitation" : "(Gotelli and Colwell 2011)", "previouslyFormattedCitation" : "(Gotelli and Colwell 2011)" }, "properties" : { "noteIndex" : 0 }, "schema" : "https://github.com/citation-style-language/schema/raw/master/csl-citation.json" }</w:instrText>
      </w:r>
      <w:r w:rsidR="00A302AF">
        <w:rPr>
          <w:rFonts w:ascii="Arial" w:eastAsia="Times New Roman" w:hAnsi="Arial" w:cs="Arial"/>
          <w:color w:val="000000"/>
          <w:sz w:val="24"/>
          <w:szCs w:val="24"/>
          <w:lang w:val="en-US"/>
        </w:rPr>
        <w:fldChar w:fldCharType="separate"/>
      </w:r>
      <w:r w:rsidR="00A302AF" w:rsidRPr="00A302AF">
        <w:rPr>
          <w:rFonts w:ascii="Arial" w:eastAsia="Times New Roman" w:hAnsi="Arial" w:cs="Arial"/>
          <w:noProof/>
          <w:color w:val="000000"/>
          <w:sz w:val="24"/>
          <w:szCs w:val="24"/>
          <w:lang w:val="en-US"/>
        </w:rPr>
        <w:t>(Gotelli and Colwell 2011)</w:t>
      </w:r>
      <w:r w:rsidR="00A302AF">
        <w:rPr>
          <w:rFonts w:ascii="Arial" w:eastAsia="Times New Roman" w:hAnsi="Arial" w:cs="Arial"/>
          <w:color w:val="000000"/>
          <w:sz w:val="24"/>
          <w:szCs w:val="24"/>
          <w:lang w:val="en-US"/>
        </w:rPr>
        <w:fldChar w:fldCharType="end"/>
      </w:r>
      <w:r w:rsidRPr="00321A4E">
        <w:rPr>
          <w:rFonts w:ascii="Arial" w:eastAsia="Times New Roman" w:hAnsi="Arial" w:cs="Arial"/>
          <w:color w:val="000000"/>
          <w:sz w:val="24"/>
          <w:szCs w:val="24"/>
          <w:lang w:val="en-US"/>
        </w:rPr>
        <w:t xml:space="preserve">. We estimated multiple biodiversity metrics: species richness (number of species observed), their relative abundance, and the likelihood that additional taxa were present but unobserved in estimating and comparing biodiversity among samples and meadows. We estimated alpha diversity </w:t>
      </w:r>
      <w:r w:rsidR="002E3E6D" w:rsidRPr="00321A4E">
        <w:rPr>
          <w:rFonts w:ascii="Arial" w:eastAsia="Times New Roman" w:hAnsi="Arial" w:cs="Arial"/>
          <w:color w:val="000000"/>
          <w:sz w:val="24"/>
          <w:szCs w:val="24"/>
          <w:lang w:val="en-US"/>
        </w:rPr>
        <w:t>by rarifying (ENS) and using raw richness values (R</w:t>
      </w:r>
      <w:r w:rsidR="002E3E6D" w:rsidRPr="00B40347">
        <w:rPr>
          <w:rFonts w:ascii="Arial" w:eastAsia="Times New Roman" w:hAnsi="Arial" w:cs="Arial"/>
          <w:color w:val="000000"/>
          <w:sz w:val="24"/>
          <w:szCs w:val="24"/>
          <w:lang w:val="en-US"/>
        </w:rPr>
        <w:t>)</w:t>
      </w:r>
      <w:r w:rsidR="00B40347">
        <w:rPr>
          <w:rFonts w:ascii="Arial" w:eastAsia="Times New Roman" w:hAnsi="Arial" w:cs="Arial"/>
          <w:color w:val="000000"/>
          <w:sz w:val="24"/>
          <w:szCs w:val="24"/>
          <w:lang w:val="en-US"/>
        </w:rPr>
        <w:t xml:space="preserve">, </w:t>
      </w:r>
      <w:r w:rsidRPr="00321A4E">
        <w:rPr>
          <w:rFonts w:ascii="Arial" w:eastAsia="Times New Roman" w:hAnsi="Arial" w:cs="Arial"/>
          <w:color w:val="000000"/>
          <w:sz w:val="24"/>
          <w:szCs w:val="24"/>
          <w:lang w:val="en-US"/>
        </w:rPr>
        <w:t>Shannon diversity</w:t>
      </w:r>
      <w:r w:rsidR="002E3E6D" w:rsidRPr="00321A4E">
        <w:rPr>
          <w:rFonts w:ascii="Arial" w:eastAsia="Times New Roman" w:hAnsi="Arial" w:cs="Arial"/>
          <w:color w:val="000000"/>
          <w:sz w:val="24"/>
          <w:szCs w:val="24"/>
          <w:lang w:val="en-US"/>
        </w:rPr>
        <w:t xml:space="preserve"> (H’)</w:t>
      </w:r>
      <w:r w:rsidRPr="00321A4E">
        <w:rPr>
          <w:rFonts w:ascii="Arial" w:eastAsia="Times New Roman" w:hAnsi="Arial" w:cs="Arial"/>
          <w:color w:val="000000"/>
          <w:sz w:val="24"/>
          <w:szCs w:val="24"/>
          <w:lang w:val="en-US"/>
        </w:rPr>
        <w:t>, and Simpson evenness</w:t>
      </w:r>
      <w:r w:rsidR="002E3E6D" w:rsidRPr="00321A4E">
        <w:rPr>
          <w:rFonts w:ascii="Arial" w:eastAsia="Times New Roman" w:hAnsi="Arial" w:cs="Arial"/>
          <w:color w:val="000000"/>
          <w:sz w:val="24"/>
          <w:szCs w:val="24"/>
          <w:lang w:val="en-US"/>
        </w:rPr>
        <w:t xml:space="preserve"> (S)</w:t>
      </w:r>
      <w:r w:rsidRPr="00321A4E">
        <w:rPr>
          <w:rFonts w:ascii="Arial" w:eastAsia="Times New Roman" w:hAnsi="Arial" w:cs="Arial"/>
          <w:color w:val="000000"/>
          <w:sz w:val="24"/>
          <w:szCs w:val="24"/>
          <w:lang w:val="en-US"/>
        </w:rPr>
        <w:t xml:space="preserve">. The effective number of species (ENS) is derived from the probability of an interspecific encounter (PIE), to characterize diversity at the plot scale </w:t>
      </w:r>
      <w:r w:rsidR="00A302AF">
        <w:rPr>
          <w:rFonts w:ascii="Arial" w:eastAsia="Times New Roman" w:hAnsi="Arial" w:cs="Arial"/>
          <w:color w:val="000000"/>
          <w:sz w:val="24"/>
          <w:szCs w:val="24"/>
          <w:lang w:val="en-US"/>
        </w:rPr>
        <w:fldChar w:fldCharType="begin" w:fldLock="1"/>
      </w:r>
      <w:r w:rsidR="009C32B8">
        <w:rPr>
          <w:rFonts w:ascii="Arial" w:eastAsia="Times New Roman" w:hAnsi="Arial" w:cs="Arial"/>
          <w:color w:val="000000"/>
          <w:sz w:val="24"/>
          <w:szCs w:val="24"/>
          <w:lang w:val="en-US"/>
        </w:rPr>
        <w:instrText>ADDIN CSL_CITATION { "citationItems" : [ { "id" : "ITEM-1", "itemData" : { "DOI" : "10.1111/j.1600-0587.2011.06860.x", "ISSN" : "0906-7590", "abstract" : "A theoretical framework based on Hill numbers has recently been advocated to measure and partition diversity sensu stricto. Hill numbers can be interpreted intuitively as effective number of species (ENS). They conform to the so-called replication principle allowing a mathematically coherent multiplicative partitioning of diversity. They form a family of ENS defined by the parameter q which controls the weight attributed to rare species. Despite its advantages, this framework was developed without considering its robustness when treating community samples. In this study, we first show that Hurlbert diversity indices (expected number of species among k individuals) can be transformed into ENS that conform asymptotically to the replication principle while controlling the weight given to rare species through parameter k. We investigate the statistical properties of Hill and Hurlbert ENS using simulated communities with contrasted diversity. The properties of multiplicative beta diversity estimators based on ENS are also characterized by simulating communities with different levels of differentiation. We show that Hurlbert ENS provides a better statistical performance than Hill numbers when dealing with small sample sizes. By contrast, Hill numbers and their estimators suffer from substantial bias except when rare species have a low weight (q= 2). An estimator of ENS estimating both Hill numbers for q= 2 and Hurlbert ENS for k= 2 is shown to give the best performance and is recommended for processing real datasets when rare species receive low weight. In order to better take account of rare species, current estimators of Hill numbers are not recommended when sample size is too low while Hurlberts ENS performs reliably. In conclusion, while Hill numbers possess some interesting mathematical properties that are not shared by Hurlberts ENS, the latter outperforms Hill numbers in terms of statistical properties and is well suited to processing community samples, as illustrated on a real dataset.", "author" : [ { "dropping-particle" : "", "family" : "Dauby", "given" : "G", "non-dropping-particle" : "", "parse-names" : false, "suffix" : "" }, { "dropping-particle" : "", "family" : "Hardy", "given" : "O J", "non-dropping-particle" : "", "parse-names" : false, "suffix" : "" } ], "container-title" : "Ecography", "id" : "ITEM-1", "issue" : "7", "issued" : { "date-parts" : [ [ "2012" ] ] }, "language" : "English", "note" : "ISI Document Delivery No.: 963FT\nTimes Cited: 11\nCited Reference Count: 36\nDauby, Gilles Hardy, Olivier J.\nHardy, Olivier/0000-0003-2052-1527\nBelgian Fund for Research Training in Industry and Agriculture (FRIA); Belgian Fund for Scientific Research (F.R.S.-FNRS) [F.4.519.10.F]\nWe wish to thank H. Tuomisto and M. Navascues for their useful comments on a previous draft. Special thanks are due to the anonymous referee who provided the mathematical demonstration linking Hill numbers and Hurlbert ENS as presented in Supplementary material Appendix 6. GD is a PhD candidate funded by the Belgian Fund for Research Training in Industry and Agriculture (FRIA). OJH is a Research Associate of the Belgian Fund for Scientific Research (F.R.S.-FNRS) which contributed to this project through grant F.4.519.10.F.\n11\n1\n25\nWiley-blackwell\nHoboken", "page" : "661-672", "publisher-place" : "[Dauby, Gilles Hardy, Olivier J.] Univ Libre Brussels, Evolutionary Biol &amp; Ecol Unit, Fac Sci, BE-1050 Brussels, Belgium. Dauby, G (reprint author), Univ Libre Brussels, Evolutionary Biol &amp; Ecol Unit, Fac Sci, CP 160-12,Av Roosevelt 50, BE-1050 Brussels, ", "title" : "Sampled-based estimation of diversity sensu stricto by transforming Hurlbert diversities into effective number of species", "type" : "article-journal", "volume" : "35" }, "uris" : [ "http://www.mendeley.com/documents/?uuid=f641bf8a-95e3-49c0-9183-8788301bcf5d" ] } ], "mendeley" : { "formattedCitation" : "(Dauby and Hardy 2012)", "plainTextFormattedCitation" : "(Dauby and Hardy 2012)", "previouslyFormattedCitation" : "(Dauby and Hardy 2012)" }, "properties" : { "noteIndex" : 0 }, "schema" : "https://github.com/citation-style-language/schema/raw/master/csl-citation.json" }</w:instrText>
      </w:r>
      <w:r w:rsidR="00A302AF">
        <w:rPr>
          <w:rFonts w:ascii="Arial" w:eastAsia="Times New Roman" w:hAnsi="Arial" w:cs="Arial"/>
          <w:color w:val="000000"/>
          <w:sz w:val="24"/>
          <w:szCs w:val="24"/>
          <w:lang w:val="en-US"/>
        </w:rPr>
        <w:fldChar w:fldCharType="separate"/>
      </w:r>
      <w:r w:rsidR="00A302AF" w:rsidRPr="00A302AF">
        <w:rPr>
          <w:rFonts w:ascii="Arial" w:eastAsia="Times New Roman" w:hAnsi="Arial" w:cs="Arial"/>
          <w:noProof/>
          <w:color w:val="000000"/>
          <w:sz w:val="24"/>
          <w:szCs w:val="24"/>
          <w:lang w:val="en-US"/>
        </w:rPr>
        <w:t>(Dauby and Hardy 2012)</w:t>
      </w:r>
      <w:r w:rsidR="00A302AF">
        <w:rPr>
          <w:rFonts w:ascii="Arial" w:eastAsia="Times New Roman" w:hAnsi="Arial" w:cs="Arial"/>
          <w:color w:val="000000"/>
          <w:sz w:val="24"/>
          <w:szCs w:val="24"/>
          <w:lang w:val="en-US"/>
        </w:rPr>
        <w:fldChar w:fldCharType="end"/>
      </w:r>
      <w:r w:rsidRPr="00321A4E">
        <w:rPr>
          <w:rFonts w:ascii="Arial" w:eastAsia="Times New Roman" w:hAnsi="Arial" w:cs="Arial"/>
          <w:color w:val="000000"/>
          <w:sz w:val="24"/>
          <w:szCs w:val="24"/>
          <w:lang w:val="en-US"/>
        </w:rPr>
        <w:t xml:space="preserve">. ENS can be interpreted as the number of equally-abundant species that </w:t>
      </w:r>
      <w:r w:rsidRPr="00321A4E">
        <w:rPr>
          <w:rFonts w:ascii="Arial" w:eastAsia="Times New Roman" w:hAnsi="Arial" w:cs="Arial"/>
          <w:color w:val="000000"/>
          <w:sz w:val="24"/>
          <w:szCs w:val="24"/>
          <w:lang w:val="en-US"/>
        </w:rPr>
        <w:lastRenderedPageBreak/>
        <w:t xml:space="preserve">would exist in a sample of a given diversity value </w:t>
      </w:r>
      <w:r w:rsidR="00A302AF">
        <w:rPr>
          <w:rFonts w:ascii="Arial" w:eastAsia="Times New Roman" w:hAnsi="Arial" w:cs="Arial"/>
          <w:color w:val="000000"/>
          <w:sz w:val="24"/>
          <w:szCs w:val="24"/>
          <w:lang w:val="en-US"/>
        </w:rPr>
        <w:fldChar w:fldCharType="begin" w:fldLock="1"/>
      </w:r>
      <w:r w:rsidR="00A302AF">
        <w:rPr>
          <w:rFonts w:ascii="Arial" w:eastAsia="Times New Roman" w:hAnsi="Arial" w:cs="Arial"/>
          <w:color w:val="000000"/>
          <w:sz w:val="24"/>
          <w:szCs w:val="24"/>
          <w:lang w:val="en-US"/>
        </w:rPr>
        <w:instrText>ADDIN CSL_CITATION { "citationItems" : [ { "id" : "ITEM-1", "itemData" : { "DOI" : "10.1111/j.2006.0030-1299.14714.x", "ISSN" : "0030-1299", "abstract" : "Entropies such as the Shannon-Wiener and Gini-Simpson indices are not themselves diversities. Conversion of these to effective number of species is the key to a unified and intuitive interpretation of diversity. Effective numbers of species derived from standard diversity indices share a common set of intuitive mathematical properties and behave as one would expect of a diversity, while raw indices do not. Contrary to Keylock, the lack of concavity of effective numbers of species is irrelevant as long as they are used as transformations of concave alpha, beta, and gamma entropies. The practical importance of this transformation is demonstrated by applying it to a popular community similarity measure based on raw diversity indices or entropies. The standard similarity measure based on untransformed indices is shown to give misleading results, but transforming the indices or entropies to effective numbers of species produces a stable, easily interpreted, sensitive general similarity measure. General overlap measures derived from this transformed similarity measure yield the Jaccard index, Sorensen index, Horn index of overlap, and the Morisita-Horn index as special cases.", "author" : [ { "dropping-particle" : "", "family" : "Jost", "given" : "L", "non-dropping-particle" : "", "parse-names" : false, "suffix" : "" } ], "container-title" : "Oikos", "id" : "ITEM-1", "issue" : "2", "issued" : { "date-parts" : [ [ "2006" ] ] }, "language" : "English", "note" : "ISI Document Delivery No.: 044EO\nTimes Cited: 804\nCited Reference Count: 28\nJost, L\n842\n39\n323\nBlackwell publishing\nOxford", "page" : "363-375", "publisher-place" : "loujost@yahoo.com", "title" : "Entropy and diversity", "type" : "article-journal", "volume" : "113" }, "uris" : [ "http://www.mendeley.com/documents/?uuid=53454392-906f-4059-b576-2e58c805cf95" ] } ], "mendeley" : { "formattedCitation" : "(Jost 2006)", "plainTextFormattedCitation" : "(Jost 2006)", "previouslyFormattedCitation" : "(Jost 2006)" }, "properties" : { "noteIndex" : 0 }, "schema" : "https://github.com/citation-style-language/schema/raw/master/csl-citation.json" }</w:instrText>
      </w:r>
      <w:r w:rsidR="00A302AF">
        <w:rPr>
          <w:rFonts w:ascii="Arial" w:eastAsia="Times New Roman" w:hAnsi="Arial" w:cs="Arial"/>
          <w:color w:val="000000"/>
          <w:sz w:val="24"/>
          <w:szCs w:val="24"/>
          <w:lang w:val="en-US"/>
        </w:rPr>
        <w:fldChar w:fldCharType="separate"/>
      </w:r>
      <w:r w:rsidR="00A302AF" w:rsidRPr="00A302AF">
        <w:rPr>
          <w:rFonts w:ascii="Arial" w:eastAsia="Times New Roman" w:hAnsi="Arial" w:cs="Arial"/>
          <w:noProof/>
          <w:color w:val="000000"/>
          <w:sz w:val="24"/>
          <w:szCs w:val="24"/>
          <w:lang w:val="en-US"/>
        </w:rPr>
        <w:t>(Jost 2006)</w:t>
      </w:r>
      <w:r w:rsidR="00A302AF">
        <w:rPr>
          <w:rFonts w:ascii="Arial" w:eastAsia="Times New Roman" w:hAnsi="Arial" w:cs="Arial"/>
          <w:color w:val="000000"/>
          <w:sz w:val="24"/>
          <w:szCs w:val="24"/>
          <w:lang w:val="en-US"/>
        </w:rPr>
        <w:fldChar w:fldCharType="end"/>
      </w:r>
      <w:r w:rsidRPr="00321A4E">
        <w:rPr>
          <w:rFonts w:ascii="Arial" w:eastAsia="Times New Roman" w:hAnsi="Arial" w:cs="Arial"/>
          <w:color w:val="000000"/>
          <w:sz w:val="24"/>
          <w:szCs w:val="24"/>
          <w:lang w:val="en-US"/>
        </w:rPr>
        <w:t xml:space="preserve">. We used the R package vegan </w:t>
      </w:r>
      <w:r w:rsidR="00A302AF">
        <w:rPr>
          <w:rFonts w:ascii="Arial" w:eastAsia="Times New Roman" w:hAnsi="Arial" w:cs="Arial"/>
          <w:color w:val="000000"/>
          <w:sz w:val="24"/>
          <w:szCs w:val="24"/>
          <w:lang w:val="en-US"/>
        </w:rPr>
        <w:fldChar w:fldCharType="begin" w:fldLock="1"/>
      </w:r>
      <w:r w:rsidR="00A302AF">
        <w:rPr>
          <w:rFonts w:ascii="Arial" w:eastAsia="Times New Roman" w:hAnsi="Arial" w:cs="Arial"/>
          <w:color w:val="000000"/>
          <w:sz w:val="24"/>
          <w:szCs w:val="24"/>
          <w:lang w:val="en-US"/>
        </w:rPr>
        <w:instrText>ADDIN CSL_CITATION { "citationItems" : [ { "id" : "ITEM-1", "itemData" : { "author" : [ { "dropping-particle" : "", "family" : "Oksanen", "given" : "Jari", "non-dropping-particle" : "", "parse-names" : false, "suffix" : "" }, { "dropping-particle" : "", "family" : "Kindt", "given" : "Roeland", "non-dropping-particle" : "", "parse-names" : false, "suffix" : "" }, { "dropping-particle" : "", "family" : "Legendre", "given" : "Pierre", "non-dropping-particle" : "", "parse-names" : false, "suffix" : "" }, { "dropping-particle" : "", "family" : "O\u2019Hara", "given" : "Bob", "non-dropping-particle" : "", "parse-names" : false, "suffix" : "" }, { "dropping-particle" : "", "family" : "Stevens", "given" : "M Henry H", "non-dropping-particle" : "", "parse-names" : false, "suffix" : "" }, { "dropping-particle" : "", "family" : "Oksanen", "given" : "Maintainer Jari", "non-dropping-particle" : "", "parse-names" : false, "suffix" : "" }, { "dropping-particle" : "", "family" : "Suggests", "given" : "MASS", "non-dropping-particle" : "", "parse-names" : false, "suffix" : "" } ], "container-title" : "Community ecology package", "id" : "ITEM-1", "issued" : { "date-parts" : [ [ "2007" ] ] }, "page" : "631-637", "title" : "The vegan package", "type" : "article-journal", "volume" : "10" }, "uris" : [ "http://www.mendeley.com/documents/?uuid=957ab000-a82c-49c0-b2cb-378eaba2c90e" ] } ], "mendeley" : { "formattedCitation" : "(Oksanen et al. 2007)", "plainTextFormattedCitation" : "(Oksanen et al. 2007)", "previouslyFormattedCitation" : "(Oksanen et al. 2007)" }, "properties" : { "noteIndex" : 0 }, "schema" : "https://github.com/citation-style-language/schema/raw/master/csl-citation.json" }</w:instrText>
      </w:r>
      <w:r w:rsidR="00A302AF">
        <w:rPr>
          <w:rFonts w:ascii="Arial" w:eastAsia="Times New Roman" w:hAnsi="Arial" w:cs="Arial"/>
          <w:color w:val="000000"/>
          <w:sz w:val="24"/>
          <w:szCs w:val="24"/>
          <w:lang w:val="en-US"/>
        </w:rPr>
        <w:fldChar w:fldCharType="separate"/>
      </w:r>
      <w:r w:rsidR="00A302AF" w:rsidRPr="00A302AF">
        <w:rPr>
          <w:rFonts w:ascii="Arial" w:eastAsia="Times New Roman" w:hAnsi="Arial" w:cs="Arial"/>
          <w:noProof/>
          <w:color w:val="000000"/>
          <w:sz w:val="24"/>
          <w:szCs w:val="24"/>
          <w:lang w:val="en-US"/>
        </w:rPr>
        <w:t>(Oksanen et al. 2007)</w:t>
      </w:r>
      <w:r w:rsidR="00A302AF">
        <w:rPr>
          <w:rFonts w:ascii="Arial" w:eastAsia="Times New Roman" w:hAnsi="Arial" w:cs="Arial"/>
          <w:color w:val="000000"/>
          <w:sz w:val="24"/>
          <w:szCs w:val="24"/>
          <w:lang w:val="en-US"/>
        </w:rPr>
        <w:fldChar w:fldCharType="end"/>
      </w:r>
      <w:r w:rsidRPr="00321A4E">
        <w:rPr>
          <w:rFonts w:ascii="Arial" w:eastAsia="Times New Roman" w:hAnsi="Arial" w:cs="Arial"/>
          <w:color w:val="000000"/>
          <w:sz w:val="24"/>
          <w:szCs w:val="24"/>
          <w:lang w:val="en-US"/>
        </w:rPr>
        <w:t xml:space="preserve"> for biodiversity analyses.  </w:t>
      </w:r>
    </w:p>
    <w:p w14:paraId="30170CD3" w14:textId="3B7078DD" w:rsidR="00A820EA" w:rsidRPr="00321A4E" w:rsidRDefault="00CE0545" w:rsidP="00CE0545">
      <w:pPr>
        <w:spacing w:after="0" w:line="480" w:lineRule="auto"/>
        <w:ind w:firstLine="720"/>
        <w:rPr>
          <w:rFonts w:ascii="Arial" w:eastAsia="Times New Roman" w:hAnsi="Arial" w:cs="Arial"/>
          <w:color w:val="000000"/>
          <w:sz w:val="24"/>
          <w:szCs w:val="24"/>
          <w:lang w:val="en-US"/>
        </w:rPr>
      </w:pPr>
      <w:r>
        <w:rPr>
          <w:rFonts w:ascii="Arial" w:eastAsia="Times New Roman" w:hAnsi="Arial" w:cs="Arial"/>
          <w:color w:val="000000"/>
          <w:sz w:val="24"/>
          <w:szCs w:val="24"/>
          <w:lang w:val="en-US"/>
        </w:rPr>
        <w:t>P</w:t>
      </w:r>
      <w:r w:rsidRPr="00321A4E">
        <w:rPr>
          <w:rFonts w:ascii="Arial" w:eastAsia="Times New Roman" w:hAnsi="Arial" w:cs="Arial"/>
          <w:color w:val="000000"/>
          <w:sz w:val="24"/>
          <w:szCs w:val="24"/>
          <w:lang w:val="en-US"/>
        </w:rPr>
        <w:t xml:space="preserve">atterns in </w:t>
      </w:r>
      <w:r>
        <w:rPr>
          <w:rFonts w:ascii="Arial" w:eastAsia="Times New Roman" w:hAnsi="Arial" w:cs="Arial"/>
          <w:color w:val="000000"/>
          <w:sz w:val="24"/>
          <w:szCs w:val="24"/>
          <w:lang w:val="en-US"/>
        </w:rPr>
        <w:t>community similarity within and</w:t>
      </w:r>
      <w:r w:rsidRPr="00321A4E">
        <w:rPr>
          <w:rFonts w:ascii="Arial" w:eastAsia="Times New Roman" w:hAnsi="Arial" w:cs="Arial"/>
          <w:color w:val="000000"/>
          <w:sz w:val="24"/>
          <w:szCs w:val="24"/>
          <w:lang w:val="en-US"/>
        </w:rPr>
        <w:t xml:space="preserve"> </w:t>
      </w:r>
      <w:r>
        <w:rPr>
          <w:rFonts w:ascii="Arial" w:eastAsia="Times New Roman" w:hAnsi="Arial" w:cs="Arial"/>
          <w:color w:val="000000"/>
          <w:sz w:val="24"/>
          <w:szCs w:val="24"/>
          <w:lang w:val="en-US"/>
        </w:rPr>
        <w:t xml:space="preserve">among meadows (beta diversity) </w:t>
      </w:r>
      <w:r w:rsidRPr="00321A4E">
        <w:rPr>
          <w:rFonts w:ascii="Arial" w:eastAsia="Times New Roman" w:hAnsi="Arial" w:cs="Arial"/>
          <w:color w:val="000000"/>
          <w:sz w:val="24"/>
          <w:szCs w:val="24"/>
          <w:lang w:val="en-US"/>
        </w:rPr>
        <w:t>can be used to infer role</w:t>
      </w:r>
      <w:r w:rsidR="00D547D8">
        <w:rPr>
          <w:rFonts w:ascii="Arial" w:eastAsia="Times New Roman" w:hAnsi="Arial" w:cs="Arial"/>
          <w:color w:val="000000"/>
          <w:sz w:val="24"/>
          <w:szCs w:val="24"/>
          <w:lang w:val="en-US"/>
        </w:rPr>
        <w:t>s</w:t>
      </w:r>
      <w:r w:rsidRPr="00321A4E">
        <w:rPr>
          <w:rFonts w:ascii="Arial" w:eastAsia="Times New Roman" w:hAnsi="Arial" w:cs="Arial"/>
          <w:color w:val="000000"/>
          <w:sz w:val="24"/>
          <w:szCs w:val="24"/>
          <w:lang w:val="en-US"/>
        </w:rPr>
        <w:t xml:space="preserve"> of underlying ecological processes that could structure communities in space, or alternatively, can indicate random distributions of species not clearly explained by a particular ecological model </w:t>
      </w:r>
      <w:r>
        <w:rPr>
          <w:rFonts w:ascii="Arial" w:eastAsia="Times New Roman" w:hAnsi="Arial" w:cs="Arial"/>
          <w:color w:val="000000"/>
          <w:sz w:val="24"/>
          <w:szCs w:val="24"/>
          <w:lang w:val="en-US"/>
        </w:rPr>
        <w:fldChar w:fldCharType="begin" w:fldLock="1"/>
      </w:r>
      <w:r>
        <w:rPr>
          <w:rFonts w:ascii="Arial" w:eastAsia="Times New Roman" w:hAnsi="Arial" w:cs="Arial"/>
          <w:color w:val="000000"/>
          <w:sz w:val="24"/>
          <w:szCs w:val="24"/>
          <w:lang w:val="en-US"/>
        </w:rPr>
        <w:instrText>ADDIN CSL_CITATION { "citationItems" : [ { "id" : "ITEM-1", "itemData" : { "DOI" : "10.1034/j.1600-0706.2002.970210.x", "ISSN" : "0030-1299", "abstract" : "Ecologists have identified several kinds of pattern in the distribution of species among sites, including a) nested subsets, b) checkerboards, c) Clementsian gradients, d) Gleasonian gradients, and e) evenly spaced gradients. Most past efforts to diagnose such patterns have focused on only one at a time, often contrasted with a sixth type of pattern, f) \"randomness\". While there are statistical tests to distinguish each of the first five patterns from randomness, there are currently no established methods for discriminating among these first five patterns in a given data set. Here we propose a method that will identify which of these possibilities is most prevalent in a site-by-species incidence matrix based on three basic aspects of meta-community structure. Our method is based on first ordinating the incidence matrix to identify the dominant axis of variation and identifying three aspects variation along this dominant axis. The first aspect, \"coherence\", is the degree to which pattern can be collapsed into a single dimension. The second, \"species turnover\", describes the number of species replacements along this dimension. The third aspect, \"boundary clumping\", has to do with how the edges of species boundaries arc distributed along this dimension. We present methods for analyzing these three aspects of meta-community structure, use them to identify the six different patterns, and illustrate them with a representative set of cases drawn from previously published data.", "author" : [ { "dropping-particle" : "", "family" : "Leibold", "given" : "M A", "non-dropping-particle" : "", "parse-names" : false, "suffix" : "" }, { "dropping-particle" : "", "family" : "Mikkelson", "given" : "G M", "non-dropping-particle" : "", "parse-names" : false, "suffix" : "" } ], "container-title" : "Oikos", "id" : "ITEM-1", "issue" : "2", "issued" : { "date-parts" : [ [ "2002" ] ] }, "language" : "English", "note" : "ISI Document Delivery No.: 570VF\nTimes Cited: 162\nCited Reference Count: 57\nLeibold, MA Mikkelson, GM\n166\n5\n100\nBlackwell munksgaard\nCopenhagen", "page" : "237-250", "publisher-place" : "Univ Chicago, Dept Ecol &amp; Evolut, Chicago, IL 60637 USA. McGill Univ, Dept Philosophy, Montreal, PQ H3A 2T7, Canada. Leibold, MA (reprint author), Univ Chicago, Dept Ecol &amp; Evolut, 1101 E 57th St, Chicago, IL 60637 USA.", "title" : "Coherence, species turnover, and boundary clumping: elements of meta-community structure", "type" : "article-journal", "volume" : "97" }, "uris" : [ "http://www.mendeley.com/documents/?uuid=2fd8619c-efbc-4c0c-be16-b722b4ce7506" ] } ], "mendeley" : { "formattedCitation" : "(Leibold and Mikkelson 2002)", "plainTextFormattedCitation" : "(Leibold and Mikkelson 2002)", "previouslyFormattedCitation" : "(Leibold and Mikkelson 2002)" }, "properties" : { "noteIndex" : 0 }, "schema" : "https://github.com/citation-style-language/schema/raw/master/csl-citation.json" }</w:instrText>
      </w:r>
      <w:r>
        <w:rPr>
          <w:rFonts w:ascii="Arial" w:eastAsia="Times New Roman" w:hAnsi="Arial" w:cs="Arial"/>
          <w:color w:val="000000"/>
          <w:sz w:val="24"/>
          <w:szCs w:val="24"/>
          <w:lang w:val="en-US"/>
        </w:rPr>
        <w:fldChar w:fldCharType="separate"/>
      </w:r>
      <w:r w:rsidRPr="00A302AF">
        <w:rPr>
          <w:rFonts w:ascii="Arial" w:eastAsia="Times New Roman" w:hAnsi="Arial" w:cs="Arial"/>
          <w:noProof/>
          <w:color w:val="000000"/>
          <w:sz w:val="24"/>
          <w:szCs w:val="24"/>
          <w:lang w:val="en-US"/>
        </w:rPr>
        <w:t>(Leibold and Mikkelson 2002</w:t>
      </w:r>
      <w:r w:rsidR="00D547D8">
        <w:rPr>
          <w:rFonts w:ascii="Arial" w:eastAsia="Times New Roman" w:hAnsi="Arial" w:cs="Arial"/>
          <w:noProof/>
          <w:color w:val="000000"/>
          <w:sz w:val="24"/>
          <w:szCs w:val="24"/>
          <w:lang w:val="en-US"/>
        </w:rPr>
        <w:t>, Presley et al 2010</w:t>
      </w:r>
      <w:r w:rsidRPr="00A302AF">
        <w:rPr>
          <w:rFonts w:ascii="Arial" w:eastAsia="Times New Roman" w:hAnsi="Arial" w:cs="Arial"/>
          <w:noProof/>
          <w:color w:val="000000"/>
          <w:sz w:val="24"/>
          <w:szCs w:val="24"/>
          <w:lang w:val="en-US"/>
        </w:rPr>
        <w:t>)</w:t>
      </w:r>
      <w:r>
        <w:rPr>
          <w:rFonts w:ascii="Arial" w:eastAsia="Times New Roman" w:hAnsi="Arial" w:cs="Arial"/>
          <w:color w:val="000000"/>
          <w:sz w:val="24"/>
          <w:szCs w:val="24"/>
          <w:lang w:val="en-US"/>
        </w:rPr>
        <w:fldChar w:fldCharType="end"/>
      </w:r>
      <w:r w:rsidRPr="00321A4E">
        <w:rPr>
          <w:rFonts w:ascii="Arial" w:eastAsia="Times New Roman" w:hAnsi="Arial" w:cs="Arial"/>
          <w:color w:val="000000"/>
          <w:sz w:val="24"/>
          <w:szCs w:val="24"/>
          <w:lang w:val="en-US"/>
        </w:rPr>
        <w:t xml:space="preserve">. </w:t>
      </w:r>
      <w:r w:rsidR="00C4247B" w:rsidRPr="00321A4E">
        <w:rPr>
          <w:rFonts w:ascii="Arial" w:eastAsia="Times New Roman" w:hAnsi="Arial" w:cs="Arial"/>
          <w:color w:val="000000"/>
          <w:sz w:val="24"/>
          <w:szCs w:val="24"/>
          <w:lang w:val="en-US"/>
        </w:rPr>
        <w:t xml:space="preserve">We quantified beta diversity in </w:t>
      </w:r>
      <w:r>
        <w:rPr>
          <w:rFonts w:ascii="Arial" w:eastAsia="Times New Roman" w:hAnsi="Arial" w:cs="Arial"/>
          <w:color w:val="000000"/>
          <w:sz w:val="24"/>
          <w:szCs w:val="24"/>
          <w:lang w:val="en-US"/>
        </w:rPr>
        <w:t>two</w:t>
      </w:r>
      <w:r w:rsidRPr="00321A4E">
        <w:rPr>
          <w:rFonts w:ascii="Arial" w:eastAsia="Times New Roman" w:hAnsi="Arial" w:cs="Arial"/>
          <w:color w:val="000000"/>
          <w:sz w:val="24"/>
          <w:szCs w:val="24"/>
          <w:lang w:val="en-US"/>
        </w:rPr>
        <w:t xml:space="preserve"> </w:t>
      </w:r>
      <w:r w:rsidR="00C4247B" w:rsidRPr="00321A4E">
        <w:rPr>
          <w:rFonts w:ascii="Arial" w:eastAsia="Times New Roman" w:hAnsi="Arial" w:cs="Arial"/>
          <w:color w:val="000000"/>
          <w:sz w:val="24"/>
          <w:szCs w:val="24"/>
          <w:lang w:val="en-US"/>
        </w:rPr>
        <w:t xml:space="preserve">ways. First, </w:t>
      </w:r>
      <w:r>
        <w:rPr>
          <w:rFonts w:ascii="Arial" w:eastAsia="Times New Roman" w:hAnsi="Arial" w:cs="Arial"/>
          <w:color w:val="000000"/>
          <w:sz w:val="24"/>
          <w:szCs w:val="24"/>
          <w:lang w:val="en-US"/>
        </w:rPr>
        <w:t xml:space="preserve">we </w:t>
      </w:r>
      <w:r w:rsidR="00C4247B" w:rsidRPr="00321A4E">
        <w:rPr>
          <w:rFonts w:ascii="Arial" w:eastAsia="Times New Roman" w:hAnsi="Arial" w:cs="Arial"/>
          <w:color w:val="000000"/>
          <w:sz w:val="24"/>
          <w:szCs w:val="24"/>
          <w:lang w:val="en-US"/>
        </w:rPr>
        <w:t>estimated beta diversity</w:t>
      </w:r>
      <w:r w:rsidR="00137549">
        <w:rPr>
          <w:rFonts w:ascii="Arial" w:eastAsia="Times New Roman" w:hAnsi="Arial" w:cs="Arial"/>
          <w:color w:val="000000"/>
          <w:sz w:val="24"/>
          <w:szCs w:val="24"/>
          <w:lang w:val="en-US"/>
        </w:rPr>
        <w:t xml:space="preserve"> (β</w:t>
      </w:r>
      <w:r w:rsidR="00137549">
        <w:rPr>
          <w:rFonts w:ascii="Arial" w:eastAsia="Times New Roman" w:hAnsi="Arial" w:cs="Arial"/>
          <w:color w:val="000000"/>
          <w:sz w:val="24"/>
          <w:szCs w:val="24"/>
          <w:vertAlign w:val="subscript"/>
          <w:lang w:val="en-US"/>
        </w:rPr>
        <w:t>BC</w:t>
      </w:r>
      <w:r w:rsidR="00137549">
        <w:rPr>
          <w:rFonts w:ascii="Arial" w:eastAsia="Times New Roman" w:hAnsi="Arial" w:cs="Arial"/>
          <w:color w:val="000000"/>
          <w:sz w:val="24"/>
          <w:szCs w:val="24"/>
          <w:lang w:val="en-US"/>
        </w:rPr>
        <w:t>)</w:t>
      </w:r>
      <w:r w:rsidR="00C4247B" w:rsidRPr="00321A4E">
        <w:rPr>
          <w:rFonts w:ascii="Arial" w:eastAsia="Times New Roman" w:hAnsi="Arial" w:cs="Arial"/>
          <w:color w:val="000000"/>
          <w:sz w:val="24"/>
          <w:szCs w:val="24"/>
          <w:lang w:val="en-US"/>
        </w:rPr>
        <w:t xml:space="preserve"> </w:t>
      </w:r>
      <w:r w:rsidR="002E1944" w:rsidRPr="00D547D8">
        <w:rPr>
          <w:rFonts w:ascii="Arial" w:eastAsia="Times New Roman" w:hAnsi="Arial" w:cs="Arial"/>
          <w:i/>
          <w:color w:val="000000"/>
          <w:sz w:val="24"/>
          <w:szCs w:val="24"/>
          <w:lang w:val="en-US"/>
        </w:rPr>
        <w:t>within</w:t>
      </w:r>
      <w:r w:rsidR="002E1944" w:rsidRPr="00321A4E">
        <w:rPr>
          <w:rFonts w:ascii="Arial" w:eastAsia="Times New Roman" w:hAnsi="Arial" w:cs="Arial"/>
          <w:color w:val="000000"/>
          <w:sz w:val="24"/>
          <w:szCs w:val="24"/>
          <w:lang w:val="en-US"/>
        </w:rPr>
        <w:t xml:space="preserve"> </w:t>
      </w:r>
      <w:r w:rsidR="00C4247B" w:rsidRPr="00321A4E">
        <w:rPr>
          <w:rFonts w:ascii="Arial" w:eastAsia="Times New Roman" w:hAnsi="Arial" w:cs="Arial"/>
          <w:color w:val="000000"/>
          <w:sz w:val="24"/>
          <w:szCs w:val="24"/>
          <w:lang w:val="en-US"/>
        </w:rPr>
        <w:t xml:space="preserve">each meadow </w:t>
      </w:r>
      <w:r w:rsidR="00B353E7">
        <w:rPr>
          <w:rFonts w:ascii="Arial" w:eastAsia="Times New Roman" w:hAnsi="Arial" w:cs="Arial"/>
          <w:color w:val="000000"/>
          <w:sz w:val="24"/>
          <w:szCs w:val="24"/>
          <w:lang w:val="en-US"/>
        </w:rPr>
        <w:t>using the Bray-Curtis dissimilarity metric, which accounts for relative abundance of species</w:t>
      </w:r>
      <w:r w:rsidR="00137549">
        <w:rPr>
          <w:rFonts w:ascii="Arial" w:eastAsia="Times New Roman" w:hAnsi="Arial" w:cs="Arial"/>
          <w:color w:val="000000"/>
          <w:sz w:val="24"/>
          <w:szCs w:val="24"/>
          <w:lang w:val="en-US"/>
        </w:rPr>
        <w:t xml:space="preserve"> and estimates differences among samples as their average distance from a group (meadow-level) centroid</w:t>
      </w:r>
      <w:r>
        <w:rPr>
          <w:rFonts w:ascii="Arial" w:eastAsia="Times New Roman" w:hAnsi="Arial" w:cs="Arial"/>
          <w:color w:val="000000"/>
          <w:sz w:val="24"/>
          <w:szCs w:val="24"/>
          <w:lang w:val="en-US"/>
        </w:rPr>
        <w:t xml:space="preserve"> </w:t>
      </w:r>
      <w:r>
        <w:rPr>
          <w:rFonts w:ascii="Arial" w:eastAsia="Times New Roman" w:hAnsi="Arial" w:cs="Arial"/>
          <w:color w:val="000000"/>
          <w:sz w:val="24"/>
          <w:szCs w:val="24"/>
          <w:lang w:val="en-US"/>
        </w:rPr>
        <w:fldChar w:fldCharType="begin" w:fldLock="1"/>
      </w:r>
      <w:r>
        <w:rPr>
          <w:rFonts w:ascii="Arial" w:eastAsia="Times New Roman" w:hAnsi="Arial" w:cs="Arial"/>
          <w:color w:val="000000"/>
          <w:sz w:val="24"/>
          <w:szCs w:val="24"/>
          <w:lang w:val="en-US"/>
        </w:rPr>
        <w:instrText>ADDIN CSL_CITATION { "citationItems" : [ { "id" : "ITEM-1", "itemData" : { "DOI" : "10.1111/j.1600-0587.2009.05880.x", "ISSN" : "0906-7590", "abstract" : "The term beta diversity has been used to refer to a wide variety of phenomena. Although all of these encompass some kind of compositional heterogeneity between places, many are not related to each other in any predictable way. The present two-part review aims to put the different phenomena that have been called a beta component of diversity into a common conceptual framework, and to explain what each of them measures. In this first part, the focus is on defining beta diversity. This involves deciding what diversity is and how the observed total or gamma diversity (gamma) is partitioned into alpha (alpha) and beta (beta) components. Several different definitions of \"beta diversity\" that result from these decisions have been used in the ecological literature. True beta diversity is obtained when the total effective number of species in a dataset (true gamma diversity gamma) is multiplicatively partitioned into the effective number of species per compositionally distinct virtual sampling unit (true alpha diversity alpha(d)) and the effective number of such compositional units (beta(Md)=gamma/alpha(d)). All true diversities quantify the effective number of types of entities. Because the other variants of \"beta diversity\" that have been used by ecologists quantify other phenomena, an alternative nomenclature is proposed here for the seven most popular beta components: regional-to-local diversity ratio, two-way diversity ratio, absolute effective species turnover (=regional diversity excess), Whittaker's effective species turnover, proportional effective species turnover, regional entropy excess and regional variance excess. In the second part of the review, the focus will be on how to quantify these phenomena in practice. This involves deciding how the sampling units that contribute to total diversity are selected, and whether the entity that is quantified is all of \"beta diversity\", a specific part of \"beta diversity\", the rate of change in \"beta diversity\" in relation to a given external factor, or something else.", "author" : [ { "dropping-particle" : "", "family" : "Tuomisto", "given" : "H", "non-dropping-particle" : "", "parse-names" : false, "suffix" : "" } ], "container-title" : "Ecography", "id" : "ITEM-1", "issue" : "1", "issued" : { "date-parts" : [ [ "2010" ] ] }, "language" : "English", "note" : "ISI Document Delivery No.: 564HZ\nTimes Cited: 312\nCited Reference Count: 134\nTuomisto, Hanna\nTuomisto, Hanna/G-6483-2012\nAcademy of Finland\nI thank Robert K. Colwell for inviting me to write this review, for support during the process and for many useful comments on several versions of the manuscript. Numerous discussions with Kalle Ruokolainen on beta diversity and related issues have inspired and helped structure the contents of this paper. Helpful suggestions were also given by Mark Higgins, Mirkka Jones, Juhani Karhumaki, Esa Lehikoinen and especially four anonymous reviewers. The Academy of Finland provided funding that enabled my almost total immersion in the theme of beta diversity.\n322\n26\n302\nWiley-blackwell publishing, inc\nMalden", "page" : "2-22", "publisher-place" : "Univ Turku, Dept Biol, FI-20014 Turku, Finland. Tuomisto, H (reprint author), Univ Turku, Dept Biol, FI-20014 Turku, Finland. hanna.tuomisto@utu.fi", "title" : "A diversity of beta diversities: straightening up a concept gone awry. Part 1. Defining beta diversity as a function of alpha and gamma diversity", "type" : "article-journal", "volume" : "33" }, "uris" : [ "http://www.mendeley.com/documents/?uuid=1eea66ba-528d-4ad7-8a47-18b586a2de23" ] }, { "id" : "ITEM-2", "itemData" : { "DOI" : "10.1111/j.1461-0248.2010.01552.x", "ISSN" : "1461-023X", "abstract" : "P&gt;A recent increase in studies of beta diversity has yielded a confusing array of concepts, measures and methods. Here, we provide a roadmap of the most widely used and ecologically relevant approaches for analysis through a series of mission statements. We distinguish two types of beta diversity: directional turnover along a gradient vs. non-directional variation. Different measures emphasize different properties of ecological data. Such properties include the degree of emphasis on presence/absence vs. relative abundance information and the inclusion vs. exclusion of joint absences. Judicious use of multiple measures in concert can uncover the underlying nature of patterns in beta diversity for a given dataset. A case study of Indonesian coral assemblages shows the utility of a multi-faceted approach. We advocate careful consideration of relevant questions, matched by appropriate analyses. The rigorous application of null models will also help to reveal potential processes driving observed patterns in beta diversity.", "author" : [ { "dropping-particle" : "", "family" : "Anderson", "given" : "M J", "non-dropping-particle" : "", "parse-names" : false, "suffix" : "" }, { "dropping-particle" : "", "family" : "Crist", "given" : "T O", "non-dropping-particle" : "", "parse-names" : false, "suffix" : "" }, { "dropping-particle" : "", "family" : "Chase", "given" : "J M", "non-dropping-particle" : "", "parse-names" : false, "suffix" : "" }, { "dropping-particle" : "", "family" : "Vellend", "given" : "M", "non-dropping-particle" : "", "parse-names" : false, "suffix" : "" }, { "dropping-particle" : "", "family" : "Inouye", "given" : "B D", "non-dropping-particle" : "", "parse-names" : false, "suffix" : "" }, { "dropping-particle" : "", "family" : "Freestone", "given" : "A L", "non-dropping-particle" : "", "parse-names" : false, "suffix" : "" }, { "dropping-particle" : "", "family" : "Sanders", "given" : "N J", "non-dropping-particle" : "", "parse-names" : false, "suffix" : "" }, { "dropping-particle" : "V", "family" : "Cornell", "given" : "H", "non-dropping-particle" : "", "parse-names" : false, "suffix" : "" }, { "dropping-particle" : "", "family" : "Comita", "given" : "L S", "non-dropping-particle" : "", "parse-names" : false, "suffix" : "" }, { "dropping-particle" : "", "family" : "Davies", "given" : "K F", "non-dropping-particle" : "", "parse-names" : false, "suffix" : "" }, { "dropping-particle" : "", "family" : "Harrison", "given" : "S P", "non-dropping-particle" : "", "parse-names" : false, "suffix" : "" }, { "dropping-particle" : "", "family" : "Kraft", "given" : "N J B", "non-dropping-particle" : "", "parse-names" : false, "suffix" : "" }, { "dropping-particle" : "", "family" : "Stegen", "given" : "J C", "non-dropping-particle" : "", "parse-names" : false, "suffix" : "" }, { "dropping-particle" : "", "family" : "Swenson", "given" : "N G", "non-dropping-particle" : "", "parse-names" : false, "suffix" : "" } ], "container-title" : "Ecology Letters", "id" : "ITEM-2", "issue" : "1", "issued" : { "date-parts" : [ [ "2011" ] ] }, "language" : "English", "note" : "ISI Document Delivery No.: 694MO\nTimes Cited: 574\nCited Reference Count: 79\nAnderson, Marti J. Crist, Thomas O. Chase, Jonathan M. Vellend, Mark Inouye, Brian D. Freestone, Amy L. Sanders, Nathan J. Cornell, Howard V. Comita, Liza S. Davies, Kendi F. Harrison, Susan P. Kraft, Nathan J. B. Stegen, James C. Swenson, Nathan G.\nSwenson, Nathan/A-3514-2012; Kraft, Nathan/A-2817-2012; Sanders, Nathan/A-6945-2009; Stegen, James/Q-3078-2016\nSwenson, Nathan/0000-0003-3819-9767; Kraft, Nathan/0000-0001-8867-7806; Sanders, Nathan/0000-0001-6220-6731; Stegen, James/0000-0001-9135-7424\nNational Center for Ecological Analysis and Synthesis (NCEAS), Santa Barbara, USA; Royal Society of New Zealand [MAU0713]; NSF [DBI-0906005]; DOE-PER [DE-FG-02-08ER64510]; NSERC\nThis work was made possible by support from the National Center for Ecological Analysis and Synthesis (NCEAS), Santa Barbara, USA, through the activities of the working group entitled 'A synthesis of patterns, analyses, and mechanisms of beta diversity along ecological gradients'. M.J. Anderson was also supported by a Royal Society of New Zealand Marsden Grant (MAU0713). J.C. Stegen was supported by an NSF Postdoctoral Fellowship in Bioinformatics (DBI-0906005). N.J. Sanders was supported by grant DOE-PER DE-FG-02-08ER64510. N.J.B. Kraft was supported by the NSERC CREATE Training Program in Biodiversity Research. We thank P. Legendre and an anonymous referee for their comments on the manuscript.\n588\n49\n547\nWiley-blackwell\nHoboken", "page" : "19-28", "publisher-place" : "[Anderson, Marti J.] Massey Univ, IIMS, Auckland, New Zealand. [Crist, Thomas O.] Miami Univ, Dept Zool &amp; Ecol Program, Oxford, OH 45056 USA. [Chase, Jonathan M.] Washington Univ, Dept Biol, St Louis, MO 63130 USA. [Vellend, Mark] Univ British Columbia, D", "title" : "Navigating the multiple meanings of beta diversity: a roadmap for the practicing ecologist", "type" : "article-journal", "volume" : "14" }, "uris" : [ "http://www.mendeley.com/documents/?uuid=9f5bd1aa-3274-41a1-b895-20efa9d8b437" ] } ], "mendeley" : { "formattedCitation" : "(Tuomisto 2010, Anderson et al. 2011)", "plainTextFormattedCitation" : "(Tuomisto 2010, Anderson et al. 2011)", "previouslyFormattedCitation" : "(Tuomisto 2010, Anderson et al. 2011)" }, "properties" : { "noteIndex" : 0 }, "schema" : "https://github.com/citation-style-language/schema/raw/master/csl-citation.json" }</w:instrText>
      </w:r>
      <w:r>
        <w:rPr>
          <w:rFonts w:ascii="Arial" w:eastAsia="Times New Roman" w:hAnsi="Arial" w:cs="Arial"/>
          <w:color w:val="000000"/>
          <w:sz w:val="24"/>
          <w:szCs w:val="24"/>
          <w:lang w:val="en-US"/>
        </w:rPr>
        <w:fldChar w:fldCharType="separate"/>
      </w:r>
      <w:r w:rsidRPr="00B353E7">
        <w:rPr>
          <w:rFonts w:ascii="Arial" w:eastAsia="Times New Roman" w:hAnsi="Arial" w:cs="Arial"/>
          <w:noProof/>
          <w:color w:val="000000"/>
          <w:sz w:val="24"/>
          <w:szCs w:val="24"/>
          <w:lang w:val="en-US"/>
        </w:rPr>
        <w:t>(Tuomisto 2010, Anderson et al. 2011)</w:t>
      </w:r>
      <w:r>
        <w:rPr>
          <w:rFonts w:ascii="Arial" w:eastAsia="Times New Roman" w:hAnsi="Arial" w:cs="Arial"/>
          <w:color w:val="000000"/>
          <w:sz w:val="24"/>
          <w:szCs w:val="24"/>
          <w:lang w:val="en-US"/>
        </w:rPr>
        <w:fldChar w:fldCharType="end"/>
      </w:r>
      <w:r w:rsidR="00D547D8">
        <w:rPr>
          <w:rFonts w:ascii="Arial" w:eastAsia="Times New Roman" w:hAnsi="Arial" w:cs="Arial"/>
          <w:color w:val="000000"/>
          <w:sz w:val="24"/>
          <w:szCs w:val="24"/>
          <w:lang w:val="en-US"/>
        </w:rPr>
        <w:t>. This allows comparison of plots to all other plots within the meadow</w:t>
      </w:r>
      <w:r w:rsidR="00137549">
        <w:rPr>
          <w:rFonts w:ascii="Arial" w:eastAsia="Times New Roman" w:hAnsi="Arial" w:cs="Arial"/>
          <w:color w:val="000000"/>
          <w:sz w:val="24"/>
          <w:szCs w:val="24"/>
          <w:lang w:val="en-US"/>
        </w:rPr>
        <w:t>.</w:t>
      </w:r>
      <w:r w:rsidR="003A1BCF" w:rsidRPr="00321A4E">
        <w:rPr>
          <w:rFonts w:ascii="Arial" w:eastAsia="Times New Roman" w:hAnsi="Arial" w:cs="Arial"/>
          <w:color w:val="000000"/>
          <w:sz w:val="24"/>
          <w:szCs w:val="24"/>
          <w:lang w:val="en-US"/>
        </w:rPr>
        <w:t xml:space="preserve"> </w:t>
      </w:r>
      <w:r>
        <w:rPr>
          <w:rFonts w:ascii="Arial" w:eastAsia="Times New Roman" w:hAnsi="Arial" w:cs="Arial"/>
          <w:color w:val="000000"/>
          <w:sz w:val="24"/>
          <w:szCs w:val="24"/>
          <w:lang w:val="en-US"/>
        </w:rPr>
        <w:t>Second, w</w:t>
      </w:r>
      <w:r w:rsidR="007E71F9" w:rsidRPr="00321A4E">
        <w:rPr>
          <w:rFonts w:ascii="Arial" w:eastAsia="Times New Roman" w:hAnsi="Arial" w:cs="Arial"/>
          <w:color w:val="000000"/>
          <w:sz w:val="24"/>
          <w:szCs w:val="24"/>
          <w:lang w:val="en-US"/>
        </w:rPr>
        <w:t xml:space="preserve">e used a null model approach developed by Chase et al. </w:t>
      </w:r>
      <w:r w:rsidR="007E71F9">
        <w:rPr>
          <w:rFonts w:ascii="Arial" w:eastAsia="Times New Roman" w:hAnsi="Arial" w:cs="Arial"/>
          <w:color w:val="000000"/>
          <w:sz w:val="24"/>
          <w:szCs w:val="24"/>
          <w:lang w:val="en-US"/>
        </w:rPr>
        <w:fldChar w:fldCharType="begin" w:fldLock="1"/>
      </w:r>
      <w:r w:rsidR="007E71F9">
        <w:rPr>
          <w:rFonts w:ascii="Arial" w:eastAsia="Times New Roman" w:hAnsi="Arial" w:cs="Arial"/>
          <w:color w:val="000000"/>
          <w:sz w:val="24"/>
          <w:szCs w:val="24"/>
          <w:lang w:val="en-US"/>
        </w:rPr>
        <w:instrText>ADDIN CSL_CITATION { "citationItems" : [ { "id" : "ITEM-1", "itemData" : { "DOI" : "10.1890/ES10-00117.1", "ISBN" : "2150-8925", "ISSN" : "2150-8925", "PMID" : "14617009", "abstract" : "\u03b2-diversity represents the compositional variation among communities from site-to-site, linking local (\u03b1-diversity) and regional (\u03b3-diversity). Researchers often desire to compare values of \u03b2-diversity across localities or experimental treatments, and to use this comparison to infer possible mechanisms of community assembly. However, the majority of metrics used to estimate \u03b2-diversity, including most dissimilarity metrics (e.g., Jaccard's and S\u00f8renson's dissimilarity index), can vary simply because of changes in the other two diversity components (\u03b1 or \u03b3-diversity). Here, we overview the utility of taking a null model approach that allows one to discern whether variation in the measured dissimilarity among communities results more from changes in the underlying structure by which communities vary, or instead simply due to difference in \u03b1-diversity among localities or experimental treatments. We illustrate one particular approach, originally developed by Raup and Crick (1979) in the paleontological litera...", "author" : [ { "dropping-particle" : "", "family" : "Chase", "given" : "Jonathan M.", "non-dropping-particle" : "", "parse-names" : false, "suffix" : "" }, { "dropping-particle" : "", "family" : "Kraft", "given" : "Nathan J. B.", "non-dropping-particle" : "", "parse-names" : false, "suffix" : "" }, { "dropping-particle" : "", "family" : "Smith", "given" : "Kevin G.", "non-dropping-particle" : "", "parse-names" : false, "suffix" : "" }, { "dropping-particle" : "", "family" : "Vellend", "given" : "Mark", "non-dropping-particle" : "", "parse-names" : false, "suffix" : "" }, { "dropping-particle" : "", "family" : "Inouye", "given" : "Brian D.", "non-dropping-particle" : "", "parse-names" : false, "suffix" : "" } ], "container-title" : "Ecosphere", "id" : "ITEM-1", "issue" : "2", "issued" : { "date-parts" : [ [ "2011" ] ] }, "page" : "art24", "title" : "Using null models to disentangle variation in community dissimilarity from variation in \u03b1-diversity", "type" : "article-journal", "volume" : "2" }, "uris" : [ "http://www.mendeley.com/documents/?uuid=9e4477b1-31e4-4c82-a710-7272fce7bcc9" ] } ], "mendeley" : { "formattedCitation" : "(Chase et al. 2011)", "manualFormatting" : "(2011)", "plainTextFormattedCitation" : "(Chase et al. 2011)", "previouslyFormattedCitation" : "(Chase et al. 2011)" }, "properties" : { "noteIndex" : 0 }, "schema" : "https://github.com/citation-style-language/schema/raw/master/csl-citation.json" }</w:instrText>
      </w:r>
      <w:r w:rsidR="007E71F9">
        <w:rPr>
          <w:rFonts w:ascii="Arial" w:eastAsia="Times New Roman" w:hAnsi="Arial" w:cs="Arial"/>
          <w:color w:val="000000"/>
          <w:sz w:val="24"/>
          <w:szCs w:val="24"/>
          <w:lang w:val="en-US"/>
        </w:rPr>
        <w:fldChar w:fldCharType="separate"/>
      </w:r>
      <w:r w:rsidR="007E71F9">
        <w:rPr>
          <w:rFonts w:ascii="Arial" w:eastAsia="Times New Roman" w:hAnsi="Arial" w:cs="Arial"/>
          <w:noProof/>
          <w:color w:val="000000"/>
          <w:sz w:val="24"/>
          <w:szCs w:val="24"/>
          <w:lang w:val="en-US"/>
        </w:rPr>
        <w:t>(</w:t>
      </w:r>
      <w:r w:rsidR="007E71F9" w:rsidRPr="00A302AF">
        <w:rPr>
          <w:rFonts w:ascii="Arial" w:eastAsia="Times New Roman" w:hAnsi="Arial" w:cs="Arial"/>
          <w:noProof/>
          <w:color w:val="000000"/>
          <w:sz w:val="24"/>
          <w:szCs w:val="24"/>
          <w:lang w:val="en-US"/>
        </w:rPr>
        <w:t>2011)</w:t>
      </w:r>
      <w:r w:rsidR="007E71F9">
        <w:rPr>
          <w:rFonts w:ascii="Arial" w:eastAsia="Times New Roman" w:hAnsi="Arial" w:cs="Arial"/>
          <w:color w:val="000000"/>
          <w:sz w:val="24"/>
          <w:szCs w:val="24"/>
          <w:lang w:val="en-US"/>
        </w:rPr>
        <w:fldChar w:fldCharType="end"/>
      </w:r>
      <w:r w:rsidR="007E71F9">
        <w:rPr>
          <w:rFonts w:ascii="Arial" w:eastAsia="Times New Roman" w:hAnsi="Arial" w:cs="Arial"/>
          <w:color w:val="000000"/>
          <w:sz w:val="24"/>
          <w:szCs w:val="24"/>
          <w:lang w:val="en-US"/>
        </w:rPr>
        <w:t xml:space="preserve"> t</w:t>
      </w:r>
      <w:r w:rsidR="00CE75D2" w:rsidRPr="00321A4E">
        <w:rPr>
          <w:rFonts w:ascii="Arial" w:eastAsia="Times New Roman" w:hAnsi="Arial" w:cs="Arial"/>
          <w:color w:val="000000"/>
          <w:sz w:val="24"/>
          <w:szCs w:val="24"/>
          <w:lang w:val="en-US"/>
        </w:rPr>
        <w:t xml:space="preserve">o evaluate possible mechanisms that influence </w:t>
      </w:r>
      <w:r w:rsidR="00137549">
        <w:rPr>
          <w:rFonts w:ascii="Arial" w:eastAsia="Times New Roman" w:hAnsi="Arial" w:cs="Arial"/>
          <w:color w:val="000000"/>
          <w:sz w:val="24"/>
          <w:szCs w:val="24"/>
          <w:lang w:val="en-US"/>
        </w:rPr>
        <w:t xml:space="preserve">community similarity </w:t>
      </w:r>
      <w:r w:rsidR="00137549" w:rsidRPr="00D547D8">
        <w:rPr>
          <w:rFonts w:ascii="Arial" w:eastAsia="Times New Roman" w:hAnsi="Arial" w:cs="Arial"/>
          <w:i/>
          <w:color w:val="000000"/>
          <w:sz w:val="24"/>
          <w:szCs w:val="24"/>
          <w:lang w:val="en-US"/>
        </w:rPr>
        <w:t>among</w:t>
      </w:r>
      <w:r w:rsidR="007E71F9" w:rsidRPr="00D547D8">
        <w:rPr>
          <w:rFonts w:ascii="Arial" w:eastAsia="Times New Roman" w:hAnsi="Arial" w:cs="Arial"/>
          <w:i/>
          <w:color w:val="000000"/>
          <w:sz w:val="24"/>
          <w:szCs w:val="24"/>
          <w:lang w:val="en-US"/>
        </w:rPr>
        <w:t xml:space="preserve"> </w:t>
      </w:r>
      <w:r w:rsidR="007E71F9" w:rsidRPr="00D547D8">
        <w:rPr>
          <w:rFonts w:ascii="Arial" w:eastAsia="Times New Roman" w:hAnsi="Arial" w:cs="Arial"/>
          <w:color w:val="000000"/>
          <w:sz w:val="24"/>
          <w:szCs w:val="24"/>
          <w:lang w:val="en-US"/>
        </w:rPr>
        <w:t xml:space="preserve">meadows </w:t>
      </w:r>
      <w:r w:rsidR="007E71F9">
        <w:rPr>
          <w:rFonts w:ascii="Arial" w:eastAsia="Times New Roman" w:hAnsi="Arial" w:cs="Arial"/>
          <w:color w:val="000000"/>
          <w:sz w:val="24"/>
          <w:szCs w:val="24"/>
          <w:lang w:val="en-US"/>
        </w:rPr>
        <w:t xml:space="preserve">and to distinguish </w:t>
      </w:r>
      <w:r w:rsidR="007E71F9">
        <w:rPr>
          <w:rFonts w:ascii="Arial" w:hAnsi="Arial" w:cs="Arial"/>
          <w:color w:val="000000"/>
          <w:sz w:val="24"/>
          <w:szCs w:val="24"/>
        </w:rPr>
        <w:t>differences in beta diversity that reflect underlying patterns of community structure rather than random differences in alpha diversity among sites</w:t>
      </w:r>
      <w:r w:rsidR="00CE75D2" w:rsidRPr="00321A4E">
        <w:rPr>
          <w:rFonts w:ascii="Arial" w:eastAsia="Times New Roman" w:hAnsi="Arial" w:cs="Arial"/>
          <w:color w:val="000000"/>
          <w:sz w:val="24"/>
          <w:szCs w:val="24"/>
          <w:lang w:val="en-US"/>
        </w:rPr>
        <w:t xml:space="preserve">. </w:t>
      </w:r>
      <w:r w:rsidR="001920EC" w:rsidRPr="00321A4E">
        <w:rPr>
          <w:rFonts w:ascii="Arial" w:eastAsia="Times New Roman" w:hAnsi="Arial" w:cs="Arial"/>
          <w:color w:val="000000"/>
          <w:sz w:val="24"/>
          <w:szCs w:val="24"/>
          <w:lang w:val="en-US"/>
        </w:rPr>
        <w:t>The model</w:t>
      </w:r>
      <w:r w:rsidR="00D547D8">
        <w:rPr>
          <w:rFonts w:ascii="Arial" w:eastAsia="Times New Roman" w:hAnsi="Arial" w:cs="Arial"/>
          <w:color w:val="000000"/>
          <w:sz w:val="24"/>
          <w:szCs w:val="24"/>
          <w:lang w:val="en-US"/>
        </w:rPr>
        <w:t xml:space="preserve"> uses the </w:t>
      </w:r>
      <w:proofErr w:type="spellStart"/>
      <w:r w:rsidR="00D91FEA" w:rsidRPr="00321A4E">
        <w:rPr>
          <w:rFonts w:ascii="Arial" w:eastAsia="Times New Roman" w:hAnsi="Arial" w:cs="Arial"/>
          <w:color w:val="000000"/>
          <w:sz w:val="24"/>
          <w:szCs w:val="24"/>
          <w:lang w:val="en-US"/>
        </w:rPr>
        <w:t>Raup</w:t>
      </w:r>
      <w:proofErr w:type="spellEnd"/>
      <w:r w:rsidR="00D91FEA" w:rsidRPr="00321A4E">
        <w:rPr>
          <w:rFonts w:ascii="Arial" w:eastAsia="Times New Roman" w:hAnsi="Arial" w:cs="Arial"/>
          <w:color w:val="000000"/>
          <w:sz w:val="24"/>
          <w:szCs w:val="24"/>
          <w:lang w:val="en-US"/>
        </w:rPr>
        <w:t xml:space="preserve">-Crick </w:t>
      </w:r>
      <w:r w:rsidR="00D547D8">
        <w:rPr>
          <w:rFonts w:ascii="Arial" w:eastAsia="Times New Roman" w:hAnsi="Arial" w:cs="Arial"/>
          <w:color w:val="000000"/>
          <w:sz w:val="24"/>
          <w:szCs w:val="24"/>
          <w:lang w:val="en-US"/>
        </w:rPr>
        <w:t xml:space="preserve">beta diversity </w:t>
      </w:r>
      <w:r w:rsidR="00D91FEA" w:rsidRPr="00321A4E">
        <w:rPr>
          <w:rFonts w:ascii="Arial" w:eastAsia="Times New Roman" w:hAnsi="Arial" w:cs="Arial"/>
          <w:color w:val="000000"/>
          <w:sz w:val="24"/>
          <w:szCs w:val="24"/>
          <w:lang w:val="en-US"/>
        </w:rPr>
        <w:t xml:space="preserve">metric, </w:t>
      </w:r>
      <w:r w:rsidR="00D91FEA" w:rsidRPr="00321A4E">
        <w:rPr>
          <w:rFonts w:ascii="Arial" w:hAnsi="Arial" w:cs="Arial"/>
          <w:color w:val="000000"/>
          <w:sz w:val="24"/>
          <w:szCs w:val="24"/>
        </w:rPr>
        <w:sym w:font="Symbol" w:char="F062"/>
      </w:r>
      <w:r w:rsidR="00D91FEA" w:rsidRPr="00321A4E">
        <w:rPr>
          <w:rFonts w:ascii="Arial" w:hAnsi="Arial" w:cs="Arial"/>
          <w:color w:val="000000"/>
          <w:sz w:val="24"/>
          <w:szCs w:val="24"/>
          <w:vertAlign w:val="subscript"/>
        </w:rPr>
        <w:t>RC</w:t>
      </w:r>
      <w:r w:rsidR="00D91FEA" w:rsidRPr="00321A4E">
        <w:rPr>
          <w:rFonts w:ascii="Arial" w:hAnsi="Arial" w:cs="Arial"/>
          <w:color w:val="000000"/>
          <w:sz w:val="24"/>
          <w:szCs w:val="24"/>
        </w:rPr>
        <w:t>,</w:t>
      </w:r>
      <w:r w:rsidR="00D91FEA" w:rsidRPr="00321A4E">
        <w:rPr>
          <w:rFonts w:ascii="Arial" w:hAnsi="Arial" w:cs="Arial"/>
          <w:color w:val="000000"/>
          <w:sz w:val="24"/>
          <w:szCs w:val="24"/>
          <w:vertAlign w:val="subscript"/>
        </w:rPr>
        <w:t xml:space="preserve"> </w:t>
      </w:r>
      <w:r w:rsidR="00D91FEA" w:rsidRPr="00321A4E">
        <w:rPr>
          <w:rFonts w:ascii="Arial" w:hAnsi="Arial" w:cs="Arial"/>
          <w:color w:val="000000"/>
          <w:sz w:val="24"/>
          <w:szCs w:val="24"/>
        </w:rPr>
        <w:t xml:space="preserve">to compare pairwise dissimilarities between samples with a null expectation. </w:t>
      </w:r>
      <w:r w:rsidR="00CE68D8">
        <w:rPr>
          <w:rFonts w:ascii="Arial" w:hAnsi="Arial" w:cs="Arial"/>
          <w:color w:val="000000"/>
          <w:sz w:val="24"/>
          <w:szCs w:val="24"/>
        </w:rPr>
        <w:t xml:space="preserve">This metric </w:t>
      </w:r>
      <w:r w:rsidR="00303101">
        <w:rPr>
          <w:rFonts w:ascii="Arial" w:hAnsi="Arial" w:cs="Arial"/>
          <w:color w:val="000000"/>
          <w:sz w:val="24"/>
          <w:szCs w:val="24"/>
        </w:rPr>
        <w:t xml:space="preserve">uses presence/absence of species and their relative occurrence </w:t>
      </w:r>
      <w:r w:rsidR="00137549">
        <w:rPr>
          <w:rFonts w:ascii="Arial" w:hAnsi="Arial" w:cs="Arial"/>
          <w:color w:val="000000"/>
          <w:sz w:val="24"/>
          <w:szCs w:val="24"/>
        </w:rPr>
        <w:t xml:space="preserve">across samples </w:t>
      </w:r>
      <w:r w:rsidR="00303101">
        <w:rPr>
          <w:rFonts w:ascii="Arial" w:hAnsi="Arial" w:cs="Arial"/>
          <w:color w:val="000000"/>
          <w:sz w:val="24"/>
          <w:szCs w:val="24"/>
        </w:rPr>
        <w:t xml:space="preserve">to assign probabilities that community </w:t>
      </w:r>
      <w:r w:rsidR="00137549">
        <w:rPr>
          <w:rFonts w:ascii="Arial" w:hAnsi="Arial" w:cs="Arial"/>
          <w:color w:val="000000"/>
          <w:sz w:val="24"/>
          <w:szCs w:val="24"/>
        </w:rPr>
        <w:t xml:space="preserve">samples </w:t>
      </w:r>
      <w:r w:rsidR="00303101">
        <w:rPr>
          <w:rFonts w:ascii="Arial" w:hAnsi="Arial" w:cs="Arial"/>
          <w:color w:val="000000"/>
          <w:sz w:val="24"/>
          <w:szCs w:val="24"/>
        </w:rPr>
        <w:t xml:space="preserve">are less similar (&gt;-1), more similar (&lt;1) or no different (=0) than expected by chance. </w:t>
      </w:r>
      <w:r w:rsidR="00950AB6">
        <w:rPr>
          <w:rFonts w:ascii="Arial" w:hAnsi="Arial" w:cs="Arial"/>
          <w:color w:val="000000"/>
          <w:sz w:val="24"/>
          <w:szCs w:val="24"/>
        </w:rPr>
        <w:t>We analyzed patterns in community composition</w:t>
      </w:r>
      <w:r w:rsidR="00D91FEA" w:rsidRPr="00321A4E">
        <w:rPr>
          <w:rFonts w:ascii="Arial" w:hAnsi="Arial" w:cs="Arial"/>
          <w:color w:val="000000"/>
          <w:sz w:val="24"/>
          <w:szCs w:val="24"/>
        </w:rPr>
        <w:t xml:space="preserve"> </w:t>
      </w:r>
      <w:r w:rsidR="00950AB6">
        <w:rPr>
          <w:rFonts w:ascii="Arial" w:hAnsi="Arial" w:cs="Arial"/>
          <w:color w:val="000000"/>
          <w:sz w:val="24"/>
          <w:szCs w:val="24"/>
        </w:rPr>
        <w:t>across</w:t>
      </w:r>
      <w:r w:rsidR="00D91FEA" w:rsidRPr="00321A4E">
        <w:rPr>
          <w:rFonts w:ascii="Arial" w:hAnsi="Arial" w:cs="Arial"/>
          <w:color w:val="000000"/>
          <w:sz w:val="24"/>
          <w:szCs w:val="24"/>
        </w:rPr>
        <w:t xml:space="preserve"> all nine sites sampled across all time periods for both intra-meadow and inter-meadow variation</w:t>
      </w:r>
      <w:r w:rsidR="001920EC" w:rsidRPr="00321A4E">
        <w:rPr>
          <w:rFonts w:ascii="Arial" w:hAnsi="Arial" w:cs="Arial"/>
          <w:color w:val="000000"/>
          <w:sz w:val="24"/>
          <w:szCs w:val="24"/>
        </w:rPr>
        <w:t>.</w:t>
      </w:r>
    </w:p>
    <w:p w14:paraId="4E8751E2" w14:textId="6BC09995" w:rsidR="00A820EA" w:rsidRPr="00321A4E" w:rsidRDefault="00A820EA" w:rsidP="00321A4E">
      <w:pPr>
        <w:spacing w:after="0" w:line="480" w:lineRule="auto"/>
        <w:ind w:firstLine="720"/>
        <w:rPr>
          <w:rFonts w:ascii="Arial" w:eastAsia="Times New Roman" w:hAnsi="Arial" w:cs="Arial"/>
          <w:color w:val="000000"/>
          <w:sz w:val="24"/>
          <w:szCs w:val="24"/>
          <w:lang w:val="en-US"/>
        </w:rPr>
      </w:pPr>
    </w:p>
    <w:p w14:paraId="385D332E" w14:textId="77777777" w:rsidR="00A820EA" w:rsidRPr="00321A4E" w:rsidRDefault="00C4247B" w:rsidP="008F5158">
      <w:pPr>
        <w:spacing w:after="0" w:line="480" w:lineRule="auto"/>
        <w:outlineLvl w:val="0"/>
        <w:rPr>
          <w:rFonts w:ascii="Arial" w:eastAsia="Times New Roman" w:hAnsi="Arial" w:cs="Arial"/>
          <w:i/>
          <w:color w:val="000000"/>
          <w:sz w:val="24"/>
          <w:szCs w:val="24"/>
          <w:lang w:val="en-US"/>
        </w:rPr>
      </w:pPr>
      <w:r w:rsidRPr="00321A4E">
        <w:rPr>
          <w:rFonts w:ascii="Arial" w:eastAsia="Times New Roman" w:hAnsi="Arial" w:cs="Arial"/>
          <w:i/>
          <w:color w:val="000000"/>
          <w:sz w:val="24"/>
          <w:szCs w:val="24"/>
          <w:lang w:val="en-US"/>
        </w:rPr>
        <w:t>Statistical analyses</w:t>
      </w:r>
    </w:p>
    <w:p w14:paraId="6A812AA6" w14:textId="34B84064" w:rsidR="00A820EA" w:rsidRDefault="00C4247B">
      <w:pPr>
        <w:spacing w:after="0" w:line="480" w:lineRule="auto"/>
        <w:ind w:firstLine="720"/>
        <w:rPr>
          <w:rFonts w:ascii="Arial" w:eastAsia="Times New Roman" w:hAnsi="Arial" w:cs="Arial"/>
          <w:color w:val="000000"/>
          <w:sz w:val="24"/>
          <w:szCs w:val="24"/>
          <w:lang w:val="en-US"/>
        </w:rPr>
      </w:pPr>
      <w:r w:rsidRPr="00321A4E">
        <w:rPr>
          <w:rFonts w:ascii="Arial" w:eastAsia="Times New Roman" w:hAnsi="Arial" w:cs="Arial"/>
          <w:color w:val="000000"/>
          <w:sz w:val="24"/>
          <w:szCs w:val="24"/>
          <w:lang w:val="en-US"/>
        </w:rPr>
        <w:lastRenderedPageBreak/>
        <w:t>To test our first hypothesis that alpha diversity</w:t>
      </w:r>
      <w:r w:rsidR="002E3E6D" w:rsidRPr="00321A4E">
        <w:rPr>
          <w:rFonts w:ascii="Arial" w:eastAsia="Times New Roman" w:hAnsi="Arial" w:cs="Arial"/>
          <w:color w:val="000000"/>
          <w:sz w:val="24"/>
          <w:szCs w:val="24"/>
          <w:lang w:val="en-US"/>
        </w:rPr>
        <w:t xml:space="preserve"> (sample-level species diversity) does not</w:t>
      </w:r>
      <w:r w:rsidR="00D547D8">
        <w:rPr>
          <w:rFonts w:ascii="Arial" w:eastAsia="Times New Roman" w:hAnsi="Arial" w:cs="Arial"/>
          <w:color w:val="000000"/>
          <w:sz w:val="24"/>
          <w:szCs w:val="24"/>
          <w:lang w:val="en-US"/>
        </w:rPr>
        <w:t xml:space="preserve"> vary among plots</w:t>
      </w:r>
      <w:r w:rsidRPr="00321A4E">
        <w:rPr>
          <w:rFonts w:ascii="Arial" w:eastAsia="Times New Roman" w:hAnsi="Arial" w:cs="Arial"/>
          <w:color w:val="000000"/>
          <w:sz w:val="24"/>
          <w:szCs w:val="24"/>
          <w:lang w:val="en-US"/>
        </w:rPr>
        <w:t xml:space="preserve"> we used one-way </w:t>
      </w:r>
      <w:proofErr w:type="spellStart"/>
      <w:r w:rsidRPr="00321A4E">
        <w:rPr>
          <w:rFonts w:ascii="Arial" w:eastAsia="Times New Roman" w:hAnsi="Arial" w:cs="Arial"/>
          <w:color w:val="000000"/>
          <w:sz w:val="24"/>
          <w:szCs w:val="24"/>
          <w:lang w:val="en-US"/>
        </w:rPr>
        <w:t>anova</w:t>
      </w:r>
      <w:proofErr w:type="spellEnd"/>
      <w:r w:rsidRPr="00321A4E">
        <w:rPr>
          <w:rFonts w:ascii="Arial" w:eastAsia="Times New Roman" w:hAnsi="Arial" w:cs="Arial"/>
          <w:color w:val="000000"/>
          <w:sz w:val="24"/>
          <w:szCs w:val="24"/>
          <w:lang w:val="en-US"/>
        </w:rPr>
        <w:t xml:space="preserve"> on </w:t>
      </w:r>
      <w:proofErr w:type="spellStart"/>
      <w:r w:rsidRPr="00321A4E">
        <w:rPr>
          <w:rFonts w:ascii="Arial" w:eastAsia="Times New Roman" w:hAnsi="Arial" w:cs="Arial"/>
          <w:color w:val="000000"/>
          <w:sz w:val="24"/>
          <w:szCs w:val="24"/>
          <w:lang w:val="en-US"/>
        </w:rPr>
        <w:t>univariate</w:t>
      </w:r>
      <w:proofErr w:type="spellEnd"/>
      <w:r w:rsidRPr="00321A4E">
        <w:rPr>
          <w:rFonts w:ascii="Arial" w:eastAsia="Times New Roman" w:hAnsi="Arial" w:cs="Arial"/>
          <w:color w:val="000000"/>
          <w:sz w:val="24"/>
          <w:szCs w:val="24"/>
          <w:lang w:val="en-US"/>
        </w:rPr>
        <w:t xml:space="preserve"> diversity metrics among nine meadows sampled in July</w:t>
      </w:r>
      <w:r w:rsidR="002E3E6D" w:rsidRPr="00321A4E">
        <w:rPr>
          <w:rFonts w:ascii="Arial" w:eastAsia="Times New Roman" w:hAnsi="Arial" w:cs="Arial"/>
          <w:color w:val="000000"/>
          <w:sz w:val="24"/>
          <w:szCs w:val="24"/>
          <w:lang w:val="en-US"/>
        </w:rPr>
        <w:t xml:space="preserve"> (midsummer, time B)</w:t>
      </w:r>
      <w:r w:rsidRPr="00321A4E">
        <w:rPr>
          <w:rFonts w:ascii="Arial" w:eastAsia="Times New Roman" w:hAnsi="Arial" w:cs="Arial"/>
          <w:color w:val="000000"/>
          <w:sz w:val="24"/>
          <w:szCs w:val="24"/>
          <w:lang w:val="en-US"/>
        </w:rPr>
        <w:t xml:space="preserve">. To explore possible explanations for variation in diversity within and among meadows, we tested whether spatial patterns in grazer diversity varied with season, distance, biotic and abiotic meadow attributes. We conducted linear regression analyses using sampling date, distance among plots, meadow area, fetch and position in the watershed as predictors. We </w:t>
      </w:r>
      <w:r w:rsidR="002E1944">
        <w:rPr>
          <w:rFonts w:ascii="Arial" w:eastAsia="Times New Roman" w:hAnsi="Arial" w:cs="Arial"/>
          <w:color w:val="000000"/>
          <w:sz w:val="24"/>
          <w:szCs w:val="24"/>
          <w:lang w:val="en-US"/>
        </w:rPr>
        <w:t>tested for correlations among these variables</w:t>
      </w:r>
      <w:r w:rsidRPr="00321A4E">
        <w:rPr>
          <w:rFonts w:ascii="Arial" w:eastAsia="Times New Roman" w:hAnsi="Arial" w:cs="Arial"/>
          <w:color w:val="000000"/>
          <w:sz w:val="24"/>
          <w:szCs w:val="24"/>
          <w:lang w:val="en-US"/>
        </w:rPr>
        <w:t>. Abundance and ENS were log-transformed to meet the assumption of homoscedasticity.</w:t>
      </w:r>
    </w:p>
    <w:p w14:paraId="57B62BF8" w14:textId="70F4009F" w:rsidR="003F1471" w:rsidRPr="00321A4E" w:rsidRDefault="003F1471">
      <w:pPr>
        <w:spacing w:after="0" w:line="480" w:lineRule="auto"/>
        <w:ind w:firstLine="720"/>
        <w:rPr>
          <w:rFonts w:ascii="Arial" w:eastAsia="Times New Roman" w:hAnsi="Arial" w:cs="Arial"/>
          <w:color w:val="000000"/>
          <w:sz w:val="24"/>
          <w:szCs w:val="24"/>
          <w:lang w:val="en-US"/>
        </w:rPr>
      </w:pPr>
      <w:r>
        <w:rPr>
          <w:rFonts w:ascii="Arial" w:eastAsia="Times New Roman" w:hAnsi="Arial" w:cs="Arial"/>
          <w:color w:val="000000"/>
          <w:sz w:val="24"/>
          <w:szCs w:val="24"/>
          <w:lang w:val="en-US"/>
        </w:rPr>
        <w:t>To test our second hypotheses that beta diversity within meadows varies among meadows, we compared beta diversity estimates with null expectations as described above.</w:t>
      </w:r>
    </w:p>
    <w:p w14:paraId="784E1252" w14:textId="3129A56B" w:rsidR="00A820EA" w:rsidRDefault="00C4247B">
      <w:pPr>
        <w:spacing w:after="0" w:line="480" w:lineRule="auto"/>
        <w:ind w:firstLine="720"/>
        <w:rPr>
          <w:rFonts w:ascii="Arial" w:eastAsia="Times New Roman" w:hAnsi="Arial" w:cs="Arial"/>
          <w:color w:val="000000"/>
          <w:sz w:val="24"/>
          <w:szCs w:val="24"/>
          <w:lang w:val="en-US"/>
        </w:rPr>
      </w:pPr>
      <w:r w:rsidRPr="00321A4E">
        <w:rPr>
          <w:rFonts w:ascii="Arial" w:eastAsia="Times New Roman" w:hAnsi="Arial" w:cs="Arial"/>
          <w:color w:val="000000"/>
          <w:sz w:val="24"/>
          <w:szCs w:val="24"/>
          <w:lang w:val="en-US"/>
        </w:rPr>
        <w:t xml:space="preserve">Beta and alpha </w:t>
      </w:r>
      <w:r w:rsidR="00077E5F" w:rsidRPr="00321A4E">
        <w:rPr>
          <w:rFonts w:ascii="Arial" w:eastAsia="Times New Roman" w:hAnsi="Arial" w:cs="Arial"/>
          <w:color w:val="000000"/>
          <w:sz w:val="24"/>
          <w:szCs w:val="24"/>
          <w:lang w:val="en-US"/>
        </w:rPr>
        <w:t xml:space="preserve">diversity patterns </w:t>
      </w:r>
      <w:r w:rsidRPr="00321A4E">
        <w:rPr>
          <w:rFonts w:ascii="Arial" w:eastAsia="Times New Roman" w:hAnsi="Arial" w:cs="Arial"/>
          <w:color w:val="000000"/>
          <w:sz w:val="24"/>
          <w:szCs w:val="24"/>
          <w:lang w:val="en-US"/>
        </w:rPr>
        <w:t>can differ if species are aggregated within meadows</w:t>
      </w:r>
      <w:r w:rsidR="00EE2640" w:rsidRPr="00321A4E">
        <w:rPr>
          <w:rFonts w:ascii="Arial" w:eastAsia="Times New Roman" w:hAnsi="Arial" w:cs="Arial"/>
          <w:color w:val="000000"/>
          <w:sz w:val="24"/>
          <w:szCs w:val="24"/>
          <w:lang w:val="en-US"/>
        </w:rPr>
        <w:t xml:space="preserve"> (as opposed to randomly distributed throughout the meadow)</w:t>
      </w:r>
      <w:r w:rsidRPr="00321A4E">
        <w:rPr>
          <w:rFonts w:ascii="Arial" w:eastAsia="Times New Roman" w:hAnsi="Arial" w:cs="Arial"/>
          <w:color w:val="000000"/>
          <w:sz w:val="24"/>
          <w:szCs w:val="24"/>
          <w:lang w:val="en-US"/>
        </w:rPr>
        <w:t xml:space="preserve">, or if aggregation varies among species and dominance varies among meadows. We estimated aggregation within meadows using standardized </w:t>
      </w:r>
      <w:proofErr w:type="spellStart"/>
      <w:r w:rsidRPr="00321A4E">
        <w:rPr>
          <w:rFonts w:ascii="Arial" w:eastAsia="Times New Roman" w:hAnsi="Arial" w:cs="Arial"/>
          <w:color w:val="000000"/>
          <w:sz w:val="24"/>
          <w:szCs w:val="24"/>
          <w:lang w:val="en-US"/>
        </w:rPr>
        <w:t>Morisita’s</w:t>
      </w:r>
      <w:proofErr w:type="spellEnd"/>
      <w:r w:rsidRPr="00321A4E">
        <w:rPr>
          <w:rFonts w:ascii="Arial" w:eastAsia="Times New Roman" w:hAnsi="Arial" w:cs="Arial"/>
          <w:color w:val="000000"/>
          <w:sz w:val="24"/>
          <w:szCs w:val="24"/>
          <w:lang w:val="en-US"/>
        </w:rPr>
        <w:t xml:space="preserve"> index (I), and then compared aggregation scores for species in each meadow with their rank</w:t>
      </w:r>
      <w:r w:rsidR="00077E5F" w:rsidRPr="00321A4E">
        <w:rPr>
          <w:rFonts w:ascii="Arial" w:eastAsia="Times New Roman" w:hAnsi="Arial" w:cs="Arial"/>
          <w:color w:val="000000"/>
          <w:sz w:val="24"/>
          <w:szCs w:val="24"/>
          <w:lang w:val="en-US"/>
        </w:rPr>
        <w:t xml:space="preserve">. We specifically </w:t>
      </w:r>
      <w:r w:rsidR="00BC3E5E">
        <w:rPr>
          <w:rFonts w:ascii="Arial" w:eastAsia="Times New Roman" w:hAnsi="Arial" w:cs="Arial"/>
          <w:color w:val="000000"/>
          <w:sz w:val="24"/>
          <w:szCs w:val="24"/>
          <w:lang w:val="en-US"/>
        </w:rPr>
        <w:t>tested for</w:t>
      </w:r>
      <w:r w:rsidRPr="00321A4E">
        <w:rPr>
          <w:rFonts w:ascii="Arial" w:eastAsia="Times New Roman" w:hAnsi="Arial" w:cs="Arial"/>
          <w:color w:val="000000"/>
          <w:sz w:val="24"/>
          <w:szCs w:val="24"/>
          <w:lang w:val="en-US"/>
        </w:rPr>
        <w:t xml:space="preserve"> aggregation within meadows, </w:t>
      </w:r>
      <w:r w:rsidR="00BC3E5E">
        <w:rPr>
          <w:rFonts w:ascii="Arial" w:eastAsia="Times New Roman" w:hAnsi="Arial" w:cs="Arial"/>
          <w:color w:val="000000"/>
          <w:sz w:val="24"/>
          <w:szCs w:val="24"/>
          <w:lang w:val="en-US"/>
        </w:rPr>
        <w:t>whether it is</w:t>
      </w:r>
      <w:r w:rsidRPr="00321A4E">
        <w:rPr>
          <w:rFonts w:ascii="Arial" w:eastAsia="Times New Roman" w:hAnsi="Arial" w:cs="Arial"/>
          <w:color w:val="000000"/>
          <w:sz w:val="24"/>
          <w:szCs w:val="24"/>
          <w:lang w:val="en-US"/>
        </w:rPr>
        <w:t xml:space="preserve"> driven by the most abundant species, </w:t>
      </w:r>
      <w:r w:rsidR="00077E5F" w:rsidRPr="00321A4E">
        <w:rPr>
          <w:rFonts w:ascii="Arial" w:eastAsia="Times New Roman" w:hAnsi="Arial" w:cs="Arial"/>
          <w:color w:val="000000"/>
          <w:sz w:val="24"/>
          <w:szCs w:val="24"/>
          <w:lang w:val="en-US"/>
        </w:rPr>
        <w:t xml:space="preserve">and </w:t>
      </w:r>
      <w:r w:rsidR="00BC3E5E">
        <w:rPr>
          <w:rFonts w:ascii="Arial" w:eastAsia="Times New Roman" w:hAnsi="Arial" w:cs="Arial"/>
          <w:color w:val="000000"/>
          <w:sz w:val="24"/>
          <w:szCs w:val="24"/>
          <w:lang w:val="en-US"/>
        </w:rPr>
        <w:t>whether</w:t>
      </w:r>
      <w:r w:rsidR="00BC3E5E" w:rsidRPr="00321A4E">
        <w:rPr>
          <w:rFonts w:ascii="Arial" w:eastAsia="Times New Roman" w:hAnsi="Arial" w:cs="Arial"/>
          <w:color w:val="000000"/>
          <w:sz w:val="24"/>
          <w:szCs w:val="24"/>
          <w:lang w:val="en-US"/>
        </w:rPr>
        <w:t xml:space="preserve"> </w:t>
      </w:r>
      <w:r w:rsidRPr="00321A4E">
        <w:rPr>
          <w:rFonts w:ascii="Arial" w:eastAsia="Times New Roman" w:hAnsi="Arial" w:cs="Arial"/>
          <w:color w:val="000000"/>
          <w:sz w:val="24"/>
          <w:szCs w:val="24"/>
          <w:lang w:val="en-US"/>
        </w:rPr>
        <w:t>the most abundant species the same across meadows</w:t>
      </w:r>
      <w:r w:rsidR="00BC3E5E">
        <w:rPr>
          <w:rFonts w:ascii="Arial" w:eastAsia="Times New Roman" w:hAnsi="Arial" w:cs="Arial"/>
          <w:color w:val="000000"/>
          <w:sz w:val="24"/>
          <w:szCs w:val="24"/>
          <w:lang w:val="en-US"/>
        </w:rPr>
        <w:t>.</w:t>
      </w:r>
      <w:r w:rsidR="00BC3E5E" w:rsidRPr="00321A4E">
        <w:rPr>
          <w:rFonts w:ascii="Arial" w:eastAsia="Times New Roman" w:hAnsi="Arial" w:cs="Arial"/>
          <w:color w:val="000000"/>
          <w:sz w:val="24"/>
          <w:szCs w:val="24"/>
          <w:lang w:val="en-US"/>
        </w:rPr>
        <w:t xml:space="preserve"> </w:t>
      </w:r>
    </w:p>
    <w:p w14:paraId="1C7BAE3A" w14:textId="77777777" w:rsidR="00D70D82" w:rsidRPr="00321A4E" w:rsidRDefault="00D70D82" w:rsidP="00D70D82">
      <w:pPr>
        <w:spacing w:after="0" w:line="480" w:lineRule="auto"/>
        <w:ind w:firstLine="720"/>
        <w:rPr>
          <w:rFonts w:ascii="Arial" w:eastAsia="Times New Roman" w:hAnsi="Arial" w:cs="Arial"/>
          <w:color w:val="000000"/>
          <w:sz w:val="24"/>
          <w:szCs w:val="24"/>
          <w:lang w:val="en-US"/>
        </w:rPr>
      </w:pPr>
    </w:p>
    <w:p w14:paraId="37C44F6A" w14:textId="77777777" w:rsidR="003D1F2C" w:rsidRPr="00321A4E" w:rsidRDefault="003D1F2C" w:rsidP="008F5158">
      <w:pPr>
        <w:spacing w:after="0" w:line="480" w:lineRule="auto"/>
        <w:outlineLvl w:val="0"/>
        <w:rPr>
          <w:rFonts w:ascii="Arial" w:eastAsia="Times New Roman" w:hAnsi="Arial" w:cs="Arial"/>
          <w:i/>
          <w:color w:val="000000"/>
          <w:sz w:val="24"/>
          <w:szCs w:val="24"/>
          <w:lang w:val="en-US"/>
        </w:rPr>
      </w:pPr>
      <w:r w:rsidRPr="00321A4E">
        <w:rPr>
          <w:rFonts w:ascii="Arial" w:eastAsia="Times New Roman" w:hAnsi="Arial" w:cs="Arial"/>
          <w:i/>
          <w:color w:val="000000"/>
          <w:sz w:val="24"/>
          <w:szCs w:val="24"/>
          <w:lang w:val="en-US"/>
        </w:rPr>
        <w:t>EMS methods</w:t>
      </w:r>
    </w:p>
    <w:p w14:paraId="01275EF1" w14:textId="5D26D434" w:rsidR="003D1F2C" w:rsidRPr="00917A7D" w:rsidRDefault="003D1F2C">
      <w:pPr>
        <w:spacing w:after="0" w:line="480" w:lineRule="auto"/>
        <w:ind w:firstLine="720"/>
        <w:rPr>
          <w:rFonts w:ascii="Arial" w:eastAsia="Times New Roman" w:hAnsi="Arial" w:cs="Arial"/>
          <w:color w:val="000000"/>
          <w:sz w:val="24"/>
          <w:szCs w:val="24"/>
          <w:lang w:val="en-US"/>
        </w:rPr>
      </w:pPr>
      <w:r w:rsidRPr="00321A4E">
        <w:rPr>
          <w:rFonts w:ascii="Arial" w:eastAsia="Times New Roman" w:hAnsi="Arial" w:cs="Arial"/>
          <w:color w:val="000000"/>
          <w:sz w:val="24"/>
          <w:szCs w:val="24"/>
          <w:lang w:val="en-US"/>
        </w:rPr>
        <w:t xml:space="preserve">To determine whether biodiversity </w:t>
      </w:r>
      <w:r w:rsidR="003F1471">
        <w:rPr>
          <w:rFonts w:ascii="Arial" w:eastAsia="Times New Roman" w:hAnsi="Arial" w:cs="Arial"/>
          <w:color w:val="000000"/>
          <w:sz w:val="24"/>
          <w:szCs w:val="24"/>
          <w:lang w:val="en-US"/>
        </w:rPr>
        <w:t xml:space="preserve">patterns </w:t>
      </w:r>
      <w:r w:rsidRPr="00321A4E">
        <w:rPr>
          <w:rFonts w:ascii="Arial" w:eastAsia="Times New Roman" w:hAnsi="Arial" w:cs="Arial"/>
          <w:color w:val="000000"/>
          <w:sz w:val="24"/>
          <w:szCs w:val="24"/>
          <w:lang w:val="en-US"/>
        </w:rPr>
        <w:t xml:space="preserve">across meadows are consistent with </w:t>
      </w:r>
      <w:proofErr w:type="spellStart"/>
      <w:r w:rsidRPr="00321A4E">
        <w:rPr>
          <w:rFonts w:ascii="Arial" w:eastAsia="Times New Roman" w:hAnsi="Arial" w:cs="Arial"/>
          <w:color w:val="000000"/>
          <w:sz w:val="24"/>
          <w:szCs w:val="24"/>
          <w:lang w:val="en-US"/>
        </w:rPr>
        <w:t>metacommunity</w:t>
      </w:r>
      <w:proofErr w:type="spellEnd"/>
      <w:r w:rsidRPr="00321A4E">
        <w:rPr>
          <w:rFonts w:ascii="Arial" w:eastAsia="Times New Roman" w:hAnsi="Arial" w:cs="Arial"/>
          <w:color w:val="000000"/>
          <w:sz w:val="24"/>
          <w:szCs w:val="24"/>
          <w:lang w:val="en-US"/>
        </w:rPr>
        <w:t xml:space="preserve"> processes operating at the landscape scale, we applied the elements </w:t>
      </w:r>
      <w:r w:rsidRPr="00321A4E">
        <w:rPr>
          <w:rFonts w:ascii="Arial" w:eastAsia="Times New Roman" w:hAnsi="Arial" w:cs="Arial"/>
          <w:color w:val="000000"/>
          <w:sz w:val="24"/>
          <w:szCs w:val="24"/>
          <w:lang w:val="en-US"/>
        </w:rPr>
        <w:lastRenderedPageBreak/>
        <w:t xml:space="preserve">of </w:t>
      </w:r>
      <w:proofErr w:type="spellStart"/>
      <w:r w:rsidRPr="00321A4E">
        <w:rPr>
          <w:rFonts w:ascii="Arial" w:eastAsia="Times New Roman" w:hAnsi="Arial" w:cs="Arial"/>
          <w:color w:val="000000"/>
          <w:sz w:val="24"/>
          <w:szCs w:val="24"/>
          <w:lang w:val="en-US"/>
        </w:rPr>
        <w:t>metacommunity</w:t>
      </w:r>
      <w:proofErr w:type="spellEnd"/>
      <w:r w:rsidRPr="00321A4E">
        <w:rPr>
          <w:rFonts w:ascii="Arial" w:eastAsia="Times New Roman" w:hAnsi="Arial" w:cs="Arial"/>
          <w:color w:val="000000"/>
          <w:sz w:val="24"/>
          <w:szCs w:val="24"/>
          <w:lang w:val="en-US"/>
        </w:rPr>
        <w:t xml:space="preserve"> (EMS) framework </w:t>
      </w:r>
      <w:r w:rsidR="00490272">
        <w:rPr>
          <w:rFonts w:ascii="Arial" w:eastAsia="Times New Roman" w:hAnsi="Arial" w:cs="Arial"/>
          <w:color w:val="000000"/>
          <w:sz w:val="24"/>
          <w:szCs w:val="24"/>
          <w:lang w:val="en-US"/>
        </w:rPr>
        <w:fldChar w:fldCharType="begin" w:fldLock="1"/>
      </w:r>
      <w:r w:rsidR="00490272">
        <w:rPr>
          <w:rFonts w:ascii="Arial" w:eastAsia="Times New Roman" w:hAnsi="Arial" w:cs="Arial"/>
          <w:color w:val="000000"/>
          <w:sz w:val="24"/>
          <w:szCs w:val="24"/>
          <w:lang w:val="en-US"/>
        </w:rPr>
        <w:instrText>ADDIN CSL_CITATION { "citationItems" : [ { "id" : "ITEM-1", "itemData" : { "DOI" : "10.1034/j.1600-0706.2002.970210.x", "ISSN" : "0030-1299", "abstract" : "Ecologists have identified several kinds of pattern in the distribution of species among sites, including a) nested subsets, b) checkerboards, c) Clementsian gradients, d) Gleasonian gradients, and e) evenly spaced gradients. Most past efforts to diagnose such patterns have focused on only one at a time, often contrasted with a sixth type of pattern, f) \"randomness\". While there are statistical tests to distinguish each of the first five patterns from randomness, there are currently no established methods for discriminating among these first five patterns in a given data set. Here we propose a method that will identify which of these possibilities is most prevalent in a site-by-species incidence matrix based on three basic aspects of meta-community structure. Our method is based on first ordinating the incidence matrix to identify the dominant axis of variation and identifying three aspects variation along this dominant axis. The first aspect, \"coherence\", is the degree to which pattern can be collapsed into a single dimension. The second, \"species turnover\", describes the number of species replacements along this dimension. The third aspect, \"boundary clumping\", has to do with how the edges of species boundaries arc distributed along this dimension. We present methods for analyzing these three aspects of meta-community structure, use them to identify the six different patterns, and illustrate them with a representative set of cases drawn from previously published data.", "author" : [ { "dropping-particle" : "", "family" : "Leibold", "given" : "M A", "non-dropping-particle" : "", "parse-names" : false, "suffix" : "" }, { "dropping-particle" : "", "family" : "Mikkelson", "given" : "G M", "non-dropping-particle" : "", "parse-names" : false, "suffix" : "" } ], "container-title" : "Oikos", "id" : "ITEM-1", "issue" : "2", "issued" : { "date-parts" : [ [ "2002" ] ] }, "language" : "English", "note" : "ISI Document Delivery No.: 570VF\nTimes Cited: 162\nCited Reference Count: 57\nLeibold, MA Mikkelson, GM\n166\n5\n100\nBlackwell munksgaard\nCopenhagen", "page" : "237-250", "publisher-place" : "Univ Chicago, Dept Ecol &amp; Evolut, Chicago, IL 60637 USA. McGill Univ, Dept Philosophy, Montreal, PQ H3A 2T7, Canada. Leibold, MA (reprint author), Univ Chicago, Dept Ecol &amp; Evolut, 1101 E 57th St, Chicago, IL 60637 USA.", "title" : "Coherence, species turnover, and boundary clumping: elements of meta-community structure", "type" : "article-journal", "volume" : "97" }, "uris" : [ "http://www.mendeley.com/documents/?uuid=2fd8619c-efbc-4c0c-be16-b722b4ce7506" ] }, { "id" : "ITEM-2", "itemData" : { "ISSN" : "1600-0706", "author" : [ { "dropping-particle" : "", "family" : "Presley", "given" : "Steven J", "non-dropping-particle" : "", "parse-names" : false, "suffix" : "" }, { "dropping-particle" : "", "family" : "Higgins", "given" : "Christopher L", "non-dropping-particle" : "", "parse-names" : false, "suffix" : "" }, { "dropping-particle" : "", "family" : "Willig", "given" : "Michael R", "non-dropping-particle" : "", "parse-names" : false, "suffix" : "" } ], "container-title" : "Oikos", "id" : "ITEM-2", "issue" : "6", "issued" : { "date-parts" : [ [ "2010" ] ] }, "page" : "908-917", "publisher" : "Wiley Online Library", "title" : "A comprehensive framework for the evaluation of metacommunity structure", "type" : "article-journal", "volume" : "119" }, "uris" : [ "http://www.mendeley.com/documents/?uuid=4afa73cd-00d7-4b6f-af39-a0e8624bcdcd" ] } ], "mendeley" : { "formattedCitation" : "(Leibold and Mikkelson 2002, Presley et al. 2010)", "plainTextFormattedCitation" : "(Leibold and Mikkelson 2002, Presley et al. 2010)", "previouslyFormattedCitation" : "(Leibold and Mikkelson 2002, Presley et al. 2010)" }, "properties" : { "noteIndex" : 0 }, "schema" : "https://github.com/citation-style-language/schema/raw/master/csl-citation.json" }</w:instrText>
      </w:r>
      <w:r w:rsidR="00490272">
        <w:rPr>
          <w:rFonts w:ascii="Arial" w:eastAsia="Times New Roman" w:hAnsi="Arial" w:cs="Arial"/>
          <w:color w:val="000000"/>
          <w:sz w:val="24"/>
          <w:szCs w:val="24"/>
          <w:lang w:val="en-US"/>
        </w:rPr>
        <w:fldChar w:fldCharType="separate"/>
      </w:r>
      <w:r w:rsidR="00490272" w:rsidRPr="00490272">
        <w:rPr>
          <w:rFonts w:ascii="Arial" w:eastAsia="Times New Roman" w:hAnsi="Arial" w:cs="Arial"/>
          <w:noProof/>
          <w:color w:val="000000"/>
          <w:sz w:val="24"/>
          <w:szCs w:val="24"/>
          <w:lang w:val="en-US"/>
        </w:rPr>
        <w:t>(Leibold and Mikkelson 2002, Presley et al. 2010)</w:t>
      </w:r>
      <w:r w:rsidR="00490272">
        <w:rPr>
          <w:rFonts w:ascii="Arial" w:eastAsia="Times New Roman" w:hAnsi="Arial" w:cs="Arial"/>
          <w:color w:val="000000"/>
          <w:sz w:val="24"/>
          <w:szCs w:val="24"/>
          <w:lang w:val="en-US"/>
        </w:rPr>
        <w:fldChar w:fldCharType="end"/>
      </w:r>
      <w:r w:rsidRPr="00321A4E">
        <w:rPr>
          <w:rFonts w:ascii="Arial" w:eastAsia="Times New Roman" w:hAnsi="Arial" w:cs="Arial"/>
          <w:color w:val="000000"/>
          <w:sz w:val="24"/>
          <w:szCs w:val="24"/>
          <w:lang w:val="en-US"/>
        </w:rPr>
        <w:t>. This analysis first tests for coherence in species distributions across meadows by comparing observed species distributions with expected distributions based on a null model. If positive coherence is identified, spatial patterns can be further tested to identify patterns consistent with individual</w:t>
      </w:r>
      <w:r w:rsidR="007E7A68" w:rsidRPr="00917A7D">
        <w:rPr>
          <w:rFonts w:ascii="Arial" w:eastAsia="Times New Roman" w:hAnsi="Arial" w:cs="Arial"/>
          <w:color w:val="000000"/>
          <w:sz w:val="24"/>
          <w:szCs w:val="24"/>
          <w:lang w:val="en-US"/>
        </w:rPr>
        <w:t>i</w:t>
      </w:r>
      <w:r w:rsidRPr="00917A7D">
        <w:rPr>
          <w:rFonts w:ascii="Arial" w:eastAsia="Times New Roman" w:hAnsi="Arial" w:cs="Arial"/>
          <w:color w:val="000000"/>
          <w:sz w:val="24"/>
          <w:szCs w:val="24"/>
          <w:lang w:val="en-US"/>
        </w:rPr>
        <w:t xml:space="preserve">stic species distributions across the landscape (a </w:t>
      </w:r>
      <w:proofErr w:type="spellStart"/>
      <w:r w:rsidRPr="00917A7D">
        <w:rPr>
          <w:rFonts w:ascii="Arial" w:eastAsia="Times New Roman" w:hAnsi="Arial" w:cs="Arial"/>
          <w:color w:val="000000"/>
          <w:sz w:val="24"/>
          <w:szCs w:val="24"/>
          <w:lang w:val="en-US"/>
        </w:rPr>
        <w:t>Gleasonian</w:t>
      </w:r>
      <w:proofErr w:type="spellEnd"/>
      <w:r w:rsidRPr="00917A7D">
        <w:rPr>
          <w:rFonts w:ascii="Arial" w:eastAsia="Times New Roman" w:hAnsi="Arial" w:cs="Arial"/>
          <w:color w:val="000000"/>
          <w:sz w:val="24"/>
          <w:szCs w:val="24"/>
          <w:lang w:val="en-US"/>
        </w:rPr>
        <w:t xml:space="preserve"> model of species distributions), or clumped species distributions (</w:t>
      </w:r>
      <w:proofErr w:type="spellStart"/>
      <w:r w:rsidRPr="00917A7D">
        <w:rPr>
          <w:rFonts w:ascii="Arial" w:eastAsia="Times New Roman" w:hAnsi="Arial" w:cs="Arial"/>
          <w:color w:val="000000"/>
          <w:sz w:val="24"/>
          <w:szCs w:val="24"/>
          <w:lang w:val="en-US"/>
        </w:rPr>
        <w:t>Clementsian</w:t>
      </w:r>
      <w:proofErr w:type="spellEnd"/>
      <w:r w:rsidRPr="00917A7D">
        <w:rPr>
          <w:rFonts w:ascii="Arial" w:eastAsia="Times New Roman" w:hAnsi="Arial" w:cs="Arial"/>
          <w:color w:val="000000"/>
          <w:sz w:val="24"/>
          <w:szCs w:val="24"/>
          <w:lang w:val="en-US"/>
        </w:rPr>
        <w:t xml:space="preserve"> structure), or random, providing insight to possible types of community structure </w:t>
      </w:r>
      <w:r w:rsidR="00490272">
        <w:rPr>
          <w:rFonts w:ascii="Arial" w:eastAsia="Times New Roman" w:hAnsi="Arial" w:cs="Arial"/>
          <w:color w:val="000000"/>
          <w:sz w:val="24"/>
          <w:szCs w:val="24"/>
          <w:lang w:val="en-US"/>
        </w:rPr>
        <w:fldChar w:fldCharType="begin" w:fldLock="1"/>
      </w:r>
      <w:r w:rsidR="00ED2215">
        <w:rPr>
          <w:rFonts w:ascii="Arial" w:eastAsia="Times New Roman" w:hAnsi="Arial" w:cs="Arial"/>
          <w:color w:val="000000"/>
          <w:sz w:val="24"/>
          <w:szCs w:val="24"/>
          <w:lang w:val="en-US"/>
        </w:rPr>
        <w:instrText>ADDIN CSL_CITATION { "citationItems" : [ { "id" : "ITEM-1", "itemData" : { "DOI" : "10.1034/j.1600-0706.2002.970210.x", "ISSN" : "0030-1299", "abstract" : "Ecologists have identified several kinds of pattern in the distribution of species among sites, including a) nested subsets, b) checkerboards, c) Clementsian gradients, d) Gleasonian gradients, and e) evenly spaced gradients. Most past efforts to diagnose such patterns have focused on only one at a time, often contrasted with a sixth type of pattern, f) \"randomness\". While there are statistical tests to distinguish each of the first five patterns from randomness, there are currently no established methods for discriminating among these first five patterns in a given data set. Here we propose a method that will identify which of these possibilities is most prevalent in a site-by-species incidence matrix based on three basic aspects of meta-community structure. Our method is based on first ordinating the incidence matrix to identify the dominant axis of variation and identifying three aspects variation along this dominant axis. The first aspect, \"coherence\", is the degree to which pattern can be collapsed into a single dimension. The second, \"species turnover\", describes the number of species replacements along this dimension. The third aspect, \"boundary clumping\", has to do with how the edges of species boundaries arc distributed along this dimension. We present methods for analyzing these three aspects of meta-community structure, use them to identify the six different patterns, and illustrate them with a representative set of cases drawn from previously published data.", "author" : [ { "dropping-particle" : "", "family" : "Leibold", "given" : "M A", "non-dropping-particle" : "", "parse-names" : false, "suffix" : "" }, { "dropping-particle" : "", "family" : "Mikkelson", "given" : "G M", "non-dropping-particle" : "", "parse-names" : false, "suffix" : "" } ], "container-title" : "Oikos", "id" : "ITEM-1", "issue" : "2", "issued" : { "date-parts" : [ [ "2002" ] ] }, "language" : "English", "note" : "ISI Document Delivery No.: 570VF\nTimes Cited: 162\nCited Reference Count: 57\nLeibold, MA Mikkelson, GM\n166\n5\n100\nBlackwell munksgaard\nCopenhagen", "page" : "237-250", "publisher-place" : "Univ Chicago, Dept Ecol &amp; Evolut, Chicago, IL 60637 USA. McGill Univ, Dept Philosophy, Montreal, PQ H3A 2T7, Canada. Leibold, MA (reprint author), Univ Chicago, Dept Ecol &amp; Evolut, 1101 E 57th St, Chicago, IL 60637 USA.", "title" : "Coherence, species turnover, and boundary clumping: elements of meta-community structure", "type" : "article-journal", "volume" : "97" }, "uris" : [ "http://www.mendeley.com/documents/?uuid=2fd8619c-efbc-4c0c-be16-b722b4ce7506" ] }, { "id" : "ITEM-2", "itemData" : { "ISSN" : "1600-0706", "author" : [ { "dropping-particle" : "", "family" : "Presley", "given" : "Steven J", "non-dropping-particle" : "", "parse-names" : false, "suffix" : "" }, { "dropping-particle" : "", "family" : "Higgins", "given" : "Christopher L", "non-dropping-particle" : "", "parse-names" : false, "suffix" : "" }, { "dropping-particle" : "", "family" : "Willig", "given" : "Michael R", "non-dropping-particle" : "", "parse-names" : false, "suffix" : "" } ], "container-title" : "Oikos", "id" : "ITEM-2", "issue" : "6", "issued" : { "date-parts" : [ [ "2010" ] ] }, "page" : "908-917", "publisher" : "Wiley Online Library", "title" : "A comprehensive framework for the evaluation of metacommunity structure", "type" : "article-journal", "volume" : "119" }, "uris" : [ "http://www.mendeley.com/documents/?uuid=4afa73cd-00d7-4b6f-af39-a0e8624bcdcd" ] }, { "id" : "ITEM-3", "itemData" : { "author" : [ { "dropping-particle" : "", "family" : "Henriques-Silva", "given" : "Renato", "non-dropping-particle" : "", "parse-names" : false, "suffix" : "" }, { "dropping-particle" : "", "family" : "Lindo", "given" : "Z\u00f6e", "non-dropping-particle" : "", "parse-names" : false, "suffix" : "" }, { "dropping-particle" : "", "family" : "Peres-Neto", "given" : "Pedro R", "non-dropping-particle" : "", "parse-names" : false, "suffix" : "" } ], "container-title" : "Ecology", "id" : "ITEM-3", "issue" : "3", "issued" : { "date-parts" : [ [ "2013" ] ] }, "page" : "627-639", "title" : "A community of metacommunities: exploring patterns in species distributions across large geographical areas", "type" : "article-journal", "volume" : "94" }, "uris" : [ "http://www.mendeley.com/documents/?uuid=6e1210de-06b6-4bee-b401-d10386db15dd" ] } ], "mendeley" : { "formattedCitation" : "(Leibold and Mikkelson 2002, Presley et al. 2010, Henriques-Silva et al. 2013)", "plainTextFormattedCitation" : "(Leibold and Mikkelson 2002, Presley et al. 2010, Henriques-Silva et al. 2013)", "previouslyFormattedCitation" : "(Leibold and Mikkelson 2002, Presley et al. 2010, Henriques-Silva et al. 2013)" }, "properties" : { "noteIndex" : 0 }, "schema" : "https://github.com/citation-style-language/schema/raw/master/csl-citation.json" }</w:instrText>
      </w:r>
      <w:r w:rsidR="00490272">
        <w:rPr>
          <w:rFonts w:ascii="Arial" w:eastAsia="Times New Roman" w:hAnsi="Arial" w:cs="Arial"/>
          <w:color w:val="000000"/>
          <w:sz w:val="24"/>
          <w:szCs w:val="24"/>
          <w:lang w:val="en-US"/>
        </w:rPr>
        <w:fldChar w:fldCharType="separate"/>
      </w:r>
      <w:r w:rsidR="0062380F" w:rsidRPr="0062380F">
        <w:rPr>
          <w:rFonts w:ascii="Arial" w:eastAsia="Times New Roman" w:hAnsi="Arial" w:cs="Arial"/>
          <w:noProof/>
          <w:color w:val="000000"/>
          <w:sz w:val="24"/>
          <w:szCs w:val="24"/>
          <w:lang w:val="en-US"/>
        </w:rPr>
        <w:t>(Leibold and Mikkelson 2002, Presley et al. 2010, Henriques-Silva et al. 2013)</w:t>
      </w:r>
      <w:r w:rsidR="00490272">
        <w:rPr>
          <w:rFonts w:ascii="Arial" w:eastAsia="Times New Roman" w:hAnsi="Arial" w:cs="Arial"/>
          <w:color w:val="000000"/>
          <w:sz w:val="24"/>
          <w:szCs w:val="24"/>
          <w:lang w:val="en-US"/>
        </w:rPr>
        <w:fldChar w:fldCharType="end"/>
      </w:r>
      <w:r w:rsidRPr="00917A7D">
        <w:rPr>
          <w:rFonts w:ascii="Arial" w:eastAsia="Times New Roman" w:hAnsi="Arial" w:cs="Arial"/>
          <w:color w:val="000000"/>
          <w:sz w:val="24"/>
          <w:szCs w:val="24"/>
          <w:lang w:val="en-US"/>
        </w:rPr>
        <w:t xml:space="preserve">. We analyzed </w:t>
      </w:r>
      <w:proofErr w:type="spellStart"/>
      <w:r w:rsidRPr="00917A7D">
        <w:rPr>
          <w:rFonts w:ascii="Arial" w:eastAsia="Times New Roman" w:hAnsi="Arial" w:cs="Arial"/>
          <w:color w:val="000000"/>
          <w:sz w:val="24"/>
          <w:szCs w:val="24"/>
          <w:lang w:val="en-US"/>
        </w:rPr>
        <w:t>metacommunity</w:t>
      </w:r>
      <w:proofErr w:type="spellEnd"/>
      <w:r w:rsidRPr="00917A7D">
        <w:rPr>
          <w:rFonts w:ascii="Arial" w:eastAsia="Times New Roman" w:hAnsi="Arial" w:cs="Arial"/>
          <w:color w:val="000000"/>
          <w:sz w:val="24"/>
          <w:szCs w:val="24"/>
          <w:lang w:val="en-US"/>
        </w:rPr>
        <w:t xml:space="preserve"> structure for the 9 meadows sampled in July 2012 using the R package </w:t>
      </w:r>
      <w:proofErr w:type="spellStart"/>
      <w:r w:rsidRPr="00917A7D">
        <w:rPr>
          <w:rFonts w:ascii="Arial" w:eastAsia="Times New Roman" w:hAnsi="Arial" w:cs="Arial"/>
          <w:color w:val="000000"/>
          <w:sz w:val="24"/>
          <w:szCs w:val="24"/>
          <w:lang w:val="en-US"/>
        </w:rPr>
        <w:t>Metacom</w:t>
      </w:r>
      <w:proofErr w:type="spellEnd"/>
      <w:r w:rsidR="00490272">
        <w:rPr>
          <w:rFonts w:ascii="Arial" w:eastAsia="Times New Roman" w:hAnsi="Arial" w:cs="Arial"/>
          <w:color w:val="000000"/>
          <w:sz w:val="24"/>
          <w:szCs w:val="24"/>
          <w:lang w:val="en-US"/>
        </w:rPr>
        <w:t xml:space="preserve"> </w:t>
      </w:r>
      <w:r w:rsidR="00490272">
        <w:rPr>
          <w:rFonts w:ascii="Arial" w:eastAsia="Times New Roman" w:hAnsi="Arial" w:cs="Arial"/>
          <w:color w:val="000000"/>
          <w:sz w:val="24"/>
          <w:szCs w:val="24"/>
          <w:lang w:val="en-US"/>
        </w:rPr>
        <w:fldChar w:fldCharType="begin" w:fldLock="1"/>
      </w:r>
      <w:r w:rsidR="00490272">
        <w:rPr>
          <w:rFonts w:ascii="Arial" w:eastAsia="Times New Roman" w:hAnsi="Arial" w:cs="Arial"/>
          <w:color w:val="000000"/>
          <w:sz w:val="24"/>
          <w:szCs w:val="24"/>
          <w:lang w:val="en-US"/>
        </w:rPr>
        <w:instrText>ADDIN CSL_CITATION { "citationItems" : [ { "id" : "ITEM-1", "itemData" : { "ISSN" : "1600-0587", "author" : [ { "dropping-particle" : "", "family" : "Dallas", "given" : "Tad", "non-dropping-particle" : "", "parse-names" : false, "suffix" : "" } ], "container-title" : "Ecography", "id" : "ITEM-1", "issue" : "4", "issued" : { "date-parts" : [ [ "2014" ] ] }, "page" : "402-405", "publisher" : "Wiley Online Library", "title" : "metacom: an R package for the analysis of metacommunity structure", "type" : "article-journal", "volume" : "37" }, "uris" : [ "http://www.mendeley.com/documents/?uuid=3c1832db-4d7e-4cc6-a8f6-e628f381af7b" ] } ], "mendeley" : { "formattedCitation" : "(Dallas 2014)", "plainTextFormattedCitation" : "(Dallas 2014)", "previouslyFormattedCitation" : "(Dallas 2014)" }, "properties" : { "noteIndex" : 0 }, "schema" : "https://github.com/citation-style-language/schema/raw/master/csl-citation.json" }</w:instrText>
      </w:r>
      <w:r w:rsidR="00490272">
        <w:rPr>
          <w:rFonts w:ascii="Arial" w:eastAsia="Times New Roman" w:hAnsi="Arial" w:cs="Arial"/>
          <w:color w:val="000000"/>
          <w:sz w:val="24"/>
          <w:szCs w:val="24"/>
          <w:lang w:val="en-US"/>
        </w:rPr>
        <w:fldChar w:fldCharType="separate"/>
      </w:r>
      <w:r w:rsidR="00490272" w:rsidRPr="00490272">
        <w:rPr>
          <w:rFonts w:ascii="Arial" w:eastAsia="Times New Roman" w:hAnsi="Arial" w:cs="Arial"/>
          <w:noProof/>
          <w:color w:val="000000"/>
          <w:sz w:val="24"/>
          <w:szCs w:val="24"/>
          <w:lang w:val="en-US"/>
        </w:rPr>
        <w:t>(Dallas 2014)</w:t>
      </w:r>
      <w:r w:rsidR="00490272">
        <w:rPr>
          <w:rFonts w:ascii="Arial" w:eastAsia="Times New Roman" w:hAnsi="Arial" w:cs="Arial"/>
          <w:color w:val="000000"/>
          <w:sz w:val="24"/>
          <w:szCs w:val="24"/>
          <w:lang w:val="en-US"/>
        </w:rPr>
        <w:fldChar w:fldCharType="end"/>
      </w:r>
      <w:r w:rsidRPr="00917A7D">
        <w:rPr>
          <w:rFonts w:ascii="Arial" w:eastAsia="Times New Roman" w:hAnsi="Arial" w:cs="Arial"/>
          <w:color w:val="000000"/>
          <w:sz w:val="24"/>
          <w:szCs w:val="24"/>
          <w:lang w:val="en-US"/>
        </w:rPr>
        <w:t xml:space="preserve">. We used a null model that fixed species richness within sites (‘fixed row) but allowed composition to vary based on their marginal probabilities (method = “R1”). </w:t>
      </w:r>
    </w:p>
    <w:p w14:paraId="383C46B6" w14:textId="55B6F59E" w:rsidR="00A820EA" w:rsidRPr="00917A7D" w:rsidRDefault="003F1471">
      <w:pPr>
        <w:spacing w:after="0" w:line="480" w:lineRule="auto"/>
        <w:ind w:firstLine="720"/>
        <w:rPr>
          <w:rFonts w:ascii="Arial" w:eastAsia="Times New Roman" w:hAnsi="Arial" w:cs="Arial"/>
          <w:color w:val="000000"/>
          <w:sz w:val="24"/>
          <w:szCs w:val="24"/>
          <w:lang w:val="en-US"/>
        </w:rPr>
      </w:pPr>
      <w:r>
        <w:rPr>
          <w:rFonts w:ascii="Arial" w:eastAsia="Times New Roman" w:hAnsi="Arial" w:cs="Arial"/>
          <w:color w:val="000000"/>
          <w:sz w:val="24"/>
          <w:szCs w:val="24"/>
          <w:lang w:val="en-US"/>
        </w:rPr>
        <w:t>For all model comparisons, w</w:t>
      </w:r>
      <w:r w:rsidR="00C4247B" w:rsidRPr="00917A7D">
        <w:rPr>
          <w:rFonts w:ascii="Arial" w:eastAsia="Times New Roman" w:hAnsi="Arial" w:cs="Arial"/>
          <w:color w:val="000000"/>
          <w:sz w:val="24"/>
          <w:szCs w:val="24"/>
          <w:lang w:val="en-US"/>
        </w:rPr>
        <w:t xml:space="preserve">e ranked models using </w:t>
      </w:r>
      <w:proofErr w:type="spellStart"/>
      <w:r w:rsidR="00C4247B" w:rsidRPr="00917A7D">
        <w:rPr>
          <w:rFonts w:ascii="Arial" w:eastAsia="Times New Roman" w:hAnsi="Arial" w:cs="Arial"/>
          <w:color w:val="000000"/>
          <w:sz w:val="24"/>
          <w:szCs w:val="24"/>
          <w:lang w:val="en-US"/>
        </w:rPr>
        <w:t>AICc</w:t>
      </w:r>
      <w:proofErr w:type="spellEnd"/>
      <w:r w:rsidR="00C4247B" w:rsidRPr="00917A7D">
        <w:rPr>
          <w:rFonts w:ascii="Arial" w:eastAsia="Times New Roman" w:hAnsi="Arial" w:cs="Arial"/>
          <w:color w:val="000000"/>
          <w:sz w:val="24"/>
          <w:szCs w:val="24"/>
          <w:lang w:val="en-US"/>
        </w:rPr>
        <w:t xml:space="preserve">, </w:t>
      </w:r>
      <w:r w:rsidR="00C4247B" w:rsidRPr="00917A7D">
        <w:rPr>
          <w:rFonts w:ascii="Arial" w:hAnsi="Arial" w:cs="Arial"/>
          <w:sz w:val="24"/>
          <w:szCs w:val="24"/>
        </w:rPr>
        <w:t xml:space="preserve">and compared them using likelihood ratio tests, </w:t>
      </w:r>
      <w:proofErr w:type="spellStart"/>
      <w:r w:rsidR="00C4247B" w:rsidRPr="00917A7D">
        <w:rPr>
          <w:rFonts w:ascii="Arial" w:hAnsi="Arial" w:cs="Arial"/>
          <w:sz w:val="24"/>
          <w:szCs w:val="24"/>
        </w:rPr>
        <w:t>δ</w:t>
      </w:r>
      <w:r w:rsidR="00C4247B" w:rsidRPr="00917A7D">
        <w:rPr>
          <w:rFonts w:ascii="Arial" w:hAnsi="Arial" w:cs="Arial"/>
          <w:sz w:val="24"/>
          <w:szCs w:val="24"/>
          <w:vertAlign w:val="subscript"/>
        </w:rPr>
        <w:t>aic</w:t>
      </w:r>
      <w:proofErr w:type="spellEnd"/>
      <w:r w:rsidR="00C4247B" w:rsidRPr="00917A7D">
        <w:rPr>
          <w:rFonts w:ascii="Arial" w:hAnsi="Arial" w:cs="Arial"/>
          <w:sz w:val="24"/>
          <w:szCs w:val="24"/>
        </w:rPr>
        <w:t xml:space="preserve"> and </w:t>
      </w:r>
      <w:proofErr w:type="spellStart"/>
      <w:r w:rsidR="00C4247B" w:rsidRPr="00917A7D">
        <w:rPr>
          <w:rFonts w:ascii="Arial" w:hAnsi="Arial" w:cs="Arial"/>
          <w:sz w:val="24"/>
          <w:szCs w:val="24"/>
        </w:rPr>
        <w:t>Akaike</w:t>
      </w:r>
      <w:proofErr w:type="spellEnd"/>
      <w:r w:rsidR="00C4247B" w:rsidRPr="00917A7D">
        <w:rPr>
          <w:rFonts w:ascii="Arial" w:hAnsi="Arial" w:cs="Arial"/>
          <w:sz w:val="24"/>
          <w:szCs w:val="24"/>
        </w:rPr>
        <w:t xml:space="preserve"> weights (w). Models with a </w:t>
      </w:r>
      <w:proofErr w:type="spellStart"/>
      <w:r w:rsidR="00C4247B" w:rsidRPr="00917A7D">
        <w:rPr>
          <w:rFonts w:ascii="Arial" w:hAnsi="Arial" w:cs="Arial"/>
          <w:sz w:val="24"/>
          <w:szCs w:val="24"/>
        </w:rPr>
        <w:t>δ</w:t>
      </w:r>
      <w:r w:rsidR="00C4247B" w:rsidRPr="00917A7D">
        <w:rPr>
          <w:rFonts w:ascii="Arial" w:hAnsi="Arial" w:cs="Arial"/>
          <w:sz w:val="24"/>
          <w:szCs w:val="24"/>
          <w:vertAlign w:val="subscript"/>
        </w:rPr>
        <w:t>aic</w:t>
      </w:r>
      <w:proofErr w:type="spellEnd"/>
      <w:r w:rsidR="00C4247B" w:rsidRPr="00917A7D">
        <w:rPr>
          <w:rFonts w:ascii="Arial" w:hAnsi="Arial" w:cs="Arial"/>
          <w:sz w:val="24"/>
          <w:szCs w:val="24"/>
        </w:rPr>
        <w:t xml:space="preserve"> &lt; 2 can be considered equivalent to the best model </w:t>
      </w:r>
      <w:r w:rsidR="00490272">
        <w:rPr>
          <w:rFonts w:ascii="Arial" w:hAnsi="Arial" w:cs="Arial"/>
          <w:sz w:val="24"/>
          <w:szCs w:val="24"/>
        </w:rPr>
        <w:fldChar w:fldCharType="begin" w:fldLock="1"/>
      </w:r>
      <w:r w:rsidR="00F86BD7">
        <w:rPr>
          <w:rFonts w:ascii="Arial" w:hAnsi="Arial" w:cs="Arial"/>
          <w:sz w:val="24"/>
          <w:szCs w:val="24"/>
        </w:rPr>
        <w:instrText>ADDIN CSL_CITATION { "citationItems" : [ { "id" : "ITEM-1", "itemData" : { "ISBN" : "0387953647", "author" : [ { "dropping-particle" : "", "family" : "Burnham", "given" : "Kenneth P", "non-dropping-particle" : "", "parse-names" : false, "suffix" : "" }, { "dropping-particle" : "", "family" : "Anderson", "given" : "David R", "non-dropping-particle" : "", "parse-names" : false, "suffix" : "" } ], "id" : "ITEM-1", "issued" : { "date-parts" : [ [ "2003" ] ] }, "publisher" : "Springer Science &amp; Business Media", "title" : "Model selection and multimodel inference: a practical information-theoretic approach", "type" : "book" }, "uris" : [ "http://www.mendeley.com/documents/?uuid=3aac2323-5d32-4130-9988-17bb2cfacdbd" ] } ], "mendeley" : { "formattedCitation" : "(Burnham and Anderson 2003)", "plainTextFormattedCitation" : "(Burnham and Anderson 2003)", "previouslyFormattedCitation" : "(Burnham and Anderson 2003)" }, "properties" : { "noteIndex" : 0 }, "schema" : "https://github.com/citation-style-language/schema/raw/master/csl-citation.json" }</w:instrText>
      </w:r>
      <w:r w:rsidR="00490272">
        <w:rPr>
          <w:rFonts w:ascii="Arial" w:hAnsi="Arial" w:cs="Arial"/>
          <w:sz w:val="24"/>
          <w:szCs w:val="24"/>
        </w:rPr>
        <w:fldChar w:fldCharType="separate"/>
      </w:r>
      <w:r w:rsidR="00490272" w:rsidRPr="00490272">
        <w:rPr>
          <w:rFonts w:ascii="Arial" w:hAnsi="Arial" w:cs="Arial"/>
          <w:noProof/>
          <w:sz w:val="24"/>
          <w:szCs w:val="24"/>
        </w:rPr>
        <w:t>(Burnham and Anderson 2003)</w:t>
      </w:r>
      <w:r w:rsidR="00490272">
        <w:rPr>
          <w:rFonts w:ascii="Arial" w:hAnsi="Arial" w:cs="Arial"/>
          <w:sz w:val="24"/>
          <w:szCs w:val="24"/>
        </w:rPr>
        <w:fldChar w:fldCharType="end"/>
      </w:r>
      <w:r w:rsidR="00C4247B" w:rsidRPr="00917A7D">
        <w:rPr>
          <w:rFonts w:ascii="Arial" w:hAnsi="Arial" w:cs="Arial"/>
          <w:sz w:val="24"/>
          <w:szCs w:val="24"/>
        </w:rPr>
        <w:t xml:space="preserve">. In the case of multiple highly ranked models, we selected the set of models that produced a cumulative w &gt; 0.95, representing our confidence (95%) that the set includes the best model, and we averaged these models to produce coefficients of effects </w:t>
      </w:r>
      <w:r w:rsidR="00F86BD7">
        <w:rPr>
          <w:rFonts w:ascii="Arial" w:hAnsi="Arial" w:cs="Arial"/>
          <w:sz w:val="24"/>
          <w:szCs w:val="24"/>
        </w:rPr>
        <w:fldChar w:fldCharType="begin" w:fldLock="1"/>
      </w:r>
      <w:r w:rsidR="00F86BD7">
        <w:rPr>
          <w:rFonts w:ascii="Arial" w:hAnsi="Arial" w:cs="Arial"/>
          <w:sz w:val="24"/>
          <w:szCs w:val="24"/>
        </w:rPr>
        <w:instrText>ADDIN CSL_CITATION { "citationItems" : [ { "id" : "ITEM-1", "itemData" : { "ISBN" : "0387953647", "author" : [ { "dropping-particle" : "", "family" : "Burnham", "given" : "Kenneth P", "non-dropping-particle" : "", "parse-names" : false, "suffix" : "" }, { "dropping-particle" : "", "family" : "Anderson", "given" : "David R", "non-dropping-particle" : "", "parse-names" : false, "suffix" : "" } ], "id" : "ITEM-1", "issued" : { "date-parts" : [ [ "2003" ] ] }, "publisher" : "Springer Science &amp; Business Media", "title" : "Model selection and multimodel inference: a practical information-theoretic approach", "type" : "book" }, "uris" : [ "http://www.mendeley.com/documents/?uuid=3aac2323-5d32-4130-9988-17bb2cfacdbd" ] } ], "mendeley" : { "formattedCitation" : "(Burnham and Anderson 2003)", "plainTextFormattedCitation" : "(Burnham and Anderson 2003)", "previouslyFormattedCitation" : "(Burnham and Anderson 2003)" }, "properties" : { "noteIndex" : 0 }, "schema" : "https://github.com/citation-style-language/schema/raw/master/csl-citation.json" }</w:instrText>
      </w:r>
      <w:r w:rsidR="00F86BD7">
        <w:rPr>
          <w:rFonts w:ascii="Arial" w:hAnsi="Arial" w:cs="Arial"/>
          <w:sz w:val="24"/>
          <w:szCs w:val="24"/>
        </w:rPr>
        <w:fldChar w:fldCharType="separate"/>
      </w:r>
      <w:r w:rsidR="00F86BD7" w:rsidRPr="00F86BD7">
        <w:rPr>
          <w:rFonts w:ascii="Arial" w:hAnsi="Arial" w:cs="Arial"/>
          <w:noProof/>
          <w:sz w:val="24"/>
          <w:szCs w:val="24"/>
        </w:rPr>
        <w:t>(Burnham and Anderson 2003)</w:t>
      </w:r>
      <w:r w:rsidR="00F86BD7">
        <w:rPr>
          <w:rFonts w:ascii="Arial" w:hAnsi="Arial" w:cs="Arial"/>
          <w:sz w:val="24"/>
          <w:szCs w:val="24"/>
        </w:rPr>
        <w:fldChar w:fldCharType="end"/>
      </w:r>
      <w:r w:rsidR="00C4247B" w:rsidRPr="00917A7D">
        <w:rPr>
          <w:rFonts w:ascii="Arial" w:eastAsia="Times New Roman" w:hAnsi="Arial" w:cs="Arial"/>
          <w:color w:val="000000"/>
          <w:sz w:val="24"/>
          <w:szCs w:val="24"/>
          <w:lang w:val="en-US"/>
        </w:rPr>
        <w:t>.  </w:t>
      </w:r>
      <w:commentRangeStart w:id="6"/>
      <w:commentRangeStart w:id="7"/>
      <w:r w:rsidR="00C4247B" w:rsidRPr="00917A7D">
        <w:rPr>
          <w:rFonts w:ascii="Arial" w:eastAsia="Times New Roman" w:hAnsi="Arial" w:cs="Arial"/>
          <w:color w:val="000000"/>
          <w:sz w:val="24"/>
          <w:szCs w:val="24"/>
          <w:lang w:val="en-US"/>
        </w:rPr>
        <w:t xml:space="preserve">We examined residual plots for deviations from the assumptions of linearity or homoscedasticity, (with the exception of parallel lines in a plot of the models’ fitted </w:t>
      </w:r>
      <w:r w:rsidR="00C4247B" w:rsidRPr="00321A4E">
        <w:rPr>
          <w:rFonts w:ascii="Arial" w:eastAsia="Times New Roman" w:hAnsi="Arial" w:cs="Arial"/>
          <w:color w:val="000000"/>
          <w:sz w:val="24"/>
          <w:szCs w:val="24"/>
          <w:lang w:val="en-US"/>
        </w:rPr>
        <w:t>values vs. residuals).  </w:t>
      </w:r>
      <w:commentRangeEnd w:id="6"/>
      <w:r w:rsidR="00BC3E5E">
        <w:rPr>
          <w:rStyle w:val="CommentReference"/>
        </w:rPr>
        <w:commentReference w:id="6"/>
      </w:r>
      <w:commentRangeEnd w:id="7"/>
      <w:r w:rsidR="00B40347">
        <w:rPr>
          <w:rStyle w:val="CommentReference"/>
        </w:rPr>
        <w:commentReference w:id="7"/>
      </w:r>
      <w:commentRangeStart w:id="8"/>
      <w:commentRangeStart w:id="9"/>
      <w:r w:rsidR="00C4247B" w:rsidRPr="00321A4E">
        <w:rPr>
          <w:rFonts w:ascii="Arial" w:eastAsia="Times New Roman" w:hAnsi="Arial" w:cs="Arial"/>
          <w:color w:val="000000"/>
          <w:sz w:val="24"/>
          <w:szCs w:val="24"/>
          <w:lang w:val="en-US"/>
        </w:rPr>
        <w:t>This phenomenon resulted from including repeated values of position in the estuary in the mode</w:t>
      </w:r>
      <w:commentRangeEnd w:id="8"/>
      <w:r w:rsidR="00BC3E5E">
        <w:rPr>
          <w:rStyle w:val="CommentReference"/>
        </w:rPr>
        <w:commentReference w:id="8"/>
      </w:r>
      <w:commentRangeEnd w:id="9"/>
      <w:r w:rsidR="00B40347">
        <w:rPr>
          <w:rStyle w:val="CommentReference"/>
        </w:rPr>
        <w:commentReference w:id="9"/>
      </w:r>
      <w:r w:rsidR="00C4247B" w:rsidRPr="00321A4E">
        <w:rPr>
          <w:rFonts w:ascii="Arial" w:eastAsia="Times New Roman" w:hAnsi="Arial" w:cs="Arial"/>
          <w:color w:val="000000"/>
          <w:sz w:val="24"/>
          <w:szCs w:val="24"/>
          <w:lang w:val="en-US"/>
        </w:rPr>
        <w:t xml:space="preserve">l </w:t>
      </w:r>
      <w:r w:rsidR="00F86BD7">
        <w:rPr>
          <w:rFonts w:ascii="Arial" w:eastAsia="Times New Roman" w:hAnsi="Arial" w:cs="Arial"/>
          <w:color w:val="000000"/>
          <w:sz w:val="24"/>
          <w:szCs w:val="24"/>
          <w:lang w:val="en-US"/>
        </w:rPr>
        <w:fldChar w:fldCharType="begin" w:fldLock="1"/>
      </w:r>
      <w:r w:rsidR="00ED2215">
        <w:rPr>
          <w:rFonts w:ascii="Arial" w:eastAsia="Times New Roman" w:hAnsi="Arial" w:cs="Arial"/>
          <w:color w:val="000000"/>
          <w:sz w:val="24"/>
          <w:szCs w:val="24"/>
          <w:lang w:val="en-US"/>
        </w:rPr>
        <w:instrText>ADDIN CSL_CITATION { "citationItems" : [ { "id" : "ITEM-1", "itemData" : { "DOI" : "10.2307/2685008", "ISSN" : "0003-1305", "author" : [ { "dropping-particle" : "", "family" : "Searle", "given" : "S R", "non-dropping-particle" : "", "parse-names" : false, "suffix" : "" } ], "container-title" : "American Statistician", "id" : "ITEM-1", "issue" : "3", "issued" : { "date-parts" : [ [ "1988" ] ] }, "language" : "English", "note" : "ISI Document Delivery No.: Q0452\nTimes Cited: 4\nCited Reference Count: 3\nSearle, sr\n4\n1\n3\nAmer statistical assoc\nAlexandria", "page" : "211", "publisher-place" : "SEARLE, SR (reprint author), CORNELL UNIV,NEW YORK STATE COLL AGR &amp; LIFE SCI,BIOMETR UNIT,ITHACA,NY 14850, USA.", "title" : "Parallel lines in residual plots", "type" : "article-journal", "volume" : "42" }, "uris" : [ "http://www.mendeley.com/documents/?uuid=5e4b76cf-cf35-4826-bbee-cc67f9e6feee" ] } ], "mendeley" : { "formattedCitation" : "(Searle 1988)", "plainTextFormattedCitation" : "(Searle 1988)", "previouslyFormattedCitation" : "(Searle 1988)" }, "properties" : { "noteIndex" : 0 }, "schema" : "https://github.com/citation-style-language/schema/raw/master/csl-citation.json" }</w:instrText>
      </w:r>
      <w:r w:rsidR="00F86BD7">
        <w:rPr>
          <w:rFonts w:ascii="Arial" w:eastAsia="Times New Roman" w:hAnsi="Arial" w:cs="Arial"/>
          <w:color w:val="000000"/>
          <w:sz w:val="24"/>
          <w:szCs w:val="24"/>
          <w:lang w:val="en-US"/>
        </w:rPr>
        <w:fldChar w:fldCharType="separate"/>
      </w:r>
      <w:r w:rsidR="00F86BD7" w:rsidRPr="00F86BD7">
        <w:rPr>
          <w:rFonts w:ascii="Arial" w:eastAsia="Times New Roman" w:hAnsi="Arial" w:cs="Arial"/>
          <w:noProof/>
          <w:color w:val="000000"/>
          <w:sz w:val="24"/>
          <w:szCs w:val="24"/>
          <w:lang w:val="en-US"/>
        </w:rPr>
        <w:t>(Searle 1988)</w:t>
      </w:r>
      <w:r w:rsidR="00F86BD7">
        <w:rPr>
          <w:rFonts w:ascii="Arial" w:eastAsia="Times New Roman" w:hAnsi="Arial" w:cs="Arial"/>
          <w:color w:val="000000"/>
          <w:sz w:val="24"/>
          <w:szCs w:val="24"/>
          <w:lang w:val="en-US"/>
        </w:rPr>
        <w:fldChar w:fldCharType="end"/>
      </w:r>
      <w:r w:rsidR="00C4247B" w:rsidRPr="00917A7D">
        <w:rPr>
          <w:rFonts w:ascii="Arial" w:eastAsia="Times New Roman" w:hAnsi="Arial" w:cs="Arial"/>
          <w:color w:val="000000"/>
          <w:sz w:val="24"/>
          <w:szCs w:val="24"/>
          <w:lang w:val="en-US"/>
        </w:rPr>
        <w:t xml:space="preserve">. We tested hypotheses on a subset of our full dataset - the meadows sampled at all three time points - to conservatively test </w:t>
      </w:r>
      <w:r w:rsidR="00C4247B" w:rsidRPr="00917A7D">
        <w:rPr>
          <w:rFonts w:ascii="Arial" w:eastAsia="Times New Roman" w:hAnsi="Arial" w:cs="Arial"/>
          <w:color w:val="000000"/>
          <w:sz w:val="24"/>
          <w:szCs w:val="24"/>
          <w:lang w:val="en-US"/>
        </w:rPr>
        <w:lastRenderedPageBreak/>
        <w:t xml:space="preserve">for an effect of temporal variation. We then repeated the analysis with the full dataset (including the four sites sampled only once). </w:t>
      </w:r>
    </w:p>
    <w:p w14:paraId="7B718C14" w14:textId="77777777" w:rsidR="00A820EA" w:rsidRPr="00321A4E" w:rsidRDefault="00A820EA">
      <w:pPr>
        <w:spacing w:after="0" w:line="480" w:lineRule="auto"/>
        <w:rPr>
          <w:rFonts w:ascii="Arial" w:eastAsia="Times New Roman" w:hAnsi="Arial" w:cs="Arial"/>
          <w:color w:val="000000"/>
          <w:sz w:val="24"/>
          <w:szCs w:val="24"/>
          <w:lang w:val="en-US"/>
        </w:rPr>
      </w:pPr>
    </w:p>
    <w:p w14:paraId="4E17E4E9" w14:textId="77777777" w:rsidR="00A820EA" w:rsidRDefault="00C4247B" w:rsidP="008F5158">
      <w:pPr>
        <w:spacing w:after="0" w:line="480" w:lineRule="auto"/>
        <w:outlineLvl w:val="0"/>
        <w:rPr>
          <w:rFonts w:ascii="Arial" w:eastAsia="Times New Roman" w:hAnsi="Arial" w:cs="Arial"/>
          <w:color w:val="000000"/>
          <w:sz w:val="24"/>
          <w:szCs w:val="24"/>
          <w:lang w:val="en-US"/>
        </w:rPr>
      </w:pPr>
      <w:r w:rsidRPr="00321A4E">
        <w:rPr>
          <w:rFonts w:ascii="Arial" w:eastAsia="Times New Roman" w:hAnsi="Arial" w:cs="Arial"/>
          <w:color w:val="000000"/>
          <w:sz w:val="24"/>
          <w:szCs w:val="24"/>
          <w:lang w:val="en-US"/>
        </w:rPr>
        <w:t>RESULTS</w:t>
      </w:r>
    </w:p>
    <w:p w14:paraId="617A69B0" w14:textId="77777777" w:rsidR="00D70D82" w:rsidRPr="00321A4E" w:rsidRDefault="00D70D82" w:rsidP="00D70D82">
      <w:pPr>
        <w:spacing w:after="0" w:line="480" w:lineRule="auto"/>
        <w:rPr>
          <w:rFonts w:ascii="Arial" w:eastAsia="Times New Roman" w:hAnsi="Arial" w:cs="Arial"/>
          <w:color w:val="000000"/>
          <w:sz w:val="24"/>
          <w:szCs w:val="24"/>
          <w:lang w:val="en-US"/>
        </w:rPr>
      </w:pPr>
    </w:p>
    <w:p w14:paraId="7FA0C07C" w14:textId="3EFD048E" w:rsidR="00B45D5B" w:rsidRPr="00D70D82" w:rsidRDefault="00386F3A" w:rsidP="008F5158">
      <w:pPr>
        <w:spacing w:after="0" w:line="480" w:lineRule="auto"/>
        <w:outlineLvl w:val="0"/>
        <w:rPr>
          <w:rFonts w:ascii="Arial" w:eastAsia="Times New Roman" w:hAnsi="Arial" w:cs="Arial"/>
          <w:i/>
          <w:color w:val="000000"/>
          <w:sz w:val="24"/>
          <w:szCs w:val="24"/>
          <w:lang w:val="en-US"/>
        </w:rPr>
      </w:pPr>
      <w:r>
        <w:rPr>
          <w:rFonts w:ascii="Arial" w:eastAsia="Times New Roman" w:hAnsi="Arial" w:cs="Arial"/>
          <w:i/>
          <w:color w:val="000000"/>
          <w:sz w:val="24"/>
          <w:szCs w:val="24"/>
          <w:lang w:val="en-US"/>
        </w:rPr>
        <w:t>Meadow</w:t>
      </w:r>
      <w:r w:rsidR="00B45D5B" w:rsidRPr="00D70D82">
        <w:rPr>
          <w:rFonts w:ascii="Arial" w:eastAsia="Times New Roman" w:hAnsi="Arial" w:cs="Arial"/>
          <w:i/>
          <w:color w:val="000000"/>
          <w:sz w:val="24"/>
          <w:szCs w:val="24"/>
          <w:lang w:val="en-US"/>
        </w:rPr>
        <w:t xml:space="preserve"> attributes</w:t>
      </w:r>
    </w:p>
    <w:p w14:paraId="2EB84F08" w14:textId="3324E0CF" w:rsidR="00B45D5B" w:rsidRDefault="00572A15">
      <w:pPr>
        <w:spacing w:after="0" w:line="480" w:lineRule="auto"/>
        <w:ind w:firstLine="720"/>
        <w:rPr>
          <w:rFonts w:ascii="Arial" w:eastAsia="Times New Roman" w:hAnsi="Arial" w:cs="Arial"/>
          <w:color w:val="000000"/>
          <w:sz w:val="24"/>
          <w:szCs w:val="24"/>
          <w:lang w:val="en-US"/>
        </w:rPr>
      </w:pPr>
      <w:r>
        <w:rPr>
          <w:rFonts w:ascii="Arial" w:eastAsia="Times New Roman" w:hAnsi="Arial" w:cs="Arial"/>
          <w:color w:val="000000"/>
          <w:sz w:val="24"/>
          <w:szCs w:val="24"/>
          <w:lang w:val="en-US"/>
        </w:rPr>
        <w:t xml:space="preserve">We collected 71 samples for </w:t>
      </w:r>
      <w:proofErr w:type="spellStart"/>
      <w:r w:rsidR="00BC3E5E">
        <w:rPr>
          <w:rFonts w:ascii="Arial" w:eastAsia="Times New Roman" w:hAnsi="Arial" w:cs="Arial"/>
          <w:color w:val="000000"/>
          <w:sz w:val="24"/>
          <w:szCs w:val="24"/>
          <w:lang w:val="en-US"/>
        </w:rPr>
        <w:t>seagrass</w:t>
      </w:r>
      <w:proofErr w:type="spellEnd"/>
      <w:r w:rsidR="00BC3E5E">
        <w:rPr>
          <w:rFonts w:ascii="Arial" w:eastAsia="Times New Roman" w:hAnsi="Arial" w:cs="Arial"/>
          <w:color w:val="000000"/>
          <w:sz w:val="24"/>
          <w:szCs w:val="24"/>
          <w:lang w:val="en-US"/>
        </w:rPr>
        <w:t xml:space="preserve"> </w:t>
      </w:r>
      <w:r>
        <w:rPr>
          <w:rFonts w:ascii="Arial" w:eastAsia="Times New Roman" w:hAnsi="Arial" w:cs="Arial"/>
          <w:color w:val="000000"/>
          <w:sz w:val="24"/>
          <w:szCs w:val="24"/>
          <w:lang w:val="en-US"/>
        </w:rPr>
        <w:t>structural metrics</w:t>
      </w:r>
      <w:r w:rsidR="00F658D5">
        <w:rPr>
          <w:rFonts w:ascii="Arial" w:eastAsia="Times New Roman" w:hAnsi="Arial" w:cs="Arial"/>
          <w:color w:val="000000"/>
          <w:sz w:val="24"/>
          <w:szCs w:val="24"/>
          <w:lang w:val="en-US"/>
        </w:rPr>
        <w:t xml:space="preserve"> over the course of the summer 2012.</w:t>
      </w:r>
      <w:r w:rsidR="00C4247B" w:rsidRPr="00917A7D">
        <w:rPr>
          <w:rFonts w:ascii="Arial" w:eastAsia="Times New Roman" w:hAnsi="Arial" w:cs="Arial"/>
          <w:color w:val="000000"/>
          <w:sz w:val="24"/>
          <w:szCs w:val="24"/>
          <w:lang w:val="en-US"/>
        </w:rPr>
        <w:t xml:space="preserve"> </w:t>
      </w:r>
      <w:r w:rsidR="00691D45">
        <w:rPr>
          <w:rFonts w:ascii="Arial" w:eastAsia="Times New Roman" w:hAnsi="Arial" w:cs="Arial"/>
          <w:color w:val="000000"/>
          <w:sz w:val="24"/>
          <w:szCs w:val="24"/>
          <w:lang w:val="en-US"/>
        </w:rPr>
        <w:t>M</w:t>
      </w:r>
      <w:r w:rsidR="00B45D5B" w:rsidRPr="00917A7D">
        <w:rPr>
          <w:rFonts w:ascii="Arial" w:eastAsia="Times New Roman" w:hAnsi="Arial" w:cs="Arial"/>
          <w:color w:val="000000"/>
          <w:sz w:val="24"/>
          <w:szCs w:val="24"/>
          <w:lang w:val="en-US"/>
        </w:rPr>
        <w:t>eadows increased in shoot densities (</w:t>
      </w:r>
      <w:r w:rsidR="00643F88" w:rsidRPr="00917A7D">
        <w:rPr>
          <w:rFonts w:ascii="Arial" w:eastAsia="Times New Roman" w:hAnsi="Arial" w:cs="Arial"/>
          <w:color w:val="000000"/>
          <w:sz w:val="24"/>
          <w:szCs w:val="24"/>
          <w:lang w:val="en-US"/>
        </w:rPr>
        <w:t>+</w:t>
      </w:r>
      <w:r w:rsidR="00B45D5B" w:rsidRPr="00917A7D">
        <w:rPr>
          <w:rFonts w:ascii="Arial" w:eastAsia="Times New Roman" w:hAnsi="Arial" w:cs="Arial"/>
          <w:color w:val="000000"/>
          <w:sz w:val="24"/>
          <w:szCs w:val="24"/>
          <w:lang w:val="en-US"/>
        </w:rPr>
        <w:t>0.27 shoots/km) and associated LAI (</w:t>
      </w:r>
      <w:r w:rsidR="00643F88" w:rsidRPr="00917A7D">
        <w:rPr>
          <w:rFonts w:ascii="Arial" w:eastAsia="Times New Roman" w:hAnsi="Arial" w:cs="Arial"/>
          <w:color w:val="000000"/>
          <w:sz w:val="24"/>
          <w:szCs w:val="24"/>
          <w:lang w:val="en-US"/>
        </w:rPr>
        <w:t>+</w:t>
      </w:r>
      <w:r w:rsidR="00B45D5B" w:rsidRPr="00321A4E">
        <w:rPr>
          <w:rFonts w:ascii="Arial" w:eastAsia="Times New Roman" w:hAnsi="Arial" w:cs="Arial"/>
          <w:color w:val="000000"/>
          <w:sz w:val="24"/>
          <w:szCs w:val="24"/>
          <w:lang w:val="en-US"/>
        </w:rPr>
        <w:t>240.73 cm</w:t>
      </w:r>
      <w:r w:rsidR="00B45D5B" w:rsidRPr="00321A4E">
        <w:rPr>
          <w:rFonts w:ascii="Arial" w:eastAsia="Times New Roman" w:hAnsi="Arial" w:cs="Arial"/>
          <w:color w:val="000000"/>
          <w:sz w:val="24"/>
          <w:szCs w:val="24"/>
          <w:vertAlign w:val="superscript"/>
          <w:lang w:val="en-US"/>
        </w:rPr>
        <w:t>2</w:t>
      </w:r>
      <w:r w:rsidR="00B45D5B" w:rsidRPr="00321A4E">
        <w:rPr>
          <w:rFonts w:ascii="Arial" w:eastAsia="Times New Roman" w:hAnsi="Arial" w:cs="Arial"/>
          <w:color w:val="000000"/>
          <w:sz w:val="24"/>
          <w:szCs w:val="24"/>
          <w:lang w:val="en-US"/>
        </w:rPr>
        <w:t xml:space="preserve">/km) </w:t>
      </w:r>
      <w:r w:rsidR="00691D45">
        <w:rPr>
          <w:rFonts w:ascii="Arial" w:eastAsia="Times New Roman" w:hAnsi="Arial" w:cs="Arial"/>
          <w:color w:val="000000"/>
          <w:sz w:val="24"/>
          <w:szCs w:val="24"/>
          <w:lang w:val="en-US"/>
        </w:rPr>
        <w:t xml:space="preserve">with increasing proximity to the Pacific Ocean </w:t>
      </w:r>
      <w:r w:rsidR="00B45D5B" w:rsidRPr="00321A4E">
        <w:rPr>
          <w:rFonts w:ascii="Arial" w:eastAsia="Times New Roman" w:hAnsi="Arial" w:cs="Arial"/>
          <w:color w:val="000000"/>
          <w:sz w:val="24"/>
          <w:szCs w:val="24"/>
          <w:lang w:val="en-US"/>
        </w:rPr>
        <w:t xml:space="preserve">(Appendix 2). Shoot density and LAI increased between May and August at </w:t>
      </w:r>
      <w:r w:rsidR="00691D45">
        <w:rPr>
          <w:rFonts w:ascii="Arial" w:eastAsia="Times New Roman" w:hAnsi="Arial" w:cs="Arial"/>
          <w:color w:val="000000"/>
          <w:sz w:val="24"/>
          <w:szCs w:val="24"/>
          <w:lang w:val="en-US"/>
        </w:rPr>
        <w:t>meadows near freshwater</w:t>
      </w:r>
      <w:r w:rsidR="00B45D5B" w:rsidRPr="00321A4E">
        <w:rPr>
          <w:rFonts w:ascii="Arial" w:eastAsia="Times New Roman" w:hAnsi="Arial" w:cs="Arial"/>
          <w:color w:val="000000"/>
          <w:sz w:val="24"/>
          <w:szCs w:val="24"/>
          <w:lang w:val="en-US"/>
        </w:rPr>
        <w:t xml:space="preserve"> but remained relatively high all summer at the seaward meadows (Appendix 2; Tables 1, 2).  </w:t>
      </w:r>
      <w:commentRangeStart w:id="10"/>
      <w:r w:rsidR="00691D45">
        <w:rPr>
          <w:rFonts w:ascii="Arial" w:eastAsia="Times New Roman" w:hAnsi="Arial" w:cs="Arial"/>
          <w:color w:val="000000"/>
          <w:sz w:val="24"/>
          <w:szCs w:val="24"/>
          <w:lang w:val="en-US"/>
        </w:rPr>
        <w:t>P</w:t>
      </w:r>
      <w:r w:rsidR="00691D45" w:rsidRPr="00917A7D">
        <w:rPr>
          <w:rFonts w:ascii="Arial" w:eastAsia="Times New Roman" w:hAnsi="Arial" w:cs="Arial"/>
          <w:color w:val="000000"/>
          <w:sz w:val="24"/>
          <w:szCs w:val="24"/>
          <w:lang w:val="en-US"/>
        </w:rPr>
        <w:t xml:space="preserve">osition in watershed captured correlations with other variables: </w:t>
      </w:r>
      <w:proofErr w:type="gramStart"/>
      <w:r w:rsidR="00691D45" w:rsidRPr="00917A7D">
        <w:rPr>
          <w:rFonts w:ascii="Arial" w:eastAsia="Times New Roman" w:hAnsi="Arial" w:cs="Arial"/>
          <w:color w:val="000000"/>
          <w:sz w:val="24"/>
          <w:szCs w:val="24"/>
          <w:lang w:val="en-US"/>
        </w:rPr>
        <w:t>temperature, salinity, shoot</w:t>
      </w:r>
      <w:proofErr w:type="gramEnd"/>
      <w:r w:rsidR="00691D45" w:rsidRPr="00917A7D">
        <w:rPr>
          <w:rFonts w:ascii="Arial" w:eastAsia="Times New Roman" w:hAnsi="Arial" w:cs="Arial"/>
          <w:color w:val="000000"/>
          <w:sz w:val="24"/>
          <w:szCs w:val="24"/>
          <w:lang w:val="en-US"/>
        </w:rPr>
        <w:t xml:space="preserve"> density (</w:t>
      </w:r>
      <w:ins w:id="11" w:author="Ross Whippo" w:date="2017-02-17T10:59:00Z">
        <w:r w:rsidR="00F949D9">
          <w:rPr>
            <w:rFonts w:ascii="Arial" w:eastAsia="Times New Roman" w:hAnsi="Arial" w:cs="Arial"/>
            <w:color w:val="000000"/>
            <w:sz w:val="24"/>
            <w:szCs w:val="24"/>
            <w:lang w:val="en-US"/>
          </w:rPr>
          <w:t>Table S2</w:t>
        </w:r>
      </w:ins>
      <w:commentRangeEnd w:id="10"/>
      <w:r w:rsidR="003F1471">
        <w:rPr>
          <w:rStyle w:val="CommentReference"/>
        </w:rPr>
        <w:commentReference w:id="10"/>
      </w:r>
      <w:r w:rsidR="00691D45" w:rsidRPr="00917A7D">
        <w:rPr>
          <w:rFonts w:ascii="Arial" w:eastAsia="Times New Roman" w:hAnsi="Arial" w:cs="Arial"/>
          <w:color w:val="000000"/>
          <w:sz w:val="24"/>
          <w:szCs w:val="24"/>
          <w:lang w:val="en-US"/>
        </w:rPr>
        <w:t xml:space="preserve">). </w:t>
      </w:r>
      <w:r w:rsidR="00ED789C">
        <w:rPr>
          <w:rFonts w:ascii="Arial" w:eastAsia="Times New Roman" w:hAnsi="Arial" w:cs="Arial"/>
          <w:color w:val="000000"/>
          <w:sz w:val="24"/>
          <w:szCs w:val="24"/>
          <w:lang w:val="en-US"/>
        </w:rPr>
        <w:t>Mean s</w:t>
      </w:r>
      <w:r w:rsidR="00691D45">
        <w:rPr>
          <w:rFonts w:ascii="Arial" w:eastAsia="Times New Roman" w:hAnsi="Arial" w:cs="Arial"/>
          <w:color w:val="000000"/>
          <w:sz w:val="24"/>
          <w:szCs w:val="24"/>
          <w:lang w:val="en-US"/>
        </w:rPr>
        <w:t>alinity increased and temperature declined from the freshwater to marine end of the gradient, though these changes were relatively small in magnitude (</w:t>
      </w:r>
      <w:r w:rsidR="001B5989">
        <w:rPr>
          <w:rFonts w:ascii="Arial" w:eastAsia="Times New Roman" w:hAnsi="Arial" w:cs="Arial"/>
          <w:color w:val="000000"/>
          <w:sz w:val="24"/>
          <w:szCs w:val="24"/>
          <w:lang w:val="en-US"/>
        </w:rPr>
        <w:t>Table S3</w:t>
      </w:r>
      <w:r w:rsidR="00691D45">
        <w:rPr>
          <w:rFonts w:ascii="Arial" w:eastAsia="Times New Roman" w:hAnsi="Arial" w:cs="Arial"/>
          <w:color w:val="000000"/>
          <w:sz w:val="24"/>
          <w:szCs w:val="24"/>
          <w:lang w:val="en-US"/>
        </w:rPr>
        <w:t xml:space="preserve">). </w:t>
      </w:r>
      <w:commentRangeStart w:id="12"/>
      <w:r w:rsidR="00B45D5B" w:rsidRPr="00321A4E">
        <w:rPr>
          <w:rFonts w:ascii="Arial" w:eastAsia="Times New Roman" w:hAnsi="Arial" w:cs="Arial"/>
          <w:color w:val="000000"/>
          <w:sz w:val="24"/>
          <w:szCs w:val="24"/>
          <w:lang w:val="en-US"/>
        </w:rPr>
        <w:t xml:space="preserve">Epiphyte load was highly variable between meadows, and did not change predictably with position in the estuary (Appendix 2; Tables 1, 2). </w:t>
      </w:r>
      <w:commentRangeEnd w:id="12"/>
      <w:r w:rsidR="003F1471">
        <w:rPr>
          <w:rStyle w:val="CommentReference"/>
        </w:rPr>
        <w:commentReference w:id="12"/>
      </w:r>
      <w:r w:rsidR="00B45D5B" w:rsidRPr="00321A4E">
        <w:rPr>
          <w:rFonts w:ascii="Arial" w:eastAsia="Times New Roman" w:hAnsi="Arial" w:cs="Arial"/>
          <w:color w:val="000000"/>
          <w:sz w:val="24"/>
          <w:szCs w:val="24"/>
          <w:lang w:val="en-US"/>
        </w:rPr>
        <w:t>Epiphyte abundances and the type of epiphytes present (</w:t>
      </w:r>
      <w:proofErr w:type="spellStart"/>
      <w:r w:rsidR="00B45D5B" w:rsidRPr="00321A4E">
        <w:rPr>
          <w:rFonts w:ascii="Arial" w:eastAsia="Times New Roman" w:hAnsi="Arial" w:cs="Arial"/>
          <w:color w:val="000000"/>
          <w:sz w:val="24"/>
          <w:szCs w:val="24"/>
          <w:lang w:val="en-US"/>
        </w:rPr>
        <w:t>periphyton</w:t>
      </w:r>
      <w:proofErr w:type="spellEnd"/>
      <w:r w:rsidR="00B45D5B" w:rsidRPr="00321A4E">
        <w:rPr>
          <w:rFonts w:ascii="Arial" w:eastAsia="Times New Roman" w:hAnsi="Arial" w:cs="Arial"/>
          <w:color w:val="000000"/>
          <w:sz w:val="24"/>
          <w:szCs w:val="24"/>
          <w:lang w:val="en-US"/>
        </w:rPr>
        <w:t xml:space="preserve"> vs. bladed algae) varied both spatially and temporally (Appendix 3). The bladed brown epiphyte </w:t>
      </w:r>
      <w:proofErr w:type="spellStart"/>
      <w:r w:rsidR="00B45D5B" w:rsidRPr="00321A4E">
        <w:rPr>
          <w:rFonts w:ascii="Arial" w:eastAsia="Times New Roman" w:hAnsi="Arial" w:cs="Arial"/>
          <w:i/>
          <w:color w:val="000000"/>
          <w:sz w:val="24"/>
          <w:szCs w:val="24"/>
          <w:lang w:val="en-US"/>
        </w:rPr>
        <w:t>Punctaria</w:t>
      </w:r>
      <w:proofErr w:type="spellEnd"/>
      <w:r w:rsidR="00B45D5B" w:rsidRPr="00321A4E">
        <w:rPr>
          <w:rFonts w:ascii="Arial" w:eastAsia="Times New Roman" w:hAnsi="Arial" w:cs="Arial"/>
          <w:i/>
          <w:color w:val="000000"/>
          <w:sz w:val="24"/>
          <w:szCs w:val="24"/>
          <w:lang w:val="en-US"/>
        </w:rPr>
        <w:t xml:space="preserve"> sp</w:t>
      </w:r>
      <w:r w:rsidR="00B45D5B" w:rsidRPr="00321A4E">
        <w:rPr>
          <w:rFonts w:ascii="Arial" w:eastAsia="Times New Roman" w:hAnsi="Arial" w:cs="Arial"/>
          <w:color w:val="000000"/>
          <w:sz w:val="24"/>
          <w:szCs w:val="24"/>
          <w:lang w:val="en-US"/>
        </w:rPr>
        <w:t xml:space="preserve">. was abundant at two of the marine sites (Dodger Channel and Wizard Islet), and absent from the fresher </w:t>
      </w:r>
      <w:proofErr w:type="spellStart"/>
      <w:r w:rsidR="00B45D5B" w:rsidRPr="00321A4E">
        <w:rPr>
          <w:rFonts w:ascii="Arial" w:eastAsia="Times New Roman" w:hAnsi="Arial" w:cs="Arial"/>
          <w:color w:val="000000"/>
          <w:sz w:val="24"/>
          <w:szCs w:val="24"/>
          <w:lang w:val="en-US"/>
        </w:rPr>
        <w:t>Numukamis</w:t>
      </w:r>
      <w:proofErr w:type="spellEnd"/>
      <w:r w:rsidR="00B45D5B" w:rsidRPr="00321A4E">
        <w:rPr>
          <w:rFonts w:ascii="Arial" w:eastAsia="Times New Roman" w:hAnsi="Arial" w:cs="Arial"/>
          <w:color w:val="000000"/>
          <w:sz w:val="24"/>
          <w:szCs w:val="24"/>
          <w:lang w:val="en-US"/>
        </w:rPr>
        <w:t xml:space="preserve"> Bay. </w:t>
      </w:r>
    </w:p>
    <w:p w14:paraId="75333071" w14:textId="77777777" w:rsidR="00386F3A" w:rsidRDefault="00386F3A">
      <w:pPr>
        <w:spacing w:after="0" w:line="480" w:lineRule="auto"/>
        <w:ind w:firstLine="720"/>
        <w:rPr>
          <w:rFonts w:ascii="Arial" w:eastAsia="Times New Roman" w:hAnsi="Arial" w:cs="Arial"/>
          <w:color w:val="000000"/>
          <w:sz w:val="24"/>
          <w:szCs w:val="24"/>
          <w:lang w:val="en-US"/>
        </w:rPr>
      </w:pPr>
    </w:p>
    <w:p w14:paraId="5B2DB01D" w14:textId="737A6623" w:rsidR="00386F3A" w:rsidRPr="00321A4E" w:rsidRDefault="005F50F2" w:rsidP="00321A4E">
      <w:pPr>
        <w:spacing w:after="0" w:line="480" w:lineRule="auto"/>
        <w:rPr>
          <w:rFonts w:ascii="Arial" w:eastAsia="Times New Roman" w:hAnsi="Arial" w:cs="Arial"/>
          <w:i/>
          <w:color w:val="000000"/>
          <w:sz w:val="24"/>
          <w:szCs w:val="24"/>
          <w:lang w:val="en-US"/>
        </w:rPr>
      </w:pPr>
      <w:proofErr w:type="spellStart"/>
      <w:r>
        <w:rPr>
          <w:rFonts w:ascii="Arial" w:eastAsia="Times New Roman" w:hAnsi="Arial" w:cs="Arial"/>
          <w:i/>
          <w:color w:val="000000"/>
          <w:sz w:val="24"/>
          <w:szCs w:val="24"/>
          <w:lang w:val="en-US"/>
        </w:rPr>
        <w:t>Epifauna</w:t>
      </w:r>
      <w:proofErr w:type="spellEnd"/>
      <w:r>
        <w:rPr>
          <w:rFonts w:ascii="Arial" w:eastAsia="Times New Roman" w:hAnsi="Arial" w:cs="Arial"/>
          <w:i/>
          <w:color w:val="000000"/>
          <w:sz w:val="24"/>
          <w:szCs w:val="24"/>
          <w:lang w:val="en-US"/>
        </w:rPr>
        <w:t xml:space="preserve"> summary</w:t>
      </w:r>
    </w:p>
    <w:p w14:paraId="7FCBCD8F" w14:textId="0F22BDA8" w:rsidR="00B45D5B" w:rsidRPr="00321A4E" w:rsidRDefault="00F658D5" w:rsidP="007D4923">
      <w:pPr>
        <w:spacing w:after="0" w:line="480" w:lineRule="auto"/>
        <w:ind w:firstLine="720"/>
        <w:rPr>
          <w:rFonts w:ascii="Arial" w:eastAsia="Times New Roman" w:hAnsi="Arial" w:cs="Arial"/>
          <w:color w:val="000000"/>
          <w:sz w:val="24"/>
          <w:szCs w:val="24"/>
          <w:lang w:val="en-US"/>
        </w:rPr>
      </w:pPr>
      <w:r>
        <w:rPr>
          <w:rFonts w:ascii="Arial" w:eastAsia="Times New Roman" w:hAnsi="Arial" w:cs="Arial"/>
          <w:color w:val="000000"/>
          <w:sz w:val="24"/>
          <w:szCs w:val="24"/>
          <w:lang w:val="en-US"/>
        </w:rPr>
        <w:lastRenderedPageBreak/>
        <w:t xml:space="preserve">We collected 304 </w:t>
      </w:r>
      <w:proofErr w:type="spellStart"/>
      <w:r>
        <w:rPr>
          <w:rFonts w:ascii="Arial" w:eastAsia="Times New Roman" w:hAnsi="Arial" w:cs="Arial"/>
          <w:color w:val="000000"/>
          <w:sz w:val="24"/>
          <w:szCs w:val="24"/>
          <w:lang w:val="en-US"/>
        </w:rPr>
        <w:t>seagrass</w:t>
      </w:r>
      <w:proofErr w:type="spellEnd"/>
      <w:r>
        <w:rPr>
          <w:rFonts w:ascii="Arial" w:eastAsia="Times New Roman" w:hAnsi="Arial" w:cs="Arial"/>
          <w:color w:val="000000"/>
          <w:sz w:val="24"/>
          <w:szCs w:val="24"/>
          <w:lang w:val="en-US"/>
        </w:rPr>
        <w:t xml:space="preserve"> s</w:t>
      </w:r>
      <w:r w:rsidR="003F1471">
        <w:rPr>
          <w:rFonts w:ascii="Arial" w:eastAsia="Times New Roman" w:hAnsi="Arial" w:cs="Arial"/>
          <w:color w:val="000000"/>
          <w:sz w:val="24"/>
          <w:szCs w:val="24"/>
          <w:lang w:val="en-US"/>
        </w:rPr>
        <w:t xml:space="preserve">amples with associated </w:t>
      </w:r>
      <w:proofErr w:type="spellStart"/>
      <w:r w:rsidR="003F1471">
        <w:rPr>
          <w:rFonts w:ascii="Arial" w:eastAsia="Times New Roman" w:hAnsi="Arial" w:cs="Arial"/>
          <w:color w:val="000000"/>
          <w:sz w:val="24"/>
          <w:szCs w:val="24"/>
          <w:lang w:val="en-US"/>
        </w:rPr>
        <w:t>epifauna</w:t>
      </w:r>
      <w:proofErr w:type="spellEnd"/>
      <w:r w:rsidR="00DA3278">
        <w:rPr>
          <w:rFonts w:ascii="Arial" w:eastAsia="Times New Roman" w:hAnsi="Arial" w:cs="Arial"/>
          <w:color w:val="000000"/>
          <w:sz w:val="24"/>
          <w:szCs w:val="24"/>
          <w:lang w:val="en-US"/>
        </w:rPr>
        <w:t xml:space="preserve"> across all sites and sample periods</w:t>
      </w:r>
      <w:r>
        <w:rPr>
          <w:rFonts w:ascii="Arial" w:eastAsia="Times New Roman" w:hAnsi="Arial" w:cs="Arial"/>
          <w:color w:val="000000"/>
          <w:sz w:val="24"/>
          <w:szCs w:val="24"/>
          <w:lang w:val="en-US"/>
        </w:rPr>
        <w:t xml:space="preserve"> and identified </w:t>
      </w:r>
      <w:r w:rsidR="003F1471">
        <w:rPr>
          <w:rFonts w:ascii="Arial" w:eastAsia="Times New Roman" w:hAnsi="Arial" w:cs="Arial"/>
          <w:color w:val="000000"/>
          <w:sz w:val="24"/>
          <w:szCs w:val="24"/>
          <w:lang w:val="en-US"/>
        </w:rPr>
        <w:t>approximately 81,500</w:t>
      </w:r>
      <w:r w:rsidR="00386F3A" w:rsidRPr="00917A7D">
        <w:rPr>
          <w:rFonts w:ascii="Arial" w:eastAsia="Times New Roman" w:hAnsi="Arial" w:cs="Arial"/>
          <w:color w:val="000000"/>
          <w:sz w:val="24"/>
          <w:szCs w:val="24"/>
          <w:lang w:val="en-US"/>
        </w:rPr>
        <w:t xml:space="preserve"> invertebrates, representing at least 47 taxa in 42 families</w:t>
      </w:r>
      <w:r w:rsidR="007D4923">
        <w:rPr>
          <w:rFonts w:ascii="Arial" w:eastAsia="Times New Roman" w:hAnsi="Arial" w:cs="Arial"/>
          <w:color w:val="000000"/>
          <w:sz w:val="24"/>
          <w:szCs w:val="24"/>
          <w:lang w:val="en-US"/>
        </w:rPr>
        <w:t xml:space="preserve">. Of these, 30 taxa are considered </w:t>
      </w:r>
      <w:proofErr w:type="spellStart"/>
      <w:r w:rsidR="007D4923">
        <w:rPr>
          <w:rFonts w:ascii="Arial" w:eastAsia="Times New Roman" w:hAnsi="Arial" w:cs="Arial"/>
          <w:color w:val="000000"/>
          <w:sz w:val="24"/>
          <w:szCs w:val="24"/>
          <w:lang w:val="en-US"/>
        </w:rPr>
        <w:t>epifaunal</w:t>
      </w:r>
      <w:proofErr w:type="spellEnd"/>
      <w:r w:rsidR="007D4923">
        <w:rPr>
          <w:rFonts w:ascii="Arial" w:eastAsia="Times New Roman" w:hAnsi="Arial" w:cs="Arial"/>
          <w:color w:val="000000"/>
          <w:sz w:val="24"/>
          <w:szCs w:val="24"/>
          <w:lang w:val="en-US"/>
        </w:rPr>
        <w:t xml:space="preserve">, meaning they regularly or always occur on the blades of eelgrass (rather than in or on the sediment) (Table 2). </w:t>
      </w:r>
      <w:r w:rsidR="00386F3A" w:rsidRPr="00917A7D">
        <w:rPr>
          <w:rFonts w:ascii="Arial" w:eastAsia="Times New Roman" w:hAnsi="Arial" w:cs="Arial"/>
          <w:color w:val="000000"/>
          <w:sz w:val="24"/>
          <w:szCs w:val="24"/>
          <w:lang w:val="en-US"/>
        </w:rPr>
        <w:t>We observed between 0 and 1200 individual</w:t>
      </w:r>
      <w:r w:rsidR="00691D45">
        <w:rPr>
          <w:rFonts w:ascii="Arial" w:eastAsia="Times New Roman" w:hAnsi="Arial" w:cs="Arial"/>
          <w:color w:val="000000"/>
          <w:sz w:val="24"/>
          <w:szCs w:val="24"/>
          <w:lang w:val="en-US"/>
        </w:rPr>
        <w:t>s</w:t>
      </w:r>
      <w:r w:rsidR="00386F3A" w:rsidRPr="00917A7D">
        <w:rPr>
          <w:rFonts w:ascii="Arial" w:eastAsia="Times New Roman" w:hAnsi="Arial" w:cs="Arial"/>
          <w:color w:val="000000"/>
          <w:sz w:val="24"/>
          <w:szCs w:val="24"/>
          <w:lang w:val="en-US"/>
        </w:rPr>
        <w:t xml:space="preserve"> per 0.28 m</w:t>
      </w:r>
      <w:r w:rsidR="00386F3A" w:rsidRPr="00917A7D">
        <w:rPr>
          <w:rFonts w:ascii="Arial" w:eastAsia="Times New Roman" w:hAnsi="Arial" w:cs="Arial"/>
          <w:color w:val="000000"/>
          <w:sz w:val="24"/>
          <w:szCs w:val="24"/>
          <w:vertAlign w:val="superscript"/>
          <w:lang w:val="en-US"/>
        </w:rPr>
        <w:t xml:space="preserve">2 </w:t>
      </w:r>
      <w:r w:rsidR="00386F3A" w:rsidRPr="00917A7D">
        <w:rPr>
          <w:rFonts w:ascii="Arial" w:eastAsia="Times New Roman" w:hAnsi="Arial" w:cs="Arial"/>
          <w:color w:val="000000"/>
          <w:sz w:val="24"/>
          <w:szCs w:val="24"/>
          <w:lang w:val="en-US"/>
        </w:rPr>
        <w:t xml:space="preserve">of </w:t>
      </w:r>
      <w:proofErr w:type="spellStart"/>
      <w:r w:rsidR="00386F3A" w:rsidRPr="00917A7D">
        <w:rPr>
          <w:rFonts w:ascii="Arial" w:eastAsia="Times New Roman" w:hAnsi="Arial" w:cs="Arial"/>
          <w:color w:val="000000"/>
          <w:sz w:val="24"/>
          <w:szCs w:val="24"/>
          <w:lang w:val="en-US"/>
        </w:rPr>
        <w:t>seagrass</w:t>
      </w:r>
      <w:proofErr w:type="spellEnd"/>
      <w:r w:rsidR="00386F3A" w:rsidRPr="00917A7D">
        <w:rPr>
          <w:rFonts w:ascii="Arial" w:eastAsia="Times New Roman" w:hAnsi="Arial" w:cs="Arial"/>
          <w:color w:val="000000"/>
          <w:sz w:val="24"/>
          <w:szCs w:val="24"/>
          <w:lang w:val="en-US"/>
        </w:rPr>
        <w:t xml:space="preserve"> meadow. </w:t>
      </w:r>
      <w:r w:rsidR="00B45D5B" w:rsidRPr="00321A4E">
        <w:rPr>
          <w:rFonts w:ascii="Arial" w:eastAsia="Times New Roman" w:hAnsi="Arial" w:cs="Arial"/>
          <w:color w:val="000000"/>
          <w:sz w:val="24"/>
          <w:szCs w:val="24"/>
          <w:lang w:val="en-US"/>
        </w:rPr>
        <w:t>Mean total abundance of all taxa at the plot scale did not vary among meadows in May, but did increase over the summer such that by August abundance was 2-3 times higher in seaward meadows (DC, WI, RP) compared to meadows nearer Alberni Inlet in which abundance was stable over time (CB, NB; Tables 2, 3; Figure 2). The seasonal increase in seaward meadows is clear in both the small (1-2 mm) and large (&gt;2 mm) size fractions.</w:t>
      </w:r>
      <w:r w:rsidR="003F1471">
        <w:rPr>
          <w:rFonts w:ascii="Arial" w:eastAsia="Times New Roman" w:hAnsi="Arial" w:cs="Arial"/>
          <w:color w:val="000000"/>
          <w:sz w:val="24"/>
          <w:szCs w:val="24"/>
          <w:lang w:val="en-US"/>
        </w:rPr>
        <w:t xml:space="preserve"> </w:t>
      </w:r>
      <w:ins w:id="13" w:author="Mary O'Connor" w:date="2017-03-01T17:31:00Z">
        <w:r w:rsidR="003F1471">
          <w:rPr>
            <w:rFonts w:ascii="Arial" w:eastAsia="Times New Roman" w:hAnsi="Arial" w:cs="Arial"/>
            <w:color w:val="000000"/>
            <w:sz w:val="24"/>
            <w:szCs w:val="24"/>
            <w:lang w:val="en-US"/>
          </w:rPr>
          <w:t>The increase in abundance coincided with increased LAI in all meadows but Dodger Channel (Table S2).</w:t>
        </w:r>
      </w:ins>
    </w:p>
    <w:p w14:paraId="6C4B0EA5" w14:textId="348EC517" w:rsidR="00B45D5B" w:rsidRDefault="00CA2D2E" w:rsidP="00321A4E">
      <w:pPr>
        <w:spacing w:after="0" w:line="480" w:lineRule="auto"/>
        <w:ind w:firstLine="720"/>
        <w:rPr>
          <w:rFonts w:ascii="Arial" w:eastAsia="Times New Roman" w:hAnsi="Arial" w:cs="Arial"/>
          <w:color w:val="000000"/>
          <w:sz w:val="24"/>
          <w:szCs w:val="24"/>
          <w:lang w:val="en-US"/>
        </w:rPr>
      </w:pPr>
      <w:r w:rsidRPr="00917A7D">
        <w:rPr>
          <w:rFonts w:ascii="Arial" w:eastAsia="Times New Roman" w:hAnsi="Arial" w:cs="Arial"/>
          <w:color w:val="000000"/>
          <w:sz w:val="24"/>
          <w:szCs w:val="24"/>
          <w:lang w:val="en-US"/>
        </w:rPr>
        <w:t xml:space="preserve">Of the </w:t>
      </w:r>
      <w:proofErr w:type="gramStart"/>
      <w:r w:rsidR="008E6828">
        <w:rPr>
          <w:rFonts w:ascii="Arial" w:eastAsia="Times New Roman" w:hAnsi="Arial" w:cs="Arial"/>
          <w:color w:val="000000"/>
          <w:sz w:val="24"/>
          <w:szCs w:val="24"/>
          <w:lang w:val="en-US"/>
        </w:rPr>
        <w:t xml:space="preserve">30 </w:t>
      </w:r>
      <w:proofErr w:type="spellStart"/>
      <w:r w:rsidR="008E6828">
        <w:rPr>
          <w:rFonts w:ascii="Arial" w:eastAsia="Times New Roman" w:hAnsi="Arial" w:cs="Arial"/>
          <w:color w:val="000000"/>
          <w:sz w:val="24"/>
          <w:szCs w:val="24"/>
          <w:lang w:val="en-US"/>
        </w:rPr>
        <w:t>epifaunal</w:t>
      </w:r>
      <w:proofErr w:type="spellEnd"/>
      <w:proofErr w:type="gramEnd"/>
      <w:r w:rsidR="008E6828">
        <w:rPr>
          <w:rFonts w:ascii="Arial" w:eastAsia="Times New Roman" w:hAnsi="Arial" w:cs="Arial"/>
          <w:color w:val="000000"/>
          <w:sz w:val="24"/>
          <w:szCs w:val="24"/>
          <w:lang w:val="en-US"/>
        </w:rPr>
        <w:t xml:space="preserve"> taxa observed</w:t>
      </w:r>
      <w:r w:rsidR="00BF319E">
        <w:rPr>
          <w:rFonts w:ascii="Arial" w:eastAsia="Times New Roman" w:hAnsi="Arial" w:cs="Arial"/>
          <w:color w:val="000000"/>
          <w:sz w:val="24"/>
          <w:szCs w:val="24"/>
          <w:lang w:val="en-US"/>
        </w:rPr>
        <w:t>, 17</w:t>
      </w:r>
      <w:r w:rsidRPr="00917A7D">
        <w:rPr>
          <w:rFonts w:ascii="Arial" w:eastAsia="Times New Roman" w:hAnsi="Arial" w:cs="Arial"/>
          <w:color w:val="000000"/>
          <w:sz w:val="24"/>
          <w:szCs w:val="24"/>
          <w:lang w:val="en-US"/>
        </w:rPr>
        <w:t xml:space="preserve"> taxa are herbivorous or omnivorous consumers of epiphytic algae, and therefore belong to the functional group </w:t>
      </w:r>
      <w:commentRangeStart w:id="14"/>
      <w:r w:rsidRPr="00917A7D">
        <w:rPr>
          <w:rFonts w:ascii="Arial" w:eastAsia="Times New Roman" w:hAnsi="Arial" w:cs="Arial"/>
          <w:color w:val="000000"/>
          <w:sz w:val="24"/>
          <w:szCs w:val="24"/>
          <w:lang w:val="en-US"/>
        </w:rPr>
        <w:t xml:space="preserve">“grazers” </w:t>
      </w:r>
      <w:commentRangeEnd w:id="14"/>
      <w:r w:rsidR="008E6828">
        <w:rPr>
          <w:rStyle w:val="CommentReference"/>
        </w:rPr>
        <w:commentReference w:id="14"/>
      </w:r>
      <w:r w:rsidRPr="00917A7D">
        <w:rPr>
          <w:rFonts w:ascii="Arial" w:eastAsia="Times New Roman" w:hAnsi="Arial" w:cs="Arial"/>
          <w:color w:val="000000"/>
          <w:sz w:val="24"/>
          <w:szCs w:val="24"/>
          <w:lang w:val="en-US"/>
        </w:rPr>
        <w:t xml:space="preserve">(Appendix 1, Table 2). These comprised approximately 72% of all individuals. On average, in each meadow 6.0 (± 0.15) grazer taxa (isopods, </w:t>
      </w:r>
      <w:proofErr w:type="spellStart"/>
      <w:r w:rsidRPr="00917A7D">
        <w:rPr>
          <w:rFonts w:ascii="Arial" w:eastAsia="Times New Roman" w:hAnsi="Arial" w:cs="Arial"/>
          <w:color w:val="000000"/>
          <w:sz w:val="24"/>
          <w:szCs w:val="24"/>
          <w:lang w:val="en-US"/>
        </w:rPr>
        <w:t>harpacticoid</w:t>
      </w:r>
      <w:proofErr w:type="spellEnd"/>
      <w:r w:rsidRPr="00917A7D">
        <w:rPr>
          <w:rFonts w:ascii="Arial" w:eastAsia="Times New Roman" w:hAnsi="Arial" w:cs="Arial"/>
          <w:color w:val="000000"/>
          <w:sz w:val="24"/>
          <w:szCs w:val="24"/>
          <w:lang w:val="en-US"/>
        </w:rPr>
        <w:t xml:space="preserve"> copepods, amphipods, and gastropods) were detected in each meadow. Other functional groups include predators (</w:t>
      </w:r>
      <w:proofErr w:type="spellStart"/>
      <w:r w:rsidRPr="00917A7D">
        <w:rPr>
          <w:rFonts w:ascii="Arial" w:eastAsia="Times New Roman" w:hAnsi="Arial" w:cs="Arial"/>
          <w:color w:val="000000"/>
          <w:sz w:val="24"/>
          <w:szCs w:val="24"/>
          <w:lang w:val="en-US"/>
        </w:rPr>
        <w:t>polychaetes</w:t>
      </w:r>
      <w:proofErr w:type="spellEnd"/>
      <w:r w:rsidRPr="00917A7D">
        <w:rPr>
          <w:rFonts w:ascii="Arial" w:eastAsia="Times New Roman" w:hAnsi="Arial" w:cs="Arial"/>
          <w:color w:val="000000"/>
          <w:sz w:val="24"/>
          <w:szCs w:val="24"/>
          <w:lang w:val="en-US"/>
        </w:rPr>
        <w:t>, crabs, free-living mites, two species of amphipod), filter feeders (bivalves), and deposit feeders/</w:t>
      </w:r>
      <w:proofErr w:type="spellStart"/>
      <w:r w:rsidRPr="00917A7D">
        <w:rPr>
          <w:rFonts w:ascii="Arial" w:eastAsia="Times New Roman" w:hAnsi="Arial" w:cs="Arial"/>
          <w:color w:val="000000"/>
          <w:sz w:val="24"/>
          <w:szCs w:val="24"/>
          <w:lang w:val="en-US"/>
        </w:rPr>
        <w:t>detritivores</w:t>
      </w:r>
      <w:proofErr w:type="spellEnd"/>
      <w:r w:rsidRPr="00917A7D">
        <w:rPr>
          <w:rFonts w:ascii="Arial" w:eastAsia="Times New Roman" w:hAnsi="Arial" w:cs="Arial"/>
          <w:color w:val="000000"/>
          <w:sz w:val="24"/>
          <w:szCs w:val="24"/>
          <w:lang w:val="en-US"/>
        </w:rPr>
        <w:t xml:space="preserve"> (shrimp). Across all samples, </w:t>
      </w:r>
      <w:proofErr w:type="spellStart"/>
      <w:r w:rsidRPr="00917A7D">
        <w:rPr>
          <w:rFonts w:ascii="Arial" w:eastAsia="Times New Roman" w:hAnsi="Arial" w:cs="Arial"/>
          <w:color w:val="000000"/>
          <w:sz w:val="24"/>
          <w:szCs w:val="24"/>
          <w:lang w:val="en-US"/>
        </w:rPr>
        <w:t>epifaunal</w:t>
      </w:r>
      <w:proofErr w:type="spellEnd"/>
      <w:r w:rsidRPr="00917A7D">
        <w:rPr>
          <w:rFonts w:ascii="Arial" w:eastAsia="Times New Roman" w:hAnsi="Arial" w:cs="Arial"/>
          <w:color w:val="000000"/>
          <w:sz w:val="24"/>
          <w:szCs w:val="24"/>
          <w:lang w:val="en-US"/>
        </w:rPr>
        <w:t xml:space="preserve"> assemblages were dominated by small (1-2 mm) invertebrates, which made up ~83% of individuals, whereas large invertebrates (&gt; 8 mm) such as crabs, sea stars and urchins made up less than 3% of individuals.</w:t>
      </w:r>
    </w:p>
    <w:p w14:paraId="4154AFAC" w14:textId="77777777" w:rsidR="0080757D" w:rsidRDefault="0080757D" w:rsidP="00321A4E">
      <w:pPr>
        <w:spacing w:after="0" w:line="480" w:lineRule="auto"/>
        <w:ind w:firstLine="720"/>
        <w:rPr>
          <w:rFonts w:ascii="Arial" w:eastAsia="Times New Roman" w:hAnsi="Arial" w:cs="Arial"/>
          <w:color w:val="000000"/>
          <w:sz w:val="24"/>
          <w:szCs w:val="24"/>
          <w:lang w:val="en-US"/>
        </w:rPr>
      </w:pPr>
    </w:p>
    <w:p w14:paraId="57530D04" w14:textId="6330816B" w:rsidR="00386F3A" w:rsidRPr="00321A4E" w:rsidRDefault="00445D4F" w:rsidP="00386F3A">
      <w:pPr>
        <w:spacing w:after="0" w:line="480" w:lineRule="auto"/>
        <w:rPr>
          <w:rFonts w:ascii="Arial" w:eastAsia="Times New Roman" w:hAnsi="Arial" w:cs="Arial"/>
          <w:i/>
          <w:color w:val="000000"/>
          <w:sz w:val="24"/>
          <w:szCs w:val="24"/>
          <w:lang w:val="en-US"/>
        </w:rPr>
      </w:pPr>
      <w:r>
        <w:rPr>
          <w:rFonts w:ascii="Arial" w:eastAsia="Times New Roman" w:hAnsi="Arial" w:cs="Arial"/>
          <w:i/>
          <w:color w:val="000000"/>
          <w:sz w:val="24"/>
          <w:szCs w:val="24"/>
          <w:lang w:val="en-US"/>
        </w:rPr>
        <w:lastRenderedPageBreak/>
        <w:t>Spatial biodiversity p</w:t>
      </w:r>
      <w:r w:rsidR="00386F3A">
        <w:rPr>
          <w:rFonts w:ascii="Arial" w:eastAsia="Times New Roman" w:hAnsi="Arial" w:cs="Arial"/>
          <w:i/>
          <w:color w:val="000000"/>
          <w:sz w:val="24"/>
          <w:szCs w:val="24"/>
          <w:lang w:val="en-US"/>
        </w:rPr>
        <w:t xml:space="preserve">atterns </w:t>
      </w:r>
    </w:p>
    <w:p w14:paraId="30B42F67" w14:textId="0E0E5FA4" w:rsidR="002B0593" w:rsidRDefault="00B877C2" w:rsidP="00321A4E">
      <w:pPr>
        <w:spacing w:after="0" w:line="480" w:lineRule="auto"/>
        <w:ind w:firstLine="720"/>
        <w:rPr>
          <w:rFonts w:ascii="Arial" w:eastAsia="Times New Roman" w:hAnsi="Arial" w:cs="Arial"/>
          <w:color w:val="000000"/>
          <w:sz w:val="24"/>
          <w:szCs w:val="24"/>
          <w:lang w:val="en-US"/>
        </w:rPr>
      </w:pPr>
      <w:r>
        <w:rPr>
          <w:rFonts w:ascii="Arial" w:eastAsia="Times New Roman" w:hAnsi="Arial" w:cs="Arial"/>
          <w:color w:val="000000"/>
          <w:sz w:val="24"/>
          <w:szCs w:val="24"/>
          <w:lang w:val="en-US"/>
        </w:rPr>
        <w:t xml:space="preserve">At the meadow scale, Crow Cove likely has fewer species at the meadow scale than BI and RP (Table 1). Other meadows, despite differences in observed gamma, likely do not differ in actual meadow-scale richness (Table 1). </w:t>
      </w:r>
      <w:r w:rsidR="002B0593">
        <w:rPr>
          <w:rFonts w:ascii="Arial" w:eastAsia="Times New Roman" w:hAnsi="Arial" w:cs="Arial"/>
          <w:color w:val="000000"/>
          <w:sz w:val="24"/>
          <w:szCs w:val="24"/>
          <w:lang w:val="en-US"/>
        </w:rPr>
        <w:t xml:space="preserve">Of the </w:t>
      </w:r>
      <w:proofErr w:type="gramStart"/>
      <w:r w:rsidR="000167D3">
        <w:rPr>
          <w:rFonts w:ascii="Arial" w:eastAsia="Times New Roman" w:hAnsi="Arial" w:cs="Arial"/>
          <w:color w:val="000000"/>
          <w:sz w:val="24"/>
          <w:szCs w:val="24"/>
          <w:lang w:val="en-US"/>
        </w:rPr>
        <w:t xml:space="preserve">30 </w:t>
      </w:r>
      <w:proofErr w:type="spellStart"/>
      <w:r w:rsidR="000167D3">
        <w:rPr>
          <w:rFonts w:ascii="Arial" w:eastAsia="Times New Roman" w:hAnsi="Arial" w:cs="Arial"/>
          <w:color w:val="000000"/>
          <w:sz w:val="24"/>
          <w:szCs w:val="24"/>
          <w:lang w:val="en-US"/>
        </w:rPr>
        <w:t>epifaunal</w:t>
      </w:r>
      <w:proofErr w:type="spellEnd"/>
      <w:proofErr w:type="gramEnd"/>
      <w:r w:rsidR="000167D3">
        <w:rPr>
          <w:rFonts w:ascii="Arial" w:eastAsia="Times New Roman" w:hAnsi="Arial" w:cs="Arial"/>
          <w:color w:val="000000"/>
          <w:sz w:val="24"/>
          <w:szCs w:val="24"/>
          <w:lang w:val="en-US"/>
        </w:rPr>
        <w:t xml:space="preserve"> taxa we observed</w:t>
      </w:r>
      <w:r w:rsidR="002B0593">
        <w:rPr>
          <w:rFonts w:ascii="Arial" w:eastAsia="Times New Roman" w:hAnsi="Arial" w:cs="Arial"/>
          <w:color w:val="000000"/>
          <w:sz w:val="24"/>
          <w:szCs w:val="24"/>
          <w:lang w:val="en-US"/>
        </w:rPr>
        <w:t xml:space="preserve"> between 10 and 22 taxa</w:t>
      </w:r>
      <w:r w:rsidR="000167D3" w:rsidRPr="000167D3">
        <w:rPr>
          <w:rFonts w:ascii="Arial" w:eastAsia="Times New Roman" w:hAnsi="Arial" w:cs="Arial"/>
          <w:color w:val="000000"/>
          <w:sz w:val="24"/>
          <w:szCs w:val="24"/>
          <w:lang w:val="en-US"/>
        </w:rPr>
        <w:t xml:space="preserve"> </w:t>
      </w:r>
      <w:r w:rsidR="000167D3">
        <w:rPr>
          <w:rFonts w:ascii="Arial" w:eastAsia="Times New Roman" w:hAnsi="Arial" w:cs="Arial"/>
          <w:color w:val="000000"/>
          <w:sz w:val="24"/>
          <w:szCs w:val="24"/>
          <w:lang w:val="en-US"/>
        </w:rPr>
        <w:t>in each meadow</w:t>
      </w:r>
      <w:r w:rsidR="002B0593">
        <w:rPr>
          <w:rFonts w:ascii="Arial" w:eastAsia="Times New Roman" w:hAnsi="Arial" w:cs="Arial"/>
          <w:color w:val="000000"/>
          <w:sz w:val="24"/>
          <w:szCs w:val="24"/>
          <w:lang w:val="en-US"/>
        </w:rPr>
        <w:t>. Thus, there is substantial variation in observed diversity among meadows</w:t>
      </w:r>
      <w:r w:rsidR="00695F80">
        <w:rPr>
          <w:rFonts w:ascii="Arial" w:eastAsia="Times New Roman" w:hAnsi="Arial" w:cs="Arial"/>
          <w:color w:val="000000"/>
          <w:sz w:val="24"/>
          <w:szCs w:val="24"/>
          <w:lang w:val="en-US"/>
        </w:rPr>
        <w:t xml:space="preserve"> </w:t>
      </w:r>
      <w:r w:rsidR="002B0593">
        <w:rPr>
          <w:rFonts w:ascii="Arial" w:eastAsia="Times New Roman" w:hAnsi="Arial" w:cs="Arial"/>
          <w:color w:val="000000"/>
          <w:sz w:val="24"/>
          <w:szCs w:val="24"/>
          <w:lang w:val="en-US"/>
        </w:rPr>
        <w:t xml:space="preserve">(Table 1). </w:t>
      </w:r>
    </w:p>
    <w:p w14:paraId="566C9B25" w14:textId="0CE3F365" w:rsidR="006344BB" w:rsidRPr="00321A4E" w:rsidRDefault="00691D45" w:rsidP="00321A4E">
      <w:pPr>
        <w:spacing w:after="0" w:line="480" w:lineRule="auto"/>
        <w:ind w:firstLine="720"/>
        <w:rPr>
          <w:rFonts w:ascii="Arial" w:eastAsia="Times New Roman" w:hAnsi="Arial" w:cs="Arial"/>
          <w:color w:val="000000"/>
          <w:sz w:val="24"/>
          <w:szCs w:val="24"/>
          <w:lang w:val="en-US"/>
        </w:rPr>
      </w:pPr>
      <w:r>
        <w:rPr>
          <w:rFonts w:ascii="Arial" w:eastAsia="Times New Roman" w:hAnsi="Arial" w:cs="Arial"/>
          <w:color w:val="000000"/>
          <w:sz w:val="24"/>
          <w:szCs w:val="24"/>
          <w:lang w:val="en-US"/>
        </w:rPr>
        <w:t>Consistent with our first hypothesis, we found that a</w:t>
      </w:r>
      <w:r w:rsidR="006344BB" w:rsidRPr="00321A4E">
        <w:rPr>
          <w:rFonts w:ascii="Arial" w:eastAsia="Times New Roman" w:hAnsi="Arial" w:cs="Arial"/>
          <w:color w:val="000000"/>
          <w:sz w:val="24"/>
          <w:szCs w:val="24"/>
          <w:lang w:val="en-US"/>
        </w:rPr>
        <w:t xml:space="preserve">lpha diversity </w:t>
      </w:r>
      <w:r w:rsidRPr="00321A4E">
        <w:rPr>
          <w:rFonts w:ascii="Arial" w:eastAsia="Times New Roman" w:hAnsi="Arial" w:cs="Arial"/>
          <w:color w:val="000000"/>
          <w:sz w:val="24"/>
          <w:szCs w:val="24"/>
          <w:lang w:val="en-US"/>
        </w:rPr>
        <w:t>d</w:t>
      </w:r>
      <w:r>
        <w:rPr>
          <w:rFonts w:ascii="Arial" w:eastAsia="Times New Roman" w:hAnsi="Arial" w:cs="Arial"/>
          <w:color w:val="000000"/>
          <w:sz w:val="24"/>
          <w:szCs w:val="24"/>
          <w:lang w:val="en-US"/>
        </w:rPr>
        <w:t>id</w:t>
      </w:r>
      <w:r w:rsidRPr="00321A4E">
        <w:rPr>
          <w:rFonts w:ascii="Arial" w:eastAsia="Times New Roman" w:hAnsi="Arial" w:cs="Arial"/>
          <w:color w:val="000000"/>
          <w:sz w:val="24"/>
          <w:szCs w:val="24"/>
          <w:lang w:val="en-US"/>
        </w:rPr>
        <w:t xml:space="preserve"> </w:t>
      </w:r>
      <w:r w:rsidR="006344BB" w:rsidRPr="00321A4E">
        <w:rPr>
          <w:rFonts w:ascii="Arial" w:eastAsia="Times New Roman" w:hAnsi="Arial" w:cs="Arial"/>
          <w:color w:val="000000"/>
          <w:sz w:val="24"/>
          <w:szCs w:val="24"/>
          <w:lang w:val="en-US"/>
        </w:rPr>
        <w:t>not vary systematically among meadows</w:t>
      </w:r>
      <w:r>
        <w:rPr>
          <w:rFonts w:ascii="Arial" w:eastAsia="Times New Roman" w:hAnsi="Arial" w:cs="Arial"/>
          <w:color w:val="000000"/>
          <w:sz w:val="24"/>
          <w:szCs w:val="24"/>
          <w:lang w:val="en-US"/>
        </w:rPr>
        <w:t xml:space="preserve"> (Figure 2)</w:t>
      </w:r>
      <w:r w:rsidR="0086798B">
        <w:rPr>
          <w:rFonts w:ascii="Arial" w:eastAsia="Times New Roman" w:hAnsi="Arial" w:cs="Arial"/>
          <w:color w:val="000000"/>
          <w:sz w:val="24"/>
          <w:szCs w:val="24"/>
          <w:lang w:val="en-US"/>
        </w:rPr>
        <w:t>.</w:t>
      </w:r>
      <w:r w:rsidR="006344BB" w:rsidRPr="00321A4E">
        <w:rPr>
          <w:rFonts w:ascii="Arial" w:eastAsia="Times New Roman" w:hAnsi="Arial" w:cs="Arial"/>
          <w:color w:val="000000"/>
          <w:sz w:val="24"/>
          <w:szCs w:val="24"/>
          <w:lang w:val="en-US"/>
        </w:rPr>
        <w:t xml:space="preserve"> We found that raw plot-level alpha diversity [R] differed as much within meadows as among meadows</w:t>
      </w:r>
      <w:r w:rsidR="0086798B">
        <w:rPr>
          <w:rFonts w:ascii="Arial" w:eastAsia="Times New Roman" w:hAnsi="Arial" w:cs="Arial"/>
          <w:color w:val="000000"/>
          <w:sz w:val="24"/>
          <w:szCs w:val="24"/>
          <w:lang w:val="en-US"/>
        </w:rPr>
        <w:t xml:space="preserve"> (Figure 2A)</w:t>
      </w:r>
      <w:r w:rsidR="006344BB" w:rsidRPr="00321A4E">
        <w:rPr>
          <w:rFonts w:ascii="Arial" w:eastAsia="Times New Roman" w:hAnsi="Arial" w:cs="Arial"/>
          <w:color w:val="000000"/>
          <w:sz w:val="24"/>
          <w:szCs w:val="24"/>
          <w:lang w:val="en-US"/>
        </w:rPr>
        <w:t xml:space="preserve">, with the exception of high alpha diversity at Robbers Passage and </w:t>
      </w:r>
      <w:proofErr w:type="spellStart"/>
      <w:r w:rsidR="006344BB" w:rsidRPr="00321A4E">
        <w:rPr>
          <w:rFonts w:ascii="Arial" w:eastAsia="Times New Roman" w:hAnsi="Arial" w:cs="Arial"/>
          <w:color w:val="000000"/>
          <w:sz w:val="24"/>
          <w:szCs w:val="24"/>
          <w:lang w:val="en-US"/>
        </w:rPr>
        <w:t>Boyson</w:t>
      </w:r>
      <w:proofErr w:type="spellEnd"/>
      <w:r w:rsidR="006344BB" w:rsidRPr="00321A4E">
        <w:rPr>
          <w:rFonts w:ascii="Arial" w:eastAsia="Times New Roman" w:hAnsi="Arial" w:cs="Arial"/>
          <w:color w:val="000000"/>
          <w:sz w:val="24"/>
          <w:szCs w:val="24"/>
          <w:lang w:val="en-US"/>
        </w:rPr>
        <w:t xml:space="preserve"> Islands (F = 8.9, </w:t>
      </w:r>
      <w:proofErr w:type="spellStart"/>
      <w:r w:rsidR="006344BB" w:rsidRPr="00321A4E">
        <w:rPr>
          <w:rFonts w:ascii="Arial" w:eastAsia="Times New Roman" w:hAnsi="Arial" w:cs="Arial"/>
          <w:color w:val="000000"/>
          <w:sz w:val="24"/>
          <w:szCs w:val="24"/>
          <w:lang w:val="en-US"/>
        </w:rPr>
        <w:t>df</w:t>
      </w:r>
      <w:proofErr w:type="spellEnd"/>
      <w:r w:rsidR="006344BB" w:rsidRPr="00321A4E">
        <w:rPr>
          <w:rFonts w:ascii="Arial" w:eastAsia="Times New Roman" w:hAnsi="Arial" w:cs="Arial"/>
          <w:color w:val="000000"/>
          <w:sz w:val="24"/>
          <w:szCs w:val="24"/>
          <w:lang w:val="en-US"/>
        </w:rPr>
        <w:t xml:space="preserve"> = 8, 136, P &lt; 0.001). We observed similar patterns in Shannon diversity (F = 4.6, </w:t>
      </w:r>
      <w:proofErr w:type="spellStart"/>
      <w:r w:rsidR="006344BB" w:rsidRPr="00321A4E">
        <w:rPr>
          <w:rFonts w:ascii="Arial" w:eastAsia="Times New Roman" w:hAnsi="Arial" w:cs="Arial"/>
          <w:color w:val="000000"/>
          <w:sz w:val="24"/>
          <w:szCs w:val="24"/>
          <w:lang w:val="en-US"/>
        </w:rPr>
        <w:t>df</w:t>
      </w:r>
      <w:proofErr w:type="spellEnd"/>
      <w:r w:rsidR="006344BB" w:rsidRPr="00321A4E">
        <w:rPr>
          <w:rFonts w:ascii="Arial" w:eastAsia="Times New Roman" w:hAnsi="Arial" w:cs="Arial"/>
          <w:color w:val="000000"/>
          <w:sz w:val="24"/>
          <w:szCs w:val="24"/>
          <w:lang w:val="en-US"/>
        </w:rPr>
        <w:t xml:space="preserve"> = 8, 136, P &lt; 0.001) and Simpson diversity (F = 3.8, </w:t>
      </w:r>
      <w:proofErr w:type="spellStart"/>
      <w:r w:rsidR="006344BB" w:rsidRPr="00321A4E">
        <w:rPr>
          <w:rFonts w:ascii="Arial" w:eastAsia="Times New Roman" w:hAnsi="Arial" w:cs="Arial"/>
          <w:color w:val="000000"/>
          <w:sz w:val="24"/>
          <w:szCs w:val="24"/>
          <w:lang w:val="en-US"/>
        </w:rPr>
        <w:t>df</w:t>
      </w:r>
      <w:proofErr w:type="spellEnd"/>
      <w:r w:rsidR="006344BB" w:rsidRPr="00321A4E">
        <w:rPr>
          <w:rFonts w:ascii="Arial" w:eastAsia="Times New Roman" w:hAnsi="Arial" w:cs="Arial"/>
          <w:color w:val="000000"/>
          <w:sz w:val="24"/>
          <w:szCs w:val="24"/>
          <w:lang w:val="en-US"/>
        </w:rPr>
        <w:t xml:space="preserve"> = 8, 136, P &lt; 0.001)</w:t>
      </w:r>
      <w:r w:rsidR="0086798B">
        <w:rPr>
          <w:rFonts w:ascii="Arial" w:eastAsia="Times New Roman" w:hAnsi="Arial" w:cs="Arial"/>
          <w:color w:val="000000"/>
          <w:sz w:val="24"/>
          <w:szCs w:val="24"/>
          <w:lang w:val="en-US"/>
        </w:rPr>
        <w:t xml:space="preserve">, though for these metrics </w:t>
      </w:r>
      <w:proofErr w:type="spellStart"/>
      <w:r w:rsidR="0086798B">
        <w:rPr>
          <w:rFonts w:ascii="Arial" w:eastAsia="Times New Roman" w:hAnsi="Arial" w:cs="Arial"/>
          <w:color w:val="000000"/>
          <w:sz w:val="24"/>
          <w:szCs w:val="24"/>
          <w:lang w:val="en-US"/>
        </w:rPr>
        <w:t>Boyson</w:t>
      </w:r>
      <w:proofErr w:type="spellEnd"/>
      <w:r w:rsidR="0086798B">
        <w:rPr>
          <w:rFonts w:ascii="Arial" w:eastAsia="Times New Roman" w:hAnsi="Arial" w:cs="Arial"/>
          <w:color w:val="000000"/>
          <w:sz w:val="24"/>
          <w:szCs w:val="24"/>
          <w:lang w:val="en-US"/>
        </w:rPr>
        <w:t xml:space="preserve"> Islands is not different, and Dodger Channel has lower within-plot evenness than other meadows (Figure 2)</w:t>
      </w:r>
      <w:r w:rsidR="006344BB" w:rsidRPr="00321A4E">
        <w:rPr>
          <w:rFonts w:ascii="Arial" w:eastAsia="Times New Roman" w:hAnsi="Arial" w:cs="Arial"/>
          <w:color w:val="000000"/>
          <w:sz w:val="24"/>
          <w:szCs w:val="24"/>
          <w:lang w:val="en-US"/>
        </w:rPr>
        <w:t xml:space="preserve">. Rarified diversity estimates are more variable among meadows (Figure 2C; F = 3.62, </w:t>
      </w:r>
      <w:proofErr w:type="spellStart"/>
      <w:r w:rsidR="006344BB" w:rsidRPr="00321A4E">
        <w:rPr>
          <w:rFonts w:ascii="Arial" w:eastAsia="Times New Roman" w:hAnsi="Arial" w:cs="Arial"/>
          <w:color w:val="000000"/>
          <w:sz w:val="24"/>
          <w:szCs w:val="24"/>
          <w:lang w:val="en-US"/>
        </w:rPr>
        <w:t>df</w:t>
      </w:r>
      <w:proofErr w:type="spellEnd"/>
      <w:r w:rsidR="006344BB" w:rsidRPr="00321A4E">
        <w:rPr>
          <w:rFonts w:ascii="Arial" w:eastAsia="Times New Roman" w:hAnsi="Arial" w:cs="Arial"/>
          <w:color w:val="000000"/>
          <w:sz w:val="24"/>
          <w:szCs w:val="24"/>
          <w:lang w:val="en-US"/>
        </w:rPr>
        <w:t xml:space="preserve"> = 8, 120, P = 0.002). The higher diversity of Robbers Passage, lower S of Dodger Channel, and differences in ENS were not explained by meadow-scale predictors such as position in the watershed, shoot density, meadow area or fetch (Appendix Table 1).</w:t>
      </w:r>
      <w:ins w:id="15" w:author="Mary O'Connor" w:date="2017-02-19T08:59:00Z">
        <w:r w:rsidR="000676A8">
          <w:rPr>
            <w:rFonts w:ascii="Arial" w:eastAsia="Times New Roman" w:hAnsi="Arial" w:cs="Arial"/>
            <w:color w:val="000000"/>
            <w:sz w:val="24"/>
            <w:szCs w:val="24"/>
            <w:lang w:val="en-US"/>
          </w:rPr>
          <w:t xml:space="preserve"> </w:t>
        </w:r>
      </w:ins>
    </w:p>
    <w:p w14:paraId="6653C6C6" w14:textId="23CBAB4C" w:rsidR="00445D4F" w:rsidRDefault="00CE0545" w:rsidP="00445D4F">
      <w:pPr>
        <w:spacing w:after="0" w:line="480" w:lineRule="auto"/>
        <w:ind w:firstLine="720"/>
        <w:rPr>
          <w:rFonts w:ascii="Arial" w:eastAsia="Times New Roman" w:hAnsi="Arial" w:cs="Arial"/>
          <w:color w:val="000000"/>
          <w:sz w:val="24"/>
          <w:szCs w:val="24"/>
          <w:lang w:val="en-US"/>
        </w:rPr>
      </w:pPr>
      <w:r>
        <w:rPr>
          <w:rFonts w:ascii="Arial" w:eastAsia="Times New Roman" w:hAnsi="Arial" w:cs="Arial"/>
          <w:color w:val="000000"/>
          <w:sz w:val="24"/>
          <w:szCs w:val="24"/>
          <w:lang w:val="en-US"/>
        </w:rPr>
        <w:t>B</w:t>
      </w:r>
      <w:r w:rsidR="000676A8">
        <w:rPr>
          <w:rFonts w:ascii="Arial" w:eastAsia="Times New Roman" w:hAnsi="Arial" w:cs="Arial"/>
          <w:color w:val="000000"/>
          <w:sz w:val="24"/>
          <w:szCs w:val="24"/>
          <w:lang w:val="en-US"/>
        </w:rPr>
        <w:t xml:space="preserve">eta </w:t>
      </w:r>
      <w:r w:rsidR="005A6991">
        <w:rPr>
          <w:rFonts w:ascii="Arial" w:eastAsia="Times New Roman" w:hAnsi="Arial" w:cs="Arial"/>
          <w:color w:val="000000"/>
          <w:sz w:val="24"/>
          <w:szCs w:val="24"/>
          <w:lang w:val="en-US"/>
        </w:rPr>
        <w:t>diversity within meadows, reflecting the similarity in relative abundance and composition of species from</w:t>
      </w:r>
      <w:r w:rsidR="008E6828">
        <w:rPr>
          <w:rFonts w:ascii="Arial" w:eastAsia="Times New Roman" w:hAnsi="Arial" w:cs="Arial"/>
          <w:color w:val="000000"/>
          <w:sz w:val="24"/>
          <w:szCs w:val="24"/>
          <w:lang w:val="en-US"/>
        </w:rPr>
        <w:t xml:space="preserve"> each of the 16 sampled</w:t>
      </w:r>
      <w:r w:rsidR="005A6991">
        <w:rPr>
          <w:rFonts w:ascii="Arial" w:eastAsia="Times New Roman" w:hAnsi="Arial" w:cs="Arial"/>
          <w:color w:val="000000"/>
          <w:sz w:val="24"/>
          <w:szCs w:val="24"/>
          <w:lang w:val="en-US"/>
        </w:rPr>
        <w:t xml:space="preserve"> plots, </w:t>
      </w:r>
      <w:commentRangeStart w:id="16"/>
      <w:r w:rsidR="005A6991">
        <w:rPr>
          <w:rFonts w:ascii="Arial" w:eastAsia="Times New Roman" w:hAnsi="Arial" w:cs="Arial"/>
          <w:color w:val="000000"/>
          <w:sz w:val="24"/>
          <w:szCs w:val="24"/>
          <w:lang w:val="en-US"/>
        </w:rPr>
        <w:t xml:space="preserve">varied substantially </w:t>
      </w:r>
      <w:commentRangeEnd w:id="16"/>
      <w:r w:rsidR="008E6828">
        <w:rPr>
          <w:rStyle w:val="CommentReference"/>
        </w:rPr>
        <w:commentReference w:id="16"/>
      </w:r>
      <w:r w:rsidR="005A6991">
        <w:rPr>
          <w:rFonts w:ascii="Arial" w:eastAsia="Times New Roman" w:hAnsi="Arial" w:cs="Arial"/>
          <w:color w:val="000000"/>
          <w:sz w:val="24"/>
          <w:szCs w:val="24"/>
          <w:lang w:val="en-US"/>
        </w:rPr>
        <w:t>among meadows</w:t>
      </w:r>
      <w:r w:rsidR="00B66DD0">
        <w:rPr>
          <w:rFonts w:ascii="Arial" w:eastAsia="Times New Roman" w:hAnsi="Arial" w:cs="Arial"/>
          <w:color w:val="000000"/>
          <w:sz w:val="24"/>
          <w:szCs w:val="24"/>
          <w:lang w:val="en-US"/>
        </w:rPr>
        <w:t xml:space="preserve"> (Figure 3</w:t>
      </w:r>
      <w:r w:rsidR="008E6828">
        <w:rPr>
          <w:rFonts w:ascii="Arial" w:eastAsia="Times New Roman" w:hAnsi="Arial" w:cs="Arial"/>
          <w:color w:val="000000"/>
          <w:sz w:val="24"/>
          <w:szCs w:val="24"/>
          <w:lang w:val="en-US"/>
        </w:rPr>
        <w:t>C</w:t>
      </w:r>
      <w:r w:rsidR="00B66DD0">
        <w:rPr>
          <w:rFonts w:ascii="Arial" w:eastAsia="Times New Roman" w:hAnsi="Arial" w:cs="Arial"/>
          <w:color w:val="000000"/>
          <w:sz w:val="24"/>
          <w:szCs w:val="24"/>
          <w:lang w:val="en-US"/>
        </w:rPr>
        <w:t>)</w:t>
      </w:r>
      <w:r w:rsidR="000676A8">
        <w:rPr>
          <w:rFonts w:ascii="Arial" w:eastAsia="Times New Roman" w:hAnsi="Arial" w:cs="Arial"/>
          <w:color w:val="000000"/>
          <w:sz w:val="24"/>
          <w:szCs w:val="24"/>
          <w:lang w:val="en-US"/>
        </w:rPr>
        <w:t xml:space="preserve">. </w:t>
      </w:r>
      <w:r w:rsidR="005A6991">
        <w:rPr>
          <w:rFonts w:ascii="Arial" w:eastAsia="Times New Roman" w:hAnsi="Arial" w:cs="Arial"/>
          <w:color w:val="000000"/>
          <w:sz w:val="24"/>
          <w:szCs w:val="24"/>
          <w:lang w:val="en-US"/>
        </w:rPr>
        <w:t xml:space="preserve">The relative beta diversities among sites varied over time (Figure 3). </w:t>
      </w:r>
      <w:r w:rsidR="000676A8">
        <w:rPr>
          <w:rFonts w:ascii="Arial" w:eastAsia="Times New Roman" w:hAnsi="Arial" w:cs="Arial"/>
          <w:color w:val="000000"/>
          <w:sz w:val="24"/>
          <w:szCs w:val="24"/>
          <w:lang w:val="en-US"/>
        </w:rPr>
        <w:t>Comparison with the null model showed that both inter- and intra- meadow beta diversity (</w:t>
      </w:r>
      <w:r w:rsidR="000676A8" w:rsidRPr="00321A4E">
        <w:rPr>
          <w:rFonts w:ascii="Arial" w:hAnsi="Arial" w:cs="Arial"/>
          <w:color w:val="000000"/>
          <w:sz w:val="24"/>
          <w:szCs w:val="24"/>
        </w:rPr>
        <w:sym w:font="Symbol" w:char="F062"/>
      </w:r>
      <w:r w:rsidR="000676A8" w:rsidRPr="00321A4E">
        <w:rPr>
          <w:rFonts w:ascii="Arial" w:hAnsi="Arial" w:cs="Arial"/>
          <w:color w:val="000000"/>
          <w:sz w:val="24"/>
          <w:szCs w:val="24"/>
          <w:vertAlign w:val="subscript"/>
        </w:rPr>
        <w:t>RC</w:t>
      </w:r>
      <w:r w:rsidR="000676A8">
        <w:rPr>
          <w:rFonts w:ascii="Arial" w:hAnsi="Arial" w:cs="Arial"/>
          <w:color w:val="000000"/>
          <w:sz w:val="24"/>
          <w:szCs w:val="24"/>
        </w:rPr>
        <w:t>)</w:t>
      </w:r>
      <w:r w:rsidR="000676A8">
        <w:rPr>
          <w:rFonts w:ascii="Arial" w:eastAsia="Times New Roman" w:hAnsi="Arial" w:cs="Arial"/>
          <w:color w:val="000000"/>
          <w:sz w:val="24"/>
          <w:szCs w:val="24"/>
          <w:lang w:val="en-US"/>
        </w:rPr>
        <w:t xml:space="preserve"> was always </w:t>
      </w:r>
      <w:commentRangeStart w:id="17"/>
      <w:r w:rsidR="000676A8">
        <w:rPr>
          <w:rFonts w:ascii="Arial" w:eastAsia="Times New Roman" w:hAnsi="Arial" w:cs="Arial"/>
          <w:color w:val="000000"/>
          <w:sz w:val="24"/>
          <w:szCs w:val="24"/>
          <w:lang w:val="en-US"/>
        </w:rPr>
        <w:t xml:space="preserve">greater than </w:t>
      </w:r>
      <w:commentRangeEnd w:id="17"/>
      <w:r w:rsidR="005A6991">
        <w:rPr>
          <w:rStyle w:val="CommentReference"/>
        </w:rPr>
        <w:commentReference w:id="17"/>
      </w:r>
      <w:r w:rsidR="000676A8">
        <w:rPr>
          <w:rFonts w:ascii="Arial" w:eastAsia="Times New Roman" w:hAnsi="Arial" w:cs="Arial"/>
          <w:color w:val="000000"/>
          <w:sz w:val="24"/>
          <w:szCs w:val="24"/>
          <w:lang w:val="en-US"/>
        </w:rPr>
        <w:t>expected by chanc</w:t>
      </w:r>
      <w:r w:rsidR="00DF32EA">
        <w:rPr>
          <w:rFonts w:ascii="Arial" w:eastAsia="Times New Roman" w:hAnsi="Arial" w:cs="Arial"/>
          <w:color w:val="000000"/>
          <w:sz w:val="24"/>
          <w:szCs w:val="24"/>
          <w:lang w:val="en-US"/>
        </w:rPr>
        <w:t xml:space="preserve">e (Figure </w:t>
      </w:r>
      <w:r w:rsidR="006D6BC8">
        <w:rPr>
          <w:rFonts w:ascii="Arial" w:eastAsia="Times New Roman" w:hAnsi="Arial" w:cs="Arial"/>
          <w:color w:val="000000"/>
          <w:sz w:val="24"/>
          <w:szCs w:val="24"/>
          <w:lang w:val="en-US"/>
        </w:rPr>
        <w:t>4</w:t>
      </w:r>
      <w:r w:rsidR="00DF32EA">
        <w:rPr>
          <w:rFonts w:ascii="Arial" w:eastAsia="Times New Roman" w:hAnsi="Arial" w:cs="Arial"/>
          <w:color w:val="000000"/>
          <w:sz w:val="24"/>
          <w:szCs w:val="24"/>
          <w:lang w:val="en-US"/>
        </w:rPr>
        <w:t>, Figure S1). A</w:t>
      </w:r>
      <w:r w:rsidR="00DF32EA" w:rsidRPr="00321A4E">
        <w:rPr>
          <w:rFonts w:ascii="Arial" w:eastAsia="Times New Roman" w:hAnsi="Arial" w:cs="Arial"/>
          <w:color w:val="000000"/>
          <w:sz w:val="24"/>
          <w:szCs w:val="24"/>
          <w:lang w:val="en-US"/>
        </w:rPr>
        <w:t xml:space="preserve"> </w:t>
      </w:r>
      <w:r w:rsidR="00DF32EA" w:rsidRPr="00321A4E">
        <w:rPr>
          <w:rFonts w:ascii="Arial" w:eastAsia="Times New Roman" w:hAnsi="Arial" w:cs="Arial"/>
          <w:color w:val="000000"/>
          <w:sz w:val="24"/>
          <w:szCs w:val="24"/>
          <w:lang w:val="en-US"/>
        </w:rPr>
        <w:lastRenderedPageBreak/>
        <w:t xml:space="preserve">permutation test of multivariate homogeneity of group dispersions showed that </w:t>
      </w:r>
      <w:r w:rsidR="00DF32EA">
        <w:rPr>
          <w:rFonts w:ascii="Arial" w:eastAsia="Times New Roman" w:hAnsi="Arial" w:cs="Arial"/>
          <w:color w:val="000000"/>
          <w:sz w:val="24"/>
          <w:szCs w:val="24"/>
          <w:lang w:val="en-US"/>
        </w:rPr>
        <w:t>within-meadow</w:t>
      </w:r>
      <w:r w:rsidR="00DF32EA" w:rsidRPr="00321A4E">
        <w:rPr>
          <w:rFonts w:ascii="Arial" w:eastAsia="Times New Roman" w:hAnsi="Arial" w:cs="Arial"/>
          <w:color w:val="000000"/>
          <w:sz w:val="24"/>
          <w:szCs w:val="24"/>
          <w:lang w:val="en-US"/>
        </w:rPr>
        <w:t xml:space="preserve"> </w:t>
      </w:r>
      <w:r w:rsidR="00124FC5">
        <w:rPr>
          <w:rFonts w:ascii="Arial" w:eastAsia="Times New Roman" w:hAnsi="Arial" w:cs="Arial"/>
          <w:color w:val="000000"/>
          <w:sz w:val="24"/>
          <w:szCs w:val="24"/>
          <w:lang w:val="en-US"/>
        </w:rPr>
        <w:t xml:space="preserve">beta diversity </w:t>
      </w:r>
      <w:r w:rsidR="00DF32EA">
        <w:rPr>
          <w:rFonts w:ascii="Arial" w:eastAsia="Times New Roman" w:hAnsi="Arial" w:cs="Arial"/>
          <w:color w:val="000000"/>
          <w:sz w:val="24"/>
          <w:szCs w:val="24"/>
          <w:lang w:val="en-US"/>
        </w:rPr>
        <w:t>varied among meadows</w:t>
      </w:r>
      <w:r w:rsidR="00DF32EA" w:rsidRPr="00321A4E">
        <w:rPr>
          <w:rFonts w:ascii="Arial" w:eastAsia="Times New Roman" w:hAnsi="Arial" w:cs="Arial"/>
          <w:color w:val="000000"/>
          <w:sz w:val="24"/>
          <w:szCs w:val="24"/>
          <w:lang w:val="en-US"/>
        </w:rPr>
        <w:t xml:space="preserve"> (</w:t>
      </w:r>
      <w:commentRangeStart w:id="18"/>
      <w:r w:rsidR="00DF32EA" w:rsidRPr="00321A4E">
        <w:rPr>
          <w:rFonts w:ascii="Arial" w:eastAsia="Times New Roman" w:hAnsi="Arial" w:cs="Arial"/>
          <w:color w:val="000000"/>
          <w:sz w:val="24"/>
          <w:szCs w:val="24"/>
          <w:lang w:val="en-US"/>
        </w:rPr>
        <w:t>Appendix 6</w:t>
      </w:r>
      <w:commentRangeEnd w:id="18"/>
      <w:r w:rsidR="00124FC5">
        <w:rPr>
          <w:rStyle w:val="CommentReference"/>
        </w:rPr>
        <w:commentReference w:id="18"/>
      </w:r>
      <w:r w:rsidR="00DF32EA" w:rsidRPr="00321A4E">
        <w:rPr>
          <w:rFonts w:ascii="Arial" w:eastAsia="Times New Roman" w:hAnsi="Arial" w:cs="Arial"/>
          <w:color w:val="000000"/>
          <w:sz w:val="24"/>
          <w:szCs w:val="24"/>
          <w:lang w:val="en-US"/>
        </w:rPr>
        <w:t>)</w:t>
      </w:r>
      <w:r w:rsidR="00DF32EA">
        <w:rPr>
          <w:rFonts w:ascii="Arial" w:eastAsia="Times New Roman" w:hAnsi="Arial" w:cs="Arial"/>
          <w:color w:val="000000"/>
          <w:sz w:val="24"/>
          <w:szCs w:val="24"/>
          <w:lang w:val="en-US"/>
        </w:rPr>
        <w:t xml:space="preserve">, but </w:t>
      </w:r>
      <w:r w:rsidR="000676A8" w:rsidRPr="00321A4E">
        <w:rPr>
          <w:rFonts w:ascii="Arial" w:eastAsia="Times New Roman" w:hAnsi="Arial" w:cs="Arial"/>
          <w:color w:val="000000"/>
          <w:sz w:val="24"/>
          <w:szCs w:val="24"/>
          <w:lang w:val="en-US"/>
        </w:rPr>
        <w:t xml:space="preserve">beta diversity did not vary predictably </w:t>
      </w:r>
      <w:commentRangeStart w:id="19"/>
      <w:r w:rsidR="000676A8" w:rsidRPr="00321A4E">
        <w:rPr>
          <w:rFonts w:ascii="Arial" w:eastAsia="Times New Roman" w:hAnsi="Arial" w:cs="Arial"/>
          <w:color w:val="000000"/>
          <w:sz w:val="24"/>
          <w:szCs w:val="24"/>
          <w:lang w:val="en-US"/>
        </w:rPr>
        <w:t>along the watershed gradient</w:t>
      </w:r>
      <w:commentRangeEnd w:id="19"/>
      <w:r w:rsidR="000676A8">
        <w:rPr>
          <w:rStyle w:val="CommentReference"/>
        </w:rPr>
        <w:commentReference w:id="19"/>
      </w:r>
      <w:r w:rsidR="000676A8" w:rsidRPr="00321A4E">
        <w:rPr>
          <w:rFonts w:ascii="Arial" w:eastAsia="Times New Roman" w:hAnsi="Arial" w:cs="Arial"/>
          <w:color w:val="000000"/>
          <w:sz w:val="24"/>
          <w:szCs w:val="24"/>
          <w:lang w:val="en-US"/>
        </w:rPr>
        <w:t xml:space="preserve">, </w:t>
      </w:r>
    </w:p>
    <w:p w14:paraId="7BBA64B0" w14:textId="36FD8AB3" w:rsidR="00445D4F" w:rsidRPr="00EB05C4" w:rsidRDefault="00445D4F" w:rsidP="00445D4F">
      <w:pPr>
        <w:spacing w:after="0" w:line="480" w:lineRule="auto"/>
        <w:ind w:firstLine="720"/>
        <w:rPr>
          <w:rFonts w:ascii="Arial" w:hAnsi="Arial" w:cs="Arial"/>
          <w:color w:val="000000"/>
          <w:sz w:val="24"/>
          <w:szCs w:val="24"/>
        </w:rPr>
      </w:pPr>
      <w:r>
        <w:rPr>
          <w:rFonts w:ascii="Arial" w:eastAsia="Times New Roman" w:hAnsi="Arial" w:cs="Arial"/>
          <w:color w:val="000000"/>
          <w:sz w:val="24"/>
          <w:szCs w:val="24"/>
          <w:lang w:val="en-US"/>
        </w:rPr>
        <w:t>S</w:t>
      </w:r>
      <w:r w:rsidRPr="00321A4E">
        <w:rPr>
          <w:rFonts w:ascii="Arial" w:eastAsia="Times New Roman" w:hAnsi="Arial" w:cs="Arial"/>
          <w:color w:val="000000"/>
          <w:sz w:val="24"/>
          <w:szCs w:val="24"/>
          <w:lang w:val="en-US"/>
        </w:rPr>
        <w:t>patial variation in species composition</w:t>
      </w:r>
      <w:r>
        <w:rPr>
          <w:rFonts w:ascii="Arial" w:eastAsia="Times New Roman" w:hAnsi="Arial" w:cs="Arial"/>
          <w:color w:val="000000"/>
          <w:sz w:val="24"/>
          <w:szCs w:val="24"/>
          <w:lang w:val="en-US"/>
        </w:rPr>
        <w:t xml:space="preserve"> in July</w:t>
      </w:r>
      <w:r w:rsidRPr="00321A4E">
        <w:rPr>
          <w:rFonts w:ascii="Arial" w:eastAsia="Times New Roman" w:hAnsi="Arial" w:cs="Arial"/>
          <w:color w:val="000000"/>
          <w:sz w:val="24"/>
          <w:szCs w:val="24"/>
          <w:lang w:val="en-US"/>
        </w:rPr>
        <w:t xml:space="preserve"> </w:t>
      </w:r>
      <w:r>
        <w:rPr>
          <w:rFonts w:ascii="Arial" w:eastAsia="Times New Roman" w:hAnsi="Arial" w:cs="Arial"/>
          <w:color w:val="000000"/>
          <w:sz w:val="24"/>
          <w:szCs w:val="24"/>
          <w:lang w:val="en-US"/>
        </w:rPr>
        <w:t>was</w:t>
      </w:r>
      <w:r w:rsidRPr="00321A4E">
        <w:rPr>
          <w:rFonts w:ascii="Arial" w:eastAsia="Times New Roman" w:hAnsi="Arial" w:cs="Arial"/>
          <w:color w:val="000000"/>
          <w:sz w:val="24"/>
          <w:szCs w:val="24"/>
          <w:lang w:val="en-US"/>
        </w:rPr>
        <w:t xml:space="preserve"> consistent with </w:t>
      </w:r>
      <w:proofErr w:type="spellStart"/>
      <w:r w:rsidRPr="00321A4E">
        <w:rPr>
          <w:rFonts w:ascii="Arial" w:eastAsia="Times New Roman" w:hAnsi="Arial" w:cs="Arial"/>
          <w:color w:val="000000"/>
          <w:sz w:val="24"/>
          <w:szCs w:val="24"/>
          <w:lang w:val="en-US"/>
        </w:rPr>
        <w:t>metacommunity</w:t>
      </w:r>
      <w:proofErr w:type="spellEnd"/>
      <w:r w:rsidRPr="00321A4E">
        <w:rPr>
          <w:rFonts w:ascii="Arial" w:eastAsia="Times New Roman" w:hAnsi="Arial" w:cs="Arial"/>
          <w:color w:val="000000"/>
          <w:sz w:val="24"/>
          <w:szCs w:val="24"/>
          <w:lang w:val="en-US"/>
        </w:rPr>
        <w:t>-scale processes structuring biodiversity</w:t>
      </w:r>
      <w:r>
        <w:rPr>
          <w:rFonts w:ascii="Arial" w:eastAsia="Times New Roman" w:hAnsi="Arial" w:cs="Arial"/>
          <w:color w:val="000000"/>
          <w:sz w:val="24"/>
          <w:szCs w:val="24"/>
          <w:lang w:val="en-US"/>
        </w:rPr>
        <w:t xml:space="preserve">. </w:t>
      </w:r>
      <w:r w:rsidRPr="00917A7D">
        <w:rPr>
          <w:rFonts w:ascii="Arial" w:eastAsia="Times New Roman" w:hAnsi="Arial" w:cs="Arial"/>
          <w:sz w:val="24"/>
          <w:szCs w:val="24"/>
          <w:lang w:val="en-US"/>
        </w:rPr>
        <w:t>Across all</w:t>
      </w:r>
      <w:r>
        <w:rPr>
          <w:rFonts w:ascii="Arial" w:eastAsia="Times New Roman" w:hAnsi="Arial" w:cs="Arial"/>
          <w:sz w:val="24"/>
          <w:szCs w:val="24"/>
          <w:lang w:val="en-US"/>
        </w:rPr>
        <w:t xml:space="preserve"> nine</w:t>
      </w:r>
      <w:r w:rsidRPr="00917A7D">
        <w:rPr>
          <w:rFonts w:ascii="Arial" w:eastAsia="Times New Roman" w:hAnsi="Arial" w:cs="Arial"/>
          <w:sz w:val="24"/>
          <w:szCs w:val="24"/>
          <w:lang w:val="en-US"/>
        </w:rPr>
        <w:t xml:space="preserve"> </w:t>
      </w:r>
      <w:r>
        <w:rPr>
          <w:rFonts w:ascii="Arial" w:eastAsia="Times New Roman" w:hAnsi="Arial" w:cs="Arial"/>
          <w:sz w:val="24"/>
          <w:szCs w:val="24"/>
          <w:lang w:val="en-US"/>
        </w:rPr>
        <w:t>meadows</w:t>
      </w:r>
      <w:r w:rsidRPr="00917A7D">
        <w:rPr>
          <w:rFonts w:ascii="Arial" w:eastAsia="Times New Roman" w:hAnsi="Arial" w:cs="Arial"/>
          <w:sz w:val="24"/>
          <w:szCs w:val="24"/>
          <w:lang w:val="en-US"/>
        </w:rPr>
        <w:t xml:space="preserve">, elements of </w:t>
      </w:r>
      <w:proofErr w:type="spellStart"/>
      <w:r w:rsidRPr="00917A7D">
        <w:rPr>
          <w:rFonts w:ascii="Arial" w:eastAsia="Times New Roman" w:hAnsi="Arial" w:cs="Arial"/>
          <w:sz w:val="24"/>
          <w:szCs w:val="24"/>
          <w:lang w:val="en-US"/>
        </w:rPr>
        <w:t>metacommunity</w:t>
      </w:r>
      <w:proofErr w:type="spellEnd"/>
      <w:r w:rsidRPr="00917A7D">
        <w:rPr>
          <w:rFonts w:ascii="Arial" w:eastAsia="Times New Roman" w:hAnsi="Arial" w:cs="Arial"/>
          <w:sz w:val="24"/>
          <w:szCs w:val="24"/>
          <w:lang w:val="en-US"/>
        </w:rPr>
        <w:t xml:space="preserve"> structure (EMS) analysis based on presence</w:t>
      </w:r>
      <w:r>
        <w:rPr>
          <w:rFonts w:ascii="Arial" w:eastAsia="Times New Roman" w:hAnsi="Arial" w:cs="Arial"/>
          <w:sz w:val="24"/>
          <w:szCs w:val="24"/>
          <w:lang w:val="en-US"/>
        </w:rPr>
        <w:t>/</w:t>
      </w:r>
      <w:r w:rsidRPr="00917A7D">
        <w:rPr>
          <w:rFonts w:ascii="Arial" w:eastAsia="Times New Roman" w:hAnsi="Arial" w:cs="Arial"/>
          <w:sz w:val="24"/>
          <w:szCs w:val="24"/>
          <w:lang w:val="en-US"/>
        </w:rPr>
        <w:t xml:space="preserve">absence data suggested a checkerboard pattern of species distribution among meadows. For all </w:t>
      </w:r>
      <w:proofErr w:type="spellStart"/>
      <w:r w:rsidRPr="00917A7D">
        <w:rPr>
          <w:rFonts w:ascii="Arial" w:eastAsia="Times New Roman" w:hAnsi="Arial" w:cs="Arial"/>
          <w:sz w:val="24"/>
          <w:szCs w:val="24"/>
          <w:lang w:val="en-US"/>
        </w:rPr>
        <w:t>epifaunal</w:t>
      </w:r>
      <w:proofErr w:type="spellEnd"/>
      <w:r w:rsidRPr="00917A7D">
        <w:rPr>
          <w:rFonts w:ascii="Arial" w:eastAsia="Times New Roman" w:hAnsi="Arial" w:cs="Arial"/>
          <w:sz w:val="24"/>
          <w:szCs w:val="24"/>
          <w:lang w:val="en-US"/>
        </w:rPr>
        <w:t xml:space="preserve"> taxa (30 taxa), EMS suggested negative </w:t>
      </w:r>
      <w:r>
        <w:rPr>
          <w:rFonts w:ascii="Arial" w:eastAsia="Times New Roman" w:hAnsi="Arial" w:cs="Arial"/>
          <w:sz w:val="24"/>
          <w:szCs w:val="24"/>
          <w:lang w:val="en-US"/>
        </w:rPr>
        <w:t xml:space="preserve">spatial </w:t>
      </w:r>
      <w:r w:rsidRPr="00917A7D">
        <w:rPr>
          <w:rFonts w:ascii="Arial" w:eastAsia="Times New Roman" w:hAnsi="Arial" w:cs="Arial"/>
          <w:sz w:val="24"/>
          <w:szCs w:val="24"/>
          <w:lang w:val="en-US"/>
        </w:rPr>
        <w:t xml:space="preserve">coherence (86 embedded absences relative to 56.17 </w:t>
      </w:r>
      <w:r w:rsidRPr="00917A7D">
        <w:rPr>
          <w:rFonts w:ascii="Arial" w:eastAsia="Times New Roman" w:hAnsi="Arial" w:cs="Arial"/>
          <w:sz w:val="24"/>
          <w:szCs w:val="24"/>
          <w:u w:val="single"/>
          <w:lang w:val="en-US"/>
        </w:rPr>
        <w:t xml:space="preserve">+ </w:t>
      </w:r>
      <w:r w:rsidRPr="00917A7D">
        <w:rPr>
          <w:rFonts w:ascii="Arial" w:eastAsia="Times New Roman" w:hAnsi="Arial" w:cs="Arial"/>
          <w:sz w:val="24"/>
          <w:szCs w:val="24"/>
          <w:lang w:val="en-US"/>
        </w:rPr>
        <w:t xml:space="preserve">6.53 expected by the null model, z = - 4.57, P &lt;0.01). For grazers (17 taxa), we observed a similar pattern of negative coherence (29 embedded absences relative to 16.42 </w:t>
      </w:r>
      <w:r w:rsidRPr="00917A7D">
        <w:rPr>
          <w:rFonts w:ascii="Arial" w:eastAsia="Times New Roman" w:hAnsi="Arial" w:cs="Arial"/>
          <w:sz w:val="24"/>
          <w:szCs w:val="24"/>
          <w:u w:val="single"/>
          <w:lang w:val="en-US"/>
        </w:rPr>
        <w:t xml:space="preserve">+ </w:t>
      </w:r>
      <w:r w:rsidRPr="00917A7D">
        <w:rPr>
          <w:rFonts w:ascii="Arial" w:eastAsia="Times New Roman" w:hAnsi="Arial" w:cs="Arial"/>
          <w:sz w:val="24"/>
          <w:szCs w:val="24"/>
          <w:lang w:val="en-US"/>
        </w:rPr>
        <w:t>3.76 expected by the null model, z = - 3.35, P &lt;0.01).</w:t>
      </w:r>
    </w:p>
    <w:p w14:paraId="02655C91" w14:textId="3C6C0C84" w:rsidR="000676A8" w:rsidRDefault="000676A8" w:rsidP="00766E22">
      <w:pPr>
        <w:spacing w:after="0" w:line="480" w:lineRule="auto"/>
        <w:ind w:firstLine="720"/>
        <w:rPr>
          <w:rFonts w:ascii="Arial" w:eastAsia="Times New Roman" w:hAnsi="Arial" w:cs="Arial"/>
          <w:color w:val="000000"/>
          <w:sz w:val="24"/>
          <w:szCs w:val="24"/>
          <w:lang w:val="en-US"/>
        </w:rPr>
      </w:pPr>
    </w:p>
    <w:p w14:paraId="635759BF" w14:textId="15AA8719" w:rsidR="00445D4F" w:rsidRPr="00445D4F" w:rsidRDefault="00445D4F" w:rsidP="00445D4F">
      <w:pPr>
        <w:spacing w:after="0" w:line="480" w:lineRule="auto"/>
        <w:rPr>
          <w:rFonts w:ascii="Arial" w:eastAsia="Times New Roman" w:hAnsi="Arial" w:cs="Arial"/>
          <w:i/>
          <w:color w:val="000000"/>
          <w:sz w:val="24"/>
          <w:szCs w:val="24"/>
          <w:lang w:val="en-US"/>
        </w:rPr>
      </w:pPr>
      <w:r>
        <w:rPr>
          <w:rFonts w:ascii="Arial" w:eastAsia="Times New Roman" w:hAnsi="Arial" w:cs="Arial"/>
          <w:i/>
          <w:color w:val="000000"/>
          <w:sz w:val="24"/>
          <w:szCs w:val="24"/>
          <w:lang w:val="en-US"/>
        </w:rPr>
        <w:t xml:space="preserve">Temporal biodiversity patterns </w:t>
      </w:r>
    </w:p>
    <w:p w14:paraId="240F591F" w14:textId="061BF78F" w:rsidR="00445D4F" w:rsidRDefault="000676A8" w:rsidP="00EB05C4">
      <w:pPr>
        <w:spacing w:after="0" w:line="480" w:lineRule="auto"/>
        <w:ind w:firstLine="720"/>
        <w:rPr>
          <w:rFonts w:ascii="Arial" w:eastAsia="Times New Roman" w:hAnsi="Arial" w:cs="Arial"/>
          <w:color w:val="000000"/>
          <w:sz w:val="24"/>
          <w:szCs w:val="24"/>
          <w:lang w:val="en-US"/>
        </w:rPr>
      </w:pPr>
      <w:r>
        <w:rPr>
          <w:rFonts w:ascii="Arial" w:eastAsia="Times New Roman" w:hAnsi="Arial" w:cs="Arial"/>
          <w:color w:val="000000"/>
          <w:sz w:val="24"/>
          <w:szCs w:val="24"/>
          <w:lang w:val="en-US"/>
        </w:rPr>
        <w:t xml:space="preserve">Over time, </w:t>
      </w:r>
      <w:r w:rsidR="0080757D">
        <w:rPr>
          <w:rFonts w:ascii="Arial" w:eastAsia="Times New Roman" w:hAnsi="Arial" w:cs="Arial"/>
          <w:color w:val="000000"/>
          <w:sz w:val="24"/>
          <w:szCs w:val="24"/>
          <w:lang w:val="en-US"/>
        </w:rPr>
        <w:t xml:space="preserve">raw plot-scale </w:t>
      </w:r>
      <w:r w:rsidR="006634BF">
        <w:rPr>
          <w:rFonts w:ascii="Arial" w:eastAsia="Times New Roman" w:hAnsi="Arial" w:cs="Arial"/>
          <w:color w:val="000000"/>
          <w:sz w:val="24"/>
          <w:szCs w:val="24"/>
          <w:lang w:val="en-US"/>
        </w:rPr>
        <w:t xml:space="preserve">alpha increased over time, </w:t>
      </w:r>
      <w:r w:rsidR="00FB1AA8">
        <w:rPr>
          <w:rFonts w:ascii="Arial" w:eastAsia="Times New Roman" w:hAnsi="Arial" w:cs="Arial"/>
          <w:color w:val="000000"/>
          <w:sz w:val="24"/>
          <w:szCs w:val="24"/>
          <w:lang w:val="en-US"/>
        </w:rPr>
        <w:t>primarily</w:t>
      </w:r>
      <w:r w:rsidR="006634BF">
        <w:rPr>
          <w:rFonts w:ascii="Arial" w:eastAsia="Times New Roman" w:hAnsi="Arial" w:cs="Arial"/>
          <w:color w:val="000000"/>
          <w:sz w:val="24"/>
          <w:szCs w:val="24"/>
          <w:lang w:val="en-US"/>
        </w:rPr>
        <w:t xml:space="preserve"> bet</w:t>
      </w:r>
      <w:r w:rsidR="00416702">
        <w:rPr>
          <w:rFonts w:ascii="Arial" w:eastAsia="Times New Roman" w:hAnsi="Arial" w:cs="Arial"/>
          <w:color w:val="000000"/>
          <w:sz w:val="24"/>
          <w:szCs w:val="24"/>
          <w:lang w:val="en-US"/>
        </w:rPr>
        <w:t>ween July and August, except</w:t>
      </w:r>
      <w:r w:rsidR="006634BF">
        <w:rPr>
          <w:rFonts w:ascii="Arial" w:eastAsia="Times New Roman" w:hAnsi="Arial" w:cs="Arial"/>
          <w:color w:val="000000"/>
          <w:sz w:val="24"/>
          <w:szCs w:val="24"/>
          <w:lang w:val="en-US"/>
        </w:rPr>
        <w:t xml:space="preserve"> at RP </w:t>
      </w:r>
      <w:r w:rsidR="0080757D">
        <w:rPr>
          <w:rFonts w:ascii="Arial" w:eastAsia="Times New Roman" w:hAnsi="Arial" w:cs="Arial"/>
          <w:color w:val="000000"/>
          <w:sz w:val="24"/>
          <w:szCs w:val="24"/>
          <w:lang w:val="en-US"/>
        </w:rPr>
        <w:t>(Tab</w:t>
      </w:r>
      <w:r w:rsidR="006634BF">
        <w:rPr>
          <w:rFonts w:ascii="Arial" w:eastAsia="Times New Roman" w:hAnsi="Arial" w:cs="Arial"/>
          <w:color w:val="000000"/>
          <w:sz w:val="24"/>
          <w:szCs w:val="24"/>
          <w:lang w:val="en-US"/>
        </w:rPr>
        <w:t>l</w:t>
      </w:r>
      <w:r w:rsidR="0080757D">
        <w:rPr>
          <w:rFonts w:ascii="Arial" w:eastAsia="Times New Roman" w:hAnsi="Arial" w:cs="Arial"/>
          <w:color w:val="000000"/>
          <w:sz w:val="24"/>
          <w:szCs w:val="24"/>
          <w:lang w:val="en-US"/>
        </w:rPr>
        <w:t>e 3</w:t>
      </w:r>
      <w:r w:rsidR="00FB1AA8">
        <w:rPr>
          <w:rFonts w:ascii="Arial" w:eastAsia="Times New Roman" w:hAnsi="Arial" w:cs="Arial"/>
          <w:color w:val="000000"/>
          <w:sz w:val="24"/>
          <w:szCs w:val="24"/>
          <w:lang w:val="en-US"/>
        </w:rPr>
        <w:t xml:space="preserve">, </w:t>
      </w:r>
      <w:r w:rsidR="0010243E">
        <w:rPr>
          <w:rFonts w:ascii="Arial" w:eastAsia="Times New Roman" w:hAnsi="Arial" w:cs="Arial"/>
          <w:color w:val="000000"/>
          <w:sz w:val="24"/>
          <w:szCs w:val="24"/>
          <w:lang w:val="en-US"/>
        </w:rPr>
        <w:t>Figure 3</w:t>
      </w:r>
      <w:r w:rsidR="00416702">
        <w:rPr>
          <w:rFonts w:ascii="Arial" w:eastAsia="Times New Roman" w:hAnsi="Arial" w:cs="Arial"/>
          <w:color w:val="000000"/>
          <w:sz w:val="24"/>
          <w:szCs w:val="24"/>
          <w:lang w:val="en-US"/>
        </w:rPr>
        <w:t>)</w:t>
      </w:r>
      <w:r w:rsidR="0080757D">
        <w:rPr>
          <w:rFonts w:ascii="Arial" w:eastAsia="Times New Roman" w:hAnsi="Arial" w:cs="Arial"/>
          <w:color w:val="000000"/>
          <w:sz w:val="24"/>
          <w:szCs w:val="24"/>
          <w:lang w:val="en-US"/>
        </w:rPr>
        <w:t xml:space="preserve">. </w:t>
      </w:r>
      <w:r w:rsidR="006634BF">
        <w:rPr>
          <w:rFonts w:ascii="Arial" w:eastAsia="Times New Roman" w:hAnsi="Arial" w:cs="Arial"/>
          <w:color w:val="000000"/>
          <w:sz w:val="24"/>
          <w:szCs w:val="24"/>
          <w:lang w:val="en-US"/>
        </w:rPr>
        <w:t xml:space="preserve"> Shannon diversity and Simpson’s evenness did not vary systematical</w:t>
      </w:r>
      <w:r w:rsidR="0010243E">
        <w:rPr>
          <w:rFonts w:ascii="Arial" w:eastAsia="Times New Roman" w:hAnsi="Arial" w:cs="Arial"/>
          <w:color w:val="000000"/>
          <w:sz w:val="24"/>
          <w:szCs w:val="24"/>
          <w:lang w:val="en-US"/>
        </w:rPr>
        <w:t xml:space="preserve">ly over time (Appendix fig), while </w:t>
      </w:r>
      <w:r w:rsidR="006634BF">
        <w:rPr>
          <w:rFonts w:ascii="Arial" w:eastAsia="Times New Roman" w:hAnsi="Arial" w:cs="Arial"/>
          <w:color w:val="000000"/>
          <w:sz w:val="24"/>
          <w:szCs w:val="24"/>
          <w:lang w:val="en-US"/>
        </w:rPr>
        <w:t>ENS declined slightly overall between May and June</w:t>
      </w:r>
      <w:r w:rsidR="00CB1D2B">
        <w:rPr>
          <w:rFonts w:ascii="Arial" w:eastAsia="Times New Roman" w:hAnsi="Arial" w:cs="Arial"/>
          <w:color w:val="000000"/>
          <w:sz w:val="24"/>
          <w:szCs w:val="24"/>
          <w:lang w:val="en-US"/>
        </w:rPr>
        <w:t xml:space="preserve"> (Table 3, Figure </w:t>
      </w:r>
      <w:r w:rsidR="0010243E">
        <w:rPr>
          <w:rFonts w:ascii="Arial" w:eastAsia="Times New Roman" w:hAnsi="Arial" w:cs="Arial"/>
          <w:color w:val="000000"/>
          <w:sz w:val="24"/>
          <w:szCs w:val="24"/>
          <w:lang w:val="en-US"/>
        </w:rPr>
        <w:t>3</w:t>
      </w:r>
      <w:r w:rsidR="00765D31">
        <w:rPr>
          <w:rFonts w:ascii="Arial" w:eastAsia="Times New Roman" w:hAnsi="Arial" w:cs="Arial"/>
          <w:color w:val="000000"/>
          <w:sz w:val="24"/>
          <w:szCs w:val="24"/>
          <w:lang w:val="en-US"/>
        </w:rPr>
        <w:t>)</w:t>
      </w:r>
      <w:r w:rsidR="006634BF">
        <w:rPr>
          <w:rFonts w:ascii="Arial" w:eastAsia="Times New Roman" w:hAnsi="Arial" w:cs="Arial"/>
          <w:color w:val="000000"/>
          <w:sz w:val="24"/>
          <w:szCs w:val="24"/>
          <w:lang w:val="en-US"/>
        </w:rPr>
        <w:t>.</w:t>
      </w:r>
      <w:r w:rsidR="00CB1D2B">
        <w:rPr>
          <w:rFonts w:ascii="Arial" w:eastAsia="Times New Roman" w:hAnsi="Arial" w:cs="Arial"/>
          <w:color w:val="000000"/>
          <w:sz w:val="24"/>
          <w:szCs w:val="24"/>
          <w:lang w:val="en-US"/>
        </w:rPr>
        <w:t xml:space="preserve"> By August, there is a trend toward lower plot-scale </w:t>
      </w:r>
      <w:r w:rsidR="0010243E">
        <w:rPr>
          <w:rFonts w:ascii="Arial" w:eastAsia="Times New Roman" w:hAnsi="Arial" w:cs="Arial"/>
          <w:color w:val="000000"/>
          <w:sz w:val="24"/>
          <w:szCs w:val="24"/>
          <w:lang w:val="en-US"/>
        </w:rPr>
        <w:t xml:space="preserve">observed richness and lower ENS. ENS increases from </w:t>
      </w:r>
      <w:r w:rsidR="00CB1D2B">
        <w:rPr>
          <w:rFonts w:ascii="Arial" w:eastAsia="Times New Roman" w:hAnsi="Arial" w:cs="Arial"/>
          <w:color w:val="000000"/>
          <w:sz w:val="24"/>
          <w:szCs w:val="24"/>
          <w:lang w:val="en-US"/>
        </w:rPr>
        <w:t xml:space="preserve">marine </w:t>
      </w:r>
      <w:r w:rsidR="0010243E">
        <w:rPr>
          <w:rFonts w:ascii="Arial" w:eastAsia="Times New Roman" w:hAnsi="Arial" w:cs="Arial"/>
          <w:color w:val="000000"/>
          <w:sz w:val="24"/>
          <w:szCs w:val="24"/>
          <w:lang w:val="en-US"/>
        </w:rPr>
        <w:t xml:space="preserve">to fresher </w:t>
      </w:r>
      <w:r w:rsidR="00CB1D2B">
        <w:rPr>
          <w:rFonts w:ascii="Arial" w:eastAsia="Times New Roman" w:hAnsi="Arial" w:cs="Arial"/>
          <w:color w:val="000000"/>
          <w:sz w:val="24"/>
          <w:szCs w:val="24"/>
          <w:lang w:val="en-US"/>
        </w:rPr>
        <w:t>meadows (</w:t>
      </w:r>
      <w:r w:rsidR="0010243E" w:rsidRPr="0010243E">
        <w:rPr>
          <w:rFonts w:ascii="Arial" w:eastAsia="Times New Roman" w:hAnsi="Arial" w:cs="Arial"/>
          <w:color w:val="000000"/>
          <w:sz w:val="24"/>
          <w:szCs w:val="24"/>
          <w:lang w:val="en-US"/>
        </w:rPr>
        <w:t>Figure 3b</w:t>
      </w:r>
      <w:r w:rsidR="00CB1D2B">
        <w:rPr>
          <w:rFonts w:ascii="Arial" w:eastAsia="Times New Roman" w:hAnsi="Arial" w:cs="Arial"/>
          <w:color w:val="000000"/>
          <w:sz w:val="24"/>
          <w:szCs w:val="24"/>
          <w:lang w:val="en-US"/>
        </w:rPr>
        <w:t xml:space="preserve">). </w:t>
      </w:r>
    </w:p>
    <w:p w14:paraId="3629515F" w14:textId="1A8703E2" w:rsidR="00EB05C4" w:rsidRPr="006A4868" w:rsidRDefault="006A4868" w:rsidP="00EB05C4">
      <w:pPr>
        <w:spacing w:after="0" w:line="480" w:lineRule="auto"/>
        <w:ind w:firstLine="720"/>
        <w:rPr>
          <w:rFonts w:ascii="Arial" w:eastAsia="Times New Roman" w:hAnsi="Arial" w:cs="Arial"/>
          <w:color w:val="000000"/>
          <w:sz w:val="24"/>
          <w:szCs w:val="24"/>
          <w:lang w:val="en-US"/>
        </w:rPr>
      </w:pPr>
      <w:r>
        <w:rPr>
          <w:rFonts w:ascii="Arial" w:eastAsia="Times New Roman" w:hAnsi="Arial" w:cs="Arial"/>
          <w:color w:val="000000"/>
          <w:sz w:val="24"/>
          <w:szCs w:val="24"/>
          <w:lang w:val="en-US"/>
        </w:rPr>
        <w:t>B</w:t>
      </w:r>
      <w:r w:rsidR="000676A8">
        <w:rPr>
          <w:rFonts w:ascii="Arial" w:eastAsia="Times New Roman" w:hAnsi="Arial" w:cs="Arial"/>
          <w:color w:val="000000"/>
          <w:sz w:val="24"/>
          <w:szCs w:val="24"/>
          <w:lang w:val="en-US"/>
        </w:rPr>
        <w:t>eta diversity</w:t>
      </w:r>
      <w:r w:rsidR="00416702">
        <w:rPr>
          <w:rFonts w:ascii="Arial" w:eastAsia="Times New Roman" w:hAnsi="Arial" w:cs="Arial"/>
          <w:color w:val="000000"/>
          <w:sz w:val="24"/>
          <w:szCs w:val="24"/>
          <w:lang w:val="en-US"/>
        </w:rPr>
        <w:t xml:space="preserve"> </w:t>
      </w:r>
      <w:r>
        <w:rPr>
          <w:rFonts w:ascii="Arial" w:eastAsia="Times New Roman" w:hAnsi="Arial" w:cs="Arial"/>
          <w:color w:val="000000"/>
          <w:sz w:val="24"/>
          <w:szCs w:val="24"/>
          <w:lang w:val="en-US"/>
        </w:rPr>
        <w:t xml:space="preserve">(Bray Curtis dissimilarity) </w:t>
      </w:r>
      <w:r w:rsidR="000676A8">
        <w:rPr>
          <w:rFonts w:ascii="Arial" w:eastAsia="Times New Roman" w:hAnsi="Arial" w:cs="Arial"/>
          <w:color w:val="000000"/>
          <w:sz w:val="24"/>
          <w:szCs w:val="24"/>
          <w:lang w:val="en-US"/>
        </w:rPr>
        <w:t>increased</w:t>
      </w:r>
      <w:r>
        <w:rPr>
          <w:rFonts w:ascii="Arial" w:eastAsia="Times New Roman" w:hAnsi="Arial" w:cs="Arial"/>
          <w:color w:val="000000"/>
          <w:sz w:val="24"/>
          <w:szCs w:val="24"/>
          <w:lang w:val="en-US"/>
        </w:rPr>
        <w:t xml:space="preserve">, meaning </w:t>
      </w:r>
      <w:r w:rsidR="00416702">
        <w:rPr>
          <w:rFonts w:ascii="Arial" w:eastAsia="Times New Roman" w:hAnsi="Arial" w:cs="Arial"/>
          <w:color w:val="000000"/>
          <w:sz w:val="24"/>
          <w:szCs w:val="24"/>
          <w:lang w:val="en-US"/>
        </w:rPr>
        <w:t>plots within the sa</w:t>
      </w:r>
      <w:r>
        <w:rPr>
          <w:rFonts w:ascii="Arial" w:eastAsia="Times New Roman" w:hAnsi="Arial" w:cs="Arial"/>
          <w:color w:val="000000"/>
          <w:sz w:val="24"/>
          <w:szCs w:val="24"/>
          <w:lang w:val="en-US"/>
        </w:rPr>
        <w:t>me meadow became more different,</w:t>
      </w:r>
      <w:r w:rsidR="000676A8">
        <w:rPr>
          <w:rFonts w:ascii="Arial" w:eastAsia="Times New Roman" w:hAnsi="Arial" w:cs="Arial"/>
          <w:color w:val="000000"/>
          <w:sz w:val="24"/>
          <w:szCs w:val="24"/>
          <w:lang w:val="en-US"/>
        </w:rPr>
        <w:t xml:space="preserve"> </w:t>
      </w:r>
      <w:r>
        <w:rPr>
          <w:rFonts w:ascii="Arial" w:eastAsia="Times New Roman" w:hAnsi="Arial" w:cs="Arial"/>
          <w:color w:val="000000"/>
          <w:sz w:val="24"/>
          <w:szCs w:val="24"/>
          <w:lang w:val="en-US"/>
        </w:rPr>
        <w:t>from May to midsummer. W</w:t>
      </w:r>
      <w:r w:rsidR="00CD347F">
        <w:rPr>
          <w:rFonts w:ascii="Arial" w:eastAsia="Times New Roman" w:hAnsi="Arial" w:cs="Arial"/>
          <w:color w:val="000000"/>
          <w:sz w:val="24"/>
          <w:szCs w:val="24"/>
          <w:lang w:val="en-US"/>
        </w:rPr>
        <w:t xml:space="preserve">ithin meadow dissimilarity </w:t>
      </w:r>
      <w:r>
        <w:rPr>
          <w:rFonts w:ascii="Arial" w:eastAsia="Times New Roman" w:hAnsi="Arial" w:cs="Arial"/>
          <w:color w:val="000000"/>
          <w:sz w:val="24"/>
          <w:szCs w:val="24"/>
          <w:lang w:val="en-US"/>
        </w:rPr>
        <w:t xml:space="preserve">then </w:t>
      </w:r>
      <w:r w:rsidR="00CD347F">
        <w:rPr>
          <w:rFonts w:ascii="Arial" w:eastAsia="Times New Roman" w:hAnsi="Arial" w:cs="Arial"/>
          <w:color w:val="000000"/>
          <w:sz w:val="24"/>
          <w:szCs w:val="24"/>
          <w:lang w:val="en-US"/>
        </w:rPr>
        <w:t xml:space="preserve">declined </w:t>
      </w:r>
      <w:r>
        <w:rPr>
          <w:rFonts w:ascii="Arial" w:eastAsia="Times New Roman" w:hAnsi="Arial" w:cs="Arial"/>
          <w:color w:val="000000"/>
          <w:sz w:val="24"/>
          <w:szCs w:val="24"/>
          <w:lang w:val="en-US"/>
        </w:rPr>
        <w:t xml:space="preserve">(plot level assemblages became more similar) </w:t>
      </w:r>
      <w:r w:rsidR="00CD347F">
        <w:rPr>
          <w:rFonts w:ascii="Arial" w:eastAsia="Times New Roman" w:hAnsi="Arial" w:cs="Arial"/>
          <w:color w:val="000000"/>
          <w:sz w:val="24"/>
          <w:szCs w:val="24"/>
          <w:lang w:val="en-US"/>
        </w:rPr>
        <w:t>from July to August</w:t>
      </w:r>
      <w:r w:rsidR="000676A8">
        <w:rPr>
          <w:rFonts w:ascii="Arial" w:eastAsia="Times New Roman" w:hAnsi="Arial" w:cs="Arial"/>
          <w:color w:val="000000"/>
          <w:sz w:val="24"/>
          <w:szCs w:val="24"/>
          <w:lang w:val="en-US"/>
        </w:rPr>
        <w:t xml:space="preserve"> </w:t>
      </w:r>
      <w:r w:rsidR="000676A8" w:rsidRPr="00917A7D">
        <w:rPr>
          <w:rFonts w:ascii="Arial" w:eastAsia="Times New Roman" w:hAnsi="Arial" w:cs="Arial"/>
          <w:color w:val="000000"/>
          <w:sz w:val="24"/>
          <w:szCs w:val="24"/>
          <w:lang w:val="en-US"/>
        </w:rPr>
        <w:t>(Fig</w:t>
      </w:r>
      <w:r w:rsidR="00C84752">
        <w:rPr>
          <w:rFonts w:ascii="Arial" w:eastAsia="Times New Roman" w:hAnsi="Arial" w:cs="Arial"/>
          <w:color w:val="000000"/>
          <w:sz w:val="24"/>
          <w:szCs w:val="24"/>
          <w:lang w:val="en-US"/>
        </w:rPr>
        <w:t>ure</w:t>
      </w:r>
      <w:r w:rsidR="000676A8" w:rsidRPr="00917A7D">
        <w:rPr>
          <w:rFonts w:ascii="Arial" w:eastAsia="Times New Roman" w:hAnsi="Arial" w:cs="Arial"/>
          <w:color w:val="000000"/>
          <w:sz w:val="24"/>
          <w:szCs w:val="24"/>
          <w:lang w:val="en-US"/>
        </w:rPr>
        <w:t xml:space="preserve"> </w:t>
      </w:r>
      <w:r w:rsidR="00CD347F">
        <w:rPr>
          <w:rFonts w:ascii="Arial" w:eastAsia="Times New Roman" w:hAnsi="Arial" w:cs="Arial"/>
          <w:color w:val="000000"/>
          <w:sz w:val="24"/>
          <w:szCs w:val="24"/>
          <w:lang w:val="en-US"/>
        </w:rPr>
        <w:t>3C, 4A</w:t>
      </w:r>
      <w:r w:rsidR="000676A8" w:rsidRPr="00917A7D">
        <w:rPr>
          <w:rFonts w:ascii="Arial" w:eastAsia="Times New Roman" w:hAnsi="Arial" w:cs="Arial"/>
          <w:color w:val="000000"/>
          <w:sz w:val="24"/>
          <w:szCs w:val="24"/>
          <w:lang w:val="en-US"/>
        </w:rPr>
        <w:t>)</w:t>
      </w:r>
      <w:r w:rsidR="000676A8">
        <w:rPr>
          <w:rFonts w:ascii="Arial" w:eastAsia="Times New Roman" w:hAnsi="Arial" w:cs="Arial"/>
          <w:color w:val="000000"/>
          <w:sz w:val="24"/>
          <w:szCs w:val="24"/>
          <w:lang w:val="en-US"/>
        </w:rPr>
        <w:t xml:space="preserve">. </w:t>
      </w:r>
      <w:r w:rsidR="00CD347F">
        <w:rPr>
          <w:rFonts w:ascii="Arial" w:eastAsia="Times New Roman" w:hAnsi="Arial" w:cs="Arial"/>
          <w:color w:val="000000"/>
          <w:sz w:val="24"/>
          <w:szCs w:val="24"/>
          <w:lang w:val="en-US"/>
        </w:rPr>
        <w:t>Meadow-scale diversity was more dissimilar</w:t>
      </w:r>
      <w:r w:rsidR="00FB1AA8">
        <w:rPr>
          <w:rFonts w:ascii="Arial" w:eastAsia="Times New Roman" w:hAnsi="Arial" w:cs="Arial"/>
          <w:color w:val="000000"/>
          <w:sz w:val="24"/>
          <w:szCs w:val="24"/>
          <w:lang w:val="en-US"/>
        </w:rPr>
        <w:t xml:space="preserve"> </w:t>
      </w:r>
      <w:r w:rsidR="00CD347F">
        <w:rPr>
          <w:rFonts w:ascii="Arial" w:eastAsia="Times New Roman" w:hAnsi="Arial" w:cs="Arial"/>
          <w:color w:val="000000"/>
          <w:sz w:val="24"/>
          <w:szCs w:val="24"/>
          <w:lang w:val="en-US"/>
        </w:rPr>
        <w:t xml:space="preserve">than expected in May and July, </w:t>
      </w:r>
      <w:r w:rsidR="00CD347F">
        <w:rPr>
          <w:rFonts w:ascii="Arial" w:eastAsia="Times New Roman" w:hAnsi="Arial" w:cs="Arial"/>
          <w:color w:val="000000"/>
          <w:sz w:val="24"/>
          <w:szCs w:val="24"/>
          <w:lang w:val="en-US"/>
        </w:rPr>
        <w:lastRenderedPageBreak/>
        <w:t>but this dissimilarity also declined by August (Figure 4A)</w:t>
      </w:r>
      <w:r w:rsidR="00695F80">
        <w:rPr>
          <w:rFonts w:ascii="Arial" w:eastAsia="Times New Roman" w:hAnsi="Arial" w:cs="Arial"/>
          <w:color w:val="000000"/>
          <w:sz w:val="24"/>
          <w:szCs w:val="24"/>
          <w:lang w:val="en-US"/>
        </w:rPr>
        <w:t>.</w:t>
      </w:r>
      <w:r w:rsidR="0000100F">
        <w:rPr>
          <w:rFonts w:ascii="Arial" w:eastAsia="Times New Roman" w:hAnsi="Arial" w:cs="Arial"/>
          <w:color w:val="000000"/>
          <w:sz w:val="24"/>
          <w:szCs w:val="24"/>
          <w:lang w:val="en-US"/>
        </w:rPr>
        <w:t xml:space="preserve"> </w:t>
      </w:r>
      <w:commentRangeStart w:id="21"/>
      <w:r w:rsidR="00562C06">
        <w:rPr>
          <w:rFonts w:ascii="Arial" w:eastAsia="Times New Roman" w:hAnsi="Arial" w:cs="Arial"/>
          <w:color w:val="000000"/>
          <w:sz w:val="24"/>
          <w:szCs w:val="24"/>
          <w:lang w:val="en-US"/>
        </w:rPr>
        <w:t>The model detected no difference between expected beta within</w:t>
      </w:r>
      <w:r w:rsidR="0032729A">
        <w:rPr>
          <w:rFonts w:ascii="Arial" w:eastAsia="Times New Roman" w:hAnsi="Arial" w:cs="Arial"/>
          <w:color w:val="000000"/>
          <w:sz w:val="24"/>
          <w:szCs w:val="24"/>
          <w:lang w:val="en-US"/>
        </w:rPr>
        <w:t xml:space="preserve"> and among sites but did support </w:t>
      </w:r>
      <w:r w:rsidR="00D13610">
        <w:rPr>
          <w:rFonts w:ascii="Arial" w:eastAsia="Times New Roman" w:hAnsi="Arial" w:cs="Arial"/>
          <w:color w:val="000000"/>
          <w:sz w:val="24"/>
          <w:szCs w:val="24"/>
          <w:lang w:val="en-US"/>
        </w:rPr>
        <w:t xml:space="preserve">observed </w:t>
      </w:r>
      <w:r w:rsidR="0032729A">
        <w:rPr>
          <w:rFonts w:ascii="Arial" w:eastAsia="Times New Roman" w:hAnsi="Arial" w:cs="Arial"/>
          <w:color w:val="000000"/>
          <w:sz w:val="24"/>
          <w:szCs w:val="24"/>
          <w:lang w:val="en-US"/>
        </w:rPr>
        <w:t>changes in expected beta over the course of the summer (</w:t>
      </w:r>
      <w:r w:rsidR="00602CD1">
        <w:rPr>
          <w:rFonts w:ascii="Arial" w:eastAsia="Times New Roman" w:hAnsi="Arial" w:cs="Arial"/>
          <w:color w:val="000000"/>
          <w:sz w:val="24"/>
          <w:szCs w:val="24"/>
          <w:lang w:val="en-US"/>
        </w:rPr>
        <w:t xml:space="preserve">two-way ANOVA, </w:t>
      </w:r>
      <w:r w:rsidR="0032729A">
        <w:rPr>
          <w:rFonts w:ascii="Arial" w:eastAsia="Times New Roman" w:hAnsi="Arial" w:cs="Arial"/>
          <w:color w:val="000000"/>
          <w:sz w:val="24"/>
          <w:szCs w:val="24"/>
          <w:lang w:val="en-US"/>
        </w:rPr>
        <w:t xml:space="preserve">F = 45.222, </w:t>
      </w:r>
      <w:proofErr w:type="spellStart"/>
      <w:r w:rsidR="0032729A">
        <w:rPr>
          <w:rFonts w:ascii="Arial" w:eastAsia="Times New Roman" w:hAnsi="Arial" w:cs="Arial"/>
          <w:color w:val="000000"/>
          <w:sz w:val="24"/>
          <w:szCs w:val="24"/>
          <w:lang w:val="en-US"/>
        </w:rPr>
        <w:t>df</w:t>
      </w:r>
      <w:proofErr w:type="spellEnd"/>
      <w:r w:rsidR="0032729A">
        <w:rPr>
          <w:rFonts w:ascii="Arial" w:eastAsia="Times New Roman" w:hAnsi="Arial" w:cs="Arial"/>
          <w:color w:val="000000"/>
          <w:sz w:val="24"/>
          <w:szCs w:val="24"/>
          <w:lang w:val="en-US"/>
        </w:rPr>
        <w:t xml:space="preserve"> = 2, </w:t>
      </w:r>
      <w:r w:rsidR="00D13610">
        <w:rPr>
          <w:rFonts w:ascii="Arial" w:eastAsia="Times New Roman" w:hAnsi="Arial" w:cs="Arial"/>
          <w:color w:val="000000"/>
          <w:sz w:val="24"/>
          <w:szCs w:val="24"/>
          <w:lang w:val="en-US"/>
        </w:rPr>
        <w:t>2316, P &lt; 2e</w:t>
      </w:r>
      <w:commentRangeEnd w:id="21"/>
      <w:r w:rsidR="00CD347F">
        <w:rPr>
          <w:rStyle w:val="CommentReference"/>
        </w:rPr>
        <w:commentReference w:id="21"/>
      </w:r>
      <w:r w:rsidR="00D13610">
        <w:rPr>
          <w:rFonts w:ascii="Arial" w:eastAsia="Times New Roman" w:hAnsi="Arial" w:cs="Arial"/>
          <w:color w:val="000000"/>
          <w:sz w:val="24"/>
          <w:szCs w:val="24"/>
          <w:lang w:val="en-US"/>
        </w:rPr>
        <w:t xml:space="preserve">-16). </w:t>
      </w:r>
      <w:commentRangeStart w:id="22"/>
      <w:r w:rsidR="00602CD1">
        <w:rPr>
          <w:rFonts w:ascii="Arial" w:eastAsia="Times New Roman" w:hAnsi="Arial" w:cs="Arial"/>
          <w:color w:val="000000"/>
          <w:sz w:val="24"/>
          <w:szCs w:val="24"/>
          <w:lang w:val="en-US"/>
        </w:rPr>
        <w:t xml:space="preserve">In addition, </w:t>
      </w:r>
      <w:commentRangeStart w:id="23"/>
      <w:r w:rsidR="00602CD1">
        <w:rPr>
          <w:rFonts w:ascii="Arial" w:eastAsia="Times New Roman" w:hAnsi="Arial" w:cs="Arial"/>
          <w:color w:val="000000"/>
          <w:sz w:val="24"/>
          <w:szCs w:val="24"/>
          <w:lang w:val="en-US"/>
        </w:rPr>
        <w:t xml:space="preserve">variance </w:t>
      </w:r>
      <w:r w:rsidR="00090EDC">
        <w:rPr>
          <w:rFonts w:ascii="Arial" w:eastAsia="Times New Roman" w:hAnsi="Arial" w:cs="Arial"/>
          <w:color w:val="000000"/>
          <w:sz w:val="24"/>
          <w:szCs w:val="24"/>
          <w:lang w:val="en-US"/>
        </w:rPr>
        <w:t xml:space="preserve">of observed dissimilarity </w:t>
      </w:r>
      <w:commentRangeEnd w:id="23"/>
      <w:r w:rsidR="008E6828">
        <w:rPr>
          <w:rStyle w:val="CommentReference"/>
        </w:rPr>
        <w:commentReference w:id="23"/>
      </w:r>
      <w:r w:rsidR="00602CD1">
        <w:rPr>
          <w:rFonts w:ascii="Arial" w:eastAsia="Times New Roman" w:hAnsi="Arial" w:cs="Arial"/>
          <w:color w:val="000000"/>
          <w:sz w:val="24"/>
          <w:szCs w:val="24"/>
          <w:lang w:val="en-US"/>
        </w:rPr>
        <w:t>generally increased among sites</w:t>
      </w:r>
      <w:r w:rsidR="0026397B">
        <w:rPr>
          <w:rFonts w:ascii="Arial" w:eastAsia="Times New Roman" w:hAnsi="Arial" w:cs="Arial"/>
          <w:color w:val="000000"/>
          <w:sz w:val="24"/>
          <w:szCs w:val="24"/>
          <w:lang w:val="en-US"/>
        </w:rPr>
        <w:t xml:space="preserve"> over the summer (0.31-0.76)</w:t>
      </w:r>
      <w:r w:rsidR="00602CD1">
        <w:rPr>
          <w:rFonts w:ascii="Arial" w:eastAsia="Times New Roman" w:hAnsi="Arial" w:cs="Arial"/>
          <w:color w:val="000000"/>
          <w:sz w:val="24"/>
          <w:szCs w:val="24"/>
          <w:lang w:val="en-US"/>
        </w:rPr>
        <w:t xml:space="preserve">, and decreased within sites </w:t>
      </w:r>
      <w:r w:rsidR="0026397B">
        <w:rPr>
          <w:rFonts w:ascii="Arial" w:eastAsia="Times New Roman" w:hAnsi="Arial" w:cs="Arial"/>
          <w:color w:val="000000"/>
          <w:sz w:val="24"/>
          <w:szCs w:val="24"/>
          <w:lang w:val="en-US"/>
        </w:rPr>
        <w:t xml:space="preserve">(0.53-0.44, </w:t>
      </w:r>
      <w:proofErr w:type="spellStart"/>
      <w:r w:rsidR="00602CD1">
        <w:rPr>
          <w:rFonts w:ascii="Arial" w:eastAsia="Times New Roman" w:hAnsi="Arial" w:cs="Arial"/>
          <w:color w:val="000000"/>
          <w:sz w:val="24"/>
          <w:szCs w:val="24"/>
          <w:lang w:val="en-US"/>
        </w:rPr>
        <w:t>Levene’s</w:t>
      </w:r>
      <w:proofErr w:type="spellEnd"/>
      <w:r w:rsidR="00602CD1">
        <w:rPr>
          <w:rFonts w:ascii="Arial" w:eastAsia="Times New Roman" w:hAnsi="Arial" w:cs="Arial"/>
          <w:color w:val="000000"/>
          <w:sz w:val="24"/>
          <w:szCs w:val="24"/>
          <w:lang w:val="en-US"/>
        </w:rPr>
        <w:t xml:space="preserve"> Test, F = </w:t>
      </w:r>
      <w:r w:rsidR="0026397B">
        <w:rPr>
          <w:rFonts w:ascii="Arial" w:eastAsia="Times New Roman" w:hAnsi="Arial" w:cs="Arial"/>
          <w:color w:val="000000"/>
          <w:sz w:val="24"/>
          <w:szCs w:val="24"/>
          <w:lang w:val="en-US"/>
        </w:rPr>
        <w:t xml:space="preserve">9.44, </w:t>
      </w:r>
      <w:proofErr w:type="spellStart"/>
      <w:r w:rsidR="0026397B">
        <w:rPr>
          <w:rFonts w:ascii="Arial" w:eastAsia="Times New Roman" w:hAnsi="Arial" w:cs="Arial"/>
          <w:color w:val="000000"/>
          <w:sz w:val="24"/>
          <w:szCs w:val="24"/>
          <w:lang w:val="en-US"/>
        </w:rPr>
        <w:t>df</w:t>
      </w:r>
      <w:proofErr w:type="spellEnd"/>
      <w:r w:rsidR="0026397B">
        <w:rPr>
          <w:rFonts w:ascii="Arial" w:eastAsia="Times New Roman" w:hAnsi="Arial" w:cs="Arial"/>
          <w:color w:val="000000"/>
          <w:sz w:val="24"/>
          <w:szCs w:val="24"/>
          <w:lang w:val="en-US"/>
        </w:rPr>
        <w:t xml:space="preserve"> = 5, 2316, P &lt; 5e-09).</w:t>
      </w:r>
      <w:commentRangeEnd w:id="22"/>
      <w:r w:rsidR="00090EDC">
        <w:rPr>
          <w:rStyle w:val="CommentReference"/>
        </w:rPr>
        <w:commentReference w:id="22"/>
      </w:r>
      <w:r w:rsidR="0026397B">
        <w:rPr>
          <w:rFonts w:ascii="Arial" w:eastAsia="Times New Roman" w:hAnsi="Arial" w:cs="Arial"/>
          <w:color w:val="000000"/>
          <w:sz w:val="24"/>
          <w:szCs w:val="24"/>
          <w:lang w:val="en-US"/>
        </w:rPr>
        <w:t xml:space="preserve"> </w:t>
      </w:r>
    </w:p>
    <w:p w14:paraId="269769C6" w14:textId="77777777" w:rsidR="00445D4F" w:rsidRDefault="00445D4F">
      <w:pPr>
        <w:spacing w:after="0" w:line="480" w:lineRule="auto"/>
        <w:ind w:firstLine="720"/>
        <w:rPr>
          <w:rFonts w:ascii="Arial" w:eastAsia="Times New Roman" w:hAnsi="Arial" w:cs="Arial"/>
          <w:color w:val="000000"/>
          <w:sz w:val="24"/>
          <w:szCs w:val="24"/>
          <w:lang w:val="en-US"/>
        </w:rPr>
      </w:pPr>
    </w:p>
    <w:p w14:paraId="6CE75897" w14:textId="0D27A38E" w:rsidR="00445D4F" w:rsidRPr="00445D4F" w:rsidRDefault="00445D4F" w:rsidP="00445D4F">
      <w:pPr>
        <w:spacing w:after="0" w:line="480" w:lineRule="auto"/>
        <w:rPr>
          <w:rFonts w:ascii="Arial" w:eastAsia="Times New Roman" w:hAnsi="Arial" w:cs="Arial"/>
          <w:i/>
          <w:color w:val="000000"/>
          <w:sz w:val="24"/>
          <w:szCs w:val="24"/>
          <w:lang w:val="en-US"/>
        </w:rPr>
      </w:pPr>
      <w:r>
        <w:rPr>
          <w:rFonts w:ascii="Arial" w:eastAsia="Times New Roman" w:hAnsi="Arial" w:cs="Arial"/>
          <w:i/>
          <w:color w:val="000000"/>
          <w:sz w:val="24"/>
          <w:szCs w:val="24"/>
          <w:lang w:val="en-US"/>
        </w:rPr>
        <w:t>Patterns in composition and dominance</w:t>
      </w:r>
    </w:p>
    <w:p w14:paraId="5BCBEB0B" w14:textId="35FE1437" w:rsidR="00DE1215" w:rsidRDefault="00877689">
      <w:pPr>
        <w:spacing w:after="0" w:line="480" w:lineRule="auto"/>
        <w:ind w:firstLine="720"/>
        <w:rPr>
          <w:rFonts w:ascii="Arial" w:eastAsia="Times New Roman" w:hAnsi="Arial" w:cs="Arial"/>
          <w:color w:val="000000"/>
          <w:sz w:val="24"/>
          <w:szCs w:val="24"/>
          <w:lang w:val="en-US"/>
        </w:rPr>
      </w:pPr>
      <w:r>
        <w:rPr>
          <w:rFonts w:ascii="Arial" w:eastAsia="Times New Roman" w:hAnsi="Arial" w:cs="Arial"/>
          <w:color w:val="000000"/>
          <w:sz w:val="24"/>
          <w:szCs w:val="24"/>
          <w:lang w:val="en-US"/>
        </w:rPr>
        <w:t>Increasing similarity within and among meadows over time co-occurred with increases in abundance in common taxa,</w:t>
      </w:r>
      <w:r w:rsidR="00EB05C4">
        <w:rPr>
          <w:rFonts w:ascii="Arial" w:eastAsia="Times New Roman" w:hAnsi="Arial" w:cs="Arial"/>
          <w:color w:val="000000"/>
          <w:sz w:val="24"/>
          <w:szCs w:val="24"/>
          <w:lang w:val="en-US"/>
        </w:rPr>
        <w:t xml:space="preserve"> rather than by changes in their presence in meadows</w:t>
      </w:r>
      <w:r w:rsidR="00DE1215">
        <w:rPr>
          <w:rFonts w:ascii="Arial" w:eastAsia="Times New Roman" w:hAnsi="Arial" w:cs="Arial"/>
          <w:color w:val="000000"/>
          <w:sz w:val="24"/>
          <w:szCs w:val="24"/>
          <w:lang w:val="en-US"/>
        </w:rPr>
        <w:t xml:space="preserve"> (Table 2)</w:t>
      </w:r>
      <w:r w:rsidR="00DE1215" w:rsidRPr="00321A4E">
        <w:rPr>
          <w:rFonts w:ascii="Arial" w:eastAsia="Times New Roman" w:hAnsi="Arial" w:cs="Arial"/>
          <w:color w:val="000000"/>
          <w:sz w:val="24"/>
          <w:szCs w:val="24"/>
          <w:lang w:val="en-US"/>
        </w:rPr>
        <w:t xml:space="preserve">.  </w:t>
      </w:r>
      <w:r w:rsidR="00DE1215">
        <w:rPr>
          <w:rFonts w:ascii="Arial" w:eastAsia="Times New Roman" w:hAnsi="Arial" w:cs="Arial"/>
          <w:color w:val="000000"/>
          <w:sz w:val="24"/>
          <w:szCs w:val="24"/>
          <w:lang w:val="en-US"/>
        </w:rPr>
        <w:t>F</w:t>
      </w:r>
      <w:r w:rsidR="00DE1215" w:rsidRPr="00321A4E">
        <w:rPr>
          <w:rFonts w:ascii="Arial" w:eastAsia="Times New Roman" w:hAnsi="Arial" w:cs="Arial"/>
          <w:color w:val="000000"/>
          <w:sz w:val="24"/>
          <w:szCs w:val="24"/>
          <w:lang w:val="en-US"/>
        </w:rPr>
        <w:t xml:space="preserve">or example, </w:t>
      </w:r>
      <w:proofErr w:type="spellStart"/>
      <w:r w:rsidR="00DE1215" w:rsidRPr="00321A4E">
        <w:rPr>
          <w:rFonts w:ascii="Arial" w:eastAsia="Times New Roman" w:hAnsi="Arial" w:cs="Arial"/>
          <w:i/>
          <w:color w:val="000000"/>
          <w:sz w:val="24"/>
          <w:szCs w:val="24"/>
          <w:lang w:val="en-US"/>
        </w:rPr>
        <w:t>Caprella</w:t>
      </w:r>
      <w:proofErr w:type="spellEnd"/>
      <w:r w:rsidR="00DE1215" w:rsidRPr="00321A4E">
        <w:rPr>
          <w:rFonts w:ascii="Arial" w:eastAsia="Times New Roman" w:hAnsi="Arial" w:cs="Arial"/>
          <w:i/>
          <w:color w:val="000000"/>
          <w:sz w:val="24"/>
          <w:szCs w:val="24"/>
          <w:lang w:val="en-US"/>
        </w:rPr>
        <w:t xml:space="preserve"> spp</w:t>
      </w:r>
      <w:r w:rsidR="00DE1215" w:rsidRPr="00321A4E">
        <w:rPr>
          <w:rFonts w:ascii="Arial" w:eastAsia="Times New Roman" w:hAnsi="Arial" w:cs="Arial"/>
          <w:color w:val="000000"/>
          <w:sz w:val="24"/>
          <w:szCs w:val="24"/>
          <w:lang w:val="en-US"/>
        </w:rPr>
        <w:t xml:space="preserve">. abundance increased more than ten-fold (from an average of 16 individuals/plot to 237 individuals/plot) from early to mid-summer, but by late summer a recruitment event of </w:t>
      </w:r>
      <w:r w:rsidR="00DE1215" w:rsidRPr="00321A4E">
        <w:rPr>
          <w:rFonts w:ascii="Arial" w:eastAsia="Times New Roman" w:hAnsi="Arial" w:cs="Arial"/>
          <w:i/>
          <w:color w:val="000000"/>
          <w:sz w:val="24"/>
          <w:szCs w:val="24"/>
          <w:lang w:val="en-US"/>
        </w:rPr>
        <w:t xml:space="preserve">P. </w:t>
      </w:r>
      <w:proofErr w:type="spellStart"/>
      <w:r w:rsidR="00DE1215" w:rsidRPr="00321A4E">
        <w:rPr>
          <w:rFonts w:ascii="Arial" w:eastAsia="Times New Roman" w:hAnsi="Arial" w:cs="Arial"/>
          <w:i/>
          <w:color w:val="000000"/>
          <w:sz w:val="24"/>
          <w:szCs w:val="24"/>
          <w:lang w:val="en-US"/>
        </w:rPr>
        <w:t>taylori</w:t>
      </w:r>
      <w:proofErr w:type="spellEnd"/>
      <w:r w:rsidR="00DE1215" w:rsidRPr="00321A4E">
        <w:rPr>
          <w:rFonts w:ascii="Arial" w:eastAsia="Times New Roman" w:hAnsi="Arial" w:cs="Arial"/>
          <w:color w:val="000000"/>
          <w:sz w:val="24"/>
          <w:szCs w:val="24"/>
          <w:lang w:val="en-US"/>
        </w:rPr>
        <w:t xml:space="preserve"> le</w:t>
      </w:r>
      <w:r w:rsidR="00DE1215">
        <w:rPr>
          <w:rFonts w:ascii="Arial" w:eastAsia="Times New Roman" w:hAnsi="Arial" w:cs="Arial"/>
          <w:color w:val="000000"/>
          <w:sz w:val="24"/>
          <w:szCs w:val="24"/>
          <w:lang w:val="en-US"/>
        </w:rPr>
        <w:t xml:space="preserve">d </w:t>
      </w:r>
      <w:r w:rsidR="00DE1215" w:rsidRPr="00321A4E">
        <w:rPr>
          <w:rFonts w:ascii="Arial" w:eastAsia="Times New Roman" w:hAnsi="Arial" w:cs="Arial"/>
          <w:color w:val="000000"/>
          <w:sz w:val="24"/>
          <w:szCs w:val="24"/>
          <w:lang w:val="en-US"/>
        </w:rPr>
        <w:t xml:space="preserve">this species to outnumber </w:t>
      </w:r>
      <w:proofErr w:type="spellStart"/>
      <w:r w:rsidR="00DE1215" w:rsidRPr="00321A4E">
        <w:rPr>
          <w:rFonts w:ascii="Arial" w:eastAsia="Times New Roman" w:hAnsi="Arial" w:cs="Arial"/>
          <w:i/>
          <w:color w:val="000000"/>
          <w:sz w:val="24"/>
          <w:szCs w:val="24"/>
          <w:lang w:val="en-US"/>
        </w:rPr>
        <w:t>Caprella</w:t>
      </w:r>
      <w:proofErr w:type="spellEnd"/>
      <w:r w:rsidR="00DE1215" w:rsidRPr="00321A4E">
        <w:rPr>
          <w:rFonts w:ascii="Arial" w:eastAsia="Times New Roman" w:hAnsi="Arial" w:cs="Arial"/>
          <w:i/>
          <w:color w:val="000000"/>
          <w:sz w:val="24"/>
          <w:szCs w:val="24"/>
          <w:lang w:val="en-US"/>
        </w:rPr>
        <w:t xml:space="preserve"> spp</w:t>
      </w:r>
      <w:r w:rsidR="00DE1215" w:rsidRPr="00321A4E">
        <w:rPr>
          <w:rFonts w:ascii="Arial" w:eastAsia="Times New Roman" w:hAnsi="Arial" w:cs="Arial"/>
          <w:color w:val="000000"/>
          <w:sz w:val="24"/>
          <w:szCs w:val="24"/>
          <w:lang w:val="en-US"/>
        </w:rPr>
        <w:t xml:space="preserve">. at Robbers Bank and Dodger Channel.  However, changes in abundance were not consistently observed across sites. For example, the </w:t>
      </w:r>
      <w:r w:rsidR="00DE1215" w:rsidRPr="00321A4E">
        <w:rPr>
          <w:rFonts w:ascii="Arial" w:eastAsia="Times New Roman" w:hAnsi="Arial" w:cs="Arial"/>
          <w:i/>
          <w:color w:val="000000"/>
          <w:sz w:val="24"/>
          <w:szCs w:val="24"/>
          <w:lang w:val="en-US"/>
        </w:rPr>
        <w:t xml:space="preserve">P. </w:t>
      </w:r>
      <w:proofErr w:type="spellStart"/>
      <w:r w:rsidR="00DE1215" w:rsidRPr="00321A4E">
        <w:rPr>
          <w:rFonts w:ascii="Arial" w:eastAsia="Times New Roman" w:hAnsi="Arial" w:cs="Arial"/>
          <w:i/>
          <w:color w:val="000000"/>
          <w:sz w:val="24"/>
          <w:szCs w:val="24"/>
          <w:lang w:val="en-US"/>
        </w:rPr>
        <w:t>taylori</w:t>
      </w:r>
      <w:proofErr w:type="spellEnd"/>
      <w:r w:rsidR="00DE1215" w:rsidRPr="00321A4E">
        <w:rPr>
          <w:rFonts w:ascii="Arial" w:eastAsia="Times New Roman" w:hAnsi="Arial" w:cs="Arial"/>
          <w:color w:val="000000"/>
          <w:sz w:val="24"/>
          <w:szCs w:val="24"/>
          <w:lang w:val="en-US"/>
        </w:rPr>
        <w:t xml:space="preserve"> recruitment event occurred at two sites, while a major mussel recruitment event occurred at other sites including </w:t>
      </w:r>
      <w:proofErr w:type="spellStart"/>
      <w:r w:rsidR="00DE1215" w:rsidRPr="00321A4E">
        <w:rPr>
          <w:rFonts w:ascii="Arial" w:eastAsia="Times New Roman" w:hAnsi="Arial" w:cs="Arial"/>
          <w:color w:val="000000"/>
          <w:sz w:val="24"/>
          <w:szCs w:val="24"/>
          <w:lang w:val="en-US"/>
        </w:rPr>
        <w:t>Numukamis</w:t>
      </w:r>
      <w:proofErr w:type="spellEnd"/>
      <w:r w:rsidR="00DE1215" w:rsidRPr="00321A4E">
        <w:rPr>
          <w:rFonts w:ascii="Arial" w:eastAsia="Times New Roman" w:hAnsi="Arial" w:cs="Arial"/>
          <w:color w:val="000000"/>
          <w:sz w:val="24"/>
          <w:szCs w:val="24"/>
          <w:lang w:val="en-US"/>
        </w:rPr>
        <w:t xml:space="preserve"> Bay and </w:t>
      </w:r>
      <w:proofErr w:type="spellStart"/>
      <w:r w:rsidR="00DE1215" w:rsidRPr="00321A4E">
        <w:rPr>
          <w:rFonts w:ascii="Arial" w:eastAsia="Times New Roman" w:hAnsi="Arial" w:cs="Arial"/>
          <w:color w:val="000000"/>
          <w:sz w:val="24"/>
          <w:szCs w:val="24"/>
          <w:lang w:val="en-US"/>
        </w:rPr>
        <w:t>Crickitt</w:t>
      </w:r>
      <w:proofErr w:type="spellEnd"/>
      <w:r w:rsidR="00DE1215" w:rsidRPr="00321A4E">
        <w:rPr>
          <w:rFonts w:ascii="Arial" w:eastAsia="Times New Roman" w:hAnsi="Arial" w:cs="Arial"/>
          <w:color w:val="000000"/>
          <w:sz w:val="24"/>
          <w:szCs w:val="24"/>
          <w:lang w:val="en-US"/>
        </w:rPr>
        <w:t xml:space="preserve"> Bay later during the same period</w:t>
      </w:r>
      <w:r w:rsidR="00661512">
        <w:rPr>
          <w:rFonts w:ascii="Arial" w:eastAsia="Times New Roman" w:hAnsi="Arial" w:cs="Arial"/>
          <w:color w:val="000000"/>
          <w:sz w:val="24"/>
          <w:szCs w:val="24"/>
          <w:lang w:val="en-US"/>
        </w:rPr>
        <w:t>, causing these two sets of sites to differentiate from each other.</w:t>
      </w:r>
    </w:p>
    <w:p w14:paraId="73F6969C" w14:textId="3904DE03" w:rsidR="00CA2D2E" w:rsidRPr="00917A7D" w:rsidRDefault="00CA2D2E">
      <w:pPr>
        <w:spacing w:after="0" w:line="480" w:lineRule="auto"/>
        <w:ind w:firstLine="720"/>
        <w:rPr>
          <w:rFonts w:ascii="Arial" w:eastAsia="Times New Roman" w:hAnsi="Arial" w:cs="Arial"/>
          <w:color w:val="000000"/>
          <w:sz w:val="24"/>
          <w:szCs w:val="24"/>
          <w:lang w:val="en-US"/>
        </w:rPr>
      </w:pPr>
      <w:r w:rsidRPr="00917A7D">
        <w:rPr>
          <w:rFonts w:ascii="Arial" w:eastAsia="Times New Roman" w:hAnsi="Arial" w:cs="Arial"/>
          <w:color w:val="000000"/>
          <w:sz w:val="24"/>
          <w:szCs w:val="24"/>
          <w:lang w:val="en-US"/>
        </w:rPr>
        <w:t xml:space="preserve"> Many species were rare but present at most sites and times, yet no species was common everywhere at all times</w:t>
      </w:r>
      <w:r w:rsidR="007D4923">
        <w:rPr>
          <w:rFonts w:ascii="Arial" w:eastAsia="Times New Roman" w:hAnsi="Arial" w:cs="Arial"/>
          <w:color w:val="000000"/>
          <w:sz w:val="24"/>
          <w:szCs w:val="24"/>
          <w:lang w:val="en-US"/>
        </w:rPr>
        <w:t xml:space="preserve"> (Table 2)</w:t>
      </w:r>
      <w:r w:rsidRPr="00917A7D">
        <w:rPr>
          <w:rFonts w:ascii="Arial" w:eastAsia="Times New Roman" w:hAnsi="Arial" w:cs="Arial"/>
          <w:color w:val="000000"/>
          <w:sz w:val="24"/>
          <w:szCs w:val="24"/>
          <w:lang w:val="en-US"/>
        </w:rPr>
        <w:t xml:space="preserve">. </w:t>
      </w:r>
      <w:r w:rsidR="003B524B">
        <w:rPr>
          <w:rFonts w:ascii="Arial" w:eastAsia="Times New Roman" w:hAnsi="Arial" w:cs="Arial"/>
          <w:color w:val="000000"/>
          <w:sz w:val="24"/>
          <w:szCs w:val="24"/>
          <w:lang w:val="en-US"/>
        </w:rPr>
        <w:t xml:space="preserve">Nearly half of </w:t>
      </w:r>
      <w:proofErr w:type="spellStart"/>
      <w:r w:rsidR="003B524B">
        <w:rPr>
          <w:rFonts w:ascii="Arial" w:eastAsia="Times New Roman" w:hAnsi="Arial" w:cs="Arial"/>
          <w:color w:val="000000"/>
          <w:sz w:val="24"/>
          <w:szCs w:val="24"/>
          <w:lang w:val="en-US"/>
        </w:rPr>
        <w:t>epifaunal</w:t>
      </w:r>
      <w:proofErr w:type="spellEnd"/>
      <w:r w:rsidR="003B524B">
        <w:rPr>
          <w:rFonts w:ascii="Arial" w:eastAsia="Times New Roman" w:hAnsi="Arial" w:cs="Arial"/>
          <w:color w:val="000000"/>
          <w:sz w:val="24"/>
          <w:szCs w:val="24"/>
          <w:lang w:val="en-US"/>
        </w:rPr>
        <w:t xml:space="preserve"> taxa analyzed (12)</w:t>
      </w:r>
      <w:r w:rsidRPr="00917A7D">
        <w:rPr>
          <w:rFonts w:ascii="Arial" w:eastAsia="Times New Roman" w:hAnsi="Arial" w:cs="Arial"/>
          <w:color w:val="000000"/>
          <w:sz w:val="24"/>
          <w:szCs w:val="24"/>
          <w:lang w:val="en-US"/>
        </w:rPr>
        <w:t xml:space="preserve"> were </w:t>
      </w:r>
      <w:r w:rsidR="003B524B">
        <w:rPr>
          <w:rFonts w:ascii="Arial" w:eastAsia="Times New Roman" w:hAnsi="Arial" w:cs="Arial"/>
          <w:color w:val="000000"/>
          <w:sz w:val="24"/>
          <w:szCs w:val="24"/>
          <w:lang w:val="en-US"/>
        </w:rPr>
        <w:t xml:space="preserve">common – five taxa were </w:t>
      </w:r>
      <w:r w:rsidRPr="00917A7D">
        <w:rPr>
          <w:rFonts w:ascii="Arial" w:eastAsia="Times New Roman" w:hAnsi="Arial" w:cs="Arial"/>
          <w:color w:val="000000"/>
          <w:sz w:val="24"/>
          <w:szCs w:val="24"/>
          <w:lang w:val="en-US"/>
        </w:rPr>
        <w:t>detected at every site and sampling time</w:t>
      </w:r>
      <w:r w:rsidR="003B524B">
        <w:rPr>
          <w:rFonts w:ascii="Arial" w:eastAsia="Times New Roman" w:hAnsi="Arial" w:cs="Arial"/>
          <w:color w:val="000000"/>
          <w:sz w:val="24"/>
          <w:szCs w:val="24"/>
          <w:lang w:val="en-US"/>
        </w:rPr>
        <w:t xml:space="preserve">: </w:t>
      </w:r>
      <w:r w:rsidRPr="00917A7D">
        <w:rPr>
          <w:rFonts w:ascii="Arial" w:eastAsia="Times New Roman" w:hAnsi="Arial" w:cs="Arial"/>
          <w:color w:val="000000"/>
          <w:sz w:val="24"/>
          <w:szCs w:val="24"/>
          <w:lang w:val="en-US"/>
        </w:rPr>
        <w:t xml:space="preserve">the grazers </w:t>
      </w:r>
      <w:proofErr w:type="spellStart"/>
      <w:r w:rsidRPr="0062380F">
        <w:rPr>
          <w:rFonts w:ascii="Arial" w:eastAsia="Times New Roman" w:hAnsi="Arial" w:cs="Arial"/>
          <w:i/>
          <w:color w:val="000000"/>
          <w:sz w:val="24"/>
          <w:szCs w:val="24"/>
          <w:lang w:val="en-US"/>
        </w:rPr>
        <w:t>Pentidotea</w:t>
      </w:r>
      <w:proofErr w:type="spellEnd"/>
      <w:r w:rsidRPr="0062380F">
        <w:rPr>
          <w:rFonts w:ascii="Arial" w:eastAsia="Times New Roman" w:hAnsi="Arial" w:cs="Arial"/>
          <w:i/>
          <w:color w:val="000000"/>
          <w:sz w:val="24"/>
          <w:szCs w:val="24"/>
          <w:lang w:val="en-US"/>
        </w:rPr>
        <w:t xml:space="preserve"> </w:t>
      </w:r>
      <w:proofErr w:type="spellStart"/>
      <w:r w:rsidRPr="0062380F">
        <w:rPr>
          <w:rFonts w:ascii="Arial" w:eastAsia="Times New Roman" w:hAnsi="Arial" w:cs="Arial"/>
          <w:i/>
          <w:color w:val="000000"/>
          <w:sz w:val="24"/>
          <w:szCs w:val="24"/>
          <w:lang w:val="en-US"/>
        </w:rPr>
        <w:t>resecata</w:t>
      </w:r>
      <w:proofErr w:type="spellEnd"/>
      <w:r w:rsidRPr="00917A7D">
        <w:rPr>
          <w:rFonts w:ascii="Arial" w:eastAsia="Times New Roman" w:hAnsi="Arial" w:cs="Arial"/>
          <w:color w:val="000000"/>
          <w:sz w:val="24"/>
          <w:szCs w:val="24"/>
          <w:lang w:val="en-US"/>
        </w:rPr>
        <w:t xml:space="preserve">, </w:t>
      </w:r>
      <w:proofErr w:type="spellStart"/>
      <w:r w:rsidRPr="0062380F">
        <w:rPr>
          <w:rFonts w:ascii="Arial" w:eastAsia="Times New Roman" w:hAnsi="Arial" w:cs="Arial"/>
          <w:i/>
          <w:color w:val="000000"/>
          <w:sz w:val="24"/>
          <w:szCs w:val="24"/>
          <w:lang w:val="en-US"/>
        </w:rPr>
        <w:t>Caprella</w:t>
      </w:r>
      <w:proofErr w:type="spellEnd"/>
      <w:r w:rsidRPr="00321A4E">
        <w:rPr>
          <w:rFonts w:ascii="Arial" w:eastAsia="Times New Roman" w:hAnsi="Arial" w:cs="Arial"/>
          <w:i/>
          <w:color w:val="000000"/>
          <w:sz w:val="24"/>
          <w:szCs w:val="24"/>
          <w:lang w:val="en-US"/>
        </w:rPr>
        <w:t xml:space="preserve"> spp</w:t>
      </w:r>
      <w:r w:rsidRPr="00917A7D">
        <w:rPr>
          <w:rFonts w:ascii="Arial" w:eastAsia="Times New Roman" w:hAnsi="Arial" w:cs="Arial"/>
          <w:color w:val="000000"/>
          <w:sz w:val="24"/>
          <w:szCs w:val="24"/>
          <w:lang w:val="en-US"/>
        </w:rPr>
        <w:t xml:space="preserve">., and </w:t>
      </w:r>
      <w:proofErr w:type="spellStart"/>
      <w:r w:rsidRPr="0062380F">
        <w:rPr>
          <w:rFonts w:ascii="Arial" w:eastAsia="Times New Roman" w:hAnsi="Arial" w:cs="Arial"/>
          <w:i/>
          <w:color w:val="000000"/>
          <w:sz w:val="24"/>
          <w:szCs w:val="24"/>
          <w:lang w:val="en-US"/>
        </w:rPr>
        <w:t>Aoroides</w:t>
      </w:r>
      <w:proofErr w:type="spellEnd"/>
      <w:r w:rsidRPr="00321A4E">
        <w:rPr>
          <w:rFonts w:ascii="Arial" w:eastAsia="Times New Roman" w:hAnsi="Arial" w:cs="Arial"/>
          <w:i/>
          <w:color w:val="000000"/>
          <w:sz w:val="24"/>
          <w:szCs w:val="24"/>
          <w:lang w:val="en-US"/>
        </w:rPr>
        <w:t xml:space="preserve"> </w:t>
      </w:r>
      <w:proofErr w:type="spellStart"/>
      <w:r w:rsidRPr="0062380F">
        <w:rPr>
          <w:rFonts w:ascii="Arial" w:eastAsia="Times New Roman" w:hAnsi="Arial" w:cs="Arial"/>
          <w:i/>
          <w:color w:val="000000"/>
          <w:sz w:val="24"/>
          <w:szCs w:val="24"/>
          <w:lang w:val="en-US"/>
        </w:rPr>
        <w:t>columbiae</w:t>
      </w:r>
      <w:proofErr w:type="spellEnd"/>
      <w:r w:rsidRPr="00917A7D">
        <w:rPr>
          <w:rFonts w:ascii="Arial" w:eastAsia="Times New Roman" w:hAnsi="Arial" w:cs="Arial"/>
          <w:color w:val="000000"/>
          <w:sz w:val="24"/>
          <w:szCs w:val="24"/>
          <w:lang w:val="en-US"/>
        </w:rPr>
        <w:t xml:space="preserve">; the predator </w:t>
      </w:r>
      <w:proofErr w:type="spellStart"/>
      <w:r w:rsidRPr="0062380F">
        <w:rPr>
          <w:rFonts w:ascii="Arial" w:eastAsia="Times New Roman" w:hAnsi="Arial" w:cs="Arial"/>
          <w:i/>
          <w:color w:val="000000"/>
          <w:sz w:val="24"/>
          <w:szCs w:val="24"/>
          <w:lang w:val="en-US"/>
        </w:rPr>
        <w:t>Eogammarus</w:t>
      </w:r>
      <w:proofErr w:type="spellEnd"/>
      <w:r w:rsidRPr="0062380F">
        <w:rPr>
          <w:rFonts w:ascii="Arial" w:eastAsia="Times New Roman" w:hAnsi="Arial" w:cs="Arial"/>
          <w:i/>
          <w:color w:val="000000"/>
          <w:sz w:val="24"/>
          <w:szCs w:val="24"/>
          <w:lang w:val="en-US"/>
        </w:rPr>
        <w:t xml:space="preserve"> </w:t>
      </w:r>
      <w:proofErr w:type="spellStart"/>
      <w:r w:rsidRPr="0062380F">
        <w:rPr>
          <w:rFonts w:ascii="Arial" w:eastAsia="Times New Roman" w:hAnsi="Arial" w:cs="Arial"/>
          <w:i/>
          <w:color w:val="000000"/>
          <w:sz w:val="24"/>
          <w:szCs w:val="24"/>
          <w:lang w:val="en-US"/>
        </w:rPr>
        <w:t>confervicolus</w:t>
      </w:r>
      <w:proofErr w:type="spellEnd"/>
      <w:r w:rsidRPr="00917A7D">
        <w:rPr>
          <w:rFonts w:ascii="Arial" w:eastAsia="Times New Roman" w:hAnsi="Arial" w:cs="Arial"/>
          <w:color w:val="000000"/>
          <w:sz w:val="24"/>
          <w:szCs w:val="24"/>
          <w:lang w:val="en-US"/>
        </w:rPr>
        <w:t xml:space="preserve">; and the filter-feeding </w:t>
      </w:r>
      <w:proofErr w:type="spellStart"/>
      <w:r w:rsidRPr="0062380F">
        <w:rPr>
          <w:rFonts w:ascii="Arial" w:eastAsia="Times New Roman" w:hAnsi="Arial" w:cs="Arial"/>
          <w:i/>
          <w:color w:val="000000"/>
          <w:sz w:val="24"/>
          <w:szCs w:val="24"/>
          <w:lang w:val="en-US"/>
        </w:rPr>
        <w:t>Mytilus</w:t>
      </w:r>
      <w:proofErr w:type="spellEnd"/>
      <w:r w:rsidRPr="0062380F">
        <w:rPr>
          <w:rFonts w:ascii="Arial" w:eastAsia="Times New Roman" w:hAnsi="Arial" w:cs="Arial"/>
          <w:i/>
          <w:color w:val="000000"/>
          <w:sz w:val="24"/>
          <w:szCs w:val="24"/>
          <w:lang w:val="en-US"/>
        </w:rPr>
        <w:t xml:space="preserve"> </w:t>
      </w:r>
      <w:proofErr w:type="spellStart"/>
      <w:r w:rsidRPr="0062380F">
        <w:rPr>
          <w:rFonts w:ascii="Arial" w:eastAsia="Times New Roman" w:hAnsi="Arial" w:cs="Arial"/>
          <w:i/>
          <w:color w:val="000000"/>
          <w:sz w:val="24"/>
          <w:szCs w:val="24"/>
          <w:lang w:val="en-US"/>
        </w:rPr>
        <w:t>trossulus</w:t>
      </w:r>
      <w:proofErr w:type="spellEnd"/>
      <w:r w:rsidR="003B524B">
        <w:rPr>
          <w:rFonts w:ascii="Arial" w:eastAsia="Times New Roman" w:hAnsi="Arial" w:cs="Arial"/>
          <w:color w:val="000000"/>
          <w:sz w:val="24"/>
          <w:szCs w:val="24"/>
          <w:lang w:val="en-US"/>
        </w:rPr>
        <w:t>), and e</w:t>
      </w:r>
      <w:r w:rsidRPr="00917A7D">
        <w:rPr>
          <w:rFonts w:ascii="Arial" w:eastAsia="Times New Roman" w:hAnsi="Arial" w:cs="Arial"/>
          <w:color w:val="000000"/>
          <w:sz w:val="24"/>
          <w:szCs w:val="24"/>
          <w:lang w:val="en-US"/>
        </w:rPr>
        <w:t xml:space="preserve">ight additional taxa were </w:t>
      </w:r>
      <w:r w:rsidRPr="00917A7D">
        <w:rPr>
          <w:rFonts w:ascii="Arial" w:eastAsia="Times New Roman" w:hAnsi="Arial" w:cs="Arial"/>
          <w:color w:val="000000"/>
          <w:sz w:val="24"/>
          <w:szCs w:val="24"/>
          <w:lang w:val="en-US"/>
        </w:rPr>
        <w:lastRenderedPageBreak/>
        <w:t xml:space="preserve">detected at all sites but one (Table 2). Conversely, </w:t>
      </w:r>
      <w:r w:rsidR="003B524B">
        <w:rPr>
          <w:rFonts w:ascii="Arial" w:eastAsia="Times New Roman" w:hAnsi="Arial" w:cs="Arial"/>
          <w:color w:val="000000"/>
          <w:sz w:val="24"/>
          <w:szCs w:val="24"/>
          <w:lang w:val="en-US"/>
        </w:rPr>
        <w:t xml:space="preserve">nearly the other </w:t>
      </w:r>
      <w:proofErr w:type="gramStart"/>
      <w:r w:rsidR="003B524B">
        <w:rPr>
          <w:rFonts w:ascii="Arial" w:eastAsia="Times New Roman" w:hAnsi="Arial" w:cs="Arial"/>
          <w:color w:val="000000"/>
          <w:sz w:val="24"/>
          <w:szCs w:val="24"/>
          <w:lang w:val="en-US"/>
        </w:rPr>
        <w:t xml:space="preserve">half of </w:t>
      </w:r>
      <w:proofErr w:type="spellStart"/>
      <w:r w:rsidR="00877689">
        <w:rPr>
          <w:rFonts w:ascii="Arial" w:eastAsia="Times New Roman" w:hAnsi="Arial" w:cs="Arial"/>
          <w:color w:val="000000"/>
          <w:sz w:val="24"/>
          <w:szCs w:val="24"/>
          <w:lang w:val="en-US"/>
        </w:rPr>
        <w:t>epifaunal</w:t>
      </w:r>
      <w:proofErr w:type="spellEnd"/>
      <w:r w:rsidR="00877689">
        <w:rPr>
          <w:rFonts w:ascii="Arial" w:eastAsia="Times New Roman" w:hAnsi="Arial" w:cs="Arial"/>
          <w:color w:val="000000"/>
          <w:sz w:val="24"/>
          <w:szCs w:val="24"/>
          <w:lang w:val="en-US"/>
        </w:rPr>
        <w:t xml:space="preserve"> </w:t>
      </w:r>
      <w:r w:rsidR="003B524B">
        <w:rPr>
          <w:rFonts w:ascii="Arial" w:eastAsia="Times New Roman" w:hAnsi="Arial" w:cs="Arial"/>
          <w:color w:val="000000"/>
          <w:sz w:val="24"/>
          <w:szCs w:val="24"/>
          <w:lang w:val="en-US"/>
        </w:rPr>
        <w:t>taxa were</w:t>
      </w:r>
      <w:proofErr w:type="gramEnd"/>
      <w:r w:rsidR="003B524B">
        <w:rPr>
          <w:rFonts w:ascii="Arial" w:eastAsia="Times New Roman" w:hAnsi="Arial" w:cs="Arial"/>
          <w:color w:val="000000"/>
          <w:sz w:val="24"/>
          <w:szCs w:val="24"/>
          <w:lang w:val="en-US"/>
        </w:rPr>
        <w:t xml:space="preserve"> very rare: </w:t>
      </w:r>
      <w:r w:rsidRPr="00917A7D">
        <w:rPr>
          <w:rFonts w:ascii="Arial" w:eastAsia="Times New Roman" w:hAnsi="Arial" w:cs="Arial"/>
          <w:color w:val="000000"/>
          <w:sz w:val="24"/>
          <w:szCs w:val="24"/>
          <w:lang w:val="en-US"/>
        </w:rPr>
        <w:t>four species only detected at one time and place</w:t>
      </w:r>
      <w:r w:rsidR="00877689">
        <w:rPr>
          <w:rFonts w:ascii="Arial" w:eastAsia="Times New Roman" w:hAnsi="Arial" w:cs="Arial"/>
          <w:color w:val="000000"/>
          <w:sz w:val="24"/>
          <w:szCs w:val="24"/>
          <w:lang w:val="en-US"/>
        </w:rPr>
        <w:t xml:space="preserve"> </w:t>
      </w:r>
      <w:r w:rsidRPr="00917A7D">
        <w:rPr>
          <w:rFonts w:ascii="Arial" w:eastAsia="Times New Roman" w:hAnsi="Arial" w:cs="Arial"/>
          <w:color w:val="000000"/>
          <w:sz w:val="24"/>
          <w:szCs w:val="24"/>
          <w:lang w:val="en-US"/>
        </w:rPr>
        <w:t>(</w:t>
      </w:r>
      <w:r w:rsidRPr="0062380F">
        <w:rPr>
          <w:rFonts w:ascii="Arial" w:eastAsia="Times New Roman" w:hAnsi="Arial" w:cs="Arial"/>
          <w:i/>
          <w:color w:val="000000"/>
          <w:sz w:val="24"/>
          <w:szCs w:val="24"/>
          <w:lang w:val="en-US"/>
        </w:rPr>
        <w:t xml:space="preserve">Alia </w:t>
      </w:r>
      <w:proofErr w:type="spellStart"/>
      <w:r w:rsidRPr="0062380F">
        <w:rPr>
          <w:rFonts w:ascii="Arial" w:eastAsia="Times New Roman" w:hAnsi="Arial" w:cs="Arial"/>
          <w:i/>
          <w:color w:val="000000"/>
          <w:sz w:val="24"/>
          <w:szCs w:val="24"/>
          <w:lang w:val="en-US"/>
        </w:rPr>
        <w:t>carinata</w:t>
      </w:r>
      <w:proofErr w:type="spellEnd"/>
      <w:r w:rsidRPr="00917A7D">
        <w:rPr>
          <w:rFonts w:ascii="Arial" w:eastAsia="Times New Roman" w:hAnsi="Arial" w:cs="Arial"/>
          <w:color w:val="000000"/>
          <w:sz w:val="24"/>
          <w:szCs w:val="24"/>
          <w:lang w:val="en-US"/>
        </w:rPr>
        <w:t xml:space="preserve"> at BI, </w:t>
      </w:r>
      <w:proofErr w:type="spellStart"/>
      <w:r w:rsidR="00D70D82" w:rsidRPr="0062380F">
        <w:rPr>
          <w:rFonts w:ascii="Arial" w:eastAsia="Times New Roman" w:hAnsi="Arial" w:cs="Arial"/>
          <w:i/>
          <w:color w:val="000000"/>
          <w:sz w:val="24"/>
          <w:szCs w:val="24"/>
          <w:lang w:val="en-US"/>
        </w:rPr>
        <w:t>Mesocentrotus</w:t>
      </w:r>
      <w:proofErr w:type="spellEnd"/>
      <w:r w:rsidRPr="00321A4E">
        <w:rPr>
          <w:rFonts w:ascii="Arial" w:eastAsia="Times New Roman" w:hAnsi="Arial" w:cs="Arial"/>
          <w:color w:val="000000"/>
          <w:sz w:val="24"/>
          <w:szCs w:val="24"/>
          <w:lang w:val="en-US"/>
        </w:rPr>
        <w:t xml:space="preserve"> sp. at WI</w:t>
      </w:r>
      <w:r w:rsidRPr="00917A7D">
        <w:rPr>
          <w:rFonts w:ascii="Arial" w:eastAsia="Times New Roman" w:hAnsi="Arial" w:cs="Arial"/>
          <w:color w:val="000000"/>
          <w:sz w:val="24"/>
          <w:szCs w:val="24"/>
          <w:lang w:val="en-US"/>
        </w:rPr>
        <w:t xml:space="preserve">, </w:t>
      </w:r>
      <w:proofErr w:type="spellStart"/>
      <w:r w:rsidRPr="0062380F">
        <w:rPr>
          <w:rFonts w:ascii="Arial" w:eastAsia="Times New Roman" w:hAnsi="Arial" w:cs="Arial"/>
          <w:i/>
          <w:color w:val="000000"/>
          <w:sz w:val="24"/>
          <w:szCs w:val="24"/>
          <w:lang w:val="en-US"/>
        </w:rPr>
        <w:t>Solaster</w:t>
      </w:r>
      <w:proofErr w:type="spellEnd"/>
      <w:r w:rsidRPr="0062380F">
        <w:rPr>
          <w:rFonts w:ascii="Arial" w:eastAsia="Times New Roman" w:hAnsi="Arial" w:cs="Arial"/>
          <w:i/>
          <w:color w:val="000000"/>
          <w:sz w:val="24"/>
          <w:szCs w:val="24"/>
          <w:lang w:val="en-US"/>
        </w:rPr>
        <w:t xml:space="preserve"> sp</w:t>
      </w:r>
      <w:r w:rsidRPr="00917A7D">
        <w:rPr>
          <w:rFonts w:ascii="Arial" w:eastAsia="Times New Roman" w:hAnsi="Arial" w:cs="Arial"/>
          <w:color w:val="000000"/>
          <w:sz w:val="24"/>
          <w:szCs w:val="24"/>
          <w:lang w:val="en-US"/>
        </w:rPr>
        <w:t xml:space="preserve">. at CB, and </w:t>
      </w:r>
      <w:proofErr w:type="spellStart"/>
      <w:r w:rsidRPr="0062380F">
        <w:rPr>
          <w:rFonts w:ascii="Arial" w:eastAsia="Times New Roman" w:hAnsi="Arial" w:cs="Arial"/>
          <w:i/>
          <w:color w:val="000000"/>
          <w:sz w:val="24"/>
          <w:szCs w:val="24"/>
          <w:lang w:val="en-US"/>
        </w:rPr>
        <w:t>Dinophilus</w:t>
      </w:r>
      <w:proofErr w:type="spellEnd"/>
      <w:r w:rsidRPr="0062380F">
        <w:rPr>
          <w:rFonts w:ascii="Arial" w:eastAsia="Times New Roman" w:hAnsi="Arial" w:cs="Arial"/>
          <w:i/>
          <w:color w:val="000000"/>
          <w:sz w:val="24"/>
          <w:szCs w:val="24"/>
          <w:lang w:val="en-US"/>
        </w:rPr>
        <w:t xml:space="preserve"> sp</w:t>
      </w:r>
      <w:r w:rsidRPr="00917A7D">
        <w:rPr>
          <w:rFonts w:ascii="Arial" w:eastAsia="Times New Roman" w:hAnsi="Arial" w:cs="Arial"/>
          <w:color w:val="000000"/>
          <w:sz w:val="24"/>
          <w:szCs w:val="24"/>
          <w:lang w:val="en-US"/>
        </w:rPr>
        <w:t xml:space="preserve">. at DC; </w:t>
      </w:r>
      <w:r w:rsidR="00877689">
        <w:rPr>
          <w:rFonts w:ascii="Arial" w:eastAsia="Times New Roman" w:hAnsi="Arial" w:cs="Arial"/>
          <w:color w:val="000000"/>
          <w:sz w:val="24"/>
          <w:szCs w:val="24"/>
          <w:lang w:val="en-US"/>
        </w:rPr>
        <w:t>Table 2), and e</w:t>
      </w:r>
      <w:r w:rsidRPr="00917A7D">
        <w:rPr>
          <w:rFonts w:ascii="Arial" w:eastAsia="Times New Roman" w:hAnsi="Arial" w:cs="Arial"/>
          <w:color w:val="000000"/>
          <w:sz w:val="24"/>
          <w:szCs w:val="24"/>
          <w:lang w:val="en-US"/>
        </w:rPr>
        <w:t>ight taxa were observed o</w:t>
      </w:r>
      <w:r w:rsidR="00877689">
        <w:rPr>
          <w:rFonts w:ascii="Arial" w:eastAsia="Times New Roman" w:hAnsi="Arial" w:cs="Arial"/>
          <w:color w:val="000000"/>
          <w:sz w:val="24"/>
          <w:szCs w:val="24"/>
          <w:lang w:val="en-US"/>
        </w:rPr>
        <w:t>nly twice. Species presence at each</w:t>
      </w:r>
      <w:r w:rsidRPr="00917A7D">
        <w:rPr>
          <w:rFonts w:ascii="Arial" w:eastAsia="Times New Roman" w:hAnsi="Arial" w:cs="Arial"/>
          <w:color w:val="000000"/>
          <w:sz w:val="24"/>
          <w:szCs w:val="24"/>
          <w:lang w:val="en-US"/>
        </w:rPr>
        <w:t xml:space="preserve"> site was fairly consistent through time (Table 2).</w:t>
      </w:r>
    </w:p>
    <w:p w14:paraId="44D3904C" w14:textId="716DFE8B" w:rsidR="00A820EA" w:rsidRPr="00DE1215" w:rsidRDefault="00C4247B" w:rsidP="00313697">
      <w:pPr>
        <w:spacing w:after="0" w:line="480" w:lineRule="auto"/>
        <w:ind w:firstLine="720"/>
        <w:rPr>
          <w:rFonts w:ascii="Arial" w:eastAsia="Times New Roman" w:hAnsi="Arial" w:cs="Arial"/>
          <w:color w:val="000000"/>
          <w:sz w:val="24"/>
          <w:szCs w:val="24"/>
          <w:lang w:val="en-US"/>
        </w:rPr>
      </w:pPr>
      <w:r w:rsidRPr="00321A4E">
        <w:rPr>
          <w:rFonts w:ascii="Arial" w:eastAsia="Times New Roman" w:hAnsi="Arial" w:cs="Arial"/>
          <w:color w:val="000000"/>
          <w:sz w:val="24"/>
          <w:szCs w:val="24"/>
          <w:lang w:val="en-US"/>
        </w:rPr>
        <w:t xml:space="preserve">Across all meadows, five taxa accounted for &gt; 80% of invertebrates collected: the </w:t>
      </w:r>
      <w:proofErr w:type="spellStart"/>
      <w:r w:rsidRPr="00321A4E">
        <w:rPr>
          <w:rFonts w:ascii="Arial" w:eastAsia="Times New Roman" w:hAnsi="Arial" w:cs="Arial"/>
          <w:color w:val="000000"/>
          <w:sz w:val="24"/>
          <w:szCs w:val="24"/>
          <w:lang w:val="en-US"/>
        </w:rPr>
        <w:t>caprellid</w:t>
      </w:r>
      <w:proofErr w:type="spellEnd"/>
      <w:r w:rsidRPr="00321A4E">
        <w:rPr>
          <w:rFonts w:ascii="Arial" w:eastAsia="Times New Roman" w:hAnsi="Arial" w:cs="Arial"/>
          <w:color w:val="000000"/>
          <w:sz w:val="24"/>
          <w:szCs w:val="24"/>
          <w:lang w:val="en-US"/>
        </w:rPr>
        <w:t xml:space="preserve"> amphipods </w:t>
      </w:r>
      <w:proofErr w:type="spellStart"/>
      <w:r w:rsidRPr="00321A4E">
        <w:rPr>
          <w:rFonts w:ascii="Arial" w:eastAsia="Times New Roman" w:hAnsi="Arial" w:cs="Arial"/>
          <w:i/>
          <w:color w:val="000000"/>
          <w:sz w:val="24"/>
          <w:szCs w:val="24"/>
          <w:lang w:val="en-US"/>
        </w:rPr>
        <w:t>Caprella</w:t>
      </w:r>
      <w:proofErr w:type="spellEnd"/>
      <w:r w:rsidRPr="00321A4E">
        <w:rPr>
          <w:rFonts w:ascii="Arial" w:eastAsia="Times New Roman" w:hAnsi="Arial" w:cs="Arial"/>
          <w:i/>
          <w:color w:val="000000"/>
          <w:sz w:val="24"/>
          <w:szCs w:val="24"/>
          <w:lang w:val="en-US"/>
        </w:rPr>
        <w:t xml:space="preserve"> spp</w:t>
      </w:r>
      <w:r w:rsidRPr="00321A4E">
        <w:rPr>
          <w:rFonts w:ascii="Arial" w:eastAsia="Times New Roman" w:hAnsi="Arial" w:cs="Arial"/>
          <w:color w:val="000000"/>
          <w:sz w:val="24"/>
          <w:szCs w:val="24"/>
          <w:lang w:val="en-US"/>
        </w:rPr>
        <w:t>. (</w:t>
      </w:r>
      <w:r w:rsidRPr="00321A4E">
        <w:rPr>
          <w:rFonts w:ascii="Arial" w:eastAsia="Times New Roman" w:hAnsi="Arial" w:cs="Arial"/>
          <w:i/>
          <w:color w:val="000000"/>
          <w:sz w:val="24"/>
          <w:szCs w:val="24"/>
          <w:lang w:val="en-US"/>
        </w:rPr>
        <w:t xml:space="preserve">C. </w:t>
      </w:r>
      <w:proofErr w:type="spellStart"/>
      <w:r w:rsidRPr="00321A4E">
        <w:rPr>
          <w:rFonts w:ascii="Arial" w:eastAsia="Times New Roman" w:hAnsi="Arial" w:cs="Arial"/>
          <w:i/>
          <w:color w:val="000000"/>
          <w:sz w:val="24"/>
          <w:szCs w:val="24"/>
          <w:lang w:val="en-US"/>
        </w:rPr>
        <w:t>laeviuscula</w:t>
      </w:r>
      <w:proofErr w:type="spellEnd"/>
      <w:r w:rsidRPr="00321A4E">
        <w:rPr>
          <w:rFonts w:ascii="Arial" w:eastAsia="Times New Roman" w:hAnsi="Arial" w:cs="Arial"/>
          <w:color w:val="000000"/>
          <w:sz w:val="24"/>
          <w:szCs w:val="24"/>
          <w:lang w:val="en-US"/>
        </w:rPr>
        <w:t xml:space="preserve"> and </w:t>
      </w:r>
      <w:r w:rsidRPr="00321A4E">
        <w:rPr>
          <w:rFonts w:ascii="Arial" w:eastAsia="Times New Roman" w:hAnsi="Arial" w:cs="Arial"/>
          <w:i/>
          <w:color w:val="000000"/>
          <w:sz w:val="24"/>
          <w:szCs w:val="24"/>
          <w:lang w:val="en-US"/>
        </w:rPr>
        <w:t xml:space="preserve">C. </w:t>
      </w:r>
      <w:proofErr w:type="spellStart"/>
      <w:r w:rsidRPr="00321A4E">
        <w:rPr>
          <w:rFonts w:ascii="Arial" w:eastAsia="Times New Roman" w:hAnsi="Arial" w:cs="Arial"/>
          <w:i/>
          <w:color w:val="000000"/>
          <w:sz w:val="24"/>
          <w:szCs w:val="24"/>
          <w:lang w:val="en-US"/>
        </w:rPr>
        <w:t>californica</w:t>
      </w:r>
      <w:proofErr w:type="spellEnd"/>
      <w:r w:rsidRPr="00321A4E">
        <w:rPr>
          <w:rFonts w:ascii="Arial" w:eastAsia="Times New Roman" w:hAnsi="Arial" w:cs="Arial"/>
          <w:color w:val="000000"/>
          <w:sz w:val="24"/>
          <w:szCs w:val="24"/>
          <w:lang w:val="en-US"/>
        </w:rPr>
        <w:t xml:space="preserve">), the sea hare </w:t>
      </w:r>
      <w:proofErr w:type="spellStart"/>
      <w:r w:rsidRPr="00321A4E">
        <w:rPr>
          <w:rFonts w:ascii="Arial" w:eastAsia="Times New Roman" w:hAnsi="Arial" w:cs="Arial"/>
          <w:i/>
          <w:color w:val="000000"/>
          <w:sz w:val="24"/>
          <w:szCs w:val="24"/>
          <w:lang w:val="en-US"/>
        </w:rPr>
        <w:t>Phyllaplysia</w:t>
      </w:r>
      <w:proofErr w:type="spellEnd"/>
      <w:r w:rsidRPr="00321A4E">
        <w:rPr>
          <w:rFonts w:ascii="Arial" w:eastAsia="Times New Roman" w:hAnsi="Arial" w:cs="Arial"/>
          <w:i/>
          <w:color w:val="000000"/>
          <w:sz w:val="24"/>
          <w:szCs w:val="24"/>
          <w:lang w:val="en-US"/>
        </w:rPr>
        <w:t xml:space="preserve"> </w:t>
      </w:r>
      <w:proofErr w:type="spellStart"/>
      <w:r w:rsidRPr="00321A4E">
        <w:rPr>
          <w:rFonts w:ascii="Arial" w:eastAsia="Times New Roman" w:hAnsi="Arial" w:cs="Arial"/>
          <w:i/>
          <w:color w:val="000000"/>
          <w:sz w:val="24"/>
          <w:szCs w:val="24"/>
          <w:lang w:val="en-US"/>
        </w:rPr>
        <w:t>taylori</w:t>
      </w:r>
      <w:proofErr w:type="spellEnd"/>
      <w:r w:rsidRPr="00321A4E">
        <w:rPr>
          <w:rFonts w:ascii="Arial" w:eastAsia="Times New Roman" w:hAnsi="Arial" w:cs="Arial"/>
          <w:color w:val="000000"/>
          <w:sz w:val="24"/>
          <w:szCs w:val="24"/>
          <w:lang w:val="en-US"/>
        </w:rPr>
        <w:t xml:space="preserve"> (primarily juveniles), the mussel </w:t>
      </w:r>
      <w:proofErr w:type="spellStart"/>
      <w:r w:rsidRPr="00321A4E">
        <w:rPr>
          <w:rFonts w:ascii="Arial" w:eastAsia="Times New Roman" w:hAnsi="Arial" w:cs="Arial"/>
          <w:i/>
          <w:color w:val="000000"/>
          <w:sz w:val="24"/>
          <w:szCs w:val="24"/>
          <w:lang w:val="en-US"/>
        </w:rPr>
        <w:t>Mytilus</w:t>
      </w:r>
      <w:proofErr w:type="spellEnd"/>
      <w:r w:rsidRPr="00321A4E">
        <w:rPr>
          <w:rFonts w:ascii="Arial" w:eastAsia="Times New Roman" w:hAnsi="Arial" w:cs="Arial"/>
          <w:i/>
          <w:color w:val="000000"/>
          <w:sz w:val="24"/>
          <w:szCs w:val="24"/>
          <w:lang w:val="en-US"/>
        </w:rPr>
        <w:t xml:space="preserve"> </w:t>
      </w:r>
      <w:proofErr w:type="spellStart"/>
      <w:r w:rsidRPr="00321A4E">
        <w:rPr>
          <w:rFonts w:ascii="Arial" w:eastAsia="Times New Roman" w:hAnsi="Arial" w:cs="Arial"/>
          <w:i/>
          <w:color w:val="000000"/>
          <w:sz w:val="24"/>
          <w:szCs w:val="24"/>
          <w:lang w:val="en-US"/>
        </w:rPr>
        <w:t>trossulus</w:t>
      </w:r>
      <w:proofErr w:type="spellEnd"/>
      <w:r w:rsidRPr="00321A4E">
        <w:rPr>
          <w:rFonts w:ascii="Arial" w:eastAsia="Times New Roman" w:hAnsi="Arial" w:cs="Arial"/>
          <w:color w:val="000000"/>
          <w:sz w:val="24"/>
          <w:szCs w:val="24"/>
          <w:lang w:val="en-US"/>
        </w:rPr>
        <w:t xml:space="preserve"> (primarily juveniles), the </w:t>
      </w:r>
      <w:proofErr w:type="spellStart"/>
      <w:r w:rsidRPr="00321A4E">
        <w:rPr>
          <w:rFonts w:ascii="Arial" w:eastAsia="Times New Roman" w:hAnsi="Arial" w:cs="Arial"/>
          <w:color w:val="000000"/>
          <w:sz w:val="24"/>
          <w:szCs w:val="24"/>
          <w:lang w:val="en-US"/>
        </w:rPr>
        <w:t>polychaete</w:t>
      </w:r>
      <w:proofErr w:type="spellEnd"/>
      <w:r w:rsidRPr="00321A4E">
        <w:rPr>
          <w:rFonts w:ascii="Arial" w:eastAsia="Times New Roman" w:hAnsi="Arial" w:cs="Arial"/>
          <w:color w:val="000000"/>
          <w:sz w:val="24"/>
          <w:szCs w:val="24"/>
          <w:lang w:val="en-US"/>
        </w:rPr>
        <w:t xml:space="preserve"> worm </w:t>
      </w:r>
      <w:r w:rsidRPr="00321A4E">
        <w:rPr>
          <w:rFonts w:ascii="Arial" w:eastAsia="Times New Roman" w:hAnsi="Arial" w:cs="Arial"/>
          <w:i/>
          <w:color w:val="000000"/>
          <w:sz w:val="24"/>
          <w:szCs w:val="24"/>
          <w:lang w:val="en-US"/>
        </w:rPr>
        <w:t xml:space="preserve">P. </w:t>
      </w:r>
      <w:proofErr w:type="spellStart"/>
      <w:r w:rsidRPr="00321A4E">
        <w:rPr>
          <w:rFonts w:ascii="Arial" w:eastAsia="Times New Roman" w:hAnsi="Arial" w:cs="Arial"/>
          <w:i/>
          <w:color w:val="000000"/>
          <w:sz w:val="24"/>
          <w:szCs w:val="24"/>
          <w:lang w:val="en-US"/>
        </w:rPr>
        <w:t>bicanaliculata</w:t>
      </w:r>
      <w:proofErr w:type="spellEnd"/>
      <w:r w:rsidRPr="00321A4E">
        <w:rPr>
          <w:rFonts w:ascii="Arial" w:eastAsia="Times New Roman" w:hAnsi="Arial" w:cs="Arial"/>
          <w:color w:val="000000"/>
          <w:sz w:val="24"/>
          <w:szCs w:val="24"/>
          <w:lang w:val="en-US"/>
        </w:rPr>
        <w:t xml:space="preserve">, and the sea spider </w:t>
      </w:r>
      <w:proofErr w:type="spellStart"/>
      <w:r w:rsidRPr="00321A4E">
        <w:rPr>
          <w:rFonts w:ascii="Arial" w:eastAsia="Times New Roman" w:hAnsi="Arial" w:cs="Arial"/>
          <w:i/>
          <w:color w:val="000000"/>
          <w:sz w:val="24"/>
          <w:szCs w:val="24"/>
          <w:lang w:val="en-US"/>
        </w:rPr>
        <w:t>Pycnogonum</w:t>
      </w:r>
      <w:proofErr w:type="spellEnd"/>
      <w:r w:rsidRPr="00321A4E">
        <w:rPr>
          <w:rFonts w:ascii="Arial" w:eastAsia="Times New Roman" w:hAnsi="Arial" w:cs="Arial"/>
          <w:i/>
          <w:color w:val="000000"/>
          <w:sz w:val="24"/>
          <w:szCs w:val="24"/>
          <w:lang w:val="en-US"/>
        </w:rPr>
        <w:t xml:space="preserve"> sp</w:t>
      </w:r>
      <w:r w:rsidR="00E10C34" w:rsidRPr="00917A7D">
        <w:rPr>
          <w:rFonts w:ascii="Arial" w:eastAsia="Times New Roman" w:hAnsi="Arial" w:cs="Arial"/>
          <w:color w:val="000000"/>
          <w:sz w:val="24"/>
          <w:szCs w:val="24"/>
          <w:lang w:val="en-US"/>
        </w:rPr>
        <w:t>.  However, abundances of these species were not consistently high across all meadows and all sampling periods.  </w:t>
      </w:r>
      <w:r w:rsidRPr="00321A4E">
        <w:rPr>
          <w:rFonts w:ascii="Arial" w:eastAsia="Times New Roman" w:hAnsi="Arial" w:cs="Arial"/>
          <w:color w:val="000000"/>
          <w:sz w:val="24"/>
          <w:szCs w:val="24"/>
          <w:lang w:val="en-US"/>
        </w:rPr>
        <w:t xml:space="preserve">For example, in the </w:t>
      </w:r>
      <w:proofErr w:type="gramStart"/>
      <w:r w:rsidRPr="00321A4E">
        <w:rPr>
          <w:rFonts w:ascii="Arial" w:eastAsia="Times New Roman" w:hAnsi="Arial" w:cs="Arial"/>
          <w:color w:val="000000"/>
          <w:sz w:val="24"/>
          <w:szCs w:val="24"/>
          <w:lang w:val="en-US"/>
        </w:rPr>
        <w:t>midsummer sampling</w:t>
      </w:r>
      <w:proofErr w:type="gramEnd"/>
      <w:r w:rsidRPr="00321A4E">
        <w:rPr>
          <w:rFonts w:ascii="Arial" w:eastAsia="Times New Roman" w:hAnsi="Arial" w:cs="Arial"/>
          <w:color w:val="000000"/>
          <w:sz w:val="24"/>
          <w:szCs w:val="24"/>
          <w:lang w:val="en-US"/>
        </w:rPr>
        <w:t xml:space="preserve"> period the number of </w:t>
      </w:r>
      <w:proofErr w:type="spellStart"/>
      <w:r w:rsidRPr="00321A4E">
        <w:rPr>
          <w:rFonts w:ascii="Arial" w:eastAsia="Times New Roman" w:hAnsi="Arial" w:cs="Arial"/>
          <w:color w:val="000000"/>
          <w:sz w:val="24"/>
          <w:szCs w:val="24"/>
          <w:lang w:val="en-US"/>
        </w:rPr>
        <w:t>caprellids</w:t>
      </w:r>
      <w:proofErr w:type="spellEnd"/>
      <w:r w:rsidRPr="00321A4E">
        <w:rPr>
          <w:rFonts w:ascii="Arial" w:eastAsia="Times New Roman" w:hAnsi="Arial" w:cs="Arial"/>
          <w:color w:val="000000"/>
          <w:sz w:val="24"/>
          <w:szCs w:val="24"/>
          <w:lang w:val="en-US"/>
        </w:rPr>
        <w:t xml:space="preserve"> ranged from 488 individuals/plot in </w:t>
      </w:r>
      <w:proofErr w:type="spellStart"/>
      <w:r w:rsidRPr="00321A4E">
        <w:rPr>
          <w:rFonts w:ascii="Arial" w:eastAsia="Times New Roman" w:hAnsi="Arial" w:cs="Arial"/>
          <w:color w:val="000000"/>
          <w:sz w:val="24"/>
          <w:szCs w:val="24"/>
          <w:lang w:val="en-US"/>
        </w:rPr>
        <w:t>Numukamis</w:t>
      </w:r>
      <w:proofErr w:type="spellEnd"/>
      <w:r w:rsidRPr="00321A4E">
        <w:rPr>
          <w:rFonts w:ascii="Arial" w:eastAsia="Times New Roman" w:hAnsi="Arial" w:cs="Arial"/>
          <w:color w:val="000000"/>
          <w:sz w:val="24"/>
          <w:szCs w:val="24"/>
          <w:lang w:val="en-US"/>
        </w:rPr>
        <w:t xml:space="preserve"> Bay to less than 0.1 individual/plot at Ellis Island.   </w:t>
      </w:r>
    </w:p>
    <w:p w14:paraId="0353923F" w14:textId="77777777" w:rsidR="00A820EA" w:rsidRPr="00321A4E" w:rsidRDefault="00A820EA">
      <w:pPr>
        <w:spacing w:after="0" w:line="480" w:lineRule="auto"/>
        <w:rPr>
          <w:rFonts w:ascii="Arial" w:eastAsia="Times New Roman" w:hAnsi="Arial" w:cs="Arial"/>
          <w:sz w:val="24"/>
          <w:szCs w:val="24"/>
          <w:lang w:val="en-US"/>
        </w:rPr>
      </w:pPr>
    </w:p>
    <w:p w14:paraId="381E3E2C" w14:textId="77777777" w:rsidR="00A820EA" w:rsidRPr="00321A4E" w:rsidRDefault="00C4247B" w:rsidP="008F5158">
      <w:pPr>
        <w:spacing w:after="0" w:line="480" w:lineRule="auto"/>
        <w:outlineLvl w:val="0"/>
        <w:rPr>
          <w:rFonts w:ascii="Arial" w:eastAsia="Times New Roman" w:hAnsi="Arial" w:cs="Arial"/>
          <w:color w:val="000000"/>
          <w:sz w:val="24"/>
          <w:szCs w:val="24"/>
          <w:lang w:val="en-US"/>
        </w:rPr>
      </w:pPr>
      <w:commentRangeStart w:id="24"/>
      <w:r w:rsidRPr="00321A4E">
        <w:rPr>
          <w:rFonts w:ascii="Arial" w:eastAsia="Times New Roman" w:hAnsi="Arial" w:cs="Arial"/>
          <w:color w:val="000000"/>
          <w:sz w:val="24"/>
          <w:szCs w:val="24"/>
          <w:lang w:val="en-US"/>
        </w:rPr>
        <w:t>DISCUSSION</w:t>
      </w:r>
      <w:commentRangeEnd w:id="24"/>
      <w:r w:rsidR="006E59FF">
        <w:rPr>
          <w:rStyle w:val="CommentReference"/>
        </w:rPr>
        <w:commentReference w:id="24"/>
      </w:r>
    </w:p>
    <w:p w14:paraId="17BF8E78" w14:textId="011A830C" w:rsidR="00895B04" w:rsidRDefault="00BF7249">
      <w:pPr>
        <w:spacing w:after="0" w:line="480" w:lineRule="auto"/>
        <w:rPr>
          <w:rFonts w:ascii="Arial" w:eastAsia="Times New Roman" w:hAnsi="Arial" w:cs="Arial"/>
          <w:color w:val="000000"/>
          <w:sz w:val="24"/>
          <w:szCs w:val="24"/>
          <w:lang w:val="en-US"/>
        </w:rPr>
      </w:pPr>
      <w:r>
        <w:rPr>
          <w:rFonts w:ascii="Arial" w:eastAsia="Times New Roman" w:hAnsi="Arial" w:cs="Arial"/>
          <w:color w:val="000000"/>
          <w:sz w:val="24"/>
          <w:szCs w:val="24"/>
          <w:lang w:val="en-US"/>
        </w:rPr>
        <w:tab/>
      </w:r>
      <w:proofErr w:type="spellStart"/>
      <w:r>
        <w:rPr>
          <w:rFonts w:ascii="Arial" w:eastAsia="Times New Roman" w:hAnsi="Arial" w:cs="Arial"/>
          <w:color w:val="000000"/>
          <w:sz w:val="24"/>
          <w:szCs w:val="24"/>
          <w:lang w:val="en-US"/>
        </w:rPr>
        <w:t>Seagrass</w:t>
      </w:r>
      <w:proofErr w:type="spellEnd"/>
      <w:r>
        <w:rPr>
          <w:rFonts w:ascii="Arial" w:eastAsia="Times New Roman" w:hAnsi="Arial" w:cs="Arial"/>
          <w:color w:val="000000"/>
          <w:sz w:val="24"/>
          <w:szCs w:val="24"/>
          <w:lang w:val="en-US"/>
        </w:rPr>
        <w:t xml:space="preserve"> meadows host vast biodiversity worldwide, and this biodiversity is part of the immense ecological and economic value associated with </w:t>
      </w:r>
      <w:proofErr w:type="spellStart"/>
      <w:r>
        <w:rPr>
          <w:rFonts w:ascii="Arial" w:eastAsia="Times New Roman" w:hAnsi="Arial" w:cs="Arial"/>
          <w:color w:val="000000"/>
          <w:sz w:val="24"/>
          <w:szCs w:val="24"/>
          <w:lang w:val="en-US"/>
        </w:rPr>
        <w:t>seagrass</w:t>
      </w:r>
      <w:proofErr w:type="spellEnd"/>
      <w:r>
        <w:rPr>
          <w:rFonts w:ascii="Arial" w:eastAsia="Times New Roman" w:hAnsi="Arial" w:cs="Arial"/>
          <w:color w:val="000000"/>
          <w:sz w:val="24"/>
          <w:szCs w:val="24"/>
          <w:lang w:val="en-US"/>
        </w:rPr>
        <w:t xml:space="preserve"> ecosystems (</w:t>
      </w:r>
      <w:commentRangeStart w:id="25"/>
      <w:r>
        <w:rPr>
          <w:rFonts w:ascii="Arial" w:eastAsia="Times New Roman" w:hAnsi="Arial" w:cs="Arial"/>
          <w:color w:val="000000"/>
          <w:sz w:val="24"/>
          <w:szCs w:val="24"/>
          <w:lang w:val="en-US"/>
        </w:rPr>
        <w:t xml:space="preserve">Heck, Duffy et al 2015, </w:t>
      </w:r>
      <w:proofErr w:type="spellStart"/>
      <w:r>
        <w:rPr>
          <w:rFonts w:ascii="Arial" w:eastAsia="Times New Roman" w:hAnsi="Arial" w:cs="Arial"/>
          <w:color w:val="000000"/>
          <w:sz w:val="24"/>
          <w:szCs w:val="24"/>
          <w:lang w:val="en-US"/>
        </w:rPr>
        <w:t>etc</w:t>
      </w:r>
      <w:commentRangeEnd w:id="25"/>
      <w:proofErr w:type="spellEnd"/>
      <w:r w:rsidR="002500CD">
        <w:rPr>
          <w:rStyle w:val="CommentReference"/>
        </w:rPr>
        <w:commentReference w:id="25"/>
      </w:r>
      <w:r>
        <w:rPr>
          <w:rFonts w:ascii="Arial" w:eastAsia="Times New Roman" w:hAnsi="Arial" w:cs="Arial"/>
          <w:color w:val="000000"/>
          <w:sz w:val="24"/>
          <w:szCs w:val="24"/>
          <w:lang w:val="en-US"/>
        </w:rPr>
        <w:t xml:space="preserve">). </w:t>
      </w:r>
      <w:r w:rsidR="00C84752">
        <w:rPr>
          <w:rFonts w:ascii="Arial" w:eastAsia="Times New Roman" w:hAnsi="Arial" w:cs="Arial"/>
          <w:color w:val="000000"/>
          <w:sz w:val="24"/>
          <w:szCs w:val="24"/>
          <w:lang w:val="en-US"/>
        </w:rPr>
        <w:t>Though spatial patterns in diversity have been documented, their possible causes are not well understood</w:t>
      </w:r>
      <w:r>
        <w:rPr>
          <w:rFonts w:ascii="Arial" w:eastAsia="Times New Roman" w:hAnsi="Arial" w:cs="Arial"/>
          <w:color w:val="000000"/>
          <w:sz w:val="24"/>
          <w:szCs w:val="24"/>
          <w:lang w:val="en-US"/>
        </w:rPr>
        <w:t xml:space="preserve"> in the </w:t>
      </w:r>
      <w:proofErr w:type="spellStart"/>
      <w:r>
        <w:rPr>
          <w:rFonts w:ascii="Arial" w:eastAsia="Times New Roman" w:hAnsi="Arial" w:cs="Arial"/>
          <w:color w:val="000000"/>
          <w:sz w:val="24"/>
          <w:szCs w:val="24"/>
          <w:lang w:val="en-US"/>
        </w:rPr>
        <w:t>seagrass</w:t>
      </w:r>
      <w:proofErr w:type="spellEnd"/>
      <w:r w:rsidR="00765D31">
        <w:rPr>
          <w:rFonts w:ascii="Arial" w:eastAsia="Times New Roman" w:hAnsi="Arial" w:cs="Arial"/>
          <w:color w:val="000000"/>
          <w:sz w:val="24"/>
          <w:szCs w:val="24"/>
          <w:lang w:val="en-US"/>
        </w:rPr>
        <w:t xml:space="preserve"> </w:t>
      </w:r>
      <w:r w:rsidR="00C84752">
        <w:rPr>
          <w:rFonts w:ascii="Arial" w:eastAsia="Times New Roman" w:hAnsi="Arial" w:cs="Arial"/>
          <w:color w:val="000000"/>
          <w:sz w:val="24"/>
          <w:szCs w:val="24"/>
          <w:lang w:val="en-US"/>
        </w:rPr>
        <w:t xml:space="preserve">faunal </w:t>
      </w:r>
      <w:r w:rsidR="00765D31">
        <w:rPr>
          <w:rFonts w:ascii="Arial" w:eastAsia="Times New Roman" w:hAnsi="Arial" w:cs="Arial"/>
          <w:color w:val="000000"/>
          <w:sz w:val="24"/>
          <w:szCs w:val="24"/>
          <w:lang w:val="en-US"/>
        </w:rPr>
        <w:t>diversity</w:t>
      </w:r>
      <w:r>
        <w:rPr>
          <w:rFonts w:ascii="Arial" w:eastAsia="Times New Roman" w:hAnsi="Arial" w:cs="Arial"/>
          <w:color w:val="000000"/>
          <w:sz w:val="24"/>
          <w:szCs w:val="24"/>
          <w:lang w:val="en-US"/>
        </w:rPr>
        <w:t xml:space="preserve"> literature</w:t>
      </w:r>
      <w:r w:rsidR="00765D31">
        <w:rPr>
          <w:rFonts w:ascii="Arial" w:eastAsia="Times New Roman" w:hAnsi="Arial" w:cs="Arial"/>
          <w:color w:val="000000"/>
          <w:sz w:val="24"/>
          <w:szCs w:val="24"/>
          <w:lang w:val="en-US"/>
        </w:rPr>
        <w:t xml:space="preserve"> (</w:t>
      </w:r>
      <w:proofErr w:type="spellStart"/>
      <w:r w:rsidR="00765D31">
        <w:rPr>
          <w:rFonts w:ascii="Arial" w:eastAsia="Times New Roman" w:hAnsi="Arial" w:cs="Arial"/>
          <w:color w:val="000000"/>
          <w:sz w:val="24"/>
          <w:szCs w:val="24"/>
          <w:lang w:val="en-US"/>
        </w:rPr>
        <w:t>Bostrom</w:t>
      </w:r>
      <w:proofErr w:type="spellEnd"/>
      <w:r w:rsidR="00765D31">
        <w:rPr>
          <w:rFonts w:ascii="Arial" w:eastAsia="Times New Roman" w:hAnsi="Arial" w:cs="Arial"/>
          <w:color w:val="000000"/>
          <w:sz w:val="24"/>
          <w:szCs w:val="24"/>
          <w:lang w:val="en-US"/>
        </w:rPr>
        <w:t xml:space="preserve"> et al 2006)</w:t>
      </w:r>
      <w:r w:rsidR="00C84752">
        <w:rPr>
          <w:rFonts w:ascii="Arial" w:eastAsia="Times New Roman" w:hAnsi="Arial" w:cs="Arial"/>
          <w:color w:val="000000"/>
          <w:sz w:val="24"/>
          <w:szCs w:val="24"/>
          <w:lang w:val="en-US"/>
        </w:rPr>
        <w:t xml:space="preserve">. </w:t>
      </w:r>
      <w:r w:rsidR="0024204D">
        <w:rPr>
          <w:rFonts w:ascii="Arial" w:eastAsia="Times New Roman" w:hAnsi="Arial" w:cs="Arial"/>
          <w:color w:val="000000"/>
          <w:sz w:val="24"/>
          <w:szCs w:val="24"/>
          <w:lang w:val="en-US"/>
        </w:rPr>
        <w:t xml:space="preserve">In an unprecedented </w:t>
      </w:r>
      <w:commentRangeStart w:id="26"/>
      <w:r w:rsidR="0024204D">
        <w:rPr>
          <w:rFonts w:ascii="Arial" w:eastAsia="Times New Roman" w:hAnsi="Arial" w:cs="Arial"/>
          <w:color w:val="000000"/>
          <w:sz w:val="24"/>
          <w:szCs w:val="24"/>
          <w:lang w:val="en-US"/>
        </w:rPr>
        <w:t xml:space="preserve">spatially explicit </w:t>
      </w:r>
      <w:commentRangeEnd w:id="26"/>
      <w:r w:rsidR="0024204D">
        <w:rPr>
          <w:rStyle w:val="CommentReference"/>
        </w:rPr>
        <w:commentReference w:id="26"/>
      </w:r>
      <w:r w:rsidR="0024204D">
        <w:rPr>
          <w:rFonts w:ascii="Arial" w:eastAsia="Times New Roman" w:hAnsi="Arial" w:cs="Arial"/>
          <w:color w:val="000000"/>
          <w:sz w:val="24"/>
          <w:szCs w:val="24"/>
          <w:lang w:val="en-US"/>
        </w:rPr>
        <w:t xml:space="preserve">description of the biodiversity of British Columbia </w:t>
      </w:r>
      <w:proofErr w:type="spellStart"/>
      <w:r w:rsidR="0024204D">
        <w:rPr>
          <w:rFonts w:ascii="Arial" w:eastAsia="Times New Roman" w:hAnsi="Arial" w:cs="Arial"/>
          <w:color w:val="000000"/>
          <w:sz w:val="24"/>
          <w:szCs w:val="24"/>
          <w:lang w:val="en-US"/>
        </w:rPr>
        <w:t>seagrass</w:t>
      </w:r>
      <w:proofErr w:type="spellEnd"/>
      <w:r w:rsidR="0024204D">
        <w:rPr>
          <w:rFonts w:ascii="Arial" w:eastAsia="Times New Roman" w:hAnsi="Arial" w:cs="Arial"/>
          <w:color w:val="000000"/>
          <w:sz w:val="24"/>
          <w:szCs w:val="24"/>
          <w:lang w:val="en-US"/>
        </w:rPr>
        <w:t xml:space="preserve"> </w:t>
      </w:r>
      <w:proofErr w:type="spellStart"/>
      <w:r w:rsidR="0024204D">
        <w:rPr>
          <w:rFonts w:ascii="Arial" w:eastAsia="Times New Roman" w:hAnsi="Arial" w:cs="Arial"/>
          <w:color w:val="000000"/>
          <w:sz w:val="24"/>
          <w:szCs w:val="24"/>
          <w:lang w:val="en-US"/>
        </w:rPr>
        <w:t>epifauna</w:t>
      </w:r>
      <w:proofErr w:type="spellEnd"/>
      <w:r w:rsidR="0024204D">
        <w:rPr>
          <w:rFonts w:ascii="Arial" w:eastAsia="Times New Roman" w:hAnsi="Arial" w:cs="Arial"/>
          <w:color w:val="000000"/>
          <w:sz w:val="24"/>
          <w:szCs w:val="24"/>
          <w:lang w:val="en-US"/>
        </w:rPr>
        <w:t xml:space="preserve"> meadows over a summer season, we found that </w:t>
      </w:r>
      <w:r w:rsidR="00895B04">
        <w:rPr>
          <w:rFonts w:ascii="Arial" w:eastAsia="Times New Roman" w:hAnsi="Arial" w:cs="Arial"/>
          <w:color w:val="000000"/>
          <w:sz w:val="24"/>
          <w:szCs w:val="24"/>
          <w:lang w:val="en-US"/>
        </w:rPr>
        <w:t xml:space="preserve">non-random spatial patterns in species composition and turnover distinguished meadows within the Barkley Sound seascape. In contrast, </w:t>
      </w:r>
    </w:p>
    <w:p w14:paraId="14121949" w14:textId="1C38F145" w:rsidR="0024204D" w:rsidRDefault="00865426">
      <w:pPr>
        <w:spacing w:after="0" w:line="480" w:lineRule="auto"/>
        <w:rPr>
          <w:rFonts w:ascii="Arial" w:eastAsia="Times New Roman" w:hAnsi="Arial" w:cs="Arial"/>
          <w:color w:val="000000"/>
          <w:sz w:val="24"/>
          <w:szCs w:val="24"/>
          <w:lang w:val="en-US"/>
        </w:rPr>
      </w:pPr>
      <w:proofErr w:type="gramStart"/>
      <w:r>
        <w:rPr>
          <w:rFonts w:ascii="Arial" w:eastAsia="Times New Roman" w:hAnsi="Arial" w:cs="Arial"/>
          <w:color w:val="000000"/>
          <w:sz w:val="24"/>
          <w:szCs w:val="24"/>
          <w:lang w:val="en-US"/>
        </w:rPr>
        <w:lastRenderedPageBreak/>
        <w:t>alpha</w:t>
      </w:r>
      <w:proofErr w:type="gramEnd"/>
      <w:r>
        <w:rPr>
          <w:rFonts w:ascii="Arial" w:eastAsia="Times New Roman" w:hAnsi="Arial" w:cs="Arial"/>
          <w:color w:val="000000"/>
          <w:sz w:val="24"/>
          <w:szCs w:val="24"/>
          <w:lang w:val="en-US"/>
        </w:rPr>
        <w:t xml:space="preserve"> diversity (ENS) was stable over space and tim</w:t>
      </w:r>
      <w:r w:rsidR="00895B04">
        <w:rPr>
          <w:rFonts w:ascii="Arial" w:eastAsia="Times New Roman" w:hAnsi="Arial" w:cs="Arial"/>
          <w:color w:val="000000"/>
          <w:sz w:val="24"/>
          <w:szCs w:val="24"/>
          <w:lang w:val="en-US"/>
        </w:rPr>
        <w:t xml:space="preserve">e </w:t>
      </w:r>
      <w:commentRangeStart w:id="27"/>
      <w:r w:rsidR="00895B04">
        <w:rPr>
          <w:rFonts w:ascii="Arial" w:eastAsia="Times New Roman" w:hAnsi="Arial" w:cs="Arial"/>
          <w:color w:val="000000"/>
          <w:sz w:val="24"/>
          <w:szCs w:val="24"/>
          <w:lang w:val="en-US"/>
        </w:rPr>
        <w:t>at both spatial scales</w:t>
      </w:r>
      <w:commentRangeEnd w:id="27"/>
      <w:r w:rsidR="00895B04">
        <w:rPr>
          <w:rStyle w:val="CommentReference"/>
        </w:rPr>
        <w:commentReference w:id="27"/>
      </w:r>
      <w:r w:rsidR="00895B04">
        <w:rPr>
          <w:rFonts w:ascii="Arial" w:eastAsia="Times New Roman" w:hAnsi="Arial" w:cs="Arial"/>
          <w:color w:val="000000"/>
          <w:sz w:val="24"/>
          <w:szCs w:val="24"/>
          <w:lang w:val="en-US"/>
        </w:rPr>
        <w:t xml:space="preserve">. Differences in meadow area, fetch and position in the watershed did not explain variation in diversity. These patterns suggest that species interactions and population dynamics are playing out across meadows in this region, and </w:t>
      </w:r>
      <w:proofErr w:type="spellStart"/>
      <w:r w:rsidR="00895B04">
        <w:rPr>
          <w:rFonts w:ascii="Arial" w:eastAsia="Times New Roman" w:hAnsi="Arial" w:cs="Arial"/>
          <w:color w:val="000000"/>
          <w:sz w:val="24"/>
          <w:szCs w:val="24"/>
          <w:lang w:val="en-US"/>
        </w:rPr>
        <w:t>seagrass</w:t>
      </w:r>
      <w:proofErr w:type="spellEnd"/>
      <w:r w:rsidR="00895B04">
        <w:rPr>
          <w:rFonts w:ascii="Arial" w:eastAsia="Times New Roman" w:hAnsi="Arial" w:cs="Arial"/>
          <w:color w:val="000000"/>
          <w:sz w:val="24"/>
          <w:szCs w:val="24"/>
          <w:lang w:val="en-US"/>
        </w:rPr>
        <w:t xml:space="preserve"> meadow communities may for larger </w:t>
      </w:r>
      <w:proofErr w:type="spellStart"/>
      <w:r w:rsidR="00895B04">
        <w:rPr>
          <w:rFonts w:ascii="Arial" w:eastAsia="Times New Roman" w:hAnsi="Arial" w:cs="Arial"/>
          <w:color w:val="000000"/>
          <w:sz w:val="24"/>
          <w:szCs w:val="24"/>
          <w:lang w:val="en-US"/>
        </w:rPr>
        <w:t>metacommunities</w:t>
      </w:r>
      <w:proofErr w:type="spellEnd"/>
      <w:r w:rsidR="00895B04">
        <w:rPr>
          <w:rFonts w:ascii="Arial" w:eastAsia="Times New Roman" w:hAnsi="Arial" w:cs="Arial"/>
          <w:color w:val="000000"/>
          <w:sz w:val="24"/>
          <w:szCs w:val="24"/>
          <w:lang w:val="en-US"/>
        </w:rPr>
        <w:t xml:space="preserve"> linked by dispersal.</w:t>
      </w:r>
    </w:p>
    <w:p w14:paraId="1D937D9E" w14:textId="63775043" w:rsidR="00D5437B" w:rsidRDefault="0024204D" w:rsidP="00321A4E">
      <w:pPr>
        <w:spacing w:after="0" w:line="480" w:lineRule="auto"/>
        <w:rPr>
          <w:rFonts w:ascii="Arial" w:eastAsia="Times New Roman" w:hAnsi="Arial" w:cs="Arial"/>
          <w:sz w:val="24"/>
          <w:szCs w:val="24"/>
        </w:rPr>
      </w:pPr>
      <w:r>
        <w:rPr>
          <w:rFonts w:ascii="Arial" w:eastAsia="Times New Roman" w:hAnsi="Arial" w:cs="Arial"/>
          <w:color w:val="000000"/>
          <w:sz w:val="24"/>
          <w:szCs w:val="24"/>
          <w:lang w:val="en-US"/>
        </w:rPr>
        <w:tab/>
      </w:r>
      <w:r w:rsidR="00895B04">
        <w:rPr>
          <w:rFonts w:ascii="Arial" w:eastAsia="Times New Roman" w:hAnsi="Arial" w:cs="Arial"/>
          <w:sz w:val="24"/>
          <w:szCs w:val="24"/>
        </w:rPr>
        <w:t>M</w:t>
      </w:r>
      <w:r>
        <w:rPr>
          <w:rFonts w:ascii="Arial" w:eastAsia="Times New Roman" w:hAnsi="Arial" w:cs="Arial"/>
          <w:sz w:val="24"/>
          <w:szCs w:val="24"/>
        </w:rPr>
        <w:t xml:space="preserve">eadow-scale </w:t>
      </w:r>
      <w:r w:rsidR="00895B04">
        <w:rPr>
          <w:rFonts w:ascii="Arial" w:eastAsia="Times New Roman" w:hAnsi="Arial" w:cs="Arial"/>
          <w:sz w:val="24"/>
          <w:szCs w:val="24"/>
        </w:rPr>
        <w:t>patterns in species number and compositional turnover</w:t>
      </w:r>
      <w:r>
        <w:rPr>
          <w:rFonts w:ascii="Arial" w:eastAsia="Times New Roman" w:hAnsi="Arial" w:cs="Arial"/>
          <w:sz w:val="24"/>
          <w:szCs w:val="24"/>
        </w:rPr>
        <w:t xml:space="preserve"> </w:t>
      </w:r>
      <w:r w:rsidR="00895B04">
        <w:rPr>
          <w:rFonts w:ascii="Arial" w:eastAsia="Times New Roman" w:hAnsi="Arial" w:cs="Arial"/>
          <w:sz w:val="24"/>
          <w:szCs w:val="24"/>
        </w:rPr>
        <w:t>were</w:t>
      </w:r>
      <w:r>
        <w:rPr>
          <w:rFonts w:ascii="Arial" w:eastAsia="Times New Roman" w:hAnsi="Arial" w:cs="Arial"/>
          <w:sz w:val="24"/>
          <w:szCs w:val="24"/>
        </w:rPr>
        <w:t xml:space="preserve"> more similar </w:t>
      </w:r>
      <w:r w:rsidR="00D5437B">
        <w:rPr>
          <w:rFonts w:ascii="Arial" w:eastAsia="Times New Roman" w:hAnsi="Arial" w:cs="Arial"/>
          <w:sz w:val="24"/>
          <w:szCs w:val="24"/>
        </w:rPr>
        <w:t>among meadows</w:t>
      </w:r>
      <w:r>
        <w:rPr>
          <w:rFonts w:ascii="Arial" w:eastAsia="Times New Roman" w:hAnsi="Arial" w:cs="Arial"/>
          <w:sz w:val="24"/>
          <w:szCs w:val="24"/>
        </w:rPr>
        <w:t xml:space="preserve"> than expected</w:t>
      </w:r>
      <w:r w:rsidR="00765D31">
        <w:rPr>
          <w:rFonts w:ascii="Arial" w:eastAsia="Times New Roman" w:hAnsi="Arial" w:cs="Arial"/>
          <w:color w:val="000000"/>
          <w:sz w:val="24"/>
          <w:szCs w:val="24"/>
          <w:lang w:val="en-US"/>
        </w:rPr>
        <w:t xml:space="preserve"> by chance</w:t>
      </w:r>
      <w:r w:rsidR="00895B04">
        <w:rPr>
          <w:rFonts w:ascii="Arial" w:eastAsia="Times New Roman" w:hAnsi="Arial" w:cs="Arial"/>
          <w:color w:val="000000"/>
          <w:sz w:val="24"/>
          <w:szCs w:val="24"/>
          <w:lang w:val="en-US"/>
        </w:rPr>
        <w:t xml:space="preserve">, even though </w:t>
      </w:r>
      <w:r w:rsidR="00895B04">
        <w:rPr>
          <w:rFonts w:ascii="Arial" w:eastAsia="Times New Roman" w:hAnsi="Arial" w:cs="Arial"/>
          <w:sz w:val="24"/>
          <w:szCs w:val="24"/>
        </w:rPr>
        <w:t xml:space="preserve">we observed different numbers and combinations of species in each </w:t>
      </w:r>
      <w:proofErr w:type="gramStart"/>
      <w:r w:rsidR="00895B04">
        <w:rPr>
          <w:rFonts w:ascii="Arial" w:eastAsia="Times New Roman" w:hAnsi="Arial" w:cs="Arial"/>
          <w:sz w:val="24"/>
          <w:szCs w:val="24"/>
        </w:rPr>
        <w:t>meadows</w:t>
      </w:r>
      <w:proofErr w:type="gramEnd"/>
      <w:r w:rsidR="00895B04">
        <w:rPr>
          <w:rFonts w:ascii="Arial" w:eastAsia="Times New Roman" w:hAnsi="Arial" w:cs="Arial"/>
          <w:sz w:val="24"/>
          <w:szCs w:val="24"/>
        </w:rPr>
        <w:t xml:space="preserve">. </w:t>
      </w:r>
      <w:r w:rsidR="00D5437B">
        <w:rPr>
          <w:rFonts w:ascii="Arial" w:eastAsia="Times New Roman" w:hAnsi="Arial" w:cs="Arial"/>
          <w:sz w:val="24"/>
          <w:szCs w:val="24"/>
        </w:rPr>
        <w:t xml:space="preserve">For example, </w:t>
      </w:r>
      <w:r w:rsidR="00D5437B">
        <w:rPr>
          <w:rFonts w:ascii="Arial" w:eastAsia="Times New Roman" w:hAnsi="Arial" w:cs="Arial"/>
          <w:color w:val="000000"/>
          <w:sz w:val="24"/>
          <w:szCs w:val="24"/>
          <w:lang w:val="en-US"/>
        </w:rPr>
        <w:t>s</w:t>
      </w:r>
      <w:r w:rsidR="00D5437B" w:rsidRPr="00917A7D">
        <w:rPr>
          <w:rFonts w:ascii="Arial" w:eastAsia="Times New Roman" w:hAnsi="Arial" w:cs="Arial"/>
          <w:color w:val="000000"/>
          <w:sz w:val="24"/>
          <w:szCs w:val="24"/>
          <w:lang w:val="en-US"/>
        </w:rPr>
        <w:t xml:space="preserve">amples collected within meadows </w:t>
      </w:r>
      <w:r w:rsidR="00D5437B">
        <w:rPr>
          <w:rFonts w:ascii="Arial" w:eastAsia="Times New Roman" w:hAnsi="Arial" w:cs="Arial"/>
          <w:color w:val="000000"/>
          <w:sz w:val="24"/>
          <w:szCs w:val="24"/>
          <w:lang w:val="en-US"/>
        </w:rPr>
        <w:t xml:space="preserve">mid-summer </w:t>
      </w:r>
      <w:r w:rsidR="00D5437B" w:rsidRPr="00917A7D">
        <w:rPr>
          <w:rFonts w:ascii="Arial" w:eastAsia="Times New Roman" w:hAnsi="Arial" w:cs="Arial"/>
          <w:color w:val="000000"/>
          <w:sz w:val="24"/>
          <w:szCs w:val="24"/>
          <w:lang w:val="en-US"/>
        </w:rPr>
        <w:t>were typically more similar to samples from the same meadow than to samples from other meadows</w:t>
      </w:r>
      <w:r w:rsidR="00D5437B">
        <w:rPr>
          <w:rFonts w:ascii="Arial" w:eastAsia="Times New Roman" w:hAnsi="Arial" w:cs="Arial"/>
          <w:color w:val="000000"/>
          <w:sz w:val="24"/>
          <w:szCs w:val="24"/>
          <w:lang w:val="en-US"/>
        </w:rPr>
        <w:t>. These distinctive meadow species compositions reflected differences in which species were numerically dominant, rather than less striking differences in species presence or absence (Figure 3C)</w:t>
      </w:r>
      <w:r w:rsidR="00D5437B" w:rsidRPr="00917A7D">
        <w:rPr>
          <w:rFonts w:ascii="Arial" w:eastAsia="Times New Roman" w:hAnsi="Arial" w:cs="Arial"/>
          <w:color w:val="000000"/>
          <w:sz w:val="24"/>
          <w:szCs w:val="24"/>
          <w:lang w:val="en-US"/>
        </w:rPr>
        <w:t xml:space="preserve">. </w:t>
      </w:r>
      <w:r w:rsidR="00D5437B">
        <w:rPr>
          <w:rFonts w:ascii="Arial" w:eastAsia="Times New Roman" w:hAnsi="Arial" w:cs="Arial"/>
          <w:color w:val="000000"/>
          <w:sz w:val="24"/>
          <w:szCs w:val="24"/>
          <w:lang w:val="en-US"/>
        </w:rPr>
        <w:t xml:space="preserve">However, while dissimilarity was greater among sites than within sites at the beginning of the summer compared to null expectations, the reverse was true by the end of the summer (Figure 3A). </w:t>
      </w:r>
      <w:r w:rsidR="00D5437B" w:rsidRPr="00917A7D">
        <w:rPr>
          <w:rFonts w:ascii="Arial" w:eastAsia="Times New Roman" w:hAnsi="Arial" w:cs="Arial"/>
          <w:color w:val="000000"/>
          <w:sz w:val="24"/>
          <w:szCs w:val="24"/>
          <w:lang w:val="en-US"/>
        </w:rPr>
        <w:t xml:space="preserve"> </w:t>
      </w:r>
    </w:p>
    <w:p w14:paraId="7046089A" w14:textId="14B37A76" w:rsidR="00CD347F" w:rsidRPr="00D5437B" w:rsidRDefault="00D5437B" w:rsidP="00321A4E">
      <w:pPr>
        <w:spacing w:after="0" w:line="480" w:lineRule="auto"/>
        <w:rPr>
          <w:rFonts w:ascii="Arial" w:eastAsia="Times New Roman" w:hAnsi="Arial" w:cs="Arial"/>
          <w:sz w:val="24"/>
          <w:szCs w:val="24"/>
        </w:rPr>
      </w:pPr>
      <w:r>
        <w:rPr>
          <w:rFonts w:ascii="Arial" w:eastAsia="Times New Roman" w:hAnsi="Arial" w:cs="Arial"/>
          <w:sz w:val="24"/>
          <w:szCs w:val="24"/>
        </w:rPr>
        <w:tab/>
      </w:r>
      <w:r>
        <w:rPr>
          <w:rFonts w:ascii="Arial" w:eastAsia="Times New Roman" w:hAnsi="Arial" w:cs="Arial"/>
          <w:color w:val="000000"/>
          <w:sz w:val="24"/>
          <w:szCs w:val="24"/>
          <w:lang w:val="en-US"/>
        </w:rPr>
        <w:t>Across</w:t>
      </w:r>
      <w:r w:rsidR="00765D31">
        <w:rPr>
          <w:rFonts w:ascii="Arial" w:eastAsia="Times New Roman" w:hAnsi="Arial" w:cs="Arial"/>
          <w:color w:val="000000"/>
          <w:sz w:val="24"/>
          <w:szCs w:val="24"/>
          <w:lang w:val="en-US"/>
        </w:rPr>
        <w:t xml:space="preserve"> meadows, species exhibited patterns consistent with a checkerboard distribution. </w:t>
      </w:r>
      <w:r w:rsidR="0024204D">
        <w:rPr>
          <w:rFonts w:ascii="Arial" w:eastAsia="Times New Roman" w:hAnsi="Arial" w:cs="Arial"/>
          <w:sz w:val="24"/>
          <w:szCs w:val="24"/>
        </w:rPr>
        <w:t>Checkerboard patterns have been interpreted to reflect negative species interactions such that pairs of species do not occur together; this pattern could also reflect shared environmental affinities among groups of species (</w:t>
      </w:r>
      <w:proofErr w:type="spellStart"/>
      <w:r w:rsidR="0024204D">
        <w:rPr>
          <w:rFonts w:ascii="Arial" w:eastAsia="Times New Roman" w:hAnsi="Arial" w:cs="Arial"/>
          <w:sz w:val="24"/>
          <w:szCs w:val="24"/>
        </w:rPr>
        <w:t>Henriques</w:t>
      </w:r>
      <w:proofErr w:type="spellEnd"/>
      <w:r w:rsidR="0024204D">
        <w:rPr>
          <w:rFonts w:ascii="Arial" w:eastAsia="Times New Roman" w:hAnsi="Arial" w:cs="Arial"/>
          <w:sz w:val="24"/>
          <w:szCs w:val="24"/>
        </w:rPr>
        <w:t xml:space="preserve">-Silva et al, Presley et al 2010, </w:t>
      </w:r>
      <w:proofErr w:type="spellStart"/>
      <w:r w:rsidR="0024204D">
        <w:rPr>
          <w:rFonts w:ascii="Arial" w:eastAsia="Times New Roman" w:hAnsi="Arial" w:cs="Arial"/>
          <w:sz w:val="24"/>
          <w:szCs w:val="24"/>
        </w:rPr>
        <w:t>Leibold</w:t>
      </w:r>
      <w:proofErr w:type="spellEnd"/>
      <w:r w:rsidR="0024204D">
        <w:rPr>
          <w:rFonts w:ascii="Arial" w:eastAsia="Times New Roman" w:hAnsi="Arial" w:cs="Arial"/>
          <w:sz w:val="24"/>
          <w:szCs w:val="24"/>
        </w:rPr>
        <w:t xml:space="preserve"> and </w:t>
      </w:r>
      <w:proofErr w:type="spellStart"/>
      <w:r w:rsidR="0024204D">
        <w:rPr>
          <w:rFonts w:ascii="Arial" w:eastAsia="Times New Roman" w:hAnsi="Arial" w:cs="Arial"/>
          <w:sz w:val="24"/>
          <w:szCs w:val="24"/>
        </w:rPr>
        <w:t>Mikkelson</w:t>
      </w:r>
      <w:proofErr w:type="spellEnd"/>
      <w:r w:rsidR="0024204D">
        <w:rPr>
          <w:rFonts w:ascii="Arial" w:eastAsia="Times New Roman" w:hAnsi="Arial" w:cs="Arial"/>
          <w:sz w:val="24"/>
          <w:szCs w:val="24"/>
        </w:rPr>
        <w:t xml:space="preserve"> 2002). The </w:t>
      </w:r>
      <w:proofErr w:type="spellStart"/>
      <w:r w:rsidR="0024204D">
        <w:rPr>
          <w:rFonts w:ascii="Arial" w:eastAsia="Times New Roman" w:hAnsi="Arial" w:cs="Arial"/>
          <w:sz w:val="24"/>
          <w:szCs w:val="24"/>
        </w:rPr>
        <w:t>metacommunity</w:t>
      </w:r>
      <w:proofErr w:type="spellEnd"/>
      <w:r w:rsidR="0024204D">
        <w:rPr>
          <w:rFonts w:ascii="Arial" w:eastAsia="Times New Roman" w:hAnsi="Arial" w:cs="Arial"/>
          <w:sz w:val="24"/>
          <w:szCs w:val="24"/>
        </w:rPr>
        <w:t xml:space="preserve"> analysis found no evidence for spatially neste</w:t>
      </w:r>
      <w:r>
        <w:rPr>
          <w:rFonts w:ascii="Arial" w:eastAsia="Times New Roman" w:hAnsi="Arial" w:cs="Arial"/>
          <w:sz w:val="24"/>
          <w:szCs w:val="24"/>
        </w:rPr>
        <w:t>d or clumped community patterns that would be been more consistent with groups of species sharing environmental affiliations.</w:t>
      </w:r>
    </w:p>
    <w:p w14:paraId="740BA8F3" w14:textId="4E5EC3F1" w:rsidR="00E10C34" w:rsidRPr="00321A4E" w:rsidRDefault="008916CB" w:rsidP="002E3DCC">
      <w:pPr>
        <w:spacing w:after="0" w:line="480" w:lineRule="auto"/>
        <w:rPr>
          <w:rFonts w:ascii="Arial" w:eastAsia="Times New Roman" w:hAnsi="Arial" w:cs="Arial"/>
          <w:sz w:val="24"/>
          <w:szCs w:val="24"/>
        </w:rPr>
      </w:pPr>
      <w:r>
        <w:rPr>
          <w:rFonts w:ascii="Arial" w:eastAsia="Times New Roman" w:hAnsi="Arial" w:cs="Arial"/>
          <w:sz w:val="24"/>
          <w:szCs w:val="24"/>
        </w:rPr>
        <w:tab/>
      </w:r>
    </w:p>
    <w:p w14:paraId="6B8129BA" w14:textId="41B7FAE8" w:rsidR="00A820EA" w:rsidRPr="00321A4E" w:rsidRDefault="006C7D0C">
      <w:pPr>
        <w:spacing w:after="0" w:line="480" w:lineRule="auto"/>
        <w:ind w:firstLine="720"/>
        <w:rPr>
          <w:rFonts w:ascii="Arial" w:eastAsia="Times New Roman" w:hAnsi="Arial" w:cs="Arial"/>
          <w:color w:val="000000"/>
          <w:sz w:val="24"/>
          <w:szCs w:val="24"/>
          <w:lang w:val="en-US"/>
        </w:rPr>
      </w:pPr>
      <w:r>
        <w:rPr>
          <w:rFonts w:ascii="Arial" w:eastAsia="Times New Roman" w:hAnsi="Arial" w:cs="Arial"/>
          <w:color w:val="000000"/>
          <w:sz w:val="24"/>
          <w:szCs w:val="24"/>
          <w:lang w:val="en-US"/>
        </w:rPr>
        <w:lastRenderedPageBreak/>
        <w:t>Contrary to some studies in other regions (Yamada et al, Barnes and Ellwood 2013), w</w:t>
      </w:r>
      <w:r w:rsidR="00C4247B" w:rsidRPr="00321A4E">
        <w:rPr>
          <w:rFonts w:ascii="Arial" w:eastAsia="Times New Roman" w:hAnsi="Arial" w:cs="Arial"/>
          <w:color w:val="000000"/>
          <w:sz w:val="24"/>
          <w:szCs w:val="24"/>
          <w:lang w:val="en-US"/>
        </w:rPr>
        <w:t>e did not observe a clear signal of continuous variation in biodiversity along the biotic and abiotic gradients associated with the watershed</w:t>
      </w:r>
      <w:ins w:id="28" w:author="Mary O'Connor" w:date="2017-02-14T11:44:00Z">
        <w:r w:rsidR="008916CB">
          <w:rPr>
            <w:rFonts w:ascii="Arial" w:eastAsia="Times New Roman" w:hAnsi="Arial" w:cs="Arial"/>
            <w:color w:val="000000"/>
            <w:sz w:val="24"/>
            <w:szCs w:val="24"/>
            <w:lang w:val="en-US"/>
          </w:rPr>
          <w:t xml:space="preserve"> </w:t>
        </w:r>
      </w:ins>
      <w:r w:rsidR="008916CB">
        <w:rPr>
          <w:rFonts w:ascii="Arial" w:eastAsia="Times New Roman" w:hAnsi="Arial" w:cs="Arial"/>
          <w:sz w:val="24"/>
          <w:szCs w:val="24"/>
        </w:rPr>
        <w:t>(</w:t>
      </w:r>
      <w:r w:rsidR="00090EDC">
        <w:rPr>
          <w:rFonts w:ascii="Arial" w:eastAsia="Times New Roman" w:hAnsi="Arial" w:cs="Arial"/>
          <w:sz w:val="24"/>
          <w:szCs w:val="24"/>
        </w:rPr>
        <w:t>Figure 2, Figure 4</w:t>
      </w:r>
      <w:r w:rsidR="00D5437B">
        <w:rPr>
          <w:rFonts w:ascii="Arial" w:eastAsia="Times New Roman" w:hAnsi="Arial" w:cs="Arial"/>
          <w:sz w:val="24"/>
          <w:szCs w:val="24"/>
        </w:rPr>
        <w:t>, Table A1</w:t>
      </w:r>
      <w:r w:rsidR="008916CB">
        <w:rPr>
          <w:rFonts w:ascii="Arial" w:eastAsia="Times New Roman" w:hAnsi="Arial" w:cs="Arial"/>
          <w:sz w:val="24"/>
          <w:szCs w:val="24"/>
        </w:rPr>
        <w:t>)</w:t>
      </w:r>
      <w:r>
        <w:rPr>
          <w:rFonts w:ascii="Arial" w:eastAsia="Times New Roman" w:hAnsi="Arial" w:cs="Arial"/>
          <w:color w:val="000000"/>
          <w:sz w:val="24"/>
          <w:szCs w:val="24"/>
          <w:lang w:val="en-US"/>
        </w:rPr>
        <w:t xml:space="preserve">, until, possibly, late summer (Figure 3B). </w:t>
      </w:r>
      <w:r w:rsidR="00C4247B" w:rsidRPr="00321A4E">
        <w:rPr>
          <w:rFonts w:ascii="Arial" w:eastAsia="Times New Roman" w:hAnsi="Arial" w:cs="Arial"/>
          <w:color w:val="000000"/>
          <w:sz w:val="24"/>
          <w:szCs w:val="24"/>
          <w:lang w:val="en-US"/>
        </w:rPr>
        <w:t xml:space="preserve">Barnes </w:t>
      </w:r>
      <w:r w:rsidR="00F70BE6">
        <w:rPr>
          <w:rFonts w:ascii="Arial" w:eastAsia="Times New Roman" w:hAnsi="Arial" w:cs="Arial"/>
          <w:color w:val="000000"/>
          <w:sz w:val="24"/>
          <w:szCs w:val="24"/>
          <w:lang w:val="en-US"/>
        </w:rPr>
        <w:fldChar w:fldCharType="begin" w:fldLock="1"/>
      </w:r>
      <w:r w:rsidR="009C32B8">
        <w:rPr>
          <w:rFonts w:ascii="Arial" w:eastAsia="Times New Roman" w:hAnsi="Arial" w:cs="Arial"/>
          <w:color w:val="000000"/>
          <w:sz w:val="24"/>
          <w:szCs w:val="24"/>
          <w:lang w:val="en-US"/>
        </w:rPr>
        <w:instrText>ADDIN CSL_CITATION { "citationItems" : [ { "id" : "ITEM-1", "itemData" : { "DOI" : "10.1007/s10531-012-0414-z", "ISSN" : "0960-3115", "abstract" : "Intertidal stands of seagrass are important elements in the ecology of many estuaries yet the manner in which their associated macrobenthic biodiversity is distributed throughout any single estuary has never been determined. This has now been attempted for the Knysna estuarine bay in the Garden Route National Park, South Africa, an important site for one vulnerable and declining seagrass, Cape dwarf-eelgrass (Nanozostera capensis), and for several associated animals. Although spanning a salinity range of &lt; 5-35, the seagrass beds of this estuary contained a unitary fauna with local variation in frequency and abundance of the various species. Faunal biodiversity was highest along the main estuarine channel in the marine-influenced region and declined both upstream and into the sheltered peripheral zones, overall faunal abundance being inversely correlated with species diversity (though not with species richness). This pattern results in the beds around the 4 km shoreline of a single island near the mouth supporting 91 % of the total macrobenthic invertebrate species present in the system. This situation is discussed in relation to such data as are available from other comparable systems and to the conservation of estuarine seagrass faunal biodiversity. It is concluded that in general and with caveats for some individual species of concern where conservation resources are limited attention would most profitably be focused on the seagrass meadows of downstream estuarine areas.", "author" : [ { "dropping-particle" : "", "family" : "Barnes", "given" : "R S K", "non-dropping-particle" : "", "parse-names" : false, "suffix" : "" } ], "container-title" : "Biodiversity and Conservation", "id" : "ITEM-1", "issue" : "2", "issued" : { "date-parts" : [ [ "2013" ] ] }, "language" : "English", "note" : "ISI Document Delivery No.: 074DH\nTimes Cited: 9\nCited Reference Count: 81\nBarnes, R. S. K.\nRhodes University Research Committee\nI am most grateful to the Rondevlei Offices of SANParks and the Knysna Area Manager, Andre Riley, for permission to undertake fieldwork in the Knysna Coastal Section of the Garden Route National Park; to Rhodes University Research Committee for financial support; to Morvan Barnes for generously carrying out the PRIMER analyses; to Bronwyn McLean for producing Figs. 1 and 3; and to Brian Allanson for his constant encouragement and support.\n12\n1\n123\nSpringer\nDordrecht", "page" : "357-372", "publisher-place" : "[Barnes, R. S. K.] Rhodes Univ, Knysna Basin Project Field Lab, ZA-6140 Grahamstown, South Africa. [Barnes, R. S. K.] Rhodes Univ, Dept Zool &amp; Entomol, ZA-6140 Grahamstown, South Africa. Barnes, RSK (reprint author), Rhodes Univ, Knysna Basin Project Fiel", "title" : "Distribution patterns of macrobenthic biodiversity in the intertidal seagrass beds of an estuarine system, and their conservation significance", "type" : "article-journal", "volume" : "22" }, "uris" : [ "http://www.mendeley.com/documents/?uuid=58a5c486-567c-4e67-b6d1-479b46e7dcef" ] } ], "mendeley" : { "formattedCitation" : "(Barnes 2013)", "manualFormatting" : "(2013)", "plainTextFormattedCitation" : "(Barnes 2013)", "previouslyFormattedCitation" : "(Barnes 2013)" }, "properties" : { "noteIndex" : 0 }, "schema" : "https://github.com/citation-style-language/schema/raw/master/csl-citation.json" }</w:instrText>
      </w:r>
      <w:r w:rsidR="00F70BE6">
        <w:rPr>
          <w:rFonts w:ascii="Arial" w:eastAsia="Times New Roman" w:hAnsi="Arial" w:cs="Arial"/>
          <w:color w:val="000000"/>
          <w:sz w:val="24"/>
          <w:szCs w:val="24"/>
          <w:lang w:val="en-US"/>
        </w:rPr>
        <w:fldChar w:fldCharType="separate"/>
      </w:r>
      <w:r w:rsidR="00F70BE6">
        <w:rPr>
          <w:rFonts w:ascii="Arial" w:eastAsia="Times New Roman" w:hAnsi="Arial" w:cs="Arial"/>
          <w:noProof/>
          <w:color w:val="000000"/>
          <w:sz w:val="24"/>
          <w:szCs w:val="24"/>
          <w:lang w:val="en-US"/>
        </w:rPr>
        <w:t>(</w:t>
      </w:r>
      <w:r w:rsidR="00F70BE6" w:rsidRPr="00F70BE6">
        <w:rPr>
          <w:rFonts w:ascii="Arial" w:eastAsia="Times New Roman" w:hAnsi="Arial" w:cs="Arial"/>
          <w:noProof/>
          <w:color w:val="000000"/>
          <w:sz w:val="24"/>
          <w:szCs w:val="24"/>
          <w:lang w:val="en-US"/>
        </w:rPr>
        <w:t>2013)</w:t>
      </w:r>
      <w:r w:rsidR="00F70BE6">
        <w:rPr>
          <w:rFonts w:ascii="Arial" w:eastAsia="Times New Roman" w:hAnsi="Arial" w:cs="Arial"/>
          <w:color w:val="000000"/>
          <w:sz w:val="24"/>
          <w:szCs w:val="24"/>
          <w:lang w:val="en-US"/>
        </w:rPr>
        <w:fldChar w:fldCharType="end"/>
      </w:r>
      <w:r w:rsidR="00C4247B" w:rsidRPr="00321A4E">
        <w:rPr>
          <w:rFonts w:ascii="Arial" w:eastAsia="Times New Roman" w:hAnsi="Arial" w:cs="Arial"/>
          <w:color w:val="000000"/>
          <w:sz w:val="24"/>
          <w:szCs w:val="24"/>
          <w:lang w:val="en-US"/>
        </w:rPr>
        <w:t xml:space="preserve"> found that invertebrate assemblages in an extensive </w:t>
      </w:r>
      <w:proofErr w:type="spellStart"/>
      <w:r w:rsidR="00C4247B" w:rsidRPr="00321A4E">
        <w:rPr>
          <w:rFonts w:ascii="Arial" w:eastAsia="Times New Roman" w:hAnsi="Arial" w:cs="Arial"/>
          <w:color w:val="000000"/>
          <w:sz w:val="24"/>
          <w:szCs w:val="24"/>
          <w:lang w:val="en-US"/>
        </w:rPr>
        <w:t>seagrass</w:t>
      </w:r>
      <w:proofErr w:type="spellEnd"/>
      <w:r w:rsidR="00C4247B" w:rsidRPr="00321A4E">
        <w:rPr>
          <w:rFonts w:ascii="Arial" w:eastAsia="Times New Roman" w:hAnsi="Arial" w:cs="Arial"/>
          <w:color w:val="000000"/>
          <w:sz w:val="24"/>
          <w:szCs w:val="24"/>
          <w:lang w:val="en-US"/>
        </w:rPr>
        <w:t xml:space="preserve"> meadow in </w:t>
      </w:r>
      <w:proofErr w:type="spellStart"/>
      <w:r w:rsidR="00C4247B" w:rsidRPr="00321A4E">
        <w:rPr>
          <w:rFonts w:ascii="Arial" w:eastAsia="Times New Roman" w:hAnsi="Arial" w:cs="Arial"/>
          <w:color w:val="000000"/>
          <w:sz w:val="24"/>
          <w:szCs w:val="24"/>
          <w:lang w:val="en-US"/>
        </w:rPr>
        <w:t>Knysna</w:t>
      </w:r>
      <w:proofErr w:type="spellEnd"/>
      <w:r w:rsidR="00C4247B" w:rsidRPr="00321A4E">
        <w:rPr>
          <w:rFonts w:ascii="Arial" w:eastAsia="Times New Roman" w:hAnsi="Arial" w:cs="Arial"/>
          <w:color w:val="000000"/>
          <w:sz w:val="24"/>
          <w:szCs w:val="24"/>
          <w:lang w:val="en-US"/>
        </w:rPr>
        <w:t xml:space="preserve"> Bay (South Africa) respond strongly to estuarine gradients, with significant reductions in species diversity and richness at the fresh end of the estuary.  Yamada et al</w:t>
      </w:r>
      <w:r w:rsidR="00F70BE6">
        <w:rPr>
          <w:rFonts w:ascii="Arial" w:eastAsia="Times New Roman" w:hAnsi="Arial" w:cs="Arial"/>
          <w:color w:val="000000"/>
          <w:sz w:val="24"/>
          <w:szCs w:val="24"/>
          <w:lang w:val="en-US"/>
        </w:rPr>
        <w:t>.</w:t>
      </w:r>
      <w:r w:rsidR="00C4247B" w:rsidRPr="00321A4E">
        <w:rPr>
          <w:rFonts w:ascii="Arial" w:eastAsia="Times New Roman" w:hAnsi="Arial" w:cs="Arial"/>
          <w:color w:val="000000"/>
          <w:sz w:val="24"/>
          <w:szCs w:val="24"/>
          <w:lang w:val="en-US"/>
        </w:rPr>
        <w:t xml:space="preserve"> </w:t>
      </w:r>
      <w:r w:rsidR="00F70BE6">
        <w:rPr>
          <w:rFonts w:ascii="Arial" w:eastAsia="Times New Roman" w:hAnsi="Arial" w:cs="Arial"/>
          <w:color w:val="000000"/>
          <w:sz w:val="24"/>
          <w:szCs w:val="24"/>
          <w:lang w:val="en-US"/>
        </w:rPr>
        <w:fldChar w:fldCharType="begin" w:fldLock="1"/>
      </w:r>
      <w:r w:rsidR="009C32B8">
        <w:rPr>
          <w:rFonts w:ascii="Arial" w:eastAsia="Times New Roman" w:hAnsi="Arial" w:cs="Arial"/>
          <w:color w:val="000000"/>
          <w:sz w:val="24"/>
          <w:szCs w:val="24"/>
          <w:lang w:val="en-US"/>
        </w:rPr>
        <w:instrText>ADDIN CSL_CITATION { "citationItems" : [ { "id" : "ITEM-1", "itemData" : { "DOI" : "10.1007/s10750-007-0767-6", "ISSN" : "0018-8158", "abstract" : "Temporal and spatial variation of the macrofaunal community was investigated in seagrass meadows in Akkeshi-ko estuary and coastal area of Akkeshi Bay, northern Japan. We specifically addressed the question of how the salinity gradient in seagrass meadows affects the species richness, abundance and similarity of faunal groups classified based on the degree of association with the seagrasses, i.e. highly motile species that drift in the water column among seagrass blades (drift-fauna, DF group) and less motile species that are tightly associated with seagrass substrates (seagrass-associated fauna, SA group). A total of 70 species were collected semi-quantitatively using an epibenthic sledge, among which more than one third of the species were captured in all areas, and a quarter of species only in the marine area. Significant spatial variation in species richness, as well as a positive relationship between salinity and species richness was found for most sampling occasions and for both functional groups. Whereas, relationship between salinity and abundance of macrofauna was not clear although significant time and site interactions were found for both functional groups. Patterns of similarity of assemblages varied between the functional groups: clear differences by sampling sites were discerned for DF group but not for SA group. These results provided evidence that the macrofaunal community structures in seagrass beds varied with the salinity gradient, but the pattern differed with time and between functional groups, possibly due to the effect of biotic and abiotic factors that also changed with salinity.", "author" : [ { "dropping-particle" : "", "family" : "Yamada", "given" : "K", "non-dropping-particle" : "", "parse-names" : false, "suffix" : "" }, { "dropping-particle" : "", "family" : "Hori", "given" : "M", "non-dropping-particle" : "", "parse-names" : false, "suffix" : "" }, { "dropping-particle" : "", "family" : "Tanaka", "given" : "Y", "non-dropping-particle" : "", "parse-names" : false, "suffix" : "" }, { "dropping-particle" : "", "family" : "Hasegawa", "given" : "N", "non-dropping-particle" : "", "parse-names" : false, "suffix" : "" }, { "dropping-particle" : "", "family" : "Nakaoka", "given" : "M", "non-dropping-particle" : "", "parse-names" : false, "suffix" : "" } ], "container-title" : "Hydrobiologia", "id" : "ITEM-1", "issued" : { "date-parts" : [ [ "2007" ] ] }, "language" : "English", "note" : "ISI Document Delivery No.: 206TE\nTimes Cited: 20\nCited Reference Count: 50\nYamada, Katsumasa Hori, Masakazu Tanaka, Yoshiyuki Hasegawa, Natsuki Nakaoka, Masahiro\n22\n2\n20\nSpringer\nDordrecht", "page" : "345-358", "publisher-place" : "Chiba Univ, Grad Sch Sci &amp; Technol, Inage Ku, Chiba 2638522, Japan. Natl Res Inst Fisheries &amp; Environm Inland Sea, Hiroshima 7390452, Japan. Univ Tokyo, Ocean Res Inst, Nakano Ku, Tokyo 1648639, Japan. Hokkaido Natl Fisheries Res Inst, Kushiro, Hokkaido 0", "title" : "Temporal and spatial macrofaunal community changes along a salinity gradient in seagrass meadows of Akkeshi-ko estuary and Akkeshi Bay, northern Japan", "type" : "article-journal", "volume" : "592" }, "uris" : [ "http://www.mendeley.com/documents/?uuid=1d63ea26-f8a5-495e-aad2-1d31645c9f1a" ] } ], "mendeley" : { "formattedCitation" : "(Yamada et al. 2007)", "manualFormatting" : "(2007)", "plainTextFormattedCitation" : "(Yamada et al. 2007)", "previouslyFormattedCitation" : "(Yamada et al. 2007)" }, "properties" : { "noteIndex" : 0 }, "schema" : "https://github.com/citation-style-language/schema/raw/master/csl-citation.json" }</w:instrText>
      </w:r>
      <w:r w:rsidR="00F70BE6">
        <w:rPr>
          <w:rFonts w:ascii="Arial" w:eastAsia="Times New Roman" w:hAnsi="Arial" w:cs="Arial"/>
          <w:color w:val="000000"/>
          <w:sz w:val="24"/>
          <w:szCs w:val="24"/>
          <w:lang w:val="en-US"/>
        </w:rPr>
        <w:fldChar w:fldCharType="separate"/>
      </w:r>
      <w:r w:rsidR="00F70BE6">
        <w:rPr>
          <w:rFonts w:ascii="Arial" w:eastAsia="Times New Roman" w:hAnsi="Arial" w:cs="Arial"/>
          <w:noProof/>
          <w:color w:val="000000"/>
          <w:sz w:val="24"/>
          <w:szCs w:val="24"/>
          <w:lang w:val="en-US"/>
        </w:rPr>
        <w:t>(</w:t>
      </w:r>
      <w:r w:rsidR="00F70BE6" w:rsidRPr="00F70BE6">
        <w:rPr>
          <w:rFonts w:ascii="Arial" w:eastAsia="Times New Roman" w:hAnsi="Arial" w:cs="Arial"/>
          <w:noProof/>
          <w:color w:val="000000"/>
          <w:sz w:val="24"/>
          <w:szCs w:val="24"/>
          <w:lang w:val="en-US"/>
        </w:rPr>
        <w:t>2007)</w:t>
      </w:r>
      <w:r w:rsidR="00F70BE6">
        <w:rPr>
          <w:rFonts w:ascii="Arial" w:eastAsia="Times New Roman" w:hAnsi="Arial" w:cs="Arial"/>
          <w:color w:val="000000"/>
          <w:sz w:val="24"/>
          <w:szCs w:val="24"/>
          <w:lang w:val="en-US"/>
        </w:rPr>
        <w:fldChar w:fldCharType="end"/>
      </w:r>
      <w:r w:rsidR="00C4247B" w:rsidRPr="00321A4E">
        <w:rPr>
          <w:rFonts w:ascii="Arial" w:eastAsia="Times New Roman" w:hAnsi="Arial" w:cs="Arial"/>
          <w:color w:val="000000"/>
          <w:sz w:val="24"/>
          <w:szCs w:val="24"/>
          <w:lang w:val="en-US"/>
        </w:rPr>
        <w:t xml:space="preserve"> also found a positive relationship between salinity and invertebrate diversity. In contrast, we observed only weak, trends in invertebrate abundance and diversity with estuarine position (correlated with salinity and eelgrass structure).  However, the sites sampled by Barnes </w:t>
      </w:r>
      <w:r w:rsidR="00F70BE6">
        <w:rPr>
          <w:rFonts w:ascii="Arial" w:eastAsia="Times New Roman" w:hAnsi="Arial" w:cs="Arial"/>
          <w:color w:val="000000"/>
          <w:sz w:val="24"/>
          <w:szCs w:val="24"/>
          <w:lang w:val="en-US"/>
        </w:rPr>
        <w:fldChar w:fldCharType="begin" w:fldLock="1"/>
      </w:r>
      <w:r w:rsidR="009C32B8">
        <w:rPr>
          <w:rFonts w:ascii="Arial" w:eastAsia="Times New Roman" w:hAnsi="Arial" w:cs="Arial"/>
          <w:color w:val="000000"/>
          <w:sz w:val="24"/>
          <w:szCs w:val="24"/>
          <w:lang w:val="en-US"/>
        </w:rPr>
        <w:instrText>ADDIN CSL_CITATION { "citationItems" : [ { "id" : "ITEM-1", "itemData" : { "DOI" : "10.1007/s10531-012-0414-z", "ISSN" : "0960-3115", "abstract" : "Intertidal stands of seagrass are important elements in the ecology of many estuaries yet the manner in which their associated macrobenthic biodiversity is distributed throughout any single estuary has never been determined. This has now been attempted for the Knysna estuarine bay in the Garden Route National Park, South Africa, an important site for one vulnerable and declining seagrass, Cape dwarf-eelgrass (Nanozostera capensis), and for several associated animals. Although spanning a salinity range of &lt; 5-35, the seagrass beds of this estuary contained a unitary fauna with local variation in frequency and abundance of the various species. Faunal biodiversity was highest along the main estuarine channel in the marine-influenced region and declined both upstream and into the sheltered peripheral zones, overall faunal abundance being inversely correlated with species diversity (though not with species richness). This pattern results in the beds around the 4 km shoreline of a single island near the mouth supporting 91 % of the total macrobenthic invertebrate species present in the system. This situation is discussed in relation to such data as are available from other comparable systems and to the conservation of estuarine seagrass faunal biodiversity. It is concluded that in general and with caveats for some individual species of concern where conservation resources are limited attention would most profitably be focused on the seagrass meadows of downstream estuarine areas.", "author" : [ { "dropping-particle" : "", "family" : "Barnes", "given" : "R S K", "non-dropping-particle" : "", "parse-names" : false, "suffix" : "" } ], "container-title" : "Biodiversity and Conservation", "id" : "ITEM-1", "issue" : "2", "issued" : { "date-parts" : [ [ "2013" ] ] }, "language" : "English", "note" : "ISI Document Delivery No.: 074DH\nTimes Cited: 9\nCited Reference Count: 81\nBarnes, R. S. K.\nRhodes University Research Committee\nI am most grateful to the Rondevlei Offices of SANParks and the Knysna Area Manager, Andre Riley, for permission to undertake fieldwork in the Knysna Coastal Section of the Garden Route National Park; to Rhodes University Research Committee for financial support; to Morvan Barnes for generously carrying out the PRIMER analyses; to Bronwyn McLean for producing Figs. 1 and 3; and to Brian Allanson for his constant encouragement and support.\n12\n1\n123\nSpringer\nDordrecht", "page" : "357-372", "publisher-place" : "[Barnes, R. S. K.] Rhodes Univ, Knysna Basin Project Field Lab, ZA-6140 Grahamstown, South Africa. [Barnes, R. S. K.] Rhodes Univ, Dept Zool &amp; Entomol, ZA-6140 Grahamstown, South Africa. Barnes, RSK (reprint author), Rhodes Univ, Knysna Basin Project Fiel", "title" : "Distribution patterns of macrobenthic biodiversity in the intertidal seagrass beds of an estuarine system, and their conservation significance", "type" : "article-journal", "volume" : "22" }, "uris" : [ "http://www.mendeley.com/documents/?uuid=58a5c486-567c-4e67-b6d1-479b46e7dcef" ] } ], "mendeley" : { "formattedCitation" : "(Barnes 2013)", "manualFormatting" : "(2013)", "plainTextFormattedCitation" : "(Barnes 2013)", "previouslyFormattedCitation" : "(Barnes 2013)" }, "properties" : { "noteIndex" : 0 }, "schema" : "https://github.com/citation-style-language/schema/raw/master/csl-citation.json" }</w:instrText>
      </w:r>
      <w:r w:rsidR="00F70BE6">
        <w:rPr>
          <w:rFonts w:ascii="Arial" w:eastAsia="Times New Roman" w:hAnsi="Arial" w:cs="Arial"/>
          <w:color w:val="000000"/>
          <w:sz w:val="24"/>
          <w:szCs w:val="24"/>
          <w:lang w:val="en-US"/>
        </w:rPr>
        <w:fldChar w:fldCharType="separate"/>
      </w:r>
      <w:r w:rsidR="00F70BE6">
        <w:rPr>
          <w:rFonts w:ascii="Arial" w:eastAsia="Times New Roman" w:hAnsi="Arial" w:cs="Arial"/>
          <w:noProof/>
          <w:color w:val="000000"/>
          <w:sz w:val="24"/>
          <w:szCs w:val="24"/>
          <w:lang w:val="en-US"/>
        </w:rPr>
        <w:t>(</w:t>
      </w:r>
      <w:r w:rsidR="00F70BE6" w:rsidRPr="00F70BE6">
        <w:rPr>
          <w:rFonts w:ascii="Arial" w:eastAsia="Times New Roman" w:hAnsi="Arial" w:cs="Arial"/>
          <w:noProof/>
          <w:color w:val="000000"/>
          <w:sz w:val="24"/>
          <w:szCs w:val="24"/>
          <w:lang w:val="en-US"/>
        </w:rPr>
        <w:t>2013)</w:t>
      </w:r>
      <w:r w:rsidR="00F70BE6">
        <w:rPr>
          <w:rFonts w:ascii="Arial" w:eastAsia="Times New Roman" w:hAnsi="Arial" w:cs="Arial"/>
          <w:color w:val="000000"/>
          <w:sz w:val="24"/>
          <w:szCs w:val="24"/>
          <w:lang w:val="en-US"/>
        </w:rPr>
        <w:fldChar w:fldCharType="end"/>
      </w:r>
      <w:r w:rsidR="00C4247B" w:rsidRPr="00321A4E">
        <w:rPr>
          <w:rFonts w:ascii="Arial" w:eastAsia="Times New Roman" w:hAnsi="Arial" w:cs="Arial"/>
          <w:color w:val="000000"/>
          <w:sz w:val="24"/>
          <w:szCs w:val="24"/>
          <w:lang w:val="en-US"/>
        </w:rPr>
        <w:t xml:space="preserve"> and Yamada et al. </w:t>
      </w:r>
      <w:r w:rsidR="00F70BE6">
        <w:rPr>
          <w:rFonts w:ascii="Arial" w:eastAsia="Times New Roman" w:hAnsi="Arial" w:cs="Arial"/>
          <w:color w:val="000000"/>
          <w:sz w:val="24"/>
          <w:szCs w:val="24"/>
          <w:lang w:val="en-US"/>
        </w:rPr>
        <w:fldChar w:fldCharType="begin" w:fldLock="1"/>
      </w:r>
      <w:r w:rsidR="009C32B8">
        <w:rPr>
          <w:rFonts w:ascii="Arial" w:eastAsia="Times New Roman" w:hAnsi="Arial" w:cs="Arial"/>
          <w:color w:val="000000"/>
          <w:sz w:val="24"/>
          <w:szCs w:val="24"/>
          <w:lang w:val="en-US"/>
        </w:rPr>
        <w:instrText>ADDIN CSL_CITATION { "citationItems" : [ { "id" : "ITEM-1", "itemData" : { "DOI" : "10.1007/s10750-007-0767-6", "ISSN" : "0018-8158", "abstract" : "Temporal and spatial variation of the macrofaunal community was investigated in seagrass meadows in Akkeshi-ko estuary and coastal area of Akkeshi Bay, northern Japan. We specifically addressed the question of how the salinity gradient in seagrass meadows affects the species richness, abundance and similarity of faunal groups classified based on the degree of association with the seagrasses, i.e. highly motile species that drift in the water column among seagrass blades (drift-fauna, DF group) and less motile species that are tightly associated with seagrass substrates (seagrass-associated fauna, SA group). A total of 70 species were collected semi-quantitatively using an epibenthic sledge, among which more than one third of the species were captured in all areas, and a quarter of species only in the marine area. Significant spatial variation in species richness, as well as a positive relationship between salinity and species richness was found for most sampling occasions and for both functional groups. Whereas, relationship between salinity and abundance of macrofauna was not clear although significant time and site interactions were found for both functional groups. Patterns of similarity of assemblages varied between the functional groups: clear differences by sampling sites were discerned for DF group but not for SA group. These results provided evidence that the macrofaunal community structures in seagrass beds varied with the salinity gradient, but the pattern differed with time and between functional groups, possibly due to the effect of biotic and abiotic factors that also changed with salinity.", "author" : [ { "dropping-particle" : "", "family" : "Yamada", "given" : "K", "non-dropping-particle" : "", "parse-names" : false, "suffix" : "" }, { "dropping-particle" : "", "family" : "Hori", "given" : "M", "non-dropping-particle" : "", "parse-names" : false, "suffix" : "" }, { "dropping-particle" : "", "family" : "Tanaka", "given" : "Y", "non-dropping-particle" : "", "parse-names" : false, "suffix" : "" }, { "dropping-particle" : "", "family" : "Hasegawa", "given" : "N", "non-dropping-particle" : "", "parse-names" : false, "suffix" : "" }, { "dropping-particle" : "", "family" : "Nakaoka", "given" : "M", "non-dropping-particle" : "", "parse-names" : false, "suffix" : "" } ], "container-title" : "Hydrobiologia", "id" : "ITEM-1", "issued" : { "date-parts" : [ [ "2007" ] ] }, "language" : "English", "note" : "ISI Document Delivery No.: 206TE\nTimes Cited: 20\nCited Reference Count: 50\nYamada, Katsumasa Hori, Masakazu Tanaka, Yoshiyuki Hasegawa, Natsuki Nakaoka, Masahiro\n22\n2\n20\nSpringer\nDordrecht", "page" : "345-358", "publisher-place" : "Chiba Univ, Grad Sch Sci &amp; Technol, Inage Ku, Chiba 2638522, Japan. Natl Res Inst Fisheries &amp; Environm Inland Sea, Hiroshima 7390452, Japan. Univ Tokyo, Ocean Res Inst, Nakano Ku, Tokyo 1648639, Japan. Hokkaido Natl Fisheries Res Inst, Kushiro, Hokkaido 0", "title" : "Temporal and spatial macrofaunal community changes along a salinity gradient in seagrass meadows of Akkeshi-ko estuary and Akkeshi Bay, northern Japan", "type" : "article-journal", "volume" : "592" }, "uris" : [ "http://www.mendeley.com/documents/?uuid=1d63ea26-f8a5-495e-aad2-1d31645c9f1a" ] } ], "mendeley" : { "formattedCitation" : "(Yamada et al. 2007)", "manualFormatting" : "(2007)", "plainTextFormattedCitation" : "(Yamada et al. 2007)", "previouslyFormattedCitation" : "(Yamada et al. 2007)" }, "properties" : { "noteIndex" : 0 }, "schema" : "https://github.com/citation-style-language/schema/raw/master/csl-citation.json" }</w:instrText>
      </w:r>
      <w:r w:rsidR="00F70BE6">
        <w:rPr>
          <w:rFonts w:ascii="Arial" w:eastAsia="Times New Roman" w:hAnsi="Arial" w:cs="Arial"/>
          <w:color w:val="000000"/>
          <w:sz w:val="24"/>
          <w:szCs w:val="24"/>
          <w:lang w:val="en-US"/>
        </w:rPr>
        <w:fldChar w:fldCharType="separate"/>
      </w:r>
      <w:r w:rsidR="00F70BE6">
        <w:rPr>
          <w:rFonts w:ascii="Arial" w:eastAsia="Times New Roman" w:hAnsi="Arial" w:cs="Arial"/>
          <w:noProof/>
          <w:color w:val="000000"/>
          <w:sz w:val="24"/>
          <w:szCs w:val="24"/>
          <w:lang w:val="en-US"/>
        </w:rPr>
        <w:t>(</w:t>
      </w:r>
      <w:r w:rsidR="00F70BE6" w:rsidRPr="00F70BE6">
        <w:rPr>
          <w:rFonts w:ascii="Arial" w:eastAsia="Times New Roman" w:hAnsi="Arial" w:cs="Arial"/>
          <w:noProof/>
          <w:color w:val="000000"/>
          <w:sz w:val="24"/>
          <w:szCs w:val="24"/>
          <w:lang w:val="en-US"/>
        </w:rPr>
        <w:t>2007)</w:t>
      </w:r>
      <w:r w:rsidR="00F70BE6">
        <w:rPr>
          <w:rFonts w:ascii="Arial" w:eastAsia="Times New Roman" w:hAnsi="Arial" w:cs="Arial"/>
          <w:color w:val="000000"/>
          <w:sz w:val="24"/>
          <w:szCs w:val="24"/>
          <w:lang w:val="en-US"/>
        </w:rPr>
        <w:fldChar w:fldCharType="end"/>
      </w:r>
      <w:r w:rsidR="00C4247B" w:rsidRPr="00321A4E">
        <w:rPr>
          <w:rFonts w:ascii="Arial" w:eastAsia="Times New Roman" w:hAnsi="Arial" w:cs="Arial"/>
          <w:color w:val="000000"/>
          <w:sz w:val="24"/>
          <w:szCs w:val="24"/>
          <w:lang w:val="en-US"/>
        </w:rPr>
        <w:t xml:space="preserve"> spanned a greater range in salinity (&lt; 5 - 35 </w:t>
      </w:r>
      <w:proofErr w:type="spellStart"/>
      <w:r w:rsidR="00C4247B" w:rsidRPr="00321A4E">
        <w:rPr>
          <w:rFonts w:ascii="Arial" w:eastAsia="Times New Roman" w:hAnsi="Arial" w:cs="Arial"/>
          <w:color w:val="000000"/>
          <w:sz w:val="24"/>
          <w:szCs w:val="24"/>
          <w:lang w:val="en-US"/>
        </w:rPr>
        <w:t>ppt</w:t>
      </w:r>
      <w:proofErr w:type="spellEnd"/>
      <w:r w:rsidR="00C4247B" w:rsidRPr="00321A4E">
        <w:rPr>
          <w:rFonts w:ascii="Arial" w:eastAsia="Times New Roman" w:hAnsi="Arial" w:cs="Arial"/>
          <w:color w:val="000000"/>
          <w:sz w:val="24"/>
          <w:szCs w:val="24"/>
          <w:lang w:val="en-US"/>
        </w:rPr>
        <w:t xml:space="preserve"> and 6.2 – 32.2 </w:t>
      </w:r>
      <w:proofErr w:type="spellStart"/>
      <w:r w:rsidR="00C4247B" w:rsidRPr="00321A4E">
        <w:rPr>
          <w:rFonts w:ascii="Arial" w:eastAsia="Times New Roman" w:hAnsi="Arial" w:cs="Arial"/>
          <w:color w:val="000000"/>
          <w:sz w:val="24"/>
          <w:szCs w:val="24"/>
          <w:lang w:val="en-US"/>
        </w:rPr>
        <w:t>ppt</w:t>
      </w:r>
      <w:proofErr w:type="spellEnd"/>
      <w:r w:rsidR="00C4247B" w:rsidRPr="00321A4E">
        <w:rPr>
          <w:rFonts w:ascii="Arial" w:eastAsia="Times New Roman" w:hAnsi="Arial" w:cs="Arial"/>
          <w:color w:val="000000"/>
          <w:sz w:val="24"/>
          <w:szCs w:val="24"/>
          <w:lang w:val="en-US"/>
        </w:rPr>
        <w:t xml:space="preserve">, respectively) than did ours (~14 - 28 </w:t>
      </w:r>
      <w:proofErr w:type="spellStart"/>
      <w:r w:rsidR="00C4247B" w:rsidRPr="00321A4E">
        <w:rPr>
          <w:rFonts w:ascii="Arial" w:eastAsia="Times New Roman" w:hAnsi="Arial" w:cs="Arial"/>
          <w:color w:val="000000"/>
          <w:sz w:val="24"/>
          <w:szCs w:val="24"/>
          <w:lang w:val="en-US"/>
        </w:rPr>
        <w:t>ppt</w:t>
      </w:r>
      <w:proofErr w:type="spellEnd"/>
      <w:r w:rsidR="00C4247B" w:rsidRPr="00321A4E">
        <w:rPr>
          <w:rFonts w:ascii="Arial" w:eastAsia="Times New Roman" w:hAnsi="Arial" w:cs="Arial"/>
          <w:color w:val="000000"/>
          <w:sz w:val="24"/>
          <w:szCs w:val="24"/>
          <w:lang w:val="en-US"/>
        </w:rPr>
        <w:t>), and may have captured physiologically stressful, low-salinity conditions with a stronger influence on invertebrate assemblages.</w:t>
      </w:r>
    </w:p>
    <w:p w14:paraId="552ABB41" w14:textId="69174994" w:rsidR="00A820EA" w:rsidRPr="00321A4E" w:rsidRDefault="00C4247B">
      <w:pPr>
        <w:spacing w:after="0" w:line="480" w:lineRule="auto"/>
        <w:rPr>
          <w:rFonts w:ascii="Arial" w:eastAsia="Times New Roman" w:hAnsi="Arial" w:cs="Arial"/>
          <w:color w:val="000000"/>
          <w:sz w:val="24"/>
          <w:szCs w:val="24"/>
          <w:lang w:val="en-US"/>
        </w:rPr>
      </w:pPr>
      <w:r w:rsidRPr="00321A4E">
        <w:rPr>
          <w:rFonts w:ascii="Arial" w:eastAsia="Times New Roman" w:hAnsi="Arial" w:cs="Arial"/>
          <w:color w:val="000000"/>
          <w:sz w:val="24"/>
          <w:szCs w:val="24"/>
          <w:lang w:val="en-US"/>
        </w:rPr>
        <w:tab/>
      </w:r>
      <w:r w:rsidR="00C84B31">
        <w:rPr>
          <w:rFonts w:ascii="Arial" w:eastAsia="Times New Roman" w:hAnsi="Arial" w:cs="Arial"/>
          <w:color w:val="000000"/>
          <w:sz w:val="24"/>
          <w:szCs w:val="24"/>
          <w:lang w:val="en-US"/>
        </w:rPr>
        <w:t>Although classic biodiversity theory suggests that v</w:t>
      </w:r>
      <w:r w:rsidRPr="00321A4E">
        <w:rPr>
          <w:rFonts w:ascii="Arial" w:eastAsia="Times New Roman" w:hAnsi="Arial" w:cs="Arial"/>
          <w:color w:val="000000"/>
          <w:sz w:val="24"/>
          <w:szCs w:val="24"/>
          <w:lang w:val="en-US"/>
        </w:rPr>
        <w:t xml:space="preserve">ariation in species diversity at the plot- or meadow-scale </w:t>
      </w:r>
      <w:r w:rsidR="00C84B31">
        <w:rPr>
          <w:rFonts w:ascii="Arial" w:eastAsia="Times New Roman" w:hAnsi="Arial" w:cs="Arial"/>
          <w:color w:val="000000"/>
          <w:sz w:val="24"/>
          <w:szCs w:val="24"/>
          <w:lang w:val="en-US"/>
        </w:rPr>
        <w:t>can</w:t>
      </w:r>
      <w:r w:rsidRPr="00321A4E">
        <w:rPr>
          <w:rFonts w:ascii="Arial" w:eastAsia="Times New Roman" w:hAnsi="Arial" w:cs="Arial"/>
          <w:color w:val="000000"/>
          <w:sz w:val="24"/>
          <w:szCs w:val="24"/>
          <w:lang w:val="en-US"/>
        </w:rPr>
        <w:t xml:space="preserve"> be explained by meadow area</w:t>
      </w:r>
      <w:r w:rsidR="00C84B31">
        <w:rPr>
          <w:rFonts w:ascii="Arial" w:eastAsia="Times New Roman" w:hAnsi="Arial" w:cs="Arial"/>
          <w:color w:val="000000"/>
          <w:sz w:val="24"/>
          <w:szCs w:val="24"/>
          <w:lang w:val="en-US"/>
        </w:rPr>
        <w:t>, we did not observe more species per plot in larger meadows than smaller ones. However, we only surveyed a small proportion of the larger meadows, so it is possible that higher diversity may be found in the larger meadows. But, for standardized samp</w:t>
      </w:r>
      <w:r w:rsidR="000004B0">
        <w:rPr>
          <w:rFonts w:ascii="Arial" w:eastAsia="Times New Roman" w:hAnsi="Arial" w:cs="Arial"/>
          <w:color w:val="000000"/>
          <w:sz w:val="24"/>
          <w:szCs w:val="24"/>
          <w:lang w:val="en-US"/>
        </w:rPr>
        <w:t>l</w:t>
      </w:r>
      <w:r w:rsidR="00C84B31">
        <w:rPr>
          <w:rFonts w:ascii="Arial" w:eastAsia="Times New Roman" w:hAnsi="Arial" w:cs="Arial"/>
          <w:color w:val="000000"/>
          <w:sz w:val="24"/>
          <w:szCs w:val="24"/>
          <w:lang w:val="en-US"/>
        </w:rPr>
        <w:t>ing effort and following rarefaction</w:t>
      </w:r>
      <w:r w:rsidR="000004B0">
        <w:rPr>
          <w:rFonts w:ascii="Arial" w:eastAsia="Times New Roman" w:hAnsi="Arial" w:cs="Arial"/>
          <w:color w:val="000000"/>
          <w:sz w:val="24"/>
          <w:szCs w:val="24"/>
          <w:lang w:val="en-US"/>
        </w:rPr>
        <w:t xml:space="preserve"> to normalize</w:t>
      </w:r>
      <w:r w:rsidR="00C84B31">
        <w:rPr>
          <w:rFonts w:ascii="Arial" w:eastAsia="Times New Roman" w:hAnsi="Arial" w:cs="Arial"/>
          <w:color w:val="000000"/>
          <w:sz w:val="24"/>
          <w:szCs w:val="24"/>
          <w:lang w:val="en-US"/>
        </w:rPr>
        <w:t xml:space="preserve"> the number of species to the number of individuals</w:t>
      </w:r>
      <w:r w:rsidR="000004B0">
        <w:rPr>
          <w:rFonts w:ascii="Arial" w:eastAsia="Times New Roman" w:hAnsi="Arial" w:cs="Arial"/>
          <w:color w:val="000000"/>
          <w:sz w:val="24"/>
          <w:szCs w:val="24"/>
          <w:lang w:val="en-US"/>
        </w:rPr>
        <w:t xml:space="preserve"> observed, we saw no effect of meadow area on diversity. A</w:t>
      </w:r>
      <w:r w:rsidRPr="00321A4E">
        <w:rPr>
          <w:rFonts w:ascii="Arial" w:eastAsia="Times New Roman" w:hAnsi="Arial" w:cs="Arial"/>
          <w:color w:val="000000"/>
          <w:sz w:val="24"/>
          <w:szCs w:val="24"/>
          <w:lang w:val="en-US"/>
        </w:rPr>
        <w:t xml:space="preserve">verage plot scale diversity (7-20 species, Figure 3) and meadow-scale alpha diversity (Chao2 index estimate: 28 species per meadow) was in all cases much lower than regional species diversity (gamma </w:t>
      </w:r>
      <w:r w:rsidR="000004B0">
        <w:rPr>
          <w:rFonts w:ascii="Arial" w:eastAsia="Times New Roman" w:hAnsi="Arial" w:cs="Arial"/>
          <w:color w:val="000000"/>
          <w:sz w:val="24"/>
          <w:szCs w:val="24"/>
          <w:lang w:val="en-US"/>
        </w:rPr>
        <w:t>diversity = 47 observed taxa). Together, these patterns suggest</w:t>
      </w:r>
      <w:r w:rsidRPr="00321A4E">
        <w:rPr>
          <w:rFonts w:ascii="Arial" w:eastAsia="Times New Roman" w:hAnsi="Arial" w:cs="Arial"/>
          <w:color w:val="000000"/>
          <w:sz w:val="24"/>
          <w:szCs w:val="24"/>
          <w:lang w:val="en-US"/>
        </w:rPr>
        <w:t xml:space="preserve"> that some pro</w:t>
      </w:r>
      <w:r w:rsidR="000004B0">
        <w:rPr>
          <w:rFonts w:ascii="Arial" w:eastAsia="Times New Roman" w:hAnsi="Arial" w:cs="Arial"/>
          <w:color w:val="000000"/>
          <w:sz w:val="24"/>
          <w:szCs w:val="24"/>
          <w:lang w:val="en-US"/>
        </w:rPr>
        <w:t xml:space="preserve">cesses </w:t>
      </w:r>
      <w:r w:rsidR="000004B0">
        <w:rPr>
          <w:rFonts w:ascii="Arial" w:eastAsia="Times New Roman" w:hAnsi="Arial" w:cs="Arial"/>
          <w:color w:val="000000"/>
          <w:sz w:val="24"/>
          <w:szCs w:val="24"/>
          <w:lang w:val="en-US"/>
        </w:rPr>
        <w:lastRenderedPageBreak/>
        <w:t>limit the presence of</w:t>
      </w:r>
      <w:r w:rsidRPr="00321A4E">
        <w:rPr>
          <w:rFonts w:ascii="Arial" w:eastAsia="Times New Roman" w:hAnsi="Arial" w:cs="Arial"/>
          <w:color w:val="000000"/>
          <w:sz w:val="24"/>
          <w:szCs w:val="24"/>
          <w:lang w:val="en-US"/>
        </w:rPr>
        <w:t xml:space="preserve"> regionally-present taxa in all meadows</w:t>
      </w:r>
      <w:r w:rsidR="000004B0">
        <w:rPr>
          <w:rFonts w:ascii="Arial" w:eastAsia="Times New Roman" w:hAnsi="Arial" w:cs="Arial"/>
          <w:color w:val="000000"/>
          <w:sz w:val="24"/>
          <w:szCs w:val="24"/>
          <w:lang w:val="en-US"/>
        </w:rPr>
        <w:t>, and that within-meadow communities may be maintained by a balance between habitat filtering and connectivity that maintains population connections among nearby meadows. Such connectivity could maintain higher diversity in smaller meadows than expected based only on their size.</w:t>
      </w:r>
    </w:p>
    <w:p w14:paraId="407AB239" w14:textId="5EF45F3D" w:rsidR="00A820EA" w:rsidRPr="00321A4E" w:rsidRDefault="000004B0">
      <w:pPr>
        <w:spacing w:after="0" w:line="480" w:lineRule="auto"/>
        <w:ind w:firstLine="720"/>
        <w:rPr>
          <w:rFonts w:ascii="Arial" w:eastAsia="Times New Roman" w:hAnsi="Arial" w:cs="Arial"/>
          <w:color w:val="000000"/>
          <w:sz w:val="24"/>
          <w:szCs w:val="24"/>
          <w:lang w:val="en-US"/>
        </w:rPr>
      </w:pPr>
      <w:r>
        <w:rPr>
          <w:rFonts w:ascii="Arial" w:eastAsia="Times New Roman" w:hAnsi="Arial" w:cs="Arial"/>
          <w:color w:val="000000"/>
          <w:sz w:val="24"/>
          <w:szCs w:val="24"/>
          <w:lang w:val="en-US"/>
        </w:rPr>
        <w:t>Our findings are consistent with other studies that suggest that species compositional turnover in space (beta dive</w:t>
      </w:r>
      <w:r w:rsidR="005443E1">
        <w:rPr>
          <w:rFonts w:ascii="Arial" w:eastAsia="Times New Roman" w:hAnsi="Arial" w:cs="Arial"/>
          <w:color w:val="000000"/>
          <w:sz w:val="24"/>
          <w:szCs w:val="24"/>
          <w:lang w:val="en-US"/>
        </w:rPr>
        <w:t>rsity) is the main component of biodiversity in these systems. Local-scale (plant-scale) diversity seems to be quite constrained to a small number of species, regardless of meadow biotic or abiotic attributes</w:t>
      </w:r>
      <w:r w:rsidR="005443E1">
        <w:rPr>
          <w:rFonts w:ascii="Arial" w:eastAsia="Times New Roman" w:hAnsi="Arial" w:cs="Arial"/>
          <w:color w:val="000000"/>
          <w:sz w:val="24"/>
          <w:szCs w:val="24"/>
          <w:lang w:val="en-US"/>
        </w:rPr>
        <w:t xml:space="preserve"> (Figure 1)</w:t>
      </w:r>
      <w:r w:rsidR="005443E1">
        <w:rPr>
          <w:rFonts w:ascii="Arial" w:eastAsia="Times New Roman" w:hAnsi="Arial" w:cs="Arial"/>
          <w:color w:val="000000"/>
          <w:sz w:val="24"/>
          <w:szCs w:val="24"/>
          <w:lang w:val="en-US"/>
        </w:rPr>
        <w:t>. Thus the processes that underlie spatial turnover are the ones that facilitate the high diversity of this system. Our study reveals s</w:t>
      </w:r>
      <w:r w:rsidR="00C4247B" w:rsidRPr="00321A4E">
        <w:rPr>
          <w:rFonts w:ascii="Arial" w:eastAsia="Times New Roman" w:hAnsi="Arial" w:cs="Arial"/>
          <w:color w:val="000000"/>
          <w:sz w:val="24"/>
          <w:szCs w:val="24"/>
          <w:lang w:val="en-US"/>
        </w:rPr>
        <w:t xml:space="preserve">patial aggregation </w:t>
      </w:r>
      <w:r w:rsidR="005443E1">
        <w:rPr>
          <w:rFonts w:ascii="Arial" w:eastAsia="Times New Roman" w:hAnsi="Arial" w:cs="Arial"/>
          <w:color w:val="000000"/>
          <w:sz w:val="24"/>
          <w:szCs w:val="24"/>
          <w:lang w:val="en-US"/>
        </w:rPr>
        <w:t xml:space="preserve">of most species </w:t>
      </w:r>
      <w:r w:rsidR="00C4247B" w:rsidRPr="00321A4E">
        <w:rPr>
          <w:rFonts w:ascii="Arial" w:eastAsia="Times New Roman" w:hAnsi="Arial" w:cs="Arial"/>
          <w:color w:val="000000"/>
          <w:sz w:val="24"/>
          <w:szCs w:val="24"/>
          <w:lang w:val="en-US"/>
        </w:rPr>
        <w:t>within meadows</w:t>
      </w:r>
      <w:r w:rsidR="005443E1">
        <w:rPr>
          <w:rFonts w:ascii="Arial" w:eastAsia="Times New Roman" w:hAnsi="Arial" w:cs="Arial"/>
          <w:color w:val="000000"/>
          <w:sz w:val="24"/>
          <w:szCs w:val="24"/>
          <w:lang w:val="en-US"/>
        </w:rPr>
        <w:t>. Aggregation</w:t>
      </w:r>
      <w:r w:rsidR="00C4247B" w:rsidRPr="00321A4E">
        <w:rPr>
          <w:rFonts w:ascii="Arial" w:eastAsia="Times New Roman" w:hAnsi="Arial" w:cs="Arial"/>
          <w:color w:val="000000"/>
          <w:sz w:val="24"/>
          <w:szCs w:val="24"/>
          <w:lang w:val="en-US"/>
        </w:rPr>
        <w:t xml:space="preserve"> can indicate </w:t>
      </w:r>
      <w:proofErr w:type="gramStart"/>
      <w:r w:rsidR="00C4247B" w:rsidRPr="00321A4E">
        <w:rPr>
          <w:rFonts w:ascii="Arial" w:eastAsia="Times New Roman" w:hAnsi="Arial" w:cs="Arial"/>
          <w:color w:val="000000"/>
          <w:sz w:val="24"/>
          <w:szCs w:val="24"/>
          <w:lang w:val="en-US"/>
        </w:rPr>
        <w:t>micro-habitat</w:t>
      </w:r>
      <w:proofErr w:type="gramEnd"/>
      <w:r w:rsidR="00C4247B" w:rsidRPr="00321A4E">
        <w:rPr>
          <w:rFonts w:ascii="Arial" w:eastAsia="Times New Roman" w:hAnsi="Arial" w:cs="Arial"/>
          <w:color w:val="000000"/>
          <w:sz w:val="24"/>
          <w:szCs w:val="24"/>
          <w:lang w:val="en-US"/>
        </w:rPr>
        <w:t xml:space="preserve"> variation, species interactions such as competition, predation or facilitation, or historical effects such as recovery from disturbance</w:t>
      </w:r>
      <w:r w:rsidR="005443E1">
        <w:rPr>
          <w:rFonts w:ascii="Arial" w:eastAsia="Times New Roman" w:hAnsi="Arial" w:cs="Arial"/>
          <w:color w:val="000000"/>
          <w:sz w:val="24"/>
          <w:szCs w:val="24"/>
          <w:lang w:val="en-US"/>
        </w:rPr>
        <w:t xml:space="preserve"> or stochastic events.</w:t>
      </w:r>
      <w:r w:rsidR="00C4247B" w:rsidRPr="00321A4E">
        <w:rPr>
          <w:rFonts w:ascii="Arial" w:eastAsia="Times New Roman" w:hAnsi="Arial" w:cs="Arial"/>
          <w:color w:val="000000"/>
          <w:sz w:val="24"/>
          <w:szCs w:val="24"/>
          <w:lang w:val="en-US"/>
        </w:rPr>
        <w:t xml:space="preserve"> </w:t>
      </w:r>
      <w:r w:rsidR="005443E1">
        <w:rPr>
          <w:rFonts w:ascii="Arial" w:eastAsia="Times New Roman" w:hAnsi="Arial" w:cs="Arial"/>
          <w:color w:val="000000"/>
          <w:sz w:val="24"/>
          <w:szCs w:val="24"/>
          <w:lang w:val="en-US"/>
        </w:rPr>
        <w:t xml:space="preserve">We also observed </w:t>
      </w:r>
      <w:r w:rsidR="00C4247B" w:rsidRPr="00321A4E">
        <w:rPr>
          <w:rFonts w:ascii="Arial" w:eastAsia="Times New Roman" w:hAnsi="Arial" w:cs="Arial"/>
          <w:color w:val="000000"/>
          <w:sz w:val="24"/>
          <w:szCs w:val="24"/>
          <w:lang w:val="en-US"/>
        </w:rPr>
        <w:t>turnover in composition among meadows</w:t>
      </w:r>
      <w:r w:rsidR="005443E1">
        <w:rPr>
          <w:rFonts w:ascii="Arial" w:eastAsia="Times New Roman" w:hAnsi="Arial" w:cs="Arial"/>
          <w:color w:val="000000"/>
          <w:sz w:val="24"/>
          <w:szCs w:val="24"/>
          <w:lang w:val="en-US"/>
        </w:rPr>
        <w:t xml:space="preserve"> that suggests a role for landscape-scale dispersal</w:t>
      </w:r>
      <w:r w:rsidR="00C4247B" w:rsidRPr="00321A4E">
        <w:rPr>
          <w:rFonts w:ascii="Arial" w:eastAsia="Times New Roman" w:hAnsi="Arial" w:cs="Arial"/>
          <w:color w:val="000000"/>
          <w:sz w:val="24"/>
          <w:szCs w:val="24"/>
          <w:lang w:val="en-US"/>
        </w:rPr>
        <w:t>, asynchronous community trajectories, or historical events such as disturbance and associated recovery.</w:t>
      </w:r>
    </w:p>
    <w:p w14:paraId="384E5731" w14:textId="0123135B" w:rsidR="00A820EA" w:rsidRPr="00321A4E" w:rsidRDefault="004B2909" w:rsidP="00B40347">
      <w:pPr>
        <w:spacing w:after="0" w:line="480" w:lineRule="auto"/>
        <w:ind w:firstLine="720"/>
        <w:rPr>
          <w:rFonts w:ascii="Arial" w:eastAsia="Times New Roman" w:hAnsi="Arial" w:cs="Arial"/>
          <w:sz w:val="24"/>
          <w:szCs w:val="24"/>
          <w:lang w:val="en-US"/>
        </w:rPr>
      </w:pPr>
      <w:r>
        <w:rPr>
          <w:rFonts w:ascii="Arial" w:eastAsia="Times New Roman" w:hAnsi="Arial" w:cs="Arial"/>
          <w:color w:val="000000"/>
          <w:sz w:val="24"/>
          <w:szCs w:val="24"/>
          <w:lang w:val="en-US"/>
        </w:rPr>
        <w:t>Our study contributes to only</w:t>
      </w:r>
      <w:r w:rsidR="00C4247B" w:rsidRPr="00321A4E">
        <w:rPr>
          <w:rFonts w:ascii="Arial" w:eastAsia="Times New Roman" w:hAnsi="Arial" w:cs="Arial"/>
          <w:color w:val="000000"/>
          <w:sz w:val="24"/>
          <w:szCs w:val="24"/>
          <w:lang w:val="en-US"/>
        </w:rPr>
        <w:t xml:space="preserve"> a few other beta diversity estimates for </w:t>
      </w:r>
      <w:proofErr w:type="spellStart"/>
      <w:r w:rsidR="00C4247B" w:rsidRPr="00321A4E">
        <w:rPr>
          <w:rFonts w:ascii="Arial" w:eastAsia="Times New Roman" w:hAnsi="Arial" w:cs="Arial"/>
          <w:color w:val="000000"/>
          <w:sz w:val="24"/>
          <w:szCs w:val="24"/>
          <w:lang w:val="en-US"/>
        </w:rPr>
        <w:t>seagrass</w:t>
      </w:r>
      <w:proofErr w:type="spellEnd"/>
      <w:r w:rsidR="00C4247B" w:rsidRPr="00321A4E">
        <w:rPr>
          <w:rFonts w:ascii="Arial" w:eastAsia="Times New Roman" w:hAnsi="Arial" w:cs="Arial"/>
          <w:color w:val="000000"/>
          <w:sz w:val="24"/>
          <w:szCs w:val="24"/>
          <w:lang w:val="en-US"/>
        </w:rPr>
        <w:t xml:space="preserve">-associated </w:t>
      </w:r>
      <w:proofErr w:type="spellStart"/>
      <w:r w:rsidR="00C4247B" w:rsidRPr="00321A4E">
        <w:rPr>
          <w:rFonts w:ascii="Arial" w:eastAsia="Times New Roman" w:hAnsi="Arial" w:cs="Arial"/>
          <w:color w:val="000000"/>
          <w:sz w:val="24"/>
          <w:szCs w:val="24"/>
          <w:lang w:val="en-US"/>
        </w:rPr>
        <w:t>epifauna</w:t>
      </w:r>
      <w:proofErr w:type="spellEnd"/>
      <w:r w:rsidR="00C4247B" w:rsidRPr="00321A4E">
        <w:rPr>
          <w:rFonts w:ascii="Arial" w:eastAsia="Times New Roman" w:hAnsi="Arial" w:cs="Arial"/>
          <w:color w:val="000000"/>
          <w:sz w:val="24"/>
          <w:szCs w:val="24"/>
          <w:lang w:val="en-US"/>
        </w:rPr>
        <w:t>. These studies have typically focused on directional beta diversity, i.e., beta diversity along some gradient</w:t>
      </w:r>
      <w:r>
        <w:rPr>
          <w:rFonts w:ascii="Arial" w:eastAsia="Times New Roman" w:hAnsi="Arial" w:cs="Arial"/>
          <w:color w:val="000000"/>
          <w:sz w:val="24"/>
          <w:szCs w:val="24"/>
          <w:lang w:val="en-US"/>
        </w:rPr>
        <w:t>, finding</w:t>
      </w:r>
      <w:r w:rsidRPr="00321A4E">
        <w:rPr>
          <w:rFonts w:ascii="Arial" w:eastAsia="Times New Roman" w:hAnsi="Arial" w:cs="Arial"/>
          <w:color w:val="000000"/>
          <w:sz w:val="24"/>
          <w:szCs w:val="24"/>
          <w:lang w:val="en-US"/>
        </w:rPr>
        <w:t xml:space="preserve"> </w:t>
      </w:r>
      <w:r w:rsidR="00C4247B" w:rsidRPr="00321A4E">
        <w:rPr>
          <w:rFonts w:ascii="Arial" w:eastAsia="Times New Roman" w:hAnsi="Arial" w:cs="Arial"/>
          <w:color w:val="000000"/>
          <w:sz w:val="24"/>
          <w:szCs w:val="24"/>
          <w:lang w:val="en-US"/>
        </w:rPr>
        <w:t xml:space="preserve">that beta diversity in </w:t>
      </w:r>
      <w:proofErr w:type="spellStart"/>
      <w:r w:rsidR="00C4247B" w:rsidRPr="00321A4E">
        <w:rPr>
          <w:rFonts w:ascii="Arial" w:eastAsia="Times New Roman" w:hAnsi="Arial" w:cs="Arial"/>
          <w:color w:val="000000"/>
          <w:sz w:val="24"/>
          <w:szCs w:val="24"/>
          <w:lang w:val="en-US"/>
        </w:rPr>
        <w:t>seagrass</w:t>
      </w:r>
      <w:proofErr w:type="spellEnd"/>
      <w:r w:rsidR="00C4247B" w:rsidRPr="00321A4E">
        <w:rPr>
          <w:rFonts w:ascii="Arial" w:eastAsia="Times New Roman" w:hAnsi="Arial" w:cs="Arial"/>
          <w:color w:val="000000"/>
          <w:sz w:val="24"/>
          <w:szCs w:val="24"/>
          <w:lang w:val="en-US"/>
        </w:rPr>
        <w:t xml:space="preserve"> beds can be driven by variation in salinity, </w:t>
      </w:r>
      <w:proofErr w:type="spellStart"/>
      <w:r w:rsidR="00C4247B" w:rsidRPr="00321A4E">
        <w:rPr>
          <w:rFonts w:ascii="Arial" w:eastAsia="Times New Roman" w:hAnsi="Arial" w:cs="Arial"/>
          <w:color w:val="000000"/>
          <w:sz w:val="24"/>
          <w:szCs w:val="24"/>
          <w:lang w:val="en-US"/>
        </w:rPr>
        <w:t>seagrass</w:t>
      </w:r>
      <w:proofErr w:type="spellEnd"/>
      <w:r w:rsidR="00C4247B" w:rsidRPr="00321A4E">
        <w:rPr>
          <w:rFonts w:ascii="Arial" w:eastAsia="Times New Roman" w:hAnsi="Arial" w:cs="Arial"/>
          <w:color w:val="000000"/>
          <w:sz w:val="24"/>
          <w:szCs w:val="24"/>
          <w:lang w:val="en-US"/>
        </w:rPr>
        <w:t xml:space="preserve"> species, tidal height, and sub-habitat type (e.g., </w:t>
      </w:r>
      <w:proofErr w:type="spellStart"/>
      <w:r w:rsidR="00C4247B" w:rsidRPr="00321A4E">
        <w:rPr>
          <w:rFonts w:ascii="Arial" w:eastAsia="Times New Roman" w:hAnsi="Arial" w:cs="Arial"/>
          <w:color w:val="000000"/>
          <w:sz w:val="24"/>
          <w:szCs w:val="24"/>
          <w:lang w:val="en-US"/>
        </w:rPr>
        <w:t>seagrass</w:t>
      </w:r>
      <w:proofErr w:type="spellEnd"/>
      <w:r w:rsidR="00C4247B" w:rsidRPr="00321A4E">
        <w:rPr>
          <w:rFonts w:ascii="Arial" w:eastAsia="Times New Roman" w:hAnsi="Arial" w:cs="Arial"/>
          <w:color w:val="000000"/>
          <w:sz w:val="24"/>
          <w:szCs w:val="24"/>
          <w:lang w:val="en-US"/>
        </w:rPr>
        <w:t xml:space="preserve"> shoots or sediment; </w:t>
      </w:r>
      <w:r w:rsidR="00954505">
        <w:rPr>
          <w:rFonts w:ascii="Arial" w:eastAsia="Times New Roman" w:hAnsi="Arial" w:cs="Arial"/>
          <w:color w:val="000000"/>
          <w:sz w:val="24"/>
          <w:szCs w:val="24"/>
          <w:lang w:val="en-US"/>
        </w:rPr>
        <w:fldChar w:fldCharType="begin" w:fldLock="1"/>
      </w:r>
      <w:r w:rsidR="001859D9">
        <w:rPr>
          <w:rFonts w:ascii="Arial" w:eastAsia="Times New Roman" w:hAnsi="Arial" w:cs="Arial"/>
          <w:color w:val="000000"/>
          <w:sz w:val="24"/>
          <w:szCs w:val="24"/>
          <w:lang w:val="en-US"/>
        </w:rPr>
        <w:instrText>ADDIN CSL_CITATION { "citationItems" : [ { "id" : "ITEM-1", "itemData" : { "DOI" : "10.1016/j.ecss.2012.07.013", "ISSN" : "0272-7714", "abstract" : "Invertebrate macrofaunal biodiversity within intertidal seagrass meadows was investigated over a salinity gradient of &lt;5-35 in the Knysna estuarine system (Garden Route National Park, South Africa). Rather than the classic gradual decline in species richness with distance from the mouth there were zones of considerable faunal stability separated by relatively sharp discontinuities. At the point upstream at which salinity regularly falls below 30, the rich, diverse and highly spatially variable downstream faunal assemblage changed to a less rich, less diverse and more uniform one that dominated the upstream stretch without any further upstream reduction in richness. Nevertheless, without loss of overall richness, assemblage composition changed, again rapidly, in the upper region of the upstream stretch to a zone dominated by the microgastropod Hydrobia, which otherwise occurs in the Knysna system only in highly sheltered regions of the downstream stretch where it is also dominant. The upstream faunal assemblage was a subset of that in the marine-influenced downstream region not a different replacing one. Position along the estuarine gradient accounted for 29% of total assemblage variation. Overall faunal abundance declined with distance upstream until the Hydrobia zone where it rose sharply, but there was no evidence of increase in density of those species remaining on putative release from competition. (C) 2012 Elsevier Ltd. All rights reserved.", "author" : [ { "dropping-particle" : "", "family" : "Barnes", "given" : "R S K", "non-dropping-particle" : "", "parse-names" : false, "suffix" : "" }, { "dropping-particle" : "", "family" : "Ellwood", "given" : "M D F", "non-dropping-particle" : "", "parse-names" : false, "suffix" : "" } ], "container-title" : "Estuarine Coastal and Shelf Science", "id" : "ITEM-1", "issued" : { "date-parts" : [ [ "2012" ] ] }, "language" : "English", "note" : "ISI Document Delivery No.: 031OQ\nTimes Cited: 11\nCited Reference Count: 71\nBarnes, R. S. K. Ellwood, M. D. F.\nUniversity Museum of Zoology; Department of Zoology, University of Cambridge; Rhodes University Research Committee\nRSKB is most grateful to the Rondevlei Offices of SANParks and the Knysna Area Manager, Andre Riley, for permission to undertake fieldwork in the Knysna Coastal Section of the Garden Route National Park; to Rhodes University Research Committee for financial support; to Karen Diedericks for producing Fig. 1; to Peter and Frances Smith for field assistance; and to Brian Allanson for his constant support. MDFE is grateful for the support of the University Museum of Zoology and the Department of Zoology, University of Cambridge.\n14\n0\n50\nAcademic press ltd- elsevier science ltd\nLondon\n1096-0015\nSi", "page" : "173-182", "publisher-place" : "[Barnes, R. S. K.] Rhodes Univ, Knysna Basin Project Field Lab, ZA-6140 Grahamstown, South Africa. [Barnes, R. S. K.] Rhodes Univ, Dept Zool &amp; Entomol, ZA-6140 Grahamstown, South Africa. [Ellwood, M. D. F.] Univ Cambridge, Dept Zool, Cambridge CB2 3EJ, En", "title" : "Spatial variation in the macrobenthic assemblages of intertidal seagrass along the long axis of an estuary", "type" : "article-journal", "volume" : "112" }, "uris" : [ "http://www.mendeley.com/documents/?uuid=086c5648-1e21-4d3a-8fa3-a4f2d77fff91" ] }, { "id" : "ITEM-2", "itemData" : { "DOI" : "10.3354/meps215225", "ISSN" : "0171-8630", "abstract" : "Alpha and beta diversity of harpacticoid copepods was studied in a Kenyan seagrass bed (Gazi Bay, Kenya) with a clear zonation of different seagrass species. The application of an appropriate sampling strategy made the interpretation of different spatial diversity levels possible. Alpha diversity was defined as the diversity of harpacticoid copepods associated with 1 seagrass species or 1 subhabitat (roots or leaves). Beta diversity was interpreted as changes in diversity between both subhabitats of 1 seagrass species and between different seagrass species along the tidal gradient. A total of 115 harpacticoid copepod species were recorded in the seagrass samples. Of these, 36 species (31.3 %) were restricted to the root subhabitat and 12 (10.4 %) were only recovered from leaf samples. Higher diversity was recorded for the deeper seagrass species (Syringodium isoetifolium, Halophila stipulacea). Copepod communities associated with Halophila ovalis and H, stipulacea (both pioneer seagrass species) were clearly different from one another in terms of diversity. A trend towards more specialized habitat preference (i.e. a lower ecological range size) was found with increasing diversity. The left-skewed species' range size distribution for the more diverse samples was clearly different from the typical right-skewed curves reported in most terrestrial studies. This may provide evidence for fundamental differences between marine species and terrestrial ones in their range size distribution.", "author" : [ { "dropping-particle" : "", "family" : "DeTroch", "given" : "M", "non-dropping-particle" : "", "parse-names" : false, "suffix" : "" }, { "dropping-particle" : "", "family" : "Fiers", "given" : "F", "non-dropping-particle" : "", "parse-names" : false, "suffix" : "" }, { "dropping-particle" : "", "family" : "Vincx", "given" : "M", "non-dropping-particle" : "", "parse-names" : false, "suffix" : "" } ], "container-title" : "Marine Ecology Progress Series", "id" : "ITEM-2", "issued" : { "date-parts" : [ [ "2001" ] ] }, "language" : "English", "note" : "ISI Document Delivery No.: 450JX\nTimes Cited: 27\nCited Reference Count: 58\nDe Troch, M Fiers, F Vincx, M\n30\n2\n16\nInter-research\nOldendorf luhe", "page" : "225-236", "publisher-place" : "State Univ Ghent, Dept Biol, Marine Biol Sect, B-9000 Ghent, Belgium. Inst Royal Sci Nat Belgique, Dept Invertebrates, B-1000 Brussels, Belgium. De Troch, M (reprint author), State Univ Ghent, Dept Biol, Marine Biol Sect, KL Ledeganckstr 35, B-9000 Ghent,", "title" : "Alpha and beta diversity of harpacticoid copepods in a tropical seagrass bed: the relation between diversity and species' range size distribution", "type" : "article-journal", "volume" : "215" }, "uris" : [ "http://www.mendeley.com/documents/?uuid=8ab26d48-d296-4397-896c-4b14ad6641a8" ] }, { "id" : "ITEM-3", "itemData" : { "DOI" : "10.1007/s00227-002-0958-7", "ISSN" : "0025-3162", "abstract" : "Several harpacticoid copepod species are adapted to an epiphytic lifestyle. Previous studies on tropical seagrass meiofauna mainly focussed on the epiphytic communities and neglected the benthic component. The present study aims to document the benthic harpacticoid copepod communities sampled from different sediment depth horizons adjacent to five seagrass species in the intertidal and subtidal zone of a tropical seagrass bed (Gazi Bay, Kenya). Two benthic copepod communities could be identified mainly based on the tidal position of the samples: a first community was collected near the intertidal seagrasses Halophila ovalis and Halodule wrightii; a second community occurred near the subtidal seagrasses Thalassia hemprichii, Syringodium isoetifolium and Halophila stipulacea. The first community was mainly determined by sediment characteristics (e.g. skewness), while the second community was split off based on organic matter content (% TOM), nutrient and pigment values. A subtle combination of horizontal and vertical niche segregation was reported for the dominant copepod families. Species of the families Thalestridae, Laophontidae and Diosaccidae were structured by tidal position and showed a strong preference for the subtidal zone. The opposite strategy, i.e. a clear preference for the intertidal zone, was found for copepods belonging to the families Paramesochridae and Canuellidae. In addition, Apodopsyllus africanus (Paramesochridae) was well-adapted to stress and was concentrated in the deeper sediment layers near the subtidal seagrasses. On the other hand, Canuellidae, as filter feeders, were concentrated in the upper centimetres of the sediment. The families Ectinosomatidae and Cletodidae did not show any vertical or horizontal segregation. On the species level, however, clear horizontal niche segregation was detected for the family Cletodidae. In addition to the reported ecological results, the study material was used to evaluate different niche definitions. We found tidal position to be the most important factor forcing harpacticoids to specialise. Sediment depth horizon was less powerful in dividing the families into different guilds (from specialists to generalists) based on standardised niche breadth. The present study documents the subtle habitat partitioning of co-existing species in a limited area and its role in sustaining high biodiversity in the community.", "author" : [ { "dropping-particle" : "", "family" : "DeTroch", "given" : "M", "non-dropping-particle" : "", "parse-names" : false, "suffix" : "" }, { "dropping-particle" : "", "family" : "Fiers", "given" : "F", "non-dropping-particle" : "", "parse-names" : false, "suffix" : "" }, { "dropping-particle" : "", "family" : "Vincx", "given" : "M", "non-dropping-particle" : "", "parse-names" : false, "suffix" : "" } ], "container-title" : "Marine Biology", "id" : "ITEM-3", "issue" : "2", "issued" : { "date-parts" : [ [ "2003" ] ] }, "language" : "English", "note" : "ISI Document Delivery No.: 655CY\nTimes Cited: 18\nCited Reference Count: 54\nDe Troch, M Fiers, F Vincx, M\n19\n2\n15\nSpringer-verlag\nNew york", "page" : "345-355", "publisher-place" : "State Univ Ghent, Dept Biol, Marine Biol Sect, B-9000 Ghent, Belgium. Inst Royal Sci Nat Belgique, Dept Invertebrates, B-1000 Brussels, Belgium. De Troch, M (reprint author), State Univ Ghent, Dept Biol, Marine Biol Sect, Krijgslaan 281-S8, B-9000 Ghent,", "title" : "Niche segregation and habitat specialisation of harpacticoid copepods in a tropical seagrass bed", "type" : "article-journal", "volume" : "142" }, "uris" : [ "http://www.mendeley.com/documents/?uuid=867c3693-dc27-403b-8d1c-fea14781e00e" ] }, { "id" : "ITEM-4", "itemData" : { "DOI" : "10.1080/17451000.2014.985230", "ISSN" : "1745-1000", "abstract" : "The introduction of non-native species can alter the structure of local communities and ecosystems. Although there is concern over the negative effects imposed by introduced species, positive effects are also possible. Introduced species may facilitate local resident species by providing or modifying habitat; these positive effects are sometimes overlooked, but are important for decisions about the local management of non-native species. The introduction of Zostera japonica to the Northeast Pacific coast is a case of a non-native foundation species that appears to expand total eelgrass habitat area, potentially facilitating local eelgrass-inhabiting species. In this study, we asked whether the non-native Z. japonica provides habitat for eelgrass-dwelling invertebrates that is similar to its native congener, Z. marina. We systematically quantified invertebrate assemblages in the two eelgrass species and quantified eelgrass characteristics that are relevant to epifaunal habitat quality (e.g. shoot density and surface area). We found that Z. japonica supports a greater total abundance of the same invertebrate species found in Z. marina meadows; however, the relative abundance of invertebrate species differed between Z. japonica and Z. marina. This result is consistent with differences in the two congeners' morphological characteristics, density of vegetative and reproductive shoots, and total blade surface area per square metre. We conclude that the expansion of total eelgrass habitat due to the introduction of Z. japonica appears to increase the available habitat for local epifaunal invertebrate communities.", "author" : [ { "dropping-particle" : "", "family" : "Knight", "given" : "N S", "non-dropping-particle" : "", "parse-names" : false, "suffix" : "" }, { "dropping-particle" : "", "family" : "Prentice", "given" : "C", "non-dropping-particle" : "", "parse-names" : false, "suffix" : "" }, { "dropping-particle" : "", "family" : "Tseng", "given" : "M", "non-dropping-particle" : "", "parse-names" : false, "suffix" : "" }, { "dropping-particle" : "", "family" : "O'Connor", "given" : "M I", "non-dropping-particle" : "", "parse-names" : false, "suffix" : "" } ], "container-title" : "Marine Biology Research", "id" : "ITEM-4", "issue" : "6", "issued" : { "date-parts" : [ [ "2015" ] ] }, "language" : "English", "note" : "ISI Document Delivery No.: CH3RI\nTimes Cited: 0\nCited Reference Count: 41\nKnight, Nicole S. Prentice, Carolyn Tseng, Michelle O'Connor, Mary I.\nO'Connor, Mary/F-2275-2010\nNatural Sciences and Engineering Research Council of Canada (NSERC)\nThis study was funded by a Natural Sciences and Engineering Research Council of Canada (NSERC) discovery grant to M.I.O.\n0\n1\n22\nTaylor &amp;amp; francis as\nOslo\n1745-1019", "page" : "564-571", "publisher-place" : "[Knight, Nicole S. Prentice, Carolyn Tseng, Michelle O'Connor, Mary I.] Univ British Columbia, Dept Zool, Biodivers Res Ctr, Vancouver, BC V6T 1Z4, Canada. Knight, NS (reprint author), Univ British Columbia, Dept Zool, Biodivers Res Ctr, 6270 Univ Blvd, V", "title" : "A comparison of epifaunal invertebrate communities in native eelgrass Zostera marina and non-native Zostera japonica at Tsawwassen, BC", "type" : "article-journal", "volume" : "11" }, "uris" : [ "http://www.mendeley.com/documents/?uuid=f9f8c55e-ab50-4d53-81bd-a73e5322d394" ] } ], "mendeley" : { "formattedCitation" : "(DeTroch et al. 2001, 2003, Barnes and Ellwood 2012, Knight et al. 2015)", "manualFormatting" : "De Troch et al. 2001, 2003, Barnes and Ellwood 2012, Knight et al. 2015)", "plainTextFormattedCitation" : "(DeTroch et al. 2001, 2003, Barnes and Ellwood 2012, Knight et al. 2015)", "previouslyFormattedCitation" : "(DeTroch et al. 2001, 2003, Barnes and Ellwood 2012, Knight et al. 2015)" }, "properties" : { "noteIndex" : 0 }, "schema" : "https://github.com/citation-style-language/schema/raw/master/csl-citation.json" }</w:instrText>
      </w:r>
      <w:r w:rsidR="00954505">
        <w:rPr>
          <w:rFonts w:ascii="Arial" w:eastAsia="Times New Roman" w:hAnsi="Arial" w:cs="Arial"/>
          <w:color w:val="000000"/>
          <w:sz w:val="24"/>
          <w:szCs w:val="24"/>
          <w:lang w:val="en-US"/>
        </w:rPr>
        <w:fldChar w:fldCharType="separate"/>
      </w:r>
      <w:r w:rsidR="00954505" w:rsidRPr="00954505">
        <w:rPr>
          <w:rFonts w:ascii="Arial" w:eastAsia="Times New Roman" w:hAnsi="Arial" w:cs="Arial"/>
          <w:noProof/>
          <w:color w:val="000000"/>
          <w:sz w:val="24"/>
          <w:szCs w:val="24"/>
          <w:lang w:val="en-US"/>
        </w:rPr>
        <w:t>De Troch et al. 2001, 2003, Barnes and Ellwood 2012, Knight et al. 2015)</w:t>
      </w:r>
      <w:r w:rsidR="00954505">
        <w:rPr>
          <w:rFonts w:ascii="Arial" w:eastAsia="Times New Roman" w:hAnsi="Arial" w:cs="Arial"/>
          <w:color w:val="000000"/>
          <w:sz w:val="24"/>
          <w:szCs w:val="24"/>
          <w:lang w:val="en-US"/>
        </w:rPr>
        <w:fldChar w:fldCharType="end"/>
      </w:r>
      <w:r w:rsidR="00C4247B" w:rsidRPr="00321A4E">
        <w:rPr>
          <w:rFonts w:ascii="Arial" w:eastAsia="Times New Roman" w:hAnsi="Arial" w:cs="Arial"/>
          <w:color w:val="000000"/>
          <w:sz w:val="24"/>
          <w:szCs w:val="24"/>
          <w:lang w:val="en-US"/>
        </w:rPr>
        <w:t xml:space="preserve">. However, we know very little about non-directional beta diversity within </w:t>
      </w:r>
      <w:proofErr w:type="spellStart"/>
      <w:r w:rsidR="00C4247B" w:rsidRPr="00321A4E">
        <w:rPr>
          <w:rFonts w:ascii="Arial" w:eastAsia="Times New Roman" w:hAnsi="Arial" w:cs="Arial"/>
          <w:color w:val="000000"/>
          <w:sz w:val="24"/>
          <w:szCs w:val="24"/>
          <w:lang w:val="en-US"/>
        </w:rPr>
        <w:t>seagrass</w:t>
      </w:r>
      <w:proofErr w:type="spellEnd"/>
      <w:r w:rsidR="00C4247B" w:rsidRPr="00321A4E">
        <w:rPr>
          <w:rFonts w:ascii="Arial" w:eastAsia="Times New Roman" w:hAnsi="Arial" w:cs="Arial"/>
          <w:color w:val="000000"/>
          <w:sz w:val="24"/>
          <w:szCs w:val="24"/>
          <w:lang w:val="en-US"/>
        </w:rPr>
        <w:t xml:space="preserve"> meadows, and (to our knowledge) no study has attempted to distinguish observed patterns in beta diversity from null expectations </w:t>
      </w:r>
      <w:r w:rsidR="00954505">
        <w:rPr>
          <w:rFonts w:ascii="Arial" w:eastAsia="Times New Roman" w:hAnsi="Arial" w:cs="Arial"/>
          <w:color w:val="000000"/>
          <w:sz w:val="24"/>
          <w:szCs w:val="24"/>
          <w:lang w:val="en-US"/>
        </w:rPr>
        <w:fldChar w:fldCharType="begin" w:fldLock="1"/>
      </w:r>
      <w:r w:rsidR="009C32B8">
        <w:rPr>
          <w:rFonts w:ascii="Arial" w:eastAsia="Times New Roman" w:hAnsi="Arial" w:cs="Arial"/>
          <w:color w:val="000000"/>
          <w:sz w:val="24"/>
          <w:szCs w:val="24"/>
          <w:lang w:val="en-US"/>
        </w:rPr>
        <w:instrText>ADDIN CSL_CITATION { "citationItems" : [ { "id" : "ITEM-1", "itemData" : { "DOI" : "10.1126/science.1208584", "ISSN" : "0036-8075", "abstract" : "Understanding spatial variation in biodiversity along environmental gradients is a central theme in ecology. Differences in species compositional turnover among sites (beta diversity) occurring along gradients are often used to infer variation in the processes structuring communities. Here, we show that sampling alone predicts changes in beta diversity caused simply by changes in the sizes of species pools. For example, forest inventories sampled along latitudinal and elevational gradients show the well-documented pattern that beta diversity is higher in the tropics and at low elevations. However, after correcting for variation in pooled species richness (gamma diversity), these differences in beta diversity disappear. Therefore, there is no need to invoke differences in the mechanisms of community assembly in temperate versus tropical systems to explain these global-scale patterns of beta diversity.", "author" : [ { "dropping-particle" : "", "family" : "Kraft", "given" : "N J B", "non-dropping-particle" : "", "parse-names" : false, "suffix" : "" }, { "dropping-particle" : "", "family" : "Comita", "given" : "L S", "non-dropping-particle" : "", "parse-names" : false, "suffix" : "" }, { "dropping-particle" : "", "family" : "Chase", "given" : "J M", "non-dropping-particle" : "", "parse-names" : false, "suffix" : "" }, { "dropping-particle" : "", "family" : "Sanders", "given" : "N J", "non-dropping-particle" : "", "parse-names" : false, "suffix" : "" }, { "dropping-particle" : "", "family" : "Swenson", "given" : "N G", "non-dropping-particle" : "", "parse-names" : false, "suffix" : "" }, { "dropping-particle" : "", "family" : "Crist", "given" : "T O", "non-dropping-particle" : "", "parse-names" : false, "suffix" : "" }, { "dropping-particle" : "", "family" : "Stegen", "given" : "J C", "non-dropping-particle" : "", "parse-names" : false, "suffix" : "" }, { "dropping-particle" : "", "family" : "Vellend", "given" : "M", "non-dropping-particle" : "", "parse-names" : false, "suffix" : "" }, { "dropping-particle" : "", "family" : "Boyle", "given" : "B", "non-dropping-particle" : "", "parse-names" : false, "suffix" : "" }, { "dropping-particle" : "", "family" : "Anderson", "given" : "M J", "non-dropping-particle" : "", "parse-names" : false, "suffix" : "" }, { "dropping-particle" : "V", "family" : "Cornell", "given" : "H", "non-dropping-particle" : "", "parse-names" : false, "suffix" : "" }, { "dropping-particle" : "", "family" : "Davies", "given" : "K F", "non-dropping-particle" : "", "parse-names" : false, "suffix" : "" }, { "dropping-particle" : "", "family" : "Freestone", "given" : "A L", "non-dropping-particle" : "", "parse-names" : false, "suffix" : "" }, { "dropping-particle" : "", "family" : "Inouye", "given" : "B D", "non-dropping-particle" : "", "parse-names" : false, "suffix" : "" }, { "dropping-particle" : "", "family" : "Harrison", "given" : "S P", "non-dropping-particle" : "", "parse-names" : false, "suffix" : "" }, { "dropping-particle" : "", "family" : "Myers", "given" : "J A", "non-dropping-particle" : "", "parse-names" : false, "suffix" : "" } ], "container-title" : "Science", "id" : "ITEM-1", "issue" : "6050", "issued" : { "date-parts" : [ [ "2011" ] ] }, "language" : "English", "note" : "ISI Document Delivery No.: 823KQ\nTimes Cited: 171\nCited Reference Count: 34\nKraft, Nathan J. B. Comita, Liza S. Chase, Jonathan M. Sanders, Nathan J. Swenson, Nathan G. Crist, Thomas O. Stegen, James C. Vellend, Mark Boyle, Brad Anderson, Marti J. Cornell, Howard V. Davies, Kendi F. Freestone, Amy L. Inouye, Brian D. Harrison, Susan P. Myers, Jonathan A.\nSwenson, Nathan/A-3514-2012; Kraft, Nathan/A-2817-2012; Sanders, Nathan/A-6945-2009; Stegen, James/Q-3078-2016; publist, CMEC/C-3010-2012\nSwenson, Nathan/0000-0003-3819-9767; Kraft, Nathan/0000-0001-8867-7806; Sanders, Nathan/0000-0001-6220-6731; Stegen, James/0000-0001-9135-7424;\nNational Center for Ecological Analysis and Synthesis (NCEAS); NSF [EF-0553768, DBI-0906005]; University of California, Santa Barbara; state of California; National Science and Engineering Research Council of Canada; U.S. Department of Energy [DE-FG02-08ER64510]\nWe are grateful to A. H. Gentry, the Missouri Botanical Garden, and numerous additional collectors who contributed to the latitudinal data set. The data sets are available in the original publications or electronically from SALVIAS (www.salvias.net). This work was conducted as part of the Gradients of beta-diversity Working Group supported by the National Center for Ecological Analysis and Synthesis (NCEAS), a center funded by NSF (grant EF-0553768); the University of California, Santa Barbara; and the state of California. N.J.B.K. was supported by the National Science and Engineering Research Council of Canada CREATE Training Program in Biodiversity Research. L. S. C. was supported by an NCEAS postdoctoral fellowship. N.J.S. was supported by U.S. Department of Energy Program for Ecosystem Research DE-FG02-08ER64510. J.C.S. was supported by an NSF Postdoctoral Fellowship in Bioinformatics (DBI-0906005).\n181\n32\n322\nAmer assoc advancement science\nWashington", "page" : "1755-1758", "publisher-place" : "[Kraft, Nathan J. B. Vellend, Mark] Univ British Columbia, Biodivers Res Ctr, Vancouver, BC V6T 1Z4, Canada. [Kraft, Nathan J. B.] Univ Maryland, Dept Biol, College Pk, MD 20742 USA. [Comita, Liza S.] Natl Ctr Ecol Anal &amp; Synth, Santa Barbara, CA 93101 US", "title" : "Disentangling the Drivers of beta Diversity Along Latitudinal and Elevational Gradients", "type" : "article-journal", "volume" : "333" }, "uris" : [ "http://www.mendeley.com/documents/?uuid=e01739a9-2b58-4c32-aa0b-c63574ff1d1c" ] } ], "mendeley" : { "formattedCitation" : "(Kraft et al. 2011)", "plainTextFormattedCitation" : "(Kraft et al. 2011)", "previouslyFormattedCitation" : "(Kraft et al. 2011)" }, "properties" : { "noteIndex" : 0 }, "schema" : "https://github.com/citation-style-language/schema/raw/master/csl-citation.json" }</w:instrText>
      </w:r>
      <w:r w:rsidR="00954505">
        <w:rPr>
          <w:rFonts w:ascii="Arial" w:eastAsia="Times New Roman" w:hAnsi="Arial" w:cs="Arial"/>
          <w:color w:val="000000"/>
          <w:sz w:val="24"/>
          <w:szCs w:val="24"/>
          <w:lang w:val="en-US"/>
        </w:rPr>
        <w:fldChar w:fldCharType="separate"/>
      </w:r>
      <w:r w:rsidR="00954505" w:rsidRPr="00954505">
        <w:rPr>
          <w:rFonts w:ascii="Arial" w:eastAsia="Times New Roman" w:hAnsi="Arial" w:cs="Arial"/>
          <w:noProof/>
          <w:color w:val="000000"/>
          <w:sz w:val="24"/>
          <w:szCs w:val="24"/>
          <w:lang w:val="en-US"/>
        </w:rPr>
        <w:t xml:space="preserve">(Kraft et al. </w:t>
      </w:r>
      <w:r w:rsidR="00954505" w:rsidRPr="00954505">
        <w:rPr>
          <w:rFonts w:ascii="Arial" w:eastAsia="Times New Roman" w:hAnsi="Arial" w:cs="Arial"/>
          <w:noProof/>
          <w:color w:val="000000"/>
          <w:sz w:val="24"/>
          <w:szCs w:val="24"/>
          <w:lang w:val="en-US"/>
        </w:rPr>
        <w:lastRenderedPageBreak/>
        <w:t>2011)</w:t>
      </w:r>
      <w:r w:rsidR="00954505">
        <w:rPr>
          <w:rFonts w:ascii="Arial" w:eastAsia="Times New Roman" w:hAnsi="Arial" w:cs="Arial"/>
          <w:color w:val="000000"/>
          <w:sz w:val="24"/>
          <w:szCs w:val="24"/>
          <w:lang w:val="en-US"/>
        </w:rPr>
        <w:fldChar w:fldCharType="end"/>
      </w:r>
      <w:r w:rsidR="00C4247B" w:rsidRPr="00321A4E">
        <w:rPr>
          <w:rFonts w:ascii="Arial" w:eastAsia="Times New Roman" w:hAnsi="Arial" w:cs="Arial"/>
          <w:color w:val="000000"/>
          <w:sz w:val="24"/>
          <w:szCs w:val="24"/>
          <w:lang w:val="en-US"/>
        </w:rPr>
        <w:t>.  The comparison of null expectati</w:t>
      </w:r>
      <w:r w:rsidR="005443E1">
        <w:rPr>
          <w:rFonts w:ascii="Arial" w:eastAsia="Times New Roman" w:hAnsi="Arial" w:cs="Arial"/>
          <w:color w:val="000000"/>
          <w:sz w:val="24"/>
          <w:szCs w:val="24"/>
          <w:lang w:val="en-US"/>
        </w:rPr>
        <w:t>ons to empirical datasets allowed</w:t>
      </w:r>
      <w:r w:rsidR="00C4247B" w:rsidRPr="00321A4E">
        <w:rPr>
          <w:rFonts w:ascii="Arial" w:eastAsia="Times New Roman" w:hAnsi="Arial" w:cs="Arial"/>
          <w:color w:val="000000"/>
          <w:sz w:val="24"/>
          <w:szCs w:val="24"/>
          <w:lang w:val="en-US"/>
        </w:rPr>
        <w:t xml:space="preserve"> us to infer whether random processes such as chance colonization and extinction, or deterministic processes like environmental filtering or competition are </w:t>
      </w:r>
      <w:r w:rsidR="005443E1">
        <w:rPr>
          <w:rFonts w:ascii="Arial" w:eastAsia="Times New Roman" w:hAnsi="Arial" w:cs="Arial"/>
          <w:color w:val="000000"/>
          <w:sz w:val="24"/>
          <w:szCs w:val="24"/>
          <w:lang w:val="en-US"/>
        </w:rPr>
        <w:t>likely causes of</w:t>
      </w:r>
      <w:r w:rsidR="00C4247B" w:rsidRPr="00321A4E">
        <w:rPr>
          <w:rFonts w:ascii="Arial" w:eastAsia="Times New Roman" w:hAnsi="Arial" w:cs="Arial"/>
          <w:color w:val="000000"/>
          <w:sz w:val="24"/>
          <w:szCs w:val="24"/>
          <w:lang w:val="en-US"/>
        </w:rPr>
        <w:t xml:space="preserve"> observed patterns in community composition </w:t>
      </w:r>
      <w:r w:rsidR="00954505">
        <w:rPr>
          <w:rFonts w:ascii="Arial" w:eastAsia="Times New Roman" w:hAnsi="Arial" w:cs="Arial"/>
          <w:color w:val="000000"/>
          <w:sz w:val="24"/>
          <w:szCs w:val="24"/>
          <w:lang w:val="en-US"/>
        </w:rPr>
        <w:fldChar w:fldCharType="begin" w:fldLock="1"/>
      </w:r>
      <w:r w:rsidR="00954505">
        <w:rPr>
          <w:rFonts w:ascii="Arial" w:eastAsia="Times New Roman" w:hAnsi="Arial" w:cs="Arial"/>
          <w:color w:val="000000"/>
          <w:sz w:val="24"/>
          <w:szCs w:val="24"/>
          <w:lang w:val="en-US"/>
        </w:rPr>
        <w:instrText>ADDIN CSL_CITATION { "citationItems" : [ { "id" : "ITEM-1", "itemData" : { "DOI" : "10.1098/rstb.2011.0063", "ISSN" : "0962-8436", "abstract" : "Deterministic theories in community ecology suggest that local, niche-based processes, such as environmental filtering, biotic interactions and interspecific trade-offs largely determine patterns of species diversity and composition. In contrast, more stochastic theories emphasize the importance of chance colonization, random extinction and ecological drift. The schisms between deterministic and stochastic perspectives, which date back to the earliest days of ecology, continue to fuel contemporary debates (e. g. niches versus neutrality). As illustrated by the pioneering studies of Robert H. MacArthur and co-workers, resolution to these debates requires consideration of how the importance of local processes changes across scales. Here, we develop a framework for disentangling the relative importance of deterministic and stochastic processes in generating site-to-site variation in species composition (beta-diversity) along ecological gradients (disturbance, productivity and biotic interactions) and among biogeographic regions that differ in the size of the regional species pool. We illustrate how to discern the importance of deterministic processes using null-model approaches that explicitly account for local and regional factors that inherently create stochastic turnover. By embracing processes across scales, we can build a more synthetic framework for understanding how niches structure patterns of biodiversity in the face of stochastic processes that emerge from local and biogeographic factors.", "author" : [ { "dropping-particle" : "", "family" : "Chase", "given" : "J M", "non-dropping-particle" : "", "parse-names" : false, "suffix" : "" }, { "dropping-particle" : "", "family" : "Myers", "given" : "J A", "non-dropping-particle" : "", "parse-names" : false, "suffix" : "" } ], "container-title" : "Philosophical Transactions of the Royal Society B-Biological Sciences", "id" : "ITEM-1", "issue" : "1576", "issued" : { "date-parts" : [ [ "2011" ] ] }, "language" : "English", "note" : "ISI Document Delivery No.: 793KB\nTimes Cited: 193\nCited Reference Count: 144\nChase, Jonathan M. Myers, Jonathan A.\nNational Science Foundation [EF-0553768, DEB 0816113]; University of California, Santa Barbara; State of California; Washington University's Tyson Research Center\nWe thank D. Jenkins and R. Ricklefs for the invitation to present this paper at the 2011 International Biogeography Society meeting in Crete, Greece, and the National Science Foundation (DEB 105921 to D. Jenkins and B. Ricklefs) for providing travel assistance. In addition, we thank D. Jenkins, B. Ricklefs, J. Wiens and other authors of this volume for important discussion and comments on an earlier version. Finally, many of the ideas presented here were influenced by our participation in the 'Gradients of beta-diversity' Working Group supported by the National Center for Ecological Analysis and Synthesis, a Center funded by the National Science Foundation (grant no. EF-0553768), the University of California, Santa Barbara and the State of California. Our research was also supported by Washington University's Tyson Research Center and the National Science Foundation (DEB 0816113).\n197\n38\n295\nRoyal soc\nLondon", "page" : "2351-2363", "publisher-place" : "[Chase, Jonathan M.] Washington Univ, Dept Biol, St Louis, MO 63130 USA. Washington Univ, Tyson Res Ctr, St Louis, MO 63130 USA. Chase, JM (reprint author), Washington Univ, Dept Biol, Campus Box 1137, St Louis, MO 63130 USA. jchase@wustl.edu", "title" : "Disentangling the importance of ecological niches from stochastic processes across scales", "type" : "article-journal", "volume" : "366" }, "uris" : [ "http://www.mendeley.com/documents/?uuid=5ba540df-f185-40a9-9334-9c960664c896" ] } ], "mendeley" : { "formattedCitation" : "(Chase and Myers 2011)", "plainTextFormattedCitation" : "(Chase and Myers 2011)", "previouslyFormattedCitation" : "(Chase and Myers 2011)" }, "properties" : { "noteIndex" : 0 }, "schema" : "https://github.com/citation-style-language/schema/raw/master/csl-citation.json" }</w:instrText>
      </w:r>
      <w:r w:rsidR="00954505">
        <w:rPr>
          <w:rFonts w:ascii="Arial" w:eastAsia="Times New Roman" w:hAnsi="Arial" w:cs="Arial"/>
          <w:color w:val="000000"/>
          <w:sz w:val="24"/>
          <w:szCs w:val="24"/>
          <w:lang w:val="en-US"/>
        </w:rPr>
        <w:fldChar w:fldCharType="separate"/>
      </w:r>
      <w:r w:rsidR="00954505" w:rsidRPr="00954505">
        <w:rPr>
          <w:rFonts w:ascii="Arial" w:eastAsia="Times New Roman" w:hAnsi="Arial" w:cs="Arial"/>
          <w:noProof/>
          <w:color w:val="000000"/>
          <w:sz w:val="24"/>
          <w:szCs w:val="24"/>
          <w:lang w:val="en-US"/>
        </w:rPr>
        <w:t>(Chase and Myers 2011)</w:t>
      </w:r>
      <w:r w:rsidR="00954505">
        <w:rPr>
          <w:rFonts w:ascii="Arial" w:eastAsia="Times New Roman" w:hAnsi="Arial" w:cs="Arial"/>
          <w:color w:val="000000"/>
          <w:sz w:val="24"/>
          <w:szCs w:val="24"/>
          <w:lang w:val="en-US"/>
        </w:rPr>
        <w:fldChar w:fldCharType="end"/>
      </w:r>
      <w:r w:rsidR="00C4247B" w:rsidRPr="00321A4E">
        <w:rPr>
          <w:rFonts w:ascii="Arial" w:eastAsia="Times New Roman" w:hAnsi="Arial" w:cs="Arial"/>
          <w:color w:val="000000"/>
          <w:sz w:val="24"/>
          <w:szCs w:val="24"/>
          <w:lang w:val="en-US"/>
        </w:rPr>
        <w:t>.</w:t>
      </w:r>
    </w:p>
    <w:p w14:paraId="09A8AB77" w14:textId="3AD863DA" w:rsidR="005443E1" w:rsidRDefault="00C4247B">
      <w:pPr>
        <w:spacing w:after="0" w:line="480" w:lineRule="auto"/>
        <w:rPr>
          <w:rFonts w:ascii="Arial" w:eastAsia="Times New Roman" w:hAnsi="Arial" w:cs="Arial"/>
          <w:sz w:val="24"/>
          <w:szCs w:val="24"/>
          <w:lang w:val="en-US"/>
        </w:rPr>
      </w:pPr>
      <w:r w:rsidRPr="00321A4E">
        <w:rPr>
          <w:rFonts w:ascii="Arial" w:eastAsia="Times New Roman" w:hAnsi="Arial" w:cs="Arial"/>
          <w:sz w:val="24"/>
          <w:szCs w:val="24"/>
          <w:lang w:val="en-US"/>
        </w:rPr>
        <w:tab/>
      </w:r>
      <w:r w:rsidR="005443E1">
        <w:rPr>
          <w:rFonts w:ascii="Arial" w:eastAsia="Times New Roman" w:hAnsi="Arial" w:cs="Arial"/>
          <w:sz w:val="24"/>
          <w:szCs w:val="24"/>
          <w:lang w:val="en-US"/>
        </w:rPr>
        <w:t xml:space="preserve">Over the summer season, species turnover within and among meadows declined, reflecting demographic changes that increased the abundance and prevalence of several numerically dominant species. These demographic changes were driven by very different specific processes: annual recruitment pulses by the non-dispersing </w:t>
      </w:r>
      <w:proofErr w:type="spellStart"/>
      <w:r w:rsidR="005443E1">
        <w:rPr>
          <w:rFonts w:ascii="Arial" w:eastAsia="Times New Roman" w:hAnsi="Arial" w:cs="Arial"/>
          <w:sz w:val="24"/>
          <w:szCs w:val="24"/>
          <w:lang w:val="en-US"/>
        </w:rPr>
        <w:t>seagrass</w:t>
      </w:r>
      <w:proofErr w:type="spellEnd"/>
      <w:r w:rsidR="005443E1">
        <w:rPr>
          <w:rFonts w:ascii="Arial" w:eastAsia="Times New Roman" w:hAnsi="Arial" w:cs="Arial"/>
          <w:sz w:val="24"/>
          <w:szCs w:val="24"/>
          <w:lang w:val="en-US"/>
        </w:rPr>
        <w:t xml:space="preserve"> specialist </w:t>
      </w:r>
      <w:proofErr w:type="spellStart"/>
      <w:r w:rsidR="006533CE">
        <w:rPr>
          <w:rFonts w:ascii="Arial" w:eastAsia="Times New Roman" w:hAnsi="Arial" w:cs="Arial"/>
          <w:i/>
          <w:sz w:val="24"/>
          <w:szCs w:val="24"/>
          <w:lang w:val="en-US"/>
        </w:rPr>
        <w:t>Phyllaply</w:t>
      </w:r>
      <w:r w:rsidR="005443E1" w:rsidRPr="005443E1">
        <w:rPr>
          <w:rFonts w:ascii="Arial" w:eastAsia="Times New Roman" w:hAnsi="Arial" w:cs="Arial"/>
          <w:i/>
          <w:sz w:val="24"/>
          <w:szCs w:val="24"/>
          <w:lang w:val="en-US"/>
        </w:rPr>
        <w:t>sia</w:t>
      </w:r>
      <w:proofErr w:type="spellEnd"/>
      <w:r w:rsidR="005443E1" w:rsidRPr="005443E1">
        <w:rPr>
          <w:rFonts w:ascii="Arial" w:eastAsia="Times New Roman" w:hAnsi="Arial" w:cs="Arial"/>
          <w:i/>
          <w:sz w:val="24"/>
          <w:szCs w:val="24"/>
          <w:lang w:val="en-US"/>
        </w:rPr>
        <w:t xml:space="preserve"> </w:t>
      </w:r>
      <w:proofErr w:type="spellStart"/>
      <w:r w:rsidR="005443E1" w:rsidRPr="005443E1">
        <w:rPr>
          <w:rFonts w:ascii="Arial" w:eastAsia="Times New Roman" w:hAnsi="Arial" w:cs="Arial"/>
          <w:i/>
          <w:sz w:val="24"/>
          <w:szCs w:val="24"/>
          <w:lang w:val="en-US"/>
        </w:rPr>
        <w:t>taylori</w:t>
      </w:r>
      <w:proofErr w:type="spellEnd"/>
      <w:r w:rsidR="006533CE">
        <w:rPr>
          <w:rFonts w:ascii="Arial" w:eastAsia="Times New Roman" w:hAnsi="Arial" w:cs="Arial"/>
          <w:sz w:val="24"/>
          <w:szCs w:val="24"/>
          <w:lang w:val="en-US"/>
        </w:rPr>
        <w:t xml:space="preserve"> in RP and DC in August</w:t>
      </w:r>
      <w:r w:rsidR="005443E1">
        <w:rPr>
          <w:rFonts w:ascii="Arial" w:eastAsia="Times New Roman" w:hAnsi="Arial" w:cs="Arial"/>
          <w:sz w:val="24"/>
          <w:szCs w:val="24"/>
          <w:lang w:val="en-US"/>
        </w:rPr>
        <w:t xml:space="preserve">, recruitment by the pelagic dispersing and cosmopolitan mussel </w:t>
      </w:r>
      <w:proofErr w:type="spellStart"/>
      <w:r w:rsidR="005443E1" w:rsidRPr="005443E1">
        <w:rPr>
          <w:rFonts w:ascii="Arial" w:eastAsia="Times New Roman" w:hAnsi="Arial" w:cs="Arial"/>
          <w:i/>
          <w:sz w:val="24"/>
          <w:szCs w:val="24"/>
          <w:lang w:val="en-US"/>
        </w:rPr>
        <w:t>Mytlius</w:t>
      </w:r>
      <w:proofErr w:type="spellEnd"/>
      <w:r w:rsidR="005443E1" w:rsidRPr="005443E1">
        <w:rPr>
          <w:rFonts w:ascii="Arial" w:eastAsia="Times New Roman" w:hAnsi="Arial" w:cs="Arial"/>
          <w:i/>
          <w:sz w:val="24"/>
          <w:szCs w:val="24"/>
          <w:lang w:val="en-US"/>
        </w:rPr>
        <w:t xml:space="preserve"> </w:t>
      </w:r>
      <w:proofErr w:type="spellStart"/>
      <w:r w:rsidR="005443E1" w:rsidRPr="005443E1">
        <w:rPr>
          <w:rFonts w:ascii="Arial" w:eastAsia="Times New Roman" w:hAnsi="Arial" w:cs="Arial"/>
          <w:i/>
          <w:sz w:val="24"/>
          <w:szCs w:val="24"/>
          <w:lang w:val="en-US"/>
        </w:rPr>
        <w:t>trossulus</w:t>
      </w:r>
      <w:proofErr w:type="spellEnd"/>
      <w:r w:rsidR="005443E1">
        <w:rPr>
          <w:rFonts w:ascii="Arial" w:eastAsia="Times New Roman" w:hAnsi="Arial" w:cs="Arial"/>
          <w:sz w:val="24"/>
          <w:szCs w:val="24"/>
          <w:lang w:val="en-US"/>
        </w:rPr>
        <w:t xml:space="preserve"> </w:t>
      </w:r>
      <w:r w:rsidR="006533CE">
        <w:rPr>
          <w:rFonts w:ascii="Arial" w:eastAsia="Times New Roman" w:hAnsi="Arial" w:cs="Arial"/>
          <w:sz w:val="24"/>
          <w:szCs w:val="24"/>
          <w:lang w:val="en-US"/>
        </w:rPr>
        <w:t xml:space="preserve">at other sites, </w:t>
      </w:r>
      <w:r w:rsidR="005443E1">
        <w:rPr>
          <w:rFonts w:ascii="Arial" w:eastAsia="Times New Roman" w:hAnsi="Arial" w:cs="Arial"/>
          <w:sz w:val="24"/>
          <w:szCs w:val="24"/>
          <w:lang w:val="en-US"/>
        </w:rPr>
        <w:t>and population</w:t>
      </w:r>
      <w:r w:rsidR="006533CE">
        <w:rPr>
          <w:rFonts w:ascii="Arial" w:eastAsia="Times New Roman" w:hAnsi="Arial" w:cs="Arial"/>
          <w:sz w:val="24"/>
          <w:szCs w:val="24"/>
          <w:lang w:val="en-US"/>
        </w:rPr>
        <w:t xml:space="preserve"> increases by benthic eelgrass-dwelling </w:t>
      </w:r>
      <w:proofErr w:type="spellStart"/>
      <w:r w:rsidR="006533CE">
        <w:rPr>
          <w:rFonts w:ascii="Arial" w:eastAsia="Times New Roman" w:hAnsi="Arial" w:cs="Arial"/>
          <w:sz w:val="24"/>
          <w:szCs w:val="24"/>
          <w:lang w:val="en-US"/>
        </w:rPr>
        <w:t>caprellid</w:t>
      </w:r>
      <w:proofErr w:type="spellEnd"/>
      <w:r w:rsidR="006533CE">
        <w:rPr>
          <w:rFonts w:ascii="Arial" w:eastAsia="Times New Roman" w:hAnsi="Arial" w:cs="Arial"/>
          <w:sz w:val="24"/>
          <w:szCs w:val="24"/>
          <w:lang w:val="en-US"/>
        </w:rPr>
        <w:t xml:space="preserve"> amphipods. These increases increased similarity among plots, but each reflects a temporary increases that is expected to change over time with juvenile mortality and population dynamics. </w:t>
      </w:r>
      <w:r w:rsidR="006533CE" w:rsidRPr="00321A4E">
        <w:rPr>
          <w:rFonts w:ascii="Arial" w:eastAsia="Times New Roman" w:hAnsi="Arial" w:cs="Arial"/>
          <w:sz w:val="24"/>
          <w:szCs w:val="24"/>
          <w:lang w:val="en-US"/>
        </w:rPr>
        <w:t xml:space="preserve">Grazer taxa such as amphipods and isopods with continuous population dynamics and overlapping generations increased between May and July at all sites except NB. This latter pattern suggests some site-level factors such as food availability, seasonal warming, or reduction in predation between May and July that was then reversed in DC, CB and NB by August. Despite this variation in </w:t>
      </w:r>
      <w:proofErr w:type="spellStart"/>
      <w:r w:rsidR="006533CE" w:rsidRPr="00321A4E">
        <w:rPr>
          <w:rFonts w:ascii="Arial" w:eastAsia="Times New Roman" w:hAnsi="Arial" w:cs="Arial"/>
          <w:sz w:val="24"/>
          <w:szCs w:val="24"/>
          <w:lang w:val="en-US"/>
        </w:rPr>
        <w:t>univariate</w:t>
      </w:r>
      <w:proofErr w:type="spellEnd"/>
      <w:r w:rsidR="006533CE" w:rsidRPr="00321A4E">
        <w:rPr>
          <w:rFonts w:ascii="Arial" w:eastAsia="Times New Roman" w:hAnsi="Arial" w:cs="Arial"/>
          <w:sz w:val="24"/>
          <w:szCs w:val="24"/>
          <w:lang w:val="en-US"/>
        </w:rPr>
        <w:t xml:space="preserve"> metrics and the identities of dominant species, multivariate metrics suggested composition overall was relatively stable through time, suggesting that the differences in abundance and richness are reflecting changes in dominance (Figure 4)</w:t>
      </w:r>
      <w:r w:rsidR="006533CE">
        <w:rPr>
          <w:rFonts w:ascii="Arial" w:eastAsia="Times New Roman" w:hAnsi="Arial" w:cs="Arial"/>
          <w:sz w:val="24"/>
          <w:szCs w:val="24"/>
          <w:lang w:val="en-US"/>
        </w:rPr>
        <w:t>, consistent with observations in other systems</w:t>
      </w:r>
      <w:r w:rsidR="006533CE" w:rsidRPr="006533CE">
        <w:rPr>
          <w:rFonts w:ascii="Arial" w:eastAsia="Times New Roman" w:hAnsi="Arial" w:cs="Arial"/>
          <w:sz w:val="24"/>
          <w:szCs w:val="24"/>
          <w:lang w:val="en-US"/>
        </w:rPr>
        <w:t xml:space="preserve"> </w:t>
      </w:r>
      <w:r w:rsidR="006533CE">
        <w:rPr>
          <w:rFonts w:ascii="Arial" w:eastAsia="Times New Roman" w:hAnsi="Arial" w:cs="Arial"/>
          <w:sz w:val="24"/>
          <w:szCs w:val="24"/>
          <w:lang w:val="en-US"/>
        </w:rPr>
        <w:fldChar w:fldCharType="begin" w:fldLock="1"/>
      </w:r>
      <w:r w:rsidR="006533CE">
        <w:rPr>
          <w:rFonts w:ascii="Arial" w:eastAsia="Times New Roman" w:hAnsi="Arial" w:cs="Arial"/>
          <w:sz w:val="24"/>
          <w:szCs w:val="24"/>
          <w:lang w:val="en-US"/>
        </w:rPr>
        <w:instrText>ADDIN CSL_CITATION { "citationItems" : [ { "id" : "ITEM-1", "itemData" : { "DOI" : "10.4319/lo.2010.55.4.1499", "ISSN" : "0024-3590", "abstract" : "We characterized the seasonal and interannual variation in macrophytes, epiphytes, invertebrate herbivores, small demersal predators, and physicochemical characteristics of an eelgrass (Zostera marina) bed in Chesapeake Bay, Virginia, over 10 yr, to explore the relative importance of abiotic and biotic forcing on community composition and abundance. Our hypotheses were (1) physicochemical drivers affect community structure directly, (2) bottom-up trophic control is evidenced by positive covariance among trophic levels, (3) top-down control generates inverse patterns of abundance at adjacent trophic levels, and (4) species diversity among herbivores contributes to temporal stability. Composition and abundance of eelgrass-associated species varied strongly among seasons and years. Much of this variation correlated with temperature and salinity anomalies, and multivariate analysis grouped communities roughly by season, supporting our first hypothesis. Severe seagrass loss during the hot summer of 2005 shifted the community toward a novel composition, but community structure rebounded within a year. Evidence for trophic control was mixed: selected taxa showed patterns consistent with top-down or bottom-up control, but these patterns generally disappeared at the level of whole years and entire trophic levels. Our ability to detect trophic effects may have been limited, however, by consumer movement or changing behavioral responses to resource availability and predation. There was also little evidence that diversity stabilized total herbivore abundance. Although consumer effects on lower levels were inconsistent, the strong physicochemical forcing of community structure supports suggestions that eelgrass communities are highly vulnerable to natural and anthropogenic changes in climate and hydrography.", "author" : [ { "dropping-particle" : "", "family" : "Douglass", "given" : "J G", "non-dropping-particle" : "", "parse-names" : false, "suffix" : "" }, { "dropping-particle" : "", "family" : "France", "given" : "K E", "non-dropping-particle" : "", "parse-names" : false, "suffix" : "" }, { "dropping-particle" : "", "family" : "Richardson", "given" : "J P", "non-dropping-particle" : "", "parse-names" : false, "suffix" : "" }, { "dropping-particle" : "", "family" : "Duffy", "given" : "J E", "non-dropping-particle" : "", "parse-names" : false, "suffix" : "" } ], "container-title" : "Limnology and Oceanography", "id" : "ITEM-1", "issue" : "4", "issued" : { "date-parts" : [ [ "2010" ] ] }, "language" : "English", "note" : "ISI Document Delivery No.: 673KA\nTimes Cited: 27\nCited Reference Count: 73\nDouglass, James G. France, Kristin E. Richardson, J. Paul Duffy, J. Emmett\nOffice of the Chief Economist [95-21184, OCE-0099226, OCE 03-52343, OCE-0623874]\nWe thank John Parker, Jennifer Rhode, Kenneth Macdonald, Melanie Harris, Ruben Rios, Jessie Philpot, Mark Fitchett, Lana Lau, Molly Roggero, Amanda Spivak, Aaron Spivak, Susie Herbert, Kiara Smith, Laura Ladwig, Akwasi Cato, Breanna Korsman, Sara Grill, Timothy Montgomery, Lindsey Moore, Noah Yavit, William Tarantino, Martin Marquez, Phillip Mattich, Gabriella Blohm, Lindsey Albertson, Thomas Hill, Rachael Blake, Diana Chin, Matthew Whalen, and others for field and laboratory assistance. We also thank Kenneth Moore, Robert Orth, and the staff of the Chesapeake Bay National Estuarine Research Reserve Program for invaluable help and data sharing during the preparation of this manuscript. Finally, we thank Per-Olav Moksnes and an anonymous reviewer for help with the production of the final manuscript. This work was supported in part by grant numbers Office of the Chief Economist 95-21184, OCE-0099226, OCE 03-52343, and OCE-0623874 to J.E.D. This is Virginia Institute of Marine Science contribution 3070.\n27\n2\n44\nAmer soc limnology oceanography\nWaco", "page" : "1499-1520", "publisher-place" : "[Douglass, James G. France, Kristin E. Richardson, J. Paul Duffy, J. Emmett] Virginia Inst Marine Sci, Gloucester Point, VA 23062 USA. [Douglass, James G.] Smithsonian Marine Stn, Ft Pierce, FL USA. [France, Kristin E.] Nature Conservancy, Cent &amp; Western ", "title" : "Seasonal and interannual change in a Chesapeake Bay eelgrass community: Insights into biotic and abiotic control of community structure", "type" : "article-journal", "volume" : "55" }, "uris" : [ "http://www.mendeley.com/documents/?uuid=71e911e0-c1ce-40f5-b21e-5b3427ea3224" ] } ], "mendeley" : { "formattedCitation" : "(Douglass et al. 2010)", "plainTextFormattedCitation" : "(Douglass et al. 2010)", "previouslyFormattedCitation" : "(Douglass et al. 2010)" }, "properties" : { "noteIndex" : 0 }, "schema" : "https://github.com/citation-style-language/schema/raw/master/csl-citation.json" }</w:instrText>
      </w:r>
      <w:r w:rsidR="006533CE">
        <w:rPr>
          <w:rFonts w:ascii="Arial" w:eastAsia="Times New Roman" w:hAnsi="Arial" w:cs="Arial"/>
          <w:sz w:val="24"/>
          <w:szCs w:val="24"/>
          <w:lang w:val="en-US"/>
        </w:rPr>
        <w:fldChar w:fldCharType="separate"/>
      </w:r>
      <w:r w:rsidR="006533CE" w:rsidRPr="00954505">
        <w:rPr>
          <w:rFonts w:ascii="Arial" w:eastAsia="Times New Roman" w:hAnsi="Arial" w:cs="Arial"/>
          <w:noProof/>
          <w:sz w:val="24"/>
          <w:szCs w:val="24"/>
          <w:lang w:val="en-US"/>
        </w:rPr>
        <w:t>(Douglass et al. 2010</w:t>
      </w:r>
      <w:r w:rsidR="006533CE">
        <w:rPr>
          <w:rFonts w:ascii="Arial" w:eastAsia="Times New Roman" w:hAnsi="Arial" w:cs="Arial"/>
          <w:noProof/>
          <w:sz w:val="24"/>
          <w:szCs w:val="24"/>
          <w:lang w:val="en-US"/>
        </w:rPr>
        <w:t>,</w:t>
      </w:r>
      <w:r w:rsidR="006533CE" w:rsidRPr="006533CE">
        <w:rPr>
          <w:rFonts w:ascii="Arial" w:eastAsia="Times New Roman" w:hAnsi="Arial" w:cs="Arial"/>
          <w:noProof/>
          <w:sz w:val="24"/>
          <w:szCs w:val="24"/>
          <w:lang w:val="en-US"/>
        </w:rPr>
        <w:t xml:space="preserve"> </w:t>
      </w:r>
      <w:r w:rsidR="006533CE" w:rsidRPr="00CF3099">
        <w:rPr>
          <w:rFonts w:ascii="Arial" w:eastAsia="Times New Roman" w:hAnsi="Arial" w:cs="Arial"/>
          <w:noProof/>
          <w:sz w:val="24"/>
          <w:szCs w:val="24"/>
          <w:lang w:val="en-US"/>
        </w:rPr>
        <w:t>Thom et al. 1995</w:t>
      </w:r>
      <w:r w:rsidR="006533CE">
        <w:rPr>
          <w:rFonts w:ascii="Arial" w:eastAsia="Times New Roman" w:hAnsi="Arial" w:cs="Arial"/>
          <w:noProof/>
          <w:sz w:val="24"/>
          <w:szCs w:val="24"/>
          <w:lang w:val="en-US"/>
        </w:rPr>
        <w:t>, Best and Stachowicz 2014</w:t>
      </w:r>
      <w:r w:rsidR="006533CE" w:rsidRPr="00954505">
        <w:rPr>
          <w:rFonts w:ascii="Arial" w:eastAsia="Times New Roman" w:hAnsi="Arial" w:cs="Arial"/>
          <w:noProof/>
          <w:sz w:val="24"/>
          <w:szCs w:val="24"/>
          <w:lang w:val="en-US"/>
        </w:rPr>
        <w:t>)</w:t>
      </w:r>
      <w:r w:rsidR="006533CE">
        <w:rPr>
          <w:rFonts w:ascii="Arial" w:eastAsia="Times New Roman" w:hAnsi="Arial" w:cs="Arial"/>
          <w:sz w:val="24"/>
          <w:szCs w:val="24"/>
          <w:lang w:val="en-US"/>
        </w:rPr>
        <w:fldChar w:fldCharType="end"/>
      </w:r>
      <w:r w:rsidR="006533CE" w:rsidRPr="00321A4E">
        <w:rPr>
          <w:rFonts w:ascii="Arial" w:eastAsia="Times New Roman" w:hAnsi="Arial" w:cs="Arial"/>
          <w:sz w:val="24"/>
          <w:szCs w:val="24"/>
          <w:lang w:val="en-US"/>
        </w:rPr>
        <w:t>.</w:t>
      </w:r>
      <w:r w:rsidR="006533CE">
        <w:rPr>
          <w:rFonts w:ascii="Arial" w:eastAsia="Times New Roman" w:hAnsi="Arial" w:cs="Arial"/>
          <w:sz w:val="24"/>
          <w:szCs w:val="24"/>
          <w:lang w:val="en-US"/>
        </w:rPr>
        <w:t xml:space="preserve"> Still, the </w:t>
      </w:r>
      <w:r w:rsidR="006533CE">
        <w:rPr>
          <w:rFonts w:ascii="Arial" w:eastAsia="Times New Roman" w:hAnsi="Arial" w:cs="Arial"/>
          <w:sz w:val="24"/>
          <w:szCs w:val="24"/>
          <w:lang w:val="en-US"/>
        </w:rPr>
        <w:lastRenderedPageBreak/>
        <w:t>potential role of species interactions such as competition or predation in the temporal dynamics of these communities is not well understood.</w:t>
      </w:r>
    </w:p>
    <w:p w14:paraId="7DCD88FA" w14:textId="77777777" w:rsidR="00A820EA" w:rsidRPr="00321A4E" w:rsidRDefault="00A820EA">
      <w:pPr>
        <w:spacing w:after="0" w:line="480" w:lineRule="auto"/>
        <w:rPr>
          <w:rFonts w:ascii="Arial" w:eastAsia="Times New Roman" w:hAnsi="Arial" w:cs="Arial"/>
          <w:sz w:val="24"/>
          <w:szCs w:val="24"/>
          <w:lang w:val="en-US"/>
        </w:rPr>
      </w:pPr>
    </w:p>
    <w:p w14:paraId="510CCA44" w14:textId="77777777" w:rsidR="00A820EA" w:rsidRPr="00321A4E" w:rsidRDefault="00C4247B" w:rsidP="008F5158">
      <w:pPr>
        <w:spacing w:after="0" w:line="480" w:lineRule="auto"/>
        <w:outlineLvl w:val="0"/>
        <w:rPr>
          <w:rFonts w:ascii="Arial" w:eastAsia="Times New Roman" w:hAnsi="Arial" w:cs="Arial"/>
          <w:i/>
          <w:sz w:val="24"/>
          <w:szCs w:val="24"/>
          <w:lang w:val="en-US"/>
        </w:rPr>
      </w:pPr>
      <w:r w:rsidRPr="00321A4E">
        <w:rPr>
          <w:rFonts w:ascii="Arial" w:eastAsia="Times New Roman" w:hAnsi="Arial" w:cs="Arial"/>
          <w:i/>
          <w:sz w:val="24"/>
          <w:szCs w:val="24"/>
          <w:lang w:val="en-US"/>
        </w:rPr>
        <w:t>Conclusions</w:t>
      </w:r>
    </w:p>
    <w:p w14:paraId="32F9E693" w14:textId="3A138A26" w:rsidR="00F163B0" w:rsidRDefault="00026F7E">
      <w:pPr>
        <w:spacing w:after="0" w:line="480" w:lineRule="auto"/>
        <w:ind w:firstLine="720"/>
        <w:rPr>
          <w:ins w:id="29" w:author="Mary O'Connor" w:date="2017-02-14T11:55:00Z"/>
          <w:rFonts w:ascii="Arial" w:eastAsia="Times New Roman" w:hAnsi="Arial" w:cs="Arial"/>
          <w:color w:val="000000"/>
          <w:sz w:val="24"/>
          <w:szCs w:val="24"/>
          <w:lang w:val="en-US"/>
        </w:rPr>
      </w:pPr>
      <w:proofErr w:type="spellStart"/>
      <w:r>
        <w:rPr>
          <w:rFonts w:ascii="Arial" w:eastAsia="Times New Roman" w:hAnsi="Arial" w:cs="Arial"/>
          <w:color w:val="000000"/>
          <w:sz w:val="24"/>
          <w:szCs w:val="24"/>
          <w:lang w:val="en-US"/>
        </w:rPr>
        <w:t>Seagrass</w:t>
      </w:r>
      <w:proofErr w:type="spellEnd"/>
      <w:r>
        <w:rPr>
          <w:rFonts w:ascii="Arial" w:eastAsia="Times New Roman" w:hAnsi="Arial" w:cs="Arial"/>
          <w:color w:val="000000"/>
          <w:sz w:val="24"/>
          <w:szCs w:val="24"/>
          <w:lang w:val="en-US"/>
        </w:rPr>
        <w:t xml:space="preserve"> faunal communities are known for their high </w:t>
      </w:r>
      <w:r>
        <w:rPr>
          <w:rFonts w:ascii="Arial" w:eastAsia="Times New Roman" w:hAnsi="Arial" w:cs="Arial"/>
          <w:color w:val="000000"/>
          <w:sz w:val="24"/>
          <w:szCs w:val="24"/>
          <w:lang w:val="en-US"/>
        </w:rPr>
        <w:t xml:space="preserve">faunal </w:t>
      </w:r>
      <w:r>
        <w:rPr>
          <w:rFonts w:ascii="Arial" w:eastAsia="Times New Roman" w:hAnsi="Arial" w:cs="Arial"/>
          <w:color w:val="000000"/>
          <w:sz w:val="24"/>
          <w:szCs w:val="24"/>
          <w:lang w:val="en-US"/>
        </w:rPr>
        <w:t xml:space="preserve">diversity and productivity, and micro-scale variation in composition appears to be a critical component of this diversity. </w:t>
      </w:r>
      <w:r w:rsidR="00C4247B" w:rsidRPr="00321A4E">
        <w:rPr>
          <w:rFonts w:ascii="Arial" w:eastAsia="Times New Roman" w:hAnsi="Arial" w:cs="Arial"/>
          <w:color w:val="000000"/>
          <w:sz w:val="24"/>
          <w:szCs w:val="24"/>
          <w:lang w:val="en-US"/>
        </w:rPr>
        <w:t xml:space="preserve">Understanding spatial and temporal variation is essential to linking the abiotic and biotic features of a marine seascape to the ecosystem functions that promote biodiversity as well as secondary productivity that emerges at higher trophic levels including fish, wading birds, and marine mammals. </w:t>
      </w:r>
      <w:bookmarkStart w:id="30" w:name="_GoBack"/>
      <w:bookmarkEnd w:id="30"/>
      <w:r w:rsidRPr="00321A4E">
        <w:rPr>
          <w:rFonts w:ascii="Arial" w:eastAsia="Times New Roman" w:hAnsi="Arial" w:cs="Arial"/>
          <w:color w:val="000000"/>
          <w:sz w:val="24"/>
          <w:szCs w:val="24"/>
          <w:lang w:val="en-US"/>
        </w:rPr>
        <w:t xml:space="preserve"> </w:t>
      </w:r>
      <w:r w:rsidR="00C4247B" w:rsidRPr="00321A4E">
        <w:rPr>
          <w:rFonts w:ascii="Arial" w:eastAsia="Times New Roman" w:hAnsi="Arial" w:cs="Arial"/>
          <w:color w:val="000000"/>
          <w:sz w:val="24"/>
          <w:szCs w:val="24"/>
          <w:lang w:val="en-US"/>
        </w:rPr>
        <w:t>As anthropogenic pressure on valuable coastal ecosystems continues to accelerate</w:t>
      </w:r>
      <w:r w:rsidR="004B2909">
        <w:rPr>
          <w:rFonts w:ascii="Arial" w:eastAsia="Times New Roman" w:hAnsi="Arial" w:cs="Arial"/>
          <w:color w:val="000000"/>
          <w:sz w:val="24"/>
          <w:szCs w:val="24"/>
          <w:lang w:val="en-US"/>
        </w:rPr>
        <w:t xml:space="preserve"> at local and regional scales</w:t>
      </w:r>
      <w:r w:rsidR="00C4247B" w:rsidRPr="00321A4E">
        <w:rPr>
          <w:rFonts w:ascii="Arial" w:eastAsia="Times New Roman" w:hAnsi="Arial" w:cs="Arial"/>
          <w:color w:val="000000"/>
          <w:sz w:val="24"/>
          <w:szCs w:val="24"/>
          <w:lang w:val="en-US"/>
        </w:rPr>
        <w:t xml:space="preserve">, it is more important than ever that we develop a baseline understanding of how biodiversity in </w:t>
      </w:r>
      <w:proofErr w:type="spellStart"/>
      <w:r w:rsidR="00C4247B" w:rsidRPr="00321A4E">
        <w:rPr>
          <w:rFonts w:ascii="Arial" w:eastAsia="Times New Roman" w:hAnsi="Arial" w:cs="Arial"/>
          <w:color w:val="000000"/>
          <w:sz w:val="24"/>
          <w:szCs w:val="24"/>
          <w:lang w:val="en-US"/>
        </w:rPr>
        <w:t>seagrass</w:t>
      </w:r>
      <w:proofErr w:type="spellEnd"/>
      <w:r w:rsidR="00C4247B" w:rsidRPr="00321A4E">
        <w:rPr>
          <w:rFonts w:ascii="Arial" w:eastAsia="Times New Roman" w:hAnsi="Arial" w:cs="Arial"/>
          <w:color w:val="000000"/>
          <w:sz w:val="24"/>
          <w:szCs w:val="24"/>
          <w:lang w:val="en-US"/>
        </w:rPr>
        <w:t xml:space="preserve"> meadows is maintained across ecologically relevant scales.  </w:t>
      </w:r>
    </w:p>
    <w:p w14:paraId="2AE6429D" w14:textId="3A47E12D" w:rsidR="00A820EA" w:rsidRPr="00321A4E" w:rsidRDefault="00F163B0" w:rsidP="00F163B0">
      <w:pPr>
        <w:spacing w:after="0" w:line="480" w:lineRule="auto"/>
        <w:ind w:firstLine="720"/>
        <w:rPr>
          <w:rFonts w:ascii="Arial" w:eastAsia="Times New Roman" w:hAnsi="Arial" w:cs="Arial"/>
          <w:color w:val="000000"/>
          <w:sz w:val="24"/>
          <w:szCs w:val="24"/>
          <w:lang w:val="en-US"/>
        </w:rPr>
      </w:pPr>
      <w:r>
        <w:rPr>
          <w:rFonts w:ascii="Arial" w:eastAsia="Times New Roman" w:hAnsi="Arial" w:cs="Arial"/>
          <w:color w:val="000000"/>
          <w:sz w:val="24"/>
          <w:szCs w:val="24"/>
          <w:lang w:val="en-US"/>
        </w:rPr>
        <w:t xml:space="preserve">In </w:t>
      </w:r>
      <w:r w:rsidR="00C4247B" w:rsidRPr="00321A4E">
        <w:rPr>
          <w:rFonts w:ascii="Arial" w:eastAsia="Times New Roman" w:hAnsi="Arial" w:cs="Arial"/>
          <w:color w:val="000000"/>
          <w:sz w:val="24"/>
          <w:szCs w:val="24"/>
          <w:lang w:val="en-US"/>
        </w:rPr>
        <w:t xml:space="preserve">one of the first comprehensive assessments of eelgrass-associated biodiversity in </w:t>
      </w:r>
      <w:r w:rsidR="004B2909">
        <w:rPr>
          <w:rFonts w:ascii="Arial" w:eastAsia="Times New Roman" w:hAnsi="Arial" w:cs="Arial"/>
          <w:color w:val="000000"/>
          <w:sz w:val="24"/>
          <w:szCs w:val="24"/>
          <w:lang w:val="en-US"/>
        </w:rPr>
        <w:t>western Canada</w:t>
      </w:r>
      <w:r>
        <w:rPr>
          <w:rFonts w:ascii="Arial" w:eastAsia="Times New Roman" w:hAnsi="Arial" w:cs="Arial"/>
          <w:color w:val="000000"/>
          <w:sz w:val="24"/>
          <w:szCs w:val="24"/>
          <w:lang w:val="en-US"/>
        </w:rPr>
        <w:t>, w</w:t>
      </w:r>
      <w:r w:rsidR="00C4247B" w:rsidRPr="00321A4E">
        <w:rPr>
          <w:rFonts w:ascii="Arial" w:eastAsia="Times New Roman" w:hAnsi="Arial" w:cs="Arial"/>
          <w:color w:val="000000"/>
          <w:sz w:val="24"/>
          <w:szCs w:val="24"/>
          <w:lang w:val="en-US"/>
        </w:rPr>
        <w:t xml:space="preserve">e have shown here that species diversity and abundance vary among </w:t>
      </w:r>
      <w:proofErr w:type="spellStart"/>
      <w:r w:rsidR="00C4247B" w:rsidRPr="00321A4E">
        <w:rPr>
          <w:rFonts w:ascii="Arial" w:eastAsia="Times New Roman" w:hAnsi="Arial" w:cs="Arial"/>
          <w:color w:val="000000"/>
          <w:sz w:val="24"/>
          <w:szCs w:val="24"/>
          <w:lang w:val="en-US"/>
        </w:rPr>
        <w:t>seagrass</w:t>
      </w:r>
      <w:proofErr w:type="spellEnd"/>
      <w:r w:rsidR="00C4247B" w:rsidRPr="00321A4E">
        <w:rPr>
          <w:rFonts w:ascii="Arial" w:eastAsia="Times New Roman" w:hAnsi="Arial" w:cs="Arial"/>
          <w:color w:val="000000"/>
          <w:sz w:val="24"/>
          <w:szCs w:val="24"/>
          <w:lang w:val="en-US"/>
        </w:rPr>
        <w:t xml:space="preserve"> meadows within a region, and that the variation is not clearly predictable </w:t>
      </w:r>
      <w:r w:rsidR="00200F65">
        <w:rPr>
          <w:rFonts w:ascii="Arial" w:eastAsia="Times New Roman" w:hAnsi="Arial" w:cs="Arial"/>
          <w:color w:val="000000"/>
          <w:sz w:val="24"/>
          <w:szCs w:val="24"/>
          <w:lang w:val="en-US"/>
        </w:rPr>
        <w:t>from an</w:t>
      </w:r>
      <w:r w:rsidR="00C4247B" w:rsidRPr="00321A4E">
        <w:rPr>
          <w:rFonts w:ascii="Arial" w:eastAsia="Times New Roman" w:hAnsi="Arial" w:cs="Arial"/>
          <w:color w:val="000000"/>
          <w:sz w:val="24"/>
          <w:szCs w:val="24"/>
          <w:lang w:val="en-US"/>
        </w:rPr>
        <w:t xml:space="preserve"> estuarine gradient and related </w:t>
      </w:r>
      <w:r w:rsidR="00200F65">
        <w:rPr>
          <w:rFonts w:ascii="Arial" w:eastAsia="Times New Roman" w:hAnsi="Arial" w:cs="Arial"/>
          <w:color w:val="000000"/>
          <w:sz w:val="24"/>
          <w:szCs w:val="24"/>
          <w:lang w:val="en-US"/>
        </w:rPr>
        <w:t xml:space="preserve">biotic and abiotic </w:t>
      </w:r>
      <w:r w:rsidR="00C4247B" w:rsidRPr="00321A4E">
        <w:rPr>
          <w:rFonts w:ascii="Arial" w:eastAsia="Times New Roman" w:hAnsi="Arial" w:cs="Arial"/>
          <w:color w:val="000000"/>
          <w:sz w:val="24"/>
          <w:szCs w:val="24"/>
          <w:lang w:val="en-US"/>
        </w:rPr>
        <w:t xml:space="preserve">predictors. Although Z. marina provides relatively homogenous habitat, each </w:t>
      </w:r>
      <w:r w:rsidRPr="00B40347">
        <w:rPr>
          <w:rFonts w:ascii="Arial" w:eastAsia="Times New Roman" w:hAnsi="Arial" w:cs="Arial"/>
          <w:i/>
          <w:color w:val="000000"/>
          <w:sz w:val="24"/>
          <w:szCs w:val="24"/>
          <w:lang w:val="en-US"/>
        </w:rPr>
        <w:t>Z. marina</w:t>
      </w:r>
      <w:r w:rsidRPr="00321A4E">
        <w:rPr>
          <w:rFonts w:ascii="Arial" w:eastAsia="Times New Roman" w:hAnsi="Arial" w:cs="Arial"/>
          <w:color w:val="000000"/>
          <w:sz w:val="24"/>
          <w:szCs w:val="24"/>
          <w:lang w:val="en-US"/>
        </w:rPr>
        <w:t xml:space="preserve"> meadow</w:t>
      </w:r>
      <w:r>
        <w:rPr>
          <w:rFonts w:ascii="Arial" w:eastAsia="Times New Roman" w:hAnsi="Arial" w:cs="Arial"/>
          <w:color w:val="000000"/>
          <w:sz w:val="24"/>
          <w:szCs w:val="24"/>
          <w:lang w:val="en-US"/>
        </w:rPr>
        <w:t xml:space="preserve"> </w:t>
      </w:r>
      <w:r w:rsidR="00C4247B" w:rsidRPr="00321A4E">
        <w:rPr>
          <w:rFonts w:ascii="Arial" w:eastAsia="Times New Roman" w:hAnsi="Arial" w:cs="Arial"/>
          <w:color w:val="000000"/>
          <w:sz w:val="24"/>
          <w:szCs w:val="24"/>
          <w:lang w:val="en-US"/>
        </w:rPr>
        <w:t xml:space="preserve">appears to host a subset of </w:t>
      </w:r>
      <w:proofErr w:type="spellStart"/>
      <w:r w:rsidR="00C4247B" w:rsidRPr="00321A4E">
        <w:rPr>
          <w:rFonts w:ascii="Arial" w:eastAsia="Times New Roman" w:hAnsi="Arial" w:cs="Arial"/>
          <w:color w:val="000000"/>
          <w:sz w:val="24"/>
          <w:szCs w:val="24"/>
          <w:lang w:val="en-US"/>
        </w:rPr>
        <w:t>epifaunal</w:t>
      </w:r>
      <w:proofErr w:type="spellEnd"/>
      <w:r w:rsidR="00C4247B" w:rsidRPr="00321A4E">
        <w:rPr>
          <w:rFonts w:ascii="Arial" w:eastAsia="Times New Roman" w:hAnsi="Arial" w:cs="Arial"/>
          <w:color w:val="000000"/>
          <w:sz w:val="24"/>
          <w:szCs w:val="24"/>
          <w:lang w:val="en-US"/>
        </w:rPr>
        <w:t xml:space="preserve"> species observed in the larger region. These patterns are indicative of a </w:t>
      </w:r>
      <w:proofErr w:type="spellStart"/>
      <w:r w:rsidR="00C4247B" w:rsidRPr="00321A4E">
        <w:rPr>
          <w:rFonts w:ascii="Arial" w:eastAsia="Times New Roman" w:hAnsi="Arial" w:cs="Arial"/>
          <w:color w:val="000000"/>
          <w:sz w:val="24"/>
          <w:szCs w:val="24"/>
          <w:lang w:val="en-US"/>
        </w:rPr>
        <w:t>metacommunity</w:t>
      </w:r>
      <w:proofErr w:type="spellEnd"/>
      <w:r w:rsidR="00C4247B" w:rsidRPr="00321A4E">
        <w:rPr>
          <w:rFonts w:ascii="Arial" w:eastAsia="Times New Roman" w:hAnsi="Arial" w:cs="Arial"/>
          <w:color w:val="000000"/>
          <w:sz w:val="24"/>
          <w:szCs w:val="24"/>
          <w:lang w:val="en-US"/>
        </w:rPr>
        <w:t xml:space="preserve"> system, and suggest that processes that maintain diversity in eelgrass communities may reflect a seascape of many meadows connected through dispersal. If true, then conservation of eelgrass systems will require a network approach that preserves numerous meadows within the region. Examining </w:t>
      </w:r>
      <w:r w:rsidR="00C4247B" w:rsidRPr="00321A4E">
        <w:rPr>
          <w:rFonts w:ascii="Arial" w:eastAsia="Times New Roman" w:hAnsi="Arial" w:cs="Arial"/>
          <w:color w:val="000000"/>
          <w:sz w:val="24"/>
          <w:szCs w:val="24"/>
          <w:lang w:val="en-US"/>
        </w:rPr>
        <w:lastRenderedPageBreak/>
        <w:t xml:space="preserve">biodiversity patterns across a seascape has expanded our view of </w:t>
      </w:r>
      <w:proofErr w:type="spellStart"/>
      <w:r w:rsidR="00C4247B" w:rsidRPr="00321A4E">
        <w:rPr>
          <w:rFonts w:ascii="Arial" w:eastAsia="Times New Roman" w:hAnsi="Arial" w:cs="Arial"/>
          <w:color w:val="000000"/>
          <w:sz w:val="24"/>
          <w:szCs w:val="24"/>
          <w:lang w:val="en-US"/>
        </w:rPr>
        <w:t>seagrass</w:t>
      </w:r>
      <w:proofErr w:type="spellEnd"/>
      <w:r w:rsidR="00C4247B" w:rsidRPr="00321A4E">
        <w:rPr>
          <w:rFonts w:ascii="Arial" w:eastAsia="Times New Roman" w:hAnsi="Arial" w:cs="Arial"/>
          <w:color w:val="000000"/>
          <w:sz w:val="24"/>
          <w:szCs w:val="24"/>
          <w:lang w:val="en-US"/>
        </w:rPr>
        <w:t xml:space="preserve"> biodiversity, and additional research is required to meet the challenges of understanding how spatial turnover in diversity is related to the function and resilience of these ecosystems.</w:t>
      </w:r>
    </w:p>
    <w:p w14:paraId="6FA3D6D2" w14:textId="77777777" w:rsidR="00A820EA" w:rsidRPr="00321A4E" w:rsidRDefault="00A820EA" w:rsidP="00321A4E">
      <w:pPr>
        <w:spacing w:after="0" w:line="480" w:lineRule="auto"/>
        <w:textAlignment w:val="baseline"/>
        <w:rPr>
          <w:rFonts w:ascii="Arial" w:eastAsia="Times New Roman" w:hAnsi="Arial" w:cs="Arial"/>
          <w:color w:val="000000"/>
          <w:sz w:val="24"/>
          <w:szCs w:val="24"/>
          <w:lang w:val="en-US"/>
        </w:rPr>
      </w:pPr>
    </w:p>
    <w:p w14:paraId="7B751A64" w14:textId="00A16C64" w:rsidR="00A820EA" w:rsidRDefault="00D70D82" w:rsidP="008F5158">
      <w:pPr>
        <w:spacing w:after="0" w:line="480" w:lineRule="auto"/>
        <w:textAlignment w:val="baseline"/>
        <w:outlineLvl w:val="0"/>
        <w:rPr>
          <w:rFonts w:ascii="Arial" w:eastAsia="Times New Roman" w:hAnsi="Arial" w:cs="Arial"/>
          <w:color w:val="000000"/>
          <w:sz w:val="24"/>
          <w:szCs w:val="24"/>
          <w:lang w:val="en-US"/>
        </w:rPr>
      </w:pPr>
      <w:r>
        <w:rPr>
          <w:rFonts w:ascii="Arial" w:eastAsia="Times New Roman" w:hAnsi="Arial" w:cs="Arial"/>
          <w:color w:val="000000"/>
          <w:sz w:val="24"/>
          <w:szCs w:val="24"/>
          <w:lang w:val="en-US"/>
        </w:rPr>
        <w:t xml:space="preserve">ACKNOWLEGEMENTS </w:t>
      </w:r>
    </w:p>
    <w:p w14:paraId="01FA7685" w14:textId="77777777" w:rsidR="00D70D82" w:rsidRPr="00321A4E" w:rsidRDefault="00D70D82" w:rsidP="00D70D82">
      <w:pPr>
        <w:spacing w:after="0" w:line="480" w:lineRule="auto"/>
        <w:textAlignment w:val="baseline"/>
        <w:rPr>
          <w:rFonts w:ascii="Arial" w:eastAsia="Times New Roman" w:hAnsi="Arial" w:cs="Arial"/>
          <w:color w:val="000000"/>
          <w:sz w:val="24"/>
          <w:szCs w:val="24"/>
          <w:lang w:val="en-US"/>
        </w:rPr>
      </w:pPr>
    </w:p>
    <w:p w14:paraId="568261F1" w14:textId="77777777" w:rsidR="00A820EA" w:rsidRPr="00321A4E" w:rsidRDefault="00C4247B">
      <w:pPr>
        <w:spacing w:after="0" w:line="480" w:lineRule="auto"/>
        <w:rPr>
          <w:rFonts w:ascii="Arial" w:eastAsia="Times New Roman" w:hAnsi="Arial" w:cs="Arial"/>
          <w:color w:val="000000"/>
          <w:sz w:val="24"/>
          <w:szCs w:val="24"/>
          <w:lang w:val="en-US"/>
        </w:rPr>
      </w:pPr>
      <w:r w:rsidRPr="00321A4E">
        <w:rPr>
          <w:rFonts w:ascii="Arial" w:eastAsia="Times New Roman" w:hAnsi="Arial" w:cs="Arial"/>
          <w:sz w:val="24"/>
          <w:szCs w:val="24"/>
          <w:lang w:val="en-US"/>
        </w:rPr>
        <w:tab/>
        <w:t xml:space="preserve">We are very grateful to C. Harley, G. </w:t>
      </w:r>
      <w:proofErr w:type="spellStart"/>
      <w:r w:rsidRPr="00321A4E">
        <w:rPr>
          <w:rFonts w:ascii="Arial" w:eastAsia="Times New Roman" w:hAnsi="Arial" w:cs="Arial"/>
          <w:sz w:val="24"/>
          <w:szCs w:val="24"/>
          <w:lang w:val="en-US"/>
        </w:rPr>
        <w:t>Crutsinger</w:t>
      </w:r>
      <w:proofErr w:type="spellEnd"/>
      <w:r w:rsidRPr="00321A4E">
        <w:rPr>
          <w:rFonts w:ascii="Arial" w:eastAsia="Times New Roman" w:hAnsi="Arial" w:cs="Arial"/>
          <w:sz w:val="24"/>
          <w:szCs w:val="24"/>
          <w:lang w:val="en-US"/>
        </w:rPr>
        <w:t xml:space="preserve">, N. Sanders, J. Bernhardt, N. Caulk and A. Gonzalez for their feedback on the manuscript.  We also sincerely thank A. MacDonald, B. Harrower, K. Demes and M. Barbour for their help with statistical analyses, and S. Gray, W. Cheung, R. </w:t>
      </w:r>
      <w:proofErr w:type="spellStart"/>
      <w:r w:rsidRPr="00321A4E">
        <w:rPr>
          <w:rFonts w:ascii="Arial" w:eastAsia="Times New Roman" w:hAnsi="Arial" w:cs="Arial"/>
          <w:sz w:val="24"/>
          <w:szCs w:val="24"/>
          <w:lang w:val="en-US"/>
        </w:rPr>
        <w:t>DeGraff</w:t>
      </w:r>
      <w:proofErr w:type="spellEnd"/>
      <w:r w:rsidRPr="00321A4E">
        <w:rPr>
          <w:rFonts w:ascii="Arial" w:eastAsia="Times New Roman" w:hAnsi="Arial" w:cs="Arial"/>
          <w:sz w:val="24"/>
          <w:szCs w:val="24"/>
          <w:lang w:val="en-US"/>
        </w:rPr>
        <w:t xml:space="preserve">, S. James, J. </w:t>
      </w:r>
      <w:proofErr w:type="spellStart"/>
      <w:r w:rsidRPr="00321A4E">
        <w:rPr>
          <w:rFonts w:ascii="Arial" w:eastAsia="Times New Roman" w:hAnsi="Arial" w:cs="Arial"/>
          <w:sz w:val="24"/>
          <w:szCs w:val="24"/>
          <w:lang w:val="en-US"/>
        </w:rPr>
        <w:t>Cristiani</w:t>
      </w:r>
      <w:proofErr w:type="spellEnd"/>
      <w:r w:rsidRPr="00321A4E">
        <w:rPr>
          <w:rFonts w:ascii="Arial" w:eastAsia="Times New Roman" w:hAnsi="Arial" w:cs="Arial"/>
          <w:sz w:val="24"/>
          <w:szCs w:val="24"/>
          <w:lang w:val="en-US"/>
        </w:rPr>
        <w:t xml:space="preserve">, F. </w:t>
      </w:r>
      <w:proofErr w:type="spellStart"/>
      <w:r w:rsidRPr="00321A4E">
        <w:rPr>
          <w:rFonts w:ascii="Arial" w:eastAsia="Times New Roman" w:hAnsi="Arial" w:cs="Arial"/>
          <w:sz w:val="24"/>
          <w:szCs w:val="24"/>
          <w:lang w:val="en-US"/>
        </w:rPr>
        <w:t>Ratcliffe</w:t>
      </w:r>
      <w:proofErr w:type="spellEnd"/>
      <w:r w:rsidRPr="00321A4E">
        <w:rPr>
          <w:rFonts w:ascii="Arial" w:eastAsia="Times New Roman" w:hAnsi="Arial" w:cs="Arial"/>
          <w:sz w:val="24"/>
          <w:szCs w:val="24"/>
          <w:lang w:val="en-US"/>
        </w:rPr>
        <w:t xml:space="preserve">, K. Anderson, D. de </w:t>
      </w:r>
      <w:proofErr w:type="spellStart"/>
      <w:r w:rsidRPr="00321A4E">
        <w:rPr>
          <w:rFonts w:ascii="Arial" w:eastAsia="Times New Roman" w:hAnsi="Arial" w:cs="Arial"/>
          <w:sz w:val="24"/>
          <w:szCs w:val="24"/>
          <w:lang w:val="en-US"/>
        </w:rPr>
        <w:t>Jonge</w:t>
      </w:r>
      <w:proofErr w:type="spellEnd"/>
      <w:r w:rsidRPr="00321A4E">
        <w:rPr>
          <w:rFonts w:ascii="Arial" w:eastAsia="Times New Roman" w:hAnsi="Arial" w:cs="Arial"/>
          <w:sz w:val="24"/>
          <w:szCs w:val="24"/>
          <w:lang w:val="en-US"/>
        </w:rPr>
        <w:t>, and S. Anthony for their assistance in the field and laboratory.</w:t>
      </w:r>
      <w:r w:rsidRPr="00321A4E">
        <w:rPr>
          <w:rFonts w:ascii="Arial" w:eastAsia="Times New Roman" w:hAnsi="Arial" w:cs="Arial"/>
          <w:color w:val="000000"/>
          <w:sz w:val="24"/>
          <w:szCs w:val="24"/>
          <w:lang w:val="en-US"/>
        </w:rPr>
        <w:t xml:space="preserve">  We thank Alice </w:t>
      </w:r>
      <w:proofErr w:type="spellStart"/>
      <w:r w:rsidRPr="00321A4E">
        <w:rPr>
          <w:rFonts w:ascii="Arial" w:eastAsia="Times New Roman" w:hAnsi="Arial" w:cs="Arial"/>
          <w:color w:val="000000"/>
          <w:sz w:val="24"/>
          <w:szCs w:val="24"/>
          <w:lang w:val="en-US"/>
        </w:rPr>
        <w:t>Liou</w:t>
      </w:r>
      <w:proofErr w:type="spellEnd"/>
      <w:r w:rsidRPr="00321A4E">
        <w:rPr>
          <w:rFonts w:ascii="Arial" w:eastAsia="Times New Roman" w:hAnsi="Arial" w:cs="Arial"/>
          <w:color w:val="000000"/>
          <w:sz w:val="24"/>
          <w:szCs w:val="24"/>
          <w:lang w:val="en-US"/>
        </w:rPr>
        <w:t xml:space="preserve"> and the </w:t>
      </w:r>
      <w:proofErr w:type="spellStart"/>
      <w:r w:rsidRPr="00321A4E">
        <w:rPr>
          <w:rFonts w:ascii="Arial" w:eastAsia="Times New Roman" w:hAnsi="Arial" w:cs="Arial"/>
          <w:color w:val="000000"/>
          <w:sz w:val="24"/>
          <w:szCs w:val="24"/>
          <w:lang w:val="en-US"/>
        </w:rPr>
        <w:t>Bamfield</w:t>
      </w:r>
      <w:proofErr w:type="spellEnd"/>
      <w:r w:rsidRPr="00321A4E">
        <w:rPr>
          <w:rFonts w:ascii="Arial" w:eastAsia="Times New Roman" w:hAnsi="Arial" w:cs="Arial"/>
          <w:color w:val="000000"/>
          <w:sz w:val="24"/>
          <w:szCs w:val="24"/>
          <w:lang w:val="en-US"/>
        </w:rPr>
        <w:t xml:space="preserve"> Marine Sciences Center for their administrative support.  Financial support for this project was provided by </w:t>
      </w:r>
      <w:proofErr w:type="spellStart"/>
      <w:r w:rsidRPr="00321A4E">
        <w:rPr>
          <w:rFonts w:ascii="Arial" w:eastAsia="Times New Roman" w:hAnsi="Arial" w:cs="Arial"/>
          <w:color w:val="000000"/>
          <w:sz w:val="24"/>
          <w:szCs w:val="24"/>
          <w:lang w:val="en-US"/>
        </w:rPr>
        <w:t>Bamfield</w:t>
      </w:r>
      <w:proofErr w:type="spellEnd"/>
      <w:r w:rsidRPr="00321A4E">
        <w:rPr>
          <w:rFonts w:ascii="Arial" w:eastAsia="Times New Roman" w:hAnsi="Arial" w:cs="Arial"/>
          <w:color w:val="000000"/>
          <w:sz w:val="24"/>
          <w:szCs w:val="24"/>
          <w:lang w:val="en-US"/>
        </w:rPr>
        <w:t xml:space="preserve"> Marine Sciences Center to R.W. and M.I.O., an undergraduate research award to N.S.K. from the University of British Columbia, and an NSERC Discovery Grant and a Sloan Fellowship to M.I.O.</w:t>
      </w:r>
    </w:p>
    <w:p w14:paraId="62F43EE1" w14:textId="77777777" w:rsidR="00A820EA" w:rsidRPr="00321A4E" w:rsidRDefault="00A820EA" w:rsidP="00321A4E">
      <w:pPr>
        <w:spacing w:after="0" w:line="480" w:lineRule="auto"/>
        <w:rPr>
          <w:rFonts w:ascii="Arial" w:eastAsia="Times New Roman" w:hAnsi="Arial" w:cs="Arial"/>
          <w:sz w:val="24"/>
          <w:szCs w:val="24"/>
          <w:lang w:val="en-US"/>
        </w:rPr>
      </w:pPr>
    </w:p>
    <w:p w14:paraId="4F1D1FE5" w14:textId="77777777" w:rsidR="00A820EA" w:rsidRDefault="00C4247B" w:rsidP="00321A4E">
      <w:pPr>
        <w:spacing w:after="0" w:line="480" w:lineRule="auto"/>
        <w:outlineLvl w:val="0"/>
        <w:rPr>
          <w:rFonts w:ascii="Arial" w:eastAsia="Times New Roman" w:hAnsi="Arial" w:cs="Arial"/>
          <w:color w:val="000000"/>
          <w:sz w:val="24"/>
          <w:szCs w:val="24"/>
          <w:lang w:val="en-US"/>
        </w:rPr>
      </w:pPr>
      <w:r w:rsidRPr="00321A4E">
        <w:rPr>
          <w:rFonts w:ascii="Arial" w:eastAsia="Times New Roman" w:hAnsi="Arial" w:cs="Arial"/>
          <w:color w:val="000000"/>
          <w:sz w:val="24"/>
          <w:szCs w:val="24"/>
          <w:lang w:val="en-US"/>
        </w:rPr>
        <w:t>LITERATURE CITED</w:t>
      </w:r>
    </w:p>
    <w:p w14:paraId="2175CA6A" w14:textId="77777777" w:rsidR="00486653" w:rsidRPr="00321A4E" w:rsidRDefault="00486653" w:rsidP="00321A4E">
      <w:pPr>
        <w:spacing w:after="0" w:line="480" w:lineRule="auto"/>
        <w:outlineLvl w:val="0"/>
        <w:rPr>
          <w:rFonts w:ascii="Arial" w:eastAsia="Times New Roman" w:hAnsi="Arial" w:cs="Arial"/>
          <w:color w:val="000000"/>
          <w:sz w:val="24"/>
          <w:szCs w:val="24"/>
          <w:lang w:val="en-US"/>
        </w:rPr>
      </w:pPr>
    </w:p>
    <w:p w14:paraId="411194CB" w14:textId="31AA6F6A" w:rsidR="00B353E7" w:rsidRPr="00B353E7" w:rsidRDefault="00FF5C15" w:rsidP="00B353E7">
      <w:pPr>
        <w:widowControl w:val="0"/>
        <w:autoSpaceDE w:val="0"/>
        <w:autoSpaceDN w:val="0"/>
        <w:adjustRightInd w:val="0"/>
        <w:spacing w:after="0" w:line="480" w:lineRule="auto"/>
        <w:ind w:left="480" w:hanging="480"/>
        <w:rPr>
          <w:rFonts w:ascii="Arial" w:eastAsia="Times New Roman" w:hAnsi="Arial" w:cs="Arial"/>
          <w:noProof/>
          <w:sz w:val="24"/>
        </w:rPr>
      </w:pPr>
      <w:r>
        <w:rPr>
          <w:rFonts w:ascii="Arial" w:eastAsia="Times New Roman" w:hAnsi="Arial" w:cs="Arial"/>
          <w:color w:val="000000"/>
          <w:sz w:val="24"/>
          <w:szCs w:val="24"/>
          <w:lang w:val="en-US"/>
        </w:rPr>
        <w:fldChar w:fldCharType="begin" w:fldLock="1"/>
      </w:r>
      <w:r>
        <w:rPr>
          <w:rFonts w:ascii="Arial" w:eastAsia="Times New Roman" w:hAnsi="Arial" w:cs="Arial"/>
          <w:color w:val="000000"/>
          <w:sz w:val="24"/>
          <w:szCs w:val="24"/>
          <w:lang w:val="en-US"/>
        </w:rPr>
        <w:instrText xml:space="preserve">ADDIN Mendeley Bibliography CSL_BIBLIOGRAPHY </w:instrText>
      </w:r>
      <w:r>
        <w:rPr>
          <w:rFonts w:ascii="Arial" w:eastAsia="Times New Roman" w:hAnsi="Arial" w:cs="Arial"/>
          <w:color w:val="000000"/>
          <w:sz w:val="24"/>
          <w:szCs w:val="24"/>
          <w:lang w:val="en-US"/>
        </w:rPr>
        <w:fldChar w:fldCharType="separate"/>
      </w:r>
      <w:r w:rsidR="00B353E7" w:rsidRPr="00B353E7">
        <w:rPr>
          <w:rFonts w:ascii="Arial" w:eastAsia="Times New Roman" w:hAnsi="Arial" w:cs="Arial"/>
          <w:noProof/>
          <w:sz w:val="24"/>
        </w:rPr>
        <w:t xml:space="preserve">Anderson, M. J., T. O. Crist, J. M. Chase, M. Vellend, B. D. Inouye, A. L. Freestone, N. J. Sanders, H. V Cornell, L. S. Comita, K. F. Davies, S. P. Harrison, N. J. B. Kraft, J. C. Stegen, and N. G. Swenson. 2011. Navigating the multiple meanings of beta </w:t>
      </w:r>
      <w:r w:rsidR="00B353E7" w:rsidRPr="00B353E7">
        <w:rPr>
          <w:rFonts w:ascii="Arial" w:eastAsia="Times New Roman" w:hAnsi="Arial" w:cs="Arial"/>
          <w:noProof/>
          <w:sz w:val="24"/>
        </w:rPr>
        <w:lastRenderedPageBreak/>
        <w:t>diversity: a roadmap for the practicing ecologist. Ecology Letters 14:19–28.</w:t>
      </w:r>
    </w:p>
    <w:p w14:paraId="5A86168C" w14:textId="77777777" w:rsidR="00B353E7" w:rsidRPr="00B353E7" w:rsidRDefault="00B353E7" w:rsidP="00B353E7">
      <w:pPr>
        <w:widowControl w:val="0"/>
        <w:autoSpaceDE w:val="0"/>
        <w:autoSpaceDN w:val="0"/>
        <w:adjustRightInd w:val="0"/>
        <w:spacing w:after="0" w:line="480" w:lineRule="auto"/>
        <w:ind w:left="480" w:hanging="480"/>
        <w:rPr>
          <w:rFonts w:ascii="Arial" w:eastAsia="Times New Roman" w:hAnsi="Arial" w:cs="Arial"/>
          <w:noProof/>
          <w:sz w:val="24"/>
        </w:rPr>
      </w:pPr>
      <w:r w:rsidRPr="00B353E7">
        <w:rPr>
          <w:rFonts w:ascii="Arial" w:eastAsia="Times New Roman" w:hAnsi="Arial" w:cs="Arial"/>
          <w:noProof/>
          <w:sz w:val="24"/>
        </w:rPr>
        <w:t>Barnes, R. S. K. 2013. Distribution patterns of macrobenthic biodiversity in the intertidal seagrass beds of an estuarine system, and their conservation significance. Biodiversity and Conservation 22:357–372.</w:t>
      </w:r>
    </w:p>
    <w:p w14:paraId="651BDACA" w14:textId="77777777" w:rsidR="00B353E7" w:rsidRPr="00B353E7" w:rsidRDefault="00B353E7" w:rsidP="00B353E7">
      <w:pPr>
        <w:widowControl w:val="0"/>
        <w:autoSpaceDE w:val="0"/>
        <w:autoSpaceDN w:val="0"/>
        <w:adjustRightInd w:val="0"/>
        <w:spacing w:after="0" w:line="480" w:lineRule="auto"/>
        <w:ind w:left="480" w:hanging="480"/>
        <w:rPr>
          <w:rFonts w:ascii="Arial" w:eastAsia="Times New Roman" w:hAnsi="Arial" w:cs="Arial"/>
          <w:noProof/>
          <w:sz w:val="24"/>
        </w:rPr>
      </w:pPr>
      <w:r w:rsidRPr="00B353E7">
        <w:rPr>
          <w:rFonts w:ascii="Arial" w:eastAsia="Times New Roman" w:hAnsi="Arial" w:cs="Arial"/>
          <w:noProof/>
          <w:sz w:val="24"/>
        </w:rPr>
        <w:t>Barnes, R. S. K., and M. D. F. Ellwood. 2012. Spatial variation in the macrobenthic assemblages of intertidal seagrass along the long axis of an estuary. Estuarine Coastal and Shelf Science 112:173–182.</w:t>
      </w:r>
    </w:p>
    <w:p w14:paraId="78A560BB" w14:textId="77777777" w:rsidR="00B353E7" w:rsidRPr="00B353E7" w:rsidRDefault="00B353E7" w:rsidP="00B353E7">
      <w:pPr>
        <w:widowControl w:val="0"/>
        <w:autoSpaceDE w:val="0"/>
        <w:autoSpaceDN w:val="0"/>
        <w:adjustRightInd w:val="0"/>
        <w:spacing w:after="0" w:line="480" w:lineRule="auto"/>
        <w:ind w:left="480" w:hanging="480"/>
        <w:rPr>
          <w:rFonts w:ascii="Arial" w:eastAsia="Times New Roman" w:hAnsi="Arial" w:cs="Arial"/>
          <w:noProof/>
          <w:sz w:val="24"/>
        </w:rPr>
      </w:pPr>
      <w:r w:rsidRPr="00B353E7">
        <w:rPr>
          <w:rFonts w:ascii="Arial" w:eastAsia="Times New Roman" w:hAnsi="Arial" w:cs="Arial"/>
          <w:noProof/>
          <w:sz w:val="24"/>
        </w:rPr>
        <w:t>Best, R. J., and J. J. Stachowicz. 2014. Phenotypic and phylogenetic evidence for the role of food and habitat in the assembly of communities of marine amphipods. Ecology 95:775–786.</w:t>
      </w:r>
    </w:p>
    <w:p w14:paraId="7B7CCE9B" w14:textId="77777777" w:rsidR="00B353E7" w:rsidRPr="00B353E7" w:rsidRDefault="00B353E7" w:rsidP="00B353E7">
      <w:pPr>
        <w:widowControl w:val="0"/>
        <w:autoSpaceDE w:val="0"/>
        <w:autoSpaceDN w:val="0"/>
        <w:adjustRightInd w:val="0"/>
        <w:spacing w:after="0" w:line="480" w:lineRule="auto"/>
        <w:ind w:left="480" w:hanging="480"/>
        <w:rPr>
          <w:rFonts w:ascii="Arial" w:eastAsia="Times New Roman" w:hAnsi="Arial" w:cs="Arial"/>
          <w:noProof/>
          <w:sz w:val="24"/>
        </w:rPr>
      </w:pPr>
      <w:r w:rsidRPr="00B353E7">
        <w:rPr>
          <w:rFonts w:ascii="Arial" w:eastAsia="Times New Roman" w:hAnsi="Arial" w:cs="Arial"/>
          <w:noProof/>
          <w:sz w:val="24"/>
        </w:rPr>
        <w:t>Borg, J. A., A. A. Rowden, M. J. Attrill, P. J. Schembri, and M. B. Jones. 2010. Spatial variation in the composition of motile macroinvertebrate assemblages associated with two bed types of the seagrass Posidonia oceanica. Marine Ecology Progress Series 406:91–104.</w:t>
      </w:r>
    </w:p>
    <w:p w14:paraId="7E0F0711" w14:textId="77777777" w:rsidR="00B353E7" w:rsidRPr="00B353E7" w:rsidRDefault="00B353E7" w:rsidP="00B353E7">
      <w:pPr>
        <w:widowControl w:val="0"/>
        <w:autoSpaceDE w:val="0"/>
        <w:autoSpaceDN w:val="0"/>
        <w:adjustRightInd w:val="0"/>
        <w:spacing w:after="0" w:line="480" w:lineRule="auto"/>
        <w:ind w:left="480" w:hanging="480"/>
        <w:rPr>
          <w:rFonts w:ascii="Arial" w:eastAsia="Times New Roman" w:hAnsi="Arial" w:cs="Arial"/>
          <w:noProof/>
          <w:sz w:val="24"/>
        </w:rPr>
      </w:pPr>
      <w:r w:rsidRPr="00B353E7">
        <w:rPr>
          <w:rFonts w:ascii="Arial" w:eastAsia="Times New Roman" w:hAnsi="Arial" w:cs="Arial"/>
          <w:noProof/>
          <w:sz w:val="24"/>
        </w:rPr>
        <w:t>Boström, C., S. Baden, A. C. Bockelmann, K. Dromph, S. Fredriksen, C. Gustafsson, D. Krause-Jensen, T. Moller, S. L. Nielsen, B. Olesen, J. Olsen, L. Pihl, and E. Rinde. 2014. Distribution, structure and function of Nordic eelgrass (Zostera marina) ecosystems: implications for coastal management and conservation. Aquatic Conservation-Marine and Freshwater Ecosystems 24:410–434.</w:t>
      </w:r>
    </w:p>
    <w:p w14:paraId="218F13A2" w14:textId="77777777" w:rsidR="00B353E7" w:rsidRPr="00B353E7" w:rsidRDefault="00B353E7" w:rsidP="00B353E7">
      <w:pPr>
        <w:widowControl w:val="0"/>
        <w:autoSpaceDE w:val="0"/>
        <w:autoSpaceDN w:val="0"/>
        <w:adjustRightInd w:val="0"/>
        <w:spacing w:after="0" w:line="480" w:lineRule="auto"/>
        <w:ind w:left="480" w:hanging="480"/>
        <w:rPr>
          <w:rFonts w:ascii="Arial" w:eastAsia="Times New Roman" w:hAnsi="Arial" w:cs="Arial"/>
          <w:noProof/>
          <w:sz w:val="24"/>
        </w:rPr>
      </w:pPr>
      <w:r w:rsidRPr="00B353E7">
        <w:rPr>
          <w:rFonts w:ascii="Arial" w:eastAsia="Times New Roman" w:hAnsi="Arial" w:cs="Arial"/>
          <w:noProof/>
          <w:sz w:val="24"/>
        </w:rPr>
        <w:t>Boström, C., K. O’Brien, C. Roos, and J. Ekebom. 2006. Environmental variables explaining structural and functional diversity of seagrass macrofauna in an archipelago landscape. Journal of Experimental Marine Biology and Ecology 335:52–73.</w:t>
      </w:r>
    </w:p>
    <w:p w14:paraId="08F0FC74" w14:textId="77777777" w:rsidR="00B353E7" w:rsidRPr="00B353E7" w:rsidRDefault="00B353E7" w:rsidP="00B353E7">
      <w:pPr>
        <w:widowControl w:val="0"/>
        <w:autoSpaceDE w:val="0"/>
        <w:autoSpaceDN w:val="0"/>
        <w:adjustRightInd w:val="0"/>
        <w:spacing w:after="0" w:line="480" w:lineRule="auto"/>
        <w:ind w:left="480" w:hanging="480"/>
        <w:rPr>
          <w:rFonts w:ascii="Arial" w:eastAsia="Times New Roman" w:hAnsi="Arial" w:cs="Arial"/>
          <w:noProof/>
          <w:sz w:val="24"/>
        </w:rPr>
      </w:pPr>
      <w:r w:rsidRPr="00B353E7">
        <w:rPr>
          <w:rFonts w:ascii="Arial" w:eastAsia="Times New Roman" w:hAnsi="Arial" w:cs="Arial"/>
          <w:noProof/>
          <w:sz w:val="24"/>
        </w:rPr>
        <w:lastRenderedPageBreak/>
        <w:t>Burnham, K. P., and D. R. Anderson. 2003. Model selection and multimodel inference: a practical information-theoretic approach. Springer Science &amp; Business Media.</w:t>
      </w:r>
    </w:p>
    <w:p w14:paraId="2011B660" w14:textId="77777777" w:rsidR="00B353E7" w:rsidRPr="00B353E7" w:rsidRDefault="00B353E7" w:rsidP="00B353E7">
      <w:pPr>
        <w:widowControl w:val="0"/>
        <w:autoSpaceDE w:val="0"/>
        <w:autoSpaceDN w:val="0"/>
        <w:adjustRightInd w:val="0"/>
        <w:spacing w:after="0" w:line="480" w:lineRule="auto"/>
        <w:ind w:left="480" w:hanging="480"/>
        <w:rPr>
          <w:rFonts w:ascii="Arial" w:eastAsia="Times New Roman" w:hAnsi="Arial" w:cs="Arial"/>
          <w:noProof/>
          <w:sz w:val="24"/>
        </w:rPr>
      </w:pPr>
      <w:r w:rsidRPr="00B353E7">
        <w:rPr>
          <w:rFonts w:ascii="Arial" w:eastAsia="Times New Roman" w:hAnsi="Arial" w:cs="Arial"/>
          <w:noProof/>
          <w:sz w:val="24"/>
        </w:rPr>
        <w:t>Carr, L. A., K. E. Boyer, and A. J. Brooks. 2011. Spatial patterns of epifaunal communities in San Francisco Bay eelgrass (Zostera marina) beds. Marine Ecology-an Evolutionary Perspective 32:88–103.</w:t>
      </w:r>
    </w:p>
    <w:p w14:paraId="628E383F" w14:textId="77777777" w:rsidR="00B353E7" w:rsidRPr="00B353E7" w:rsidRDefault="00B353E7" w:rsidP="00B353E7">
      <w:pPr>
        <w:widowControl w:val="0"/>
        <w:autoSpaceDE w:val="0"/>
        <w:autoSpaceDN w:val="0"/>
        <w:adjustRightInd w:val="0"/>
        <w:spacing w:after="0" w:line="480" w:lineRule="auto"/>
        <w:ind w:left="480" w:hanging="480"/>
        <w:rPr>
          <w:rFonts w:ascii="Arial" w:eastAsia="Times New Roman" w:hAnsi="Arial" w:cs="Arial"/>
          <w:noProof/>
          <w:sz w:val="24"/>
        </w:rPr>
      </w:pPr>
      <w:r w:rsidRPr="00B353E7">
        <w:rPr>
          <w:rFonts w:ascii="Arial" w:eastAsia="Times New Roman" w:hAnsi="Arial" w:cs="Arial"/>
          <w:noProof/>
          <w:sz w:val="24"/>
        </w:rPr>
        <w:t>Chase, J. M., N. J. B. Kraft, K. G. Smith, M. Vellend, and B. D. Inouye. 2011. Using null models to disentangle variation in community dissimilarity from variation in α-diversity. Ecosphere 2:art24.</w:t>
      </w:r>
    </w:p>
    <w:p w14:paraId="0510ABA5" w14:textId="77777777" w:rsidR="00B353E7" w:rsidRPr="00B353E7" w:rsidRDefault="00B353E7" w:rsidP="00B353E7">
      <w:pPr>
        <w:widowControl w:val="0"/>
        <w:autoSpaceDE w:val="0"/>
        <w:autoSpaceDN w:val="0"/>
        <w:adjustRightInd w:val="0"/>
        <w:spacing w:after="0" w:line="480" w:lineRule="auto"/>
        <w:ind w:left="480" w:hanging="480"/>
        <w:rPr>
          <w:rFonts w:ascii="Arial" w:eastAsia="Times New Roman" w:hAnsi="Arial" w:cs="Arial"/>
          <w:noProof/>
          <w:sz w:val="24"/>
        </w:rPr>
      </w:pPr>
      <w:r w:rsidRPr="00B353E7">
        <w:rPr>
          <w:rFonts w:ascii="Arial" w:eastAsia="Times New Roman" w:hAnsi="Arial" w:cs="Arial"/>
          <w:noProof/>
          <w:sz w:val="24"/>
        </w:rPr>
        <w:t>Chase, J. M., and J. A. Myers. 2011. Disentangling the importance of ecological niches from stochastic processes across scales. Philosophical Transactions of the Royal Society B-Biological Sciences 366:2351–2363.</w:t>
      </w:r>
    </w:p>
    <w:p w14:paraId="6B959BDA" w14:textId="77777777" w:rsidR="00B353E7" w:rsidRPr="00B353E7" w:rsidRDefault="00B353E7" w:rsidP="00B353E7">
      <w:pPr>
        <w:widowControl w:val="0"/>
        <w:autoSpaceDE w:val="0"/>
        <w:autoSpaceDN w:val="0"/>
        <w:adjustRightInd w:val="0"/>
        <w:spacing w:after="0" w:line="480" w:lineRule="auto"/>
        <w:ind w:left="480" w:hanging="480"/>
        <w:rPr>
          <w:rFonts w:ascii="Arial" w:eastAsia="Times New Roman" w:hAnsi="Arial" w:cs="Arial"/>
          <w:noProof/>
          <w:sz w:val="24"/>
        </w:rPr>
      </w:pPr>
      <w:r w:rsidRPr="00B353E7">
        <w:rPr>
          <w:rFonts w:ascii="Arial" w:eastAsia="Times New Roman" w:hAnsi="Arial" w:cs="Arial"/>
          <w:noProof/>
          <w:sz w:val="24"/>
        </w:rPr>
        <w:t>Crist, T. O., and J. A. Veech. 2006. Additive partitioning of rarefaction curves and species-area relationships: unifying alpha-, beta- and gamma-diversity with sample size and habitat area. Ecology Letters 9:923–932.</w:t>
      </w:r>
    </w:p>
    <w:p w14:paraId="6588DBE6" w14:textId="77777777" w:rsidR="00B353E7" w:rsidRPr="00B353E7" w:rsidRDefault="00B353E7" w:rsidP="00B353E7">
      <w:pPr>
        <w:widowControl w:val="0"/>
        <w:autoSpaceDE w:val="0"/>
        <w:autoSpaceDN w:val="0"/>
        <w:adjustRightInd w:val="0"/>
        <w:spacing w:after="0" w:line="480" w:lineRule="auto"/>
        <w:ind w:left="480" w:hanging="480"/>
        <w:rPr>
          <w:rFonts w:ascii="Arial" w:eastAsia="Times New Roman" w:hAnsi="Arial" w:cs="Arial"/>
          <w:noProof/>
          <w:sz w:val="24"/>
        </w:rPr>
      </w:pPr>
      <w:r w:rsidRPr="00B353E7">
        <w:rPr>
          <w:rFonts w:ascii="Arial" w:eastAsia="Times New Roman" w:hAnsi="Arial" w:cs="Arial"/>
          <w:noProof/>
          <w:sz w:val="24"/>
        </w:rPr>
        <w:t>Dallas, T. 2014. metacom: an R package for the analysis of metacommunity structure. Ecography 37:402–405.</w:t>
      </w:r>
    </w:p>
    <w:p w14:paraId="4E69015D" w14:textId="77777777" w:rsidR="00B353E7" w:rsidRPr="00B353E7" w:rsidRDefault="00B353E7" w:rsidP="00B353E7">
      <w:pPr>
        <w:widowControl w:val="0"/>
        <w:autoSpaceDE w:val="0"/>
        <w:autoSpaceDN w:val="0"/>
        <w:adjustRightInd w:val="0"/>
        <w:spacing w:after="0" w:line="480" w:lineRule="auto"/>
        <w:ind w:left="480" w:hanging="480"/>
        <w:rPr>
          <w:rFonts w:ascii="Arial" w:eastAsia="Times New Roman" w:hAnsi="Arial" w:cs="Arial"/>
          <w:noProof/>
          <w:sz w:val="24"/>
        </w:rPr>
      </w:pPr>
      <w:r w:rsidRPr="00B353E7">
        <w:rPr>
          <w:rFonts w:ascii="Arial" w:eastAsia="Times New Roman" w:hAnsi="Arial" w:cs="Arial"/>
          <w:noProof/>
          <w:sz w:val="24"/>
        </w:rPr>
        <w:t>Dauby, G., and O. J. Hardy. 2012. Sampled-based estimation of diversity sensu stricto by transforming Hurlbert diversities into effective number of species. Ecography 35:661–672.</w:t>
      </w:r>
    </w:p>
    <w:p w14:paraId="2D661B76" w14:textId="77777777" w:rsidR="00B353E7" w:rsidRPr="00B353E7" w:rsidRDefault="00B353E7" w:rsidP="00B353E7">
      <w:pPr>
        <w:widowControl w:val="0"/>
        <w:autoSpaceDE w:val="0"/>
        <w:autoSpaceDN w:val="0"/>
        <w:adjustRightInd w:val="0"/>
        <w:spacing w:after="0" w:line="480" w:lineRule="auto"/>
        <w:ind w:left="480" w:hanging="480"/>
        <w:rPr>
          <w:rFonts w:ascii="Arial" w:eastAsia="Times New Roman" w:hAnsi="Arial" w:cs="Arial"/>
          <w:noProof/>
          <w:sz w:val="24"/>
        </w:rPr>
      </w:pPr>
      <w:r w:rsidRPr="00B353E7">
        <w:rPr>
          <w:rFonts w:ascii="Arial" w:eastAsia="Times New Roman" w:hAnsi="Arial" w:cs="Arial"/>
          <w:noProof/>
          <w:sz w:val="24"/>
        </w:rPr>
        <w:t>DeTroch, M., F. Fiers, and M. Vincx. 2001. Alpha and beta diversity of harpacticoid copepods in a tropical seagrass bed: the relation between diversity and species’ range size distribution. Marine Ecology Progress Series 215:225–236.</w:t>
      </w:r>
    </w:p>
    <w:p w14:paraId="41384D11" w14:textId="77777777" w:rsidR="00B353E7" w:rsidRPr="00B353E7" w:rsidRDefault="00B353E7" w:rsidP="00B353E7">
      <w:pPr>
        <w:widowControl w:val="0"/>
        <w:autoSpaceDE w:val="0"/>
        <w:autoSpaceDN w:val="0"/>
        <w:adjustRightInd w:val="0"/>
        <w:spacing w:after="0" w:line="480" w:lineRule="auto"/>
        <w:ind w:left="480" w:hanging="480"/>
        <w:rPr>
          <w:rFonts w:ascii="Arial" w:eastAsia="Times New Roman" w:hAnsi="Arial" w:cs="Arial"/>
          <w:noProof/>
          <w:sz w:val="24"/>
        </w:rPr>
      </w:pPr>
      <w:r w:rsidRPr="00B353E7">
        <w:rPr>
          <w:rFonts w:ascii="Arial" w:eastAsia="Times New Roman" w:hAnsi="Arial" w:cs="Arial"/>
          <w:noProof/>
          <w:sz w:val="24"/>
        </w:rPr>
        <w:t xml:space="preserve">DeTroch, M., F. Fiers, and M. Vincx. 2003. Niche segregation and habitat specialisation </w:t>
      </w:r>
      <w:r w:rsidRPr="00B353E7">
        <w:rPr>
          <w:rFonts w:ascii="Arial" w:eastAsia="Times New Roman" w:hAnsi="Arial" w:cs="Arial"/>
          <w:noProof/>
          <w:sz w:val="24"/>
        </w:rPr>
        <w:lastRenderedPageBreak/>
        <w:t>of harpacticoid copepods in a tropical seagrass bed. Marine Biology 142:345–355.</w:t>
      </w:r>
    </w:p>
    <w:p w14:paraId="27F15ECB" w14:textId="77777777" w:rsidR="00B353E7" w:rsidRPr="00B353E7" w:rsidRDefault="00B353E7" w:rsidP="00B353E7">
      <w:pPr>
        <w:widowControl w:val="0"/>
        <w:autoSpaceDE w:val="0"/>
        <w:autoSpaceDN w:val="0"/>
        <w:adjustRightInd w:val="0"/>
        <w:spacing w:after="0" w:line="480" w:lineRule="auto"/>
        <w:ind w:left="480" w:hanging="480"/>
        <w:rPr>
          <w:rFonts w:ascii="Arial" w:eastAsia="Times New Roman" w:hAnsi="Arial" w:cs="Arial"/>
          <w:noProof/>
          <w:sz w:val="24"/>
        </w:rPr>
      </w:pPr>
      <w:r w:rsidRPr="00B353E7">
        <w:rPr>
          <w:rFonts w:ascii="Arial" w:eastAsia="Times New Roman" w:hAnsi="Arial" w:cs="Arial"/>
          <w:noProof/>
          <w:sz w:val="24"/>
        </w:rPr>
        <w:t>Douglass, J. G., K. E. France, J. P. Richardson, and J. E. Duffy. 2010. Seasonal and interannual change in a Chesapeake Bay eelgrass community: Insights into biotic and abiotic control of community structure. Limnology and Oceanography 55:1499–1520.</w:t>
      </w:r>
    </w:p>
    <w:p w14:paraId="71CE4E83" w14:textId="77777777" w:rsidR="00B353E7" w:rsidRPr="00B353E7" w:rsidRDefault="00B353E7" w:rsidP="00B353E7">
      <w:pPr>
        <w:widowControl w:val="0"/>
        <w:autoSpaceDE w:val="0"/>
        <w:autoSpaceDN w:val="0"/>
        <w:adjustRightInd w:val="0"/>
        <w:spacing w:after="0" w:line="480" w:lineRule="auto"/>
        <w:ind w:left="480" w:hanging="480"/>
        <w:rPr>
          <w:rFonts w:ascii="Arial" w:eastAsia="Times New Roman" w:hAnsi="Arial" w:cs="Arial"/>
          <w:noProof/>
          <w:sz w:val="24"/>
        </w:rPr>
      </w:pPr>
      <w:r w:rsidRPr="00B353E7">
        <w:rPr>
          <w:rFonts w:ascii="Arial" w:eastAsia="Times New Roman" w:hAnsi="Arial" w:cs="Arial"/>
          <w:noProof/>
          <w:sz w:val="24"/>
        </w:rPr>
        <w:t>Duarte, C. M. 2002. The future of seagrass meadows. Environmental Conservation 29:192–206.</w:t>
      </w:r>
    </w:p>
    <w:p w14:paraId="12A6DD58" w14:textId="77777777" w:rsidR="00B353E7" w:rsidRPr="00B353E7" w:rsidRDefault="00B353E7" w:rsidP="00B353E7">
      <w:pPr>
        <w:widowControl w:val="0"/>
        <w:autoSpaceDE w:val="0"/>
        <w:autoSpaceDN w:val="0"/>
        <w:adjustRightInd w:val="0"/>
        <w:spacing w:after="0" w:line="480" w:lineRule="auto"/>
        <w:ind w:left="480" w:hanging="480"/>
        <w:rPr>
          <w:rFonts w:ascii="Arial" w:eastAsia="Times New Roman" w:hAnsi="Arial" w:cs="Arial"/>
          <w:noProof/>
          <w:sz w:val="24"/>
        </w:rPr>
      </w:pPr>
      <w:r w:rsidRPr="00B353E7">
        <w:rPr>
          <w:rFonts w:ascii="Arial" w:eastAsia="Times New Roman" w:hAnsi="Arial" w:cs="Arial"/>
          <w:noProof/>
          <w:sz w:val="24"/>
        </w:rPr>
        <w:t>Duffy, J. E., P. L. Reynolds, C. Boström, J. A. Coyer, M. Cusson, S. Donadi, J. G. Douglass, J. S. Eklof, A. H. Engelen, B. K. Eriksson, S. Fredriksen, L. Gamfeldt, C. Gustafsson, G. Hoarau, M. Hori, K. Hovel, K. Iken, J. S. Lefcheck, P. O. Moksnes, M. Nakaoka, M. I. O’Connor, J. L. Olsen, J. P. Richardson, J. L. Ruesink, E. E. Sotka, J. Thormar, M. A. Whalen, and J. J. Stachowicz. 2015. Biodiversity mediates top-down control in eelgrass ecosystems: a global comparative-experimental approach. Ecology Letters 18:696–705.</w:t>
      </w:r>
    </w:p>
    <w:p w14:paraId="26864639" w14:textId="77777777" w:rsidR="00B353E7" w:rsidRPr="00B353E7" w:rsidRDefault="00B353E7" w:rsidP="00B353E7">
      <w:pPr>
        <w:widowControl w:val="0"/>
        <w:autoSpaceDE w:val="0"/>
        <w:autoSpaceDN w:val="0"/>
        <w:adjustRightInd w:val="0"/>
        <w:spacing w:after="0" w:line="480" w:lineRule="auto"/>
        <w:ind w:left="480" w:hanging="480"/>
        <w:rPr>
          <w:rFonts w:ascii="Arial" w:eastAsia="Times New Roman" w:hAnsi="Arial" w:cs="Arial"/>
          <w:noProof/>
          <w:sz w:val="24"/>
        </w:rPr>
      </w:pPr>
      <w:r w:rsidRPr="00B353E7">
        <w:rPr>
          <w:rFonts w:ascii="Arial" w:eastAsia="Times New Roman" w:hAnsi="Arial" w:cs="Arial"/>
          <w:noProof/>
          <w:sz w:val="24"/>
        </w:rPr>
        <w:t>Gaston, K. J. 2000. Global patterns in biodiversity. Nature 405:220–227.</w:t>
      </w:r>
    </w:p>
    <w:p w14:paraId="0840B69A" w14:textId="77777777" w:rsidR="00B353E7" w:rsidRPr="00B353E7" w:rsidRDefault="00B353E7" w:rsidP="00B353E7">
      <w:pPr>
        <w:widowControl w:val="0"/>
        <w:autoSpaceDE w:val="0"/>
        <w:autoSpaceDN w:val="0"/>
        <w:adjustRightInd w:val="0"/>
        <w:spacing w:after="0" w:line="480" w:lineRule="auto"/>
        <w:ind w:left="480" w:hanging="480"/>
        <w:rPr>
          <w:rFonts w:ascii="Arial" w:eastAsia="Times New Roman" w:hAnsi="Arial" w:cs="Arial"/>
          <w:noProof/>
          <w:sz w:val="24"/>
        </w:rPr>
      </w:pPr>
      <w:r w:rsidRPr="00B353E7">
        <w:rPr>
          <w:rFonts w:ascii="Arial" w:eastAsia="Times New Roman" w:hAnsi="Arial" w:cs="Arial"/>
          <w:noProof/>
          <w:sz w:val="24"/>
        </w:rPr>
        <w:t>Gotelli, N. J., and R. K. Colwell. 2011. Estimating species richness. Biological diversity: frontiers in measurement and assessment 12:39–54.</w:t>
      </w:r>
    </w:p>
    <w:p w14:paraId="35A9E6C5" w14:textId="77777777" w:rsidR="00B353E7" w:rsidRPr="00B353E7" w:rsidRDefault="00B353E7" w:rsidP="00B353E7">
      <w:pPr>
        <w:widowControl w:val="0"/>
        <w:autoSpaceDE w:val="0"/>
        <w:autoSpaceDN w:val="0"/>
        <w:adjustRightInd w:val="0"/>
        <w:spacing w:after="0" w:line="480" w:lineRule="auto"/>
        <w:ind w:left="480" w:hanging="480"/>
        <w:rPr>
          <w:rFonts w:ascii="Arial" w:eastAsia="Times New Roman" w:hAnsi="Arial" w:cs="Arial"/>
          <w:noProof/>
          <w:sz w:val="24"/>
        </w:rPr>
      </w:pPr>
      <w:r w:rsidRPr="00B353E7">
        <w:rPr>
          <w:rFonts w:ascii="Arial" w:eastAsia="Times New Roman" w:hAnsi="Arial" w:cs="Arial"/>
          <w:noProof/>
          <w:sz w:val="24"/>
        </w:rPr>
        <w:t>Heck Jr., K. L., and J. F. Valentine. 2006. Plant–herbivore interactions in seagrass meadows. Journal of Experimental Marine Biology and Ecology 330:420–436.</w:t>
      </w:r>
    </w:p>
    <w:p w14:paraId="5206EF94" w14:textId="77777777" w:rsidR="00B353E7" w:rsidRPr="00B353E7" w:rsidRDefault="00B353E7" w:rsidP="00B353E7">
      <w:pPr>
        <w:widowControl w:val="0"/>
        <w:autoSpaceDE w:val="0"/>
        <w:autoSpaceDN w:val="0"/>
        <w:adjustRightInd w:val="0"/>
        <w:spacing w:after="0" w:line="480" w:lineRule="auto"/>
        <w:ind w:left="480" w:hanging="480"/>
        <w:rPr>
          <w:rFonts w:ascii="Arial" w:eastAsia="Times New Roman" w:hAnsi="Arial" w:cs="Arial"/>
          <w:noProof/>
          <w:sz w:val="24"/>
        </w:rPr>
      </w:pPr>
      <w:r w:rsidRPr="00B353E7">
        <w:rPr>
          <w:rFonts w:ascii="Arial" w:eastAsia="Times New Roman" w:hAnsi="Arial" w:cs="Arial"/>
          <w:noProof/>
          <w:sz w:val="24"/>
        </w:rPr>
        <w:t>Hemminga, M. A., and C. M. Duarte. 2000. Seagrass ecology. Cambridge University Press.</w:t>
      </w:r>
    </w:p>
    <w:p w14:paraId="6F21DCB3" w14:textId="77777777" w:rsidR="00B353E7" w:rsidRPr="00B353E7" w:rsidRDefault="00B353E7" w:rsidP="00B353E7">
      <w:pPr>
        <w:widowControl w:val="0"/>
        <w:autoSpaceDE w:val="0"/>
        <w:autoSpaceDN w:val="0"/>
        <w:adjustRightInd w:val="0"/>
        <w:spacing w:after="0" w:line="480" w:lineRule="auto"/>
        <w:ind w:left="480" w:hanging="480"/>
        <w:rPr>
          <w:rFonts w:ascii="Arial" w:eastAsia="Times New Roman" w:hAnsi="Arial" w:cs="Arial"/>
          <w:noProof/>
          <w:sz w:val="24"/>
        </w:rPr>
      </w:pPr>
      <w:r w:rsidRPr="00B353E7">
        <w:rPr>
          <w:rFonts w:ascii="Arial" w:eastAsia="Times New Roman" w:hAnsi="Arial" w:cs="Arial"/>
          <w:noProof/>
          <w:sz w:val="24"/>
        </w:rPr>
        <w:t xml:space="preserve">Henriques-Silva, R., Z. Lindo, and P. R. Peres-Neto. 2013. A community of metacommunities: exploring patterns in species distributions across large </w:t>
      </w:r>
      <w:r w:rsidRPr="00B353E7">
        <w:rPr>
          <w:rFonts w:ascii="Arial" w:eastAsia="Times New Roman" w:hAnsi="Arial" w:cs="Arial"/>
          <w:noProof/>
          <w:sz w:val="24"/>
        </w:rPr>
        <w:lastRenderedPageBreak/>
        <w:t>geographical areas. Ecology 94:627–639.</w:t>
      </w:r>
    </w:p>
    <w:p w14:paraId="011CBA5D" w14:textId="77777777" w:rsidR="00B353E7" w:rsidRPr="00B353E7" w:rsidRDefault="00B353E7" w:rsidP="00B353E7">
      <w:pPr>
        <w:widowControl w:val="0"/>
        <w:autoSpaceDE w:val="0"/>
        <w:autoSpaceDN w:val="0"/>
        <w:adjustRightInd w:val="0"/>
        <w:spacing w:after="0" w:line="480" w:lineRule="auto"/>
        <w:ind w:left="480" w:hanging="480"/>
        <w:rPr>
          <w:rFonts w:ascii="Arial" w:eastAsia="Times New Roman" w:hAnsi="Arial" w:cs="Arial"/>
          <w:noProof/>
          <w:sz w:val="24"/>
        </w:rPr>
      </w:pPr>
      <w:r w:rsidRPr="00B353E7">
        <w:rPr>
          <w:rFonts w:ascii="Arial" w:eastAsia="Times New Roman" w:hAnsi="Arial" w:cs="Arial"/>
          <w:noProof/>
          <w:sz w:val="24"/>
        </w:rPr>
        <w:t>Jost, L. 2006. Entropy and diversity. Oikos 113:363–375.</w:t>
      </w:r>
    </w:p>
    <w:p w14:paraId="462634A9" w14:textId="77777777" w:rsidR="00B353E7" w:rsidRPr="00B353E7" w:rsidRDefault="00B353E7" w:rsidP="00B353E7">
      <w:pPr>
        <w:widowControl w:val="0"/>
        <w:autoSpaceDE w:val="0"/>
        <w:autoSpaceDN w:val="0"/>
        <w:adjustRightInd w:val="0"/>
        <w:spacing w:after="0" w:line="480" w:lineRule="auto"/>
        <w:ind w:left="480" w:hanging="480"/>
        <w:rPr>
          <w:rFonts w:ascii="Arial" w:eastAsia="Times New Roman" w:hAnsi="Arial" w:cs="Arial"/>
          <w:noProof/>
          <w:sz w:val="24"/>
        </w:rPr>
      </w:pPr>
      <w:r w:rsidRPr="00B353E7">
        <w:rPr>
          <w:rFonts w:ascii="Arial" w:eastAsia="Times New Roman" w:hAnsi="Arial" w:cs="Arial"/>
          <w:noProof/>
          <w:sz w:val="24"/>
        </w:rPr>
        <w:t>Knight, N. S., C. Prentice, M. Tseng, and M. I. O’Connor. 2015. A comparison of epifaunal invertebrate communities in native eelgrass Zostera marina and non-native Zostera japonica at Tsawwassen, BC. Marine Biology Research 11:564–571.</w:t>
      </w:r>
    </w:p>
    <w:p w14:paraId="42BF1E0C" w14:textId="77777777" w:rsidR="00B353E7" w:rsidRPr="00B353E7" w:rsidRDefault="00B353E7" w:rsidP="00B353E7">
      <w:pPr>
        <w:widowControl w:val="0"/>
        <w:autoSpaceDE w:val="0"/>
        <w:autoSpaceDN w:val="0"/>
        <w:adjustRightInd w:val="0"/>
        <w:spacing w:after="0" w:line="480" w:lineRule="auto"/>
        <w:ind w:left="480" w:hanging="480"/>
        <w:rPr>
          <w:rFonts w:ascii="Arial" w:eastAsia="Times New Roman" w:hAnsi="Arial" w:cs="Arial"/>
          <w:noProof/>
          <w:sz w:val="24"/>
        </w:rPr>
      </w:pPr>
      <w:r w:rsidRPr="00B353E7">
        <w:rPr>
          <w:rFonts w:ascii="Arial" w:eastAsia="Times New Roman" w:hAnsi="Arial" w:cs="Arial"/>
          <w:noProof/>
          <w:sz w:val="24"/>
        </w:rPr>
        <w:t>Kraft, N. J. B., L. S. Comita, J. M. Chase, N. J. Sanders, N. G. Swenson, T. O. Crist, J. C. Stegen, M. Vellend, B. Boyle, M. J. Anderson, H. V Cornell, K. F. Davies, A. L. Freestone, B. D. Inouye, S. P. Harrison, and J. A. Myers. 2011. Disentangling the Drivers of beta Diversity Along Latitudinal and Elevational Gradients. Science 333:1755–1758.</w:t>
      </w:r>
    </w:p>
    <w:p w14:paraId="38F091D2" w14:textId="77777777" w:rsidR="00B353E7" w:rsidRPr="00B353E7" w:rsidRDefault="00B353E7" w:rsidP="00B353E7">
      <w:pPr>
        <w:widowControl w:val="0"/>
        <w:autoSpaceDE w:val="0"/>
        <w:autoSpaceDN w:val="0"/>
        <w:adjustRightInd w:val="0"/>
        <w:spacing w:after="0" w:line="480" w:lineRule="auto"/>
        <w:ind w:left="480" w:hanging="480"/>
        <w:rPr>
          <w:rFonts w:ascii="Arial" w:eastAsia="Times New Roman" w:hAnsi="Arial" w:cs="Arial"/>
          <w:noProof/>
          <w:sz w:val="24"/>
        </w:rPr>
      </w:pPr>
      <w:r w:rsidRPr="00B353E7">
        <w:rPr>
          <w:rFonts w:ascii="Arial" w:eastAsia="Times New Roman" w:hAnsi="Arial" w:cs="Arial"/>
          <w:noProof/>
          <w:sz w:val="24"/>
        </w:rPr>
        <w:t>Leibold, M. A., M. Holyoak, N. Mouquet, P. Amarasekare, J. M. Chase, M. F. Hoopes, R. D. Holt, J. B. Shurin, R. Law, D. Tilman, M. Loreau, and A. Gonzalez. 2004. The metacommunity concept: a framework for multi-scale community ecology. Ecology Letters 7:601–613.</w:t>
      </w:r>
    </w:p>
    <w:p w14:paraId="0016E881" w14:textId="77777777" w:rsidR="00B353E7" w:rsidRPr="00B353E7" w:rsidRDefault="00B353E7" w:rsidP="00B353E7">
      <w:pPr>
        <w:widowControl w:val="0"/>
        <w:autoSpaceDE w:val="0"/>
        <w:autoSpaceDN w:val="0"/>
        <w:adjustRightInd w:val="0"/>
        <w:spacing w:after="0" w:line="480" w:lineRule="auto"/>
        <w:ind w:left="480" w:hanging="480"/>
        <w:rPr>
          <w:rFonts w:ascii="Arial" w:eastAsia="Times New Roman" w:hAnsi="Arial" w:cs="Arial"/>
          <w:noProof/>
          <w:sz w:val="24"/>
        </w:rPr>
      </w:pPr>
      <w:r w:rsidRPr="00B353E7">
        <w:rPr>
          <w:rFonts w:ascii="Arial" w:eastAsia="Times New Roman" w:hAnsi="Arial" w:cs="Arial"/>
          <w:noProof/>
          <w:sz w:val="24"/>
        </w:rPr>
        <w:t>Leibold, M. A., and G. M. Mikkelson. 2002. Coherence, species turnover, and boundary clumping: elements of meta-community structure. Oikos 97:237–250.</w:t>
      </w:r>
    </w:p>
    <w:p w14:paraId="09E24DB8" w14:textId="77777777" w:rsidR="00B353E7" w:rsidRPr="00B353E7" w:rsidRDefault="00B353E7" w:rsidP="00B353E7">
      <w:pPr>
        <w:widowControl w:val="0"/>
        <w:autoSpaceDE w:val="0"/>
        <w:autoSpaceDN w:val="0"/>
        <w:adjustRightInd w:val="0"/>
        <w:spacing w:after="0" w:line="480" w:lineRule="auto"/>
        <w:ind w:left="480" w:hanging="480"/>
        <w:rPr>
          <w:rFonts w:ascii="Arial" w:eastAsia="Times New Roman" w:hAnsi="Arial" w:cs="Arial"/>
          <w:noProof/>
          <w:sz w:val="24"/>
        </w:rPr>
      </w:pPr>
      <w:r w:rsidRPr="00B353E7">
        <w:rPr>
          <w:rFonts w:ascii="Arial" w:eastAsia="Times New Roman" w:hAnsi="Arial" w:cs="Arial"/>
          <w:noProof/>
          <w:sz w:val="24"/>
        </w:rPr>
        <w:t>Light, S. F., and J. T. Carlton. 2007. The Light and Smith manual: intertidal invertebrates from central California to Oregon. Univ of California Press.</w:t>
      </w:r>
    </w:p>
    <w:p w14:paraId="49CC4FCE" w14:textId="77777777" w:rsidR="00B353E7" w:rsidRPr="00B353E7" w:rsidRDefault="00B353E7" w:rsidP="00B353E7">
      <w:pPr>
        <w:widowControl w:val="0"/>
        <w:autoSpaceDE w:val="0"/>
        <w:autoSpaceDN w:val="0"/>
        <w:adjustRightInd w:val="0"/>
        <w:spacing w:after="0" w:line="480" w:lineRule="auto"/>
        <w:ind w:left="480" w:hanging="480"/>
        <w:rPr>
          <w:rFonts w:ascii="Arial" w:eastAsia="Times New Roman" w:hAnsi="Arial" w:cs="Arial"/>
          <w:noProof/>
          <w:sz w:val="24"/>
        </w:rPr>
      </w:pPr>
      <w:r w:rsidRPr="00B353E7">
        <w:rPr>
          <w:rFonts w:ascii="Arial" w:eastAsia="Times New Roman" w:hAnsi="Arial" w:cs="Arial"/>
          <w:noProof/>
          <w:sz w:val="24"/>
        </w:rPr>
        <w:t>Macdonald, T. A., B. J. Burd, V. I. Macdonald, and A. Van Roodselaar. 2010. Taxonomic and feeding guild classification for the marine benthic macroinvertebrates of the Strait of Georgia, British Columbia. Page Canadian Technical Report of Fisheries and Aquatic Sciences.</w:t>
      </w:r>
    </w:p>
    <w:p w14:paraId="3E1E6FAA" w14:textId="77777777" w:rsidR="00B353E7" w:rsidRPr="00B353E7" w:rsidRDefault="00B353E7" w:rsidP="00B353E7">
      <w:pPr>
        <w:widowControl w:val="0"/>
        <w:autoSpaceDE w:val="0"/>
        <w:autoSpaceDN w:val="0"/>
        <w:adjustRightInd w:val="0"/>
        <w:spacing w:after="0" w:line="480" w:lineRule="auto"/>
        <w:ind w:left="480" w:hanging="480"/>
        <w:rPr>
          <w:rFonts w:ascii="Arial" w:eastAsia="Times New Roman" w:hAnsi="Arial" w:cs="Arial"/>
          <w:noProof/>
          <w:sz w:val="24"/>
        </w:rPr>
      </w:pPr>
      <w:r w:rsidRPr="00B353E7">
        <w:rPr>
          <w:rFonts w:ascii="Arial" w:eastAsia="Times New Roman" w:hAnsi="Arial" w:cs="Arial"/>
          <w:noProof/>
          <w:sz w:val="24"/>
        </w:rPr>
        <w:lastRenderedPageBreak/>
        <w:t>Mason, B., R. Knight, and L. Boyer. 2015. Eelgrass Community Mapping Network. http://cmnmaps.ca/EELGRASS/.</w:t>
      </w:r>
    </w:p>
    <w:p w14:paraId="30AEAE9E" w14:textId="77777777" w:rsidR="00B353E7" w:rsidRPr="00B353E7" w:rsidRDefault="00B353E7" w:rsidP="00B353E7">
      <w:pPr>
        <w:widowControl w:val="0"/>
        <w:autoSpaceDE w:val="0"/>
        <w:autoSpaceDN w:val="0"/>
        <w:adjustRightInd w:val="0"/>
        <w:spacing w:after="0" w:line="480" w:lineRule="auto"/>
        <w:ind w:left="480" w:hanging="480"/>
        <w:rPr>
          <w:rFonts w:ascii="Arial" w:eastAsia="Times New Roman" w:hAnsi="Arial" w:cs="Arial"/>
          <w:noProof/>
          <w:sz w:val="24"/>
        </w:rPr>
      </w:pPr>
      <w:r w:rsidRPr="00B353E7">
        <w:rPr>
          <w:rFonts w:ascii="Arial" w:eastAsia="Times New Roman" w:hAnsi="Arial" w:cs="Arial"/>
          <w:noProof/>
          <w:sz w:val="24"/>
        </w:rPr>
        <w:t>Oksanen, J., R. Kindt, P. Legendre, B. O’Hara, M. H. H. Stevens, M. J. Oksanen, and M. Suggests. 2007. The vegan package. Community ecology package 10:631–637.</w:t>
      </w:r>
    </w:p>
    <w:p w14:paraId="386D9F6B" w14:textId="77777777" w:rsidR="00B353E7" w:rsidRPr="00B353E7" w:rsidRDefault="00B353E7" w:rsidP="00B353E7">
      <w:pPr>
        <w:widowControl w:val="0"/>
        <w:autoSpaceDE w:val="0"/>
        <w:autoSpaceDN w:val="0"/>
        <w:adjustRightInd w:val="0"/>
        <w:spacing w:after="0" w:line="480" w:lineRule="auto"/>
        <w:ind w:left="480" w:hanging="480"/>
        <w:rPr>
          <w:rFonts w:ascii="Arial" w:eastAsia="Times New Roman" w:hAnsi="Arial" w:cs="Arial"/>
          <w:noProof/>
          <w:sz w:val="24"/>
        </w:rPr>
      </w:pPr>
      <w:r w:rsidRPr="00B353E7">
        <w:rPr>
          <w:rFonts w:ascii="Arial" w:eastAsia="Times New Roman" w:hAnsi="Arial" w:cs="Arial"/>
          <w:noProof/>
          <w:sz w:val="24"/>
        </w:rPr>
        <w:t>Pillai, P., A. Gonzalez, and M. Loreau. 2011. Metacommunity theory explains the emergence of food web complexity. Proceedings of the National Academy of Sciences of the United States of America 108:19293–19298.</w:t>
      </w:r>
    </w:p>
    <w:p w14:paraId="6089924D" w14:textId="77777777" w:rsidR="00B353E7" w:rsidRPr="00B353E7" w:rsidRDefault="00B353E7" w:rsidP="00B353E7">
      <w:pPr>
        <w:widowControl w:val="0"/>
        <w:autoSpaceDE w:val="0"/>
        <w:autoSpaceDN w:val="0"/>
        <w:adjustRightInd w:val="0"/>
        <w:spacing w:after="0" w:line="480" w:lineRule="auto"/>
        <w:ind w:left="480" w:hanging="480"/>
        <w:rPr>
          <w:rFonts w:ascii="Arial" w:eastAsia="Times New Roman" w:hAnsi="Arial" w:cs="Arial"/>
          <w:noProof/>
          <w:sz w:val="24"/>
        </w:rPr>
      </w:pPr>
      <w:r w:rsidRPr="00B353E7">
        <w:rPr>
          <w:rFonts w:ascii="Arial" w:eastAsia="Times New Roman" w:hAnsi="Arial" w:cs="Arial"/>
          <w:noProof/>
          <w:sz w:val="24"/>
        </w:rPr>
        <w:t>Powell, K. I., J. M. Chase, and T. M. Knight. 2013. Invasive Plants Have Scale-Dependent Effects on Diversity by Altering Species-Area Relationships. Science 339:316–318.</w:t>
      </w:r>
    </w:p>
    <w:p w14:paraId="18BE8A4A" w14:textId="77777777" w:rsidR="00B353E7" w:rsidRPr="00B353E7" w:rsidRDefault="00B353E7" w:rsidP="00B353E7">
      <w:pPr>
        <w:widowControl w:val="0"/>
        <w:autoSpaceDE w:val="0"/>
        <w:autoSpaceDN w:val="0"/>
        <w:adjustRightInd w:val="0"/>
        <w:spacing w:after="0" w:line="480" w:lineRule="auto"/>
        <w:ind w:left="480" w:hanging="480"/>
        <w:rPr>
          <w:rFonts w:ascii="Arial" w:eastAsia="Times New Roman" w:hAnsi="Arial" w:cs="Arial"/>
          <w:noProof/>
          <w:sz w:val="24"/>
        </w:rPr>
      </w:pPr>
      <w:r w:rsidRPr="00B353E7">
        <w:rPr>
          <w:rFonts w:ascii="Arial" w:eastAsia="Times New Roman" w:hAnsi="Arial" w:cs="Arial"/>
          <w:noProof/>
          <w:sz w:val="24"/>
        </w:rPr>
        <w:t>Presley, S. J., C. L. Higgins, and M. R. Willig. 2010. A comprehensive framework for the evaluation of metacommunity structure. Oikos 119:908–917.</w:t>
      </w:r>
    </w:p>
    <w:p w14:paraId="60CBE517" w14:textId="77777777" w:rsidR="00B353E7" w:rsidRPr="00B353E7" w:rsidRDefault="00B353E7" w:rsidP="00B353E7">
      <w:pPr>
        <w:widowControl w:val="0"/>
        <w:autoSpaceDE w:val="0"/>
        <w:autoSpaceDN w:val="0"/>
        <w:adjustRightInd w:val="0"/>
        <w:spacing w:after="0" w:line="480" w:lineRule="auto"/>
        <w:ind w:left="480" w:hanging="480"/>
        <w:rPr>
          <w:rFonts w:ascii="Arial" w:eastAsia="Times New Roman" w:hAnsi="Arial" w:cs="Arial"/>
          <w:noProof/>
          <w:sz w:val="24"/>
        </w:rPr>
      </w:pPr>
      <w:r w:rsidRPr="00B353E7">
        <w:rPr>
          <w:rFonts w:ascii="Arial" w:eastAsia="Times New Roman" w:hAnsi="Arial" w:cs="Arial"/>
          <w:noProof/>
          <w:sz w:val="24"/>
        </w:rPr>
        <w:t>Ricklefs, R. E. 2004. A comprehensive framework for global patterns in biodiversity. Ecology Letters 7:1–15.</w:t>
      </w:r>
    </w:p>
    <w:p w14:paraId="092083A4" w14:textId="77777777" w:rsidR="00B353E7" w:rsidRPr="00B353E7" w:rsidRDefault="00B353E7" w:rsidP="00B353E7">
      <w:pPr>
        <w:widowControl w:val="0"/>
        <w:autoSpaceDE w:val="0"/>
        <w:autoSpaceDN w:val="0"/>
        <w:adjustRightInd w:val="0"/>
        <w:spacing w:after="0" w:line="480" w:lineRule="auto"/>
        <w:ind w:left="480" w:hanging="480"/>
        <w:rPr>
          <w:rFonts w:ascii="Arial" w:eastAsia="Times New Roman" w:hAnsi="Arial" w:cs="Arial"/>
          <w:noProof/>
          <w:sz w:val="24"/>
        </w:rPr>
      </w:pPr>
      <w:r w:rsidRPr="00B353E7">
        <w:rPr>
          <w:rFonts w:ascii="Arial" w:eastAsia="Times New Roman" w:hAnsi="Arial" w:cs="Arial"/>
          <w:noProof/>
          <w:sz w:val="24"/>
        </w:rPr>
        <w:t>Robinson, C. L. K., J. Yakimishyn, and P. Dearden. 2011. Habitat heterogeneity in eelgrass fish assemblage diversity and turnover. Aquatic Conservation-Marine and Freshwater Ecosystems 21:625–635.</w:t>
      </w:r>
    </w:p>
    <w:p w14:paraId="3F66EDB7" w14:textId="77777777" w:rsidR="00B353E7" w:rsidRPr="00B353E7" w:rsidRDefault="00B353E7" w:rsidP="00B353E7">
      <w:pPr>
        <w:widowControl w:val="0"/>
        <w:autoSpaceDE w:val="0"/>
        <w:autoSpaceDN w:val="0"/>
        <w:adjustRightInd w:val="0"/>
        <w:spacing w:after="0" w:line="480" w:lineRule="auto"/>
        <w:ind w:left="480" w:hanging="480"/>
        <w:rPr>
          <w:rFonts w:ascii="Arial" w:eastAsia="Times New Roman" w:hAnsi="Arial" w:cs="Arial"/>
          <w:noProof/>
          <w:sz w:val="24"/>
        </w:rPr>
      </w:pPr>
      <w:r w:rsidRPr="00B353E7">
        <w:rPr>
          <w:rFonts w:ascii="Arial" w:eastAsia="Times New Roman" w:hAnsi="Arial" w:cs="Arial"/>
          <w:noProof/>
          <w:sz w:val="24"/>
        </w:rPr>
        <w:t>Sanders, N. J., J. P. Lessard, M. C. Fitzpatrick, and R. R. Dunn. 2007. Temperature, but not productivity or geometry, predicts elevational diversity gradients in ants across spatial grains. Global Ecology and Biogeography 16:640–649.</w:t>
      </w:r>
    </w:p>
    <w:p w14:paraId="6ABA55BA" w14:textId="77777777" w:rsidR="00B353E7" w:rsidRPr="00B353E7" w:rsidRDefault="00B353E7" w:rsidP="00B353E7">
      <w:pPr>
        <w:widowControl w:val="0"/>
        <w:autoSpaceDE w:val="0"/>
        <w:autoSpaceDN w:val="0"/>
        <w:adjustRightInd w:val="0"/>
        <w:spacing w:after="0" w:line="480" w:lineRule="auto"/>
        <w:ind w:left="480" w:hanging="480"/>
        <w:rPr>
          <w:rFonts w:ascii="Arial" w:eastAsia="Times New Roman" w:hAnsi="Arial" w:cs="Arial"/>
          <w:noProof/>
          <w:sz w:val="24"/>
        </w:rPr>
      </w:pPr>
      <w:r w:rsidRPr="00B353E7">
        <w:rPr>
          <w:rFonts w:ascii="Arial" w:eastAsia="Times New Roman" w:hAnsi="Arial" w:cs="Arial"/>
          <w:noProof/>
          <w:sz w:val="24"/>
        </w:rPr>
        <w:t>Searle, S. R. 1988. Parallel lines in residual plots. American Statistician 42:211.</w:t>
      </w:r>
    </w:p>
    <w:p w14:paraId="0977AF05" w14:textId="77777777" w:rsidR="00B353E7" w:rsidRPr="00B353E7" w:rsidRDefault="00B353E7" w:rsidP="00B353E7">
      <w:pPr>
        <w:widowControl w:val="0"/>
        <w:autoSpaceDE w:val="0"/>
        <w:autoSpaceDN w:val="0"/>
        <w:adjustRightInd w:val="0"/>
        <w:spacing w:after="0" w:line="480" w:lineRule="auto"/>
        <w:ind w:left="480" w:hanging="480"/>
        <w:rPr>
          <w:rFonts w:ascii="Arial" w:eastAsia="Times New Roman" w:hAnsi="Arial" w:cs="Arial"/>
          <w:noProof/>
          <w:sz w:val="24"/>
        </w:rPr>
      </w:pPr>
      <w:r w:rsidRPr="00B353E7">
        <w:rPr>
          <w:rFonts w:ascii="Arial" w:eastAsia="Times New Roman" w:hAnsi="Arial" w:cs="Arial"/>
          <w:noProof/>
          <w:sz w:val="24"/>
        </w:rPr>
        <w:t>Thom, R., B. Miller, and M. Kennedy. 1995. Temporal patterns of grazers and vegetation in a temperate seagrass system. Aquatic Botany 50:201–205.</w:t>
      </w:r>
    </w:p>
    <w:p w14:paraId="4F81FC40" w14:textId="77777777" w:rsidR="00B353E7" w:rsidRPr="00B353E7" w:rsidRDefault="00B353E7" w:rsidP="00B353E7">
      <w:pPr>
        <w:widowControl w:val="0"/>
        <w:autoSpaceDE w:val="0"/>
        <w:autoSpaceDN w:val="0"/>
        <w:adjustRightInd w:val="0"/>
        <w:spacing w:after="0" w:line="480" w:lineRule="auto"/>
        <w:ind w:left="480" w:hanging="480"/>
        <w:rPr>
          <w:rFonts w:ascii="Arial" w:eastAsia="Times New Roman" w:hAnsi="Arial" w:cs="Arial"/>
          <w:noProof/>
          <w:sz w:val="24"/>
        </w:rPr>
      </w:pPr>
      <w:r w:rsidRPr="00B353E7">
        <w:rPr>
          <w:rFonts w:ascii="Arial" w:eastAsia="Times New Roman" w:hAnsi="Arial" w:cs="Arial"/>
          <w:noProof/>
          <w:sz w:val="24"/>
        </w:rPr>
        <w:lastRenderedPageBreak/>
        <w:t>Tuomisto, H. 2010. A diversity of beta diversities: straightening up a concept gone awry. Part 1. Defining beta diversity as a function of alpha and gamma diversity. Ecography 33:2–22.</w:t>
      </w:r>
    </w:p>
    <w:p w14:paraId="48B70E3F" w14:textId="77777777" w:rsidR="00B353E7" w:rsidRPr="00B353E7" w:rsidRDefault="00B353E7" w:rsidP="00B353E7">
      <w:pPr>
        <w:widowControl w:val="0"/>
        <w:autoSpaceDE w:val="0"/>
        <w:autoSpaceDN w:val="0"/>
        <w:adjustRightInd w:val="0"/>
        <w:spacing w:after="0" w:line="480" w:lineRule="auto"/>
        <w:ind w:left="480" w:hanging="480"/>
        <w:rPr>
          <w:rFonts w:ascii="Arial" w:hAnsi="Arial" w:cs="Arial"/>
          <w:noProof/>
          <w:sz w:val="24"/>
        </w:rPr>
      </w:pPr>
      <w:r w:rsidRPr="00B353E7">
        <w:rPr>
          <w:rFonts w:ascii="Arial" w:eastAsia="Times New Roman" w:hAnsi="Arial" w:cs="Arial"/>
          <w:noProof/>
          <w:sz w:val="24"/>
        </w:rPr>
        <w:t>Yamada, K., M. Hori, Y. Tanaka, N. Hasegawa, and M. Nakaoka. 2007. Temporal and spatial macrofaunal community changes along a salinity gradient in seagrass meadows of Akkeshi-ko estuary and Akkeshi Bay, northern Japan. Hydrobiologia 592:345–358.</w:t>
      </w:r>
    </w:p>
    <w:p w14:paraId="7FB4F968" w14:textId="0224762B" w:rsidR="00430058" w:rsidRPr="00321A4E" w:rsidRDefault="00FF5C15" w:rsidP="00B353E7">
      <w:pPr>
        <w:widowControl w:val="0"/>
        <w:autoSpaceDE w:val="0"/>
        <w:autoSpaceDN w:val="0"/>
        <w:adjustRightInd w:val="0"/>
        <w:spacing w:after="0" w:line="480" w:lineRule="auto"/>
        <w:ind w:left="480" w:hanging="480"/>
        <w:rPr>
          <w:rFonts w:ascii="Arial" w:eastAsia="Times New Roman" w:hAnsi="Arial" w:cs="Arial"/>
          <w:color w:val="000000"/>
          <w:sz w:val="24"/>
          <w:szCs w:val="24"/>
          <w:lang w:val="en-US"/>
        </w:rPr>
      </w:pPr>
      <w:r>
        <w:rPr>
          <w:rFonts w:ascii="Arial" w:eastAsia="Times New Roman" w:hAnsi="Arial" w:cs="Arial"/>
          <w:color w:val="000000"/>
          <w:sz w:val="24"/>
          <w:szCs w:val="24"/>
          <w:lang w:val="en-US"/>
        </w:rPr>
        <w:fldChar w:fldCharType="end"/>
      </w:r>
    </w:p>
    <w:sectPr w:rsidR="00430058" w:rsidRPr="00321A4E">
      <w:footerReference w:type="even" r:id="rId10"/>
      <w:footerReference w:type="default" r:id="rId11"/>
      <w:pgSz w:w="12240" w:h="15840"/>
      <w:pgMar w:top="1440" w:right="1440" w:bottom="1440" w:left="1440" w:header="0" w:footer="720" w:gutter="0"/>
      <w:lnNumType w:countBy="1" w:restart="continuous"/>
      <w:cols w:space="720"/>
      <w:formProt w:val="0"/>
      <w:docGrid w:linePitch="360" w:charSpace="-2049"/>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Mary O'Connor" w:date="2017-03-01T19:28:00Z" w:initials="MO">
    <w:p w14:paraId="45DAFB96" w14:textId="3A99AA35" w:rsidR="005443E1" w:rsidRDefault="005443E1">
      <w:pPr>
        <w:pStyle w:val="CommentText"/>
      </w:pPr>
      <w:r>
        <w:rPr>
          <w:rStyle w:val="CommentReference"/>
        </w:rPr>
        <w:annotationRef/>
      </w:r>
      <w:r>
        <w:t>Better title suggestions welcome</w:t>
      </w:r>
    </w:p>
  </w:comment>
  <w:comment w:id="1" w:author="Ross Whippo" w:date="2017-02-19T08:18:00Z" w:initials="RDBW">
    <w:p w14:paraId="3BB60CA6" w14:textId="03BE9443" w:rsidR="005443E1" w:rsidRDefault="005443E1">
      <w:pPr>
        <w:pStyle w:val="CommentText"/>
      </w:pPr>
      <w:r>
        <w:rPr>
          <w:rStyle w:val="CommentReference"/>
        </w:rPr>
        <w:annotationRef/>
      </w:r>
      <w:r>
        <w:t>Abstract &lt; 175 words.</w:t>
      </w:r>
    </w:p>
  </w:comment>
  <w:comment w:id="2" w:author="Mary O'Connor" w:date="2017-03-02T09:58:00Z" w:initials="MO">
    <w:p w14:paraId="74582E86" w14:textId="067B1B77" w:rsidR="005443E1" w:rsidRDefault="005443E1">
      <w:pPr>
        <w:pStyle w:val="CommentText"/>
      </w:pPr>
      <w:r>
        <w:rPr>
          <w:rStyle w:val="CommentReference"/>
        </w:rPr>
        <w:annotationRef/>
      </w:r>
      <w:r>
        <w:t>Ross, let’s add back in your cartoon of the sampling design into a second panel of figure 1</w:t>
      </w:r>
    </w:p>
  </w:comment>
  <w:comment w:id="3" w:author="Mary O'Connor" w:date="2017-03-01T17:26:00Z" w:initials="MO">
    <w:p w14:paraId="702C96EA" w14:textId="20385E52" w:rsidR="005443E1" w:rsidRDefault="005443E1">
      <w:pPr>
        <w:pStyle w:val="CommentText"/>
      </w:pPr>
      <w:r>
        <w:rPr>
          <w:rStyle w:val="CommentReference"/>
        </w:rPr>
        <w:annotationRef/>
      </w:r>
      <w:r>
        <w:t>For all meadows? Or is this Carolyn’s data, and therefore just a few meadows?</w:t>
      </w:r>
    </w:p>
  </w:comment>
  <w:comment w:id="4" w:author="Mary O'Connor" w:date="2017-03-01T17:01:00Z" w:initials="MO">
    <w:p w14:paraId="25CCFCB6" w14:textId="257B9212" w:rsidR="005443E1" w:rsidRDefault="005443E1">
      <w:pPr>
        <w:pStyle w:val="CommentText"/>
      </w:pPr>
      <w:r>
        <w:rPr>
          <w:rStyle w:val="CommentReference"/>
        </w:rPr>
        <w:annotationRef/>
      </w:r>
      <w:r>
        <w:t>Maybe an appendix table with sampling dates?</w:t>
      </w:r>
    </w:p>
  </w:comment>
  <w:comment w:id="5" w:author="Mary O'Connor" w:date="2017-02-14T09:48:00Z" w:initials="MO">
    <w:p w14:paraId="6E418F1C" w14:textId="3CA3ECED" w:rsidR="005443E1" w:rsidRDefault="005443E1">
      <w:pPr>
        <w:pStyle w:val="CommentText"/>
      </w:pPr>
      <w:r>
        <w:rPr>
          <w:rStyle w:val="CommentReference"/>
        </w:rPr>
        <w:annotationRef/>
      </w:r>
      <w:r>
        <w:t xml:space="preserve">I’m backing off the gradient idea because it’s occurred to me recently that it’s fairly well known that the salinity gradient in </w:t>
      </w:r>
      <w:proofErr w:type="spellStart"/>
      <w:r>
        <w:t>barkley</w:t>
      </w:r>
      <w:proofErr w:type="spellEnd"/>
      <w:r>
        <w:t xml:space="preserve"> sound is pretty weak. This is in contrast to </w:t>
      </w:r>
      <w:proofErr w:type="spellStart"/>
      <w:r>
        <w:t>Clayoquot</w:t>
      </w:r>
      <w:proofErr w:type="spellEnd"/>
      <w:r>
        <w:t xml:space="preserve"> sound, which is considered to have a fairly strong salinity gradient. So maybe the lack of strong salinity in our data here is actually a real result :0/</w:t>
      </w:r>
    </w:p>
  </w:comment>
  <w:comment w:id="6" w:author="Mary O'Connor" w:date="2017-02-14T10:01:00Z" w:initials="MO">
    <w:p w14:paraId="01B5D926" w14:textId="65E1D54F" w:rsidR="005443E1" w:rsidRDefault="005443E1">
      <w:pPr>
        <w:pStyle w:val="CommentText"/>
      </w:pPr>
      <w:r>
        <w:rPr>
          <w:rStyle w:val="CommentReference"/>
        </w:rPr>
        <w:annotationRef/>
      </w:r>
      <w:r>
        <w:t>?</w:t>
      </w:r>
    </w:p>
  </w:comment>
  <w:comment w:id="7" w:author="Ross Whippo" w:date="2017-02-15T11:52:00Z" w:initials="RDBW">
    <w:p w14:paraId="51BF091A" w14:textId="27D4C062" w:rsidR="005443E1" w:rsidRDefault="005443E1">
      <w:pPr>
        <w:pStyle w:val="CommentText"/>
      </w:pPr>
      <w:r>
        <w:rPr>
          <w:rStyle w:val="CommentReference"/>
        </w:rPr>
        <w:annotationRef/>
      </w:r>
      <w:r>
        <w:t>These are Nicole’s analyses, she’ll have to comment.</w:t>
      </w:r>
    </w:p>
  </w:comment>
  <w:comment w:id="8" w:author="Mary O'Connor" w:date="2017-02-14T10:02:00Z" w:initials="MO">
    <w:p w14:paraId="2CD1F168" w14:textId="379A1D2D" w:rsidR="005443E1" w:rsidRDefault="005443E1">
      <w:pPr>
        <w:pStyle w:val="CommentText"/>
      </w:pPr>
      <w:r>
        <w:rPr>
          <w:rStyle w:val="CommentReference"/>
        </w:rPr>
        <w:annotationRef/>
      </w:r>
      <w:r>
        <w:t>?</w:t>
      </w:r>
    </w:p>
  </w:comment>
  <w:comment w:id="9" w:author="Ross Whippo" w:date="2017-02-15T11:52:00Z" w:initials="RDBW">
    <w:p w14:paraId="432A1A97" w14:textId="6687C67A" w:rsidR="005443E1" w:rsidRDefault="005443E1">
      <w:pPr>
        <w:pStyle w:val="CommentText"/>
      </w:pPr>
      <w:r>
        <w:rPr>
          <w:rStyle w:val="CommentReference"/>
        </w:rPr>
        <w:annotationRef/>
      </w:r>
      <w:r>
        <w:t xml:space="preserve">Same here. </w:t>
      </w:r>
    </w:p>
  </w:comment>
  <w:comment w:id="10" w:author="Mary O'Connor" w:date="2017-03-01T17:24:00Z" w:initials="MO">
    <w:p w14:paraId="7833351C" w14:textId="25E041A9" w:rsidR="005443E1" w:rsidRDefault="005443E1">
      <w:pPr>
        <w:pStyle w:val="CommentText"/>
      </w:pPr>
      <w:r>
        <w:rPr>
          <w:rStyle w:val="CommentReference"/>
        </w:rPr>
        <w:annotationRef/>
      </w:r>
      <w:r>
        <w:t>This isn’t in Table S2 anymore…</w:t>
      </w:r>
    </w:p>
  </w:comment>
  <w:comment w:id="12" w:author="Mary O'Connor" w:date="2017-03-01T17:25:00Z" w:initials="MO">
    <w:p w14:paraId="2EE4F2B6" w14:textId="1BB28944" w:rsidR="005443E1" w:rsidRDefault="005443E1">
      <w:pPr>
        <w:pStyle w:val="CommentText"/>
      </w:pPr>
      <w:r>
        <w:rPr>
          <w:rStyle w:val="CommentReference"/>
        </w:rPr>
        <w:annotationRef/>
      </w:r>
      <w:r>
        <w:t>Somehow these methods got cut. Are these Carolyn’s data? Can someone go back and find them, and add them?</w:t>
      </w:r>
    </w:p>
  </w:comment>
  <w:comment w:id="14" w:author="Mary O'Connor" w:date="2017-03-02T10:26:00Z" w:initials="MO">
    <w:p w14:paraId="31769968" w14:textId="571D7937" w:rsidR="005443E1" w:rsidRDefault="005443E1">
      <w:pPr>
        <w:pStyle w:val="CommentText"/>
      </w:pPr>
      <w:r>
        <w:rPr>
          <w:rStyle w:val="CommentReference"/>
        </w:rPr>
        <w:annotationRef/>
      </w:r>
      <w:r>
        <w:t xml:space="preserve">Since we have grazers, and presumably have </w:t>
      </w:r>
      <w:proofErr w:type="spellStart"/>
      <w:r>
        <w:t>epifphytes</w:t>
      </w:r>
      <w:proofErr w:type="spellEnd"/>
      <w:r>
        <w:t>, can we do any kind of analysis with this?</w:t>
      </w:r>
    </w:p>
  </w:comment>
  <w:comment w:id="16" w:author="Mary O'Connor" w:date="2017-03-02T10:30:00Z" w:initials="MO">
    <w:p w14:paraId="6E77990D" w14:textId="248DC3C3" w:rsidR="005443E1" w:rsidRDefault="005443E1">
      <w:pPr>
        <w:pStyle w:val="CommentText"/>
      </w:pPr>
      <w:r>
        <w:rPr>
          <w:rStyle w:val="CommentReference"/>
        </w:rPr>
        <w:annotationRef/>
      </w:r>
      <w:r>
        <w:t xml:space="preserve">Could this be indicated by the size of the polygons in figure 3c? </w:t>
      </w:r>
      <w:proofErr w:type="gramStart"/>
      <w:r>
        <w:t>or</w:t>
      </w:r>
      <w:proofErr w:type="gramEnd"/>
      <w:r>
        <w:t xml:space="preserve"> is the best result </w:t>
      </w:r>
    </w:p>
  </w:comment>
  <w:comment w:id="17" w:author="Mary O'Connor" w:date="2017-03-01T18:38:00Z" w:initials="MO">
    <w:p w14:paraId="7F97D105" w14:textId="32EF9EFC" w:rsidR="005443E1" w:rsidRDefault="005443E1">
      <w:pPr>
        <w:pStyle w:val="CommentText"/>
      </w:pPr>
      <w:r>
        <w:rPr>
          <w:rStyle w:val="CommentReference"/>
        </w:rPr>
        <w:annotationRef/>
      </w:r>
      <w:r>
        <w:t>Figure legend says less than… did I mess something up?</w:t>
      </w:r>
    </w:p>
  </w:comment>
  <w:comment w:id="18" w:author="Mary O'Connor" w:date="2017-03-01T18:38:00Z" w:initials="MO">
    <w:p w14:paraId="54327C09" w14:textId="141A8494" w:rsidR="005443E1" w:rsidRDefault="005443E1">
      <w:pPr>
        <w:pStyle w:val="CommentText"/>
      </w:pPr>
      <w:r>
        <w:rPr>
          <w:rStyle w:val="CommentReference"/>
        </w:rPr>
        <w:annotationRef/>
      </w:r>
      <w:r>
        <w:t>We’ve lost this… what kind of evidence could support this?</w:t>
      </w:r>
    </w:p>
  </w:comment>
  <w:comment w:id="19" w:author="Mary O'Connor" w:date="2017-02-19T09:05:00Z" w:initials="MO">
    <w:p w14:paraId="1884DD6E" w14:textId="3068CF55" w:rsidR="005443E1" w:rsidRDefault="005443E1">
      <w:pPr>
        <w:pStyle w:val="CommentText"/>
      </w:pPr>
      <w:ins w:id="20" w:author="Mary O'Connor" w:date="2017-02-19T09:04:00Z">
        <w:r>
          <w:rPr>
            <w:rStyle w:val="CommentReference"/>
          </w:rPr>
          <w:annotationRef/>
        </w:r>
      </w:ins>
      <w:r>
        <w:t>With abiotic and biotic factors</w:t>
      </w:r>
    </w:p>
  </w:comment>
  <w:comment w:id="21" w:author="Mary O'Connor" w:date="2017-03-01T19:43:00Z" w:initials="MO">
    <w:p w14:paraId="0BDD569B" w14:textId="1B576F9F" w:rsidR="005443E1" w:rsidRDefault="005443E1">
      <w:pPr>
        <w:pStyle w:val="CommentText"/>
      </w:pPr>
      <w:r>
        <w:rPr>
          <w:rStyle w:val="CommentReference"/>
        </w:rPr>
        <w:annotationRef/>
      </w:r>
      <w:r>
        <w:t>This needs to be more clear. What would a difference between expected beta within and among sites mean?</w:t>
      </w:r>
    </w:p>
  </w:comment>
  <w:comment w:id="23" w:author="Mary O'Connor" w:date="2017-03-02T10:29:00Z" w:initials="MO">
    <w:p w14:paraId="35B35517" w14:textId="5820B1D7" w:rsidR="005443E1" w:rsidRDefault="005443E1">
      <w:pPr>
        <w:pStyle w:val="CommentText"/>
      </w:pPr>
      <w:r>
        <w:rPr>
          <w:rStyle w:val="CommentReference"/>
        </w:rPr>
        <w:annotationRef/>
      </w:r>
      <w:r>
        <w:t>Is there a result about variance that is relevant to the claim above comparing within meadow beta among meadows?</w:t>
      </w:r>
    </w:p>
  </w:comment>
  <w:comment w:id="22" w:author="Ross Whippo" w:date="2017-02-18T13:33:00Z" w:initials="RDBW">
    <w:p w14:paraId="633A0ABB" w14:textId="5201067A" w:rsidR="005443E1" w:rsidRDefault="005443E1">
      <w:pPr>
        <w:pStyle w:val="CommentText"/>
      </w:pPr>
      <w:r>
        <w:rPr>
          <w:rStyle w:val="CommentReference"/>
        </w:rPr>
        <w:annotationRef/>
      </w:r>
      <w:r>
        <w:t xml:space="preserve">Not exactly sure I did this analysis right in terms of </w:t>
      </w:r>
      <w:proofErr w:type="spellStart"/>
      <w:r>
        <w:t>Levene’s</w:t>
      </w:r>
      <w:proofErr w:type="spellEnd"/>
      <w:r>
        <w:t xml:space="preserve"> test. The Variance did follow the stated trends, but I’m not sure if I tested the statistical significance correctly. Any comments welcome. </w:t>
      </w:r>
    </w:p>
  </w:comment>
  <w:comment w:id="24" w:author="Mary O'Connor" w:date="2017-03-01T20:04:00Z" w:initials="MO">
    <w:p w14:paraId="4EE98C41" w14:textId="6C6B865E" w:rsidR="005443E1" w:rsidRPr="00865426" w:rsidRDefault="005443E1">
      <w:pPr>
        <w:pStyle w:val="CommentText"/>
        <w:rPr>
          <w:rFonts w:ascii="Arial" w:eastAsia="Times New Roman" w:hAnsi="Arial" w:cs="Arial"/>
          <w:color w:val="000000"/>
          <w:sz w:val="24"/>
          <w:szCs w:val="24"/>
          <w:lang w:val="en-US"/>
        </w:rPr>
      </w:pPr>
      <w:r>
        <w:rPr>
          <w:rStyle w:val="CommentReference"/>
        </w:rPr>
        <w:annotationRef/>
      </w:r>
      <w:proofErr w:type="gramStart"/>
      <w:r w:rsidRPr="00917A7D">
        <w:rPr>
          <w:rFonts w:ascii="Arial" w:eastAsia="Times New Roman" w:hAnsi="Arial" w:cs="Arial"/>
          <w:color w:val="000000"/>
          <w:sz w:val="24"/>
          <w:szCs w:val="24"/>
          <w:lang w:val="en-US"/>
        </w:rPr>
        <w:t>to</w:t>
      </w:r>
      <w:proofErr w:type="gramEnd"/>
      <w:r w:rsidRPr="00917A7D">
        <w:rPr>
          <w:rFonts w:ascii="Arial" w:eastAsia="Times New Roman" w:hAnsi="Arial" w:cs="Arial"/>
          <w:color w:val="000000"/>
          <w:sz w:val="24"/>
          <w:szCs w:val="24"/>
          <w:lang w:val="en-US"/>
        </w:rPr>
        <w:t xml:space="preserve"> determine whether individual meadows, or a set of meadows, represent meaningful spatial units for biodiversity</w:t>
      </w:r>
    </w:p>
  </w:comment>
  <w:comment w:id="25" w:author="Mary O'Connor" w:date="2017-02-19T09:07:00Z" w:initials="MO">
    <w:p w14:paraId="41E80D1B" w14:textId="761EA951" w:rsidR="005443E1" w:rsidRDefault="005443E1">
      <w:pPr>
        <w:pStyle w:val="CommentText"/>
      </w:pPr>
      <w:r>
        <w:rPr>
          <w:rStyle w:val="CommentReference"/>
        </w:rPr>
        <w:annotationRef/>
      </w:r>
      <w:proofErr w:type="gramStart"/>
      <w:r>
        <w:t>refs</w:t>
      </w:r>
      <w:proofErr w:type="gramEnd"/>
    </w:p>
  </w:comment>
  <w:comment w:id="26" w:author="Mary O'Connor" w:date="2017-03-01T19:12:00Z" w:initials="MO">
    <w:p w14:paraId="1A1FA1D1" w14:textId="77777777" w:rsidR="005443E1" w:rsidRDefault="005443E1" w:rsidP="0024204D">
      <w:pPr>
        <w:pStyle w:val="CommentText"/>
      </w:pPr>
      <w:r>
        <w:rPr>
          <w:rStyle w:val="CommentReference"/>
        </w:rPr>
        <w:annotationRef/>
      </w:r>
      <w:proofErr w:type="gramStart"/>
      <w:r>
        <w:t>can</w:t>
      </w:r>
      <w:proofErr w:type="gramEnd"/>
      <w:r>
        <w:t xml:space="preserve"> we provide meadow </w:t>
      </w:r>
      <w:proofErr w:type="spellStart"/>
      <w:r>
        <w:t>coords</w:t>
      </w:r>
      <w:proofErr w:type="spellEnd"/>
      <w:r>
        <w:t xml:space="preserve"> somewhere</w:t>
      </w:r>
    </w:p>
  </w:comment>
  <w:comment w:id="27" w:author="Mary O'Connor" w:date="2017-03-02T10:53:00Z" w:initials="MO">
    <w:p w14:paraId="04F67835" w14:textId="76289C69" w:rsidR="005443E1" w:rsidRDefault="005443E1">
      <w:pPr>
        <w:pStyle w:val="CommentText"/>
      </w:pPr>
      <w:r>
        <w:rPr>
          <w:rStyle w:val="CommentReference"/>
        </w:rPr>
        <w:annotationRef/>
      </w:r>
      <w:proofErr w:type="gramStart"/>
      <w:r>
        <w:t>add</w:t>
      </w:r>
      <w:proofErr w:type="gramEnd"/>
      <w:r>
        <w:t xml:space="preserve"> in this result</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BB60CA6" w15:done="0"/>
  <w15:commentEx w15:paraId="7E635C0A" w15:done="0"/>
  <w15:commentEx w15:paraId="33979405" w15:done="0"/>
  <w15:commentEx w15:paraId="02DD79C5" w15:done="0"/>
  <w15:commentEx w15:paraId="16D4DF18" w15:done="0"/>
  <w15:commentEx w15:paraId="6E418F1C" w15:done="0"/>
  <w15:commentEx w15:paraId="39EDFA5C" w15:done="0"/>
  <w15:commentEx w15:paraId="01B5D926" w15:done="0"/>
  <w15:commentEx w15:paraId="51BF091A" w15:paraIdParent="01B5D926" w15:done="0"/>
  <w15:commentEx w15:paraId="2CD1F168" w15:done="0"/>
  <w15:commentEx w15:paraId="432A1A97" w15:paraIdParent="2CD1F168" w15:done="0"/>
  <w15:commentEx w15:paraId="7836E17E" w15:done="0"/>
  <w15:commentEx w15:paraId="0FDA421A" w15:done="0"/>
  <w15:commentEx w15:paraId="53D6EEA7" w15:done="0"/>
  <w15:commentEx w15:paraId="633A0ABB" w15:done="0"/>
  <w15:commentEx w15:paraId="5D7F6383" w15:done="0"/>
  <w15:commentEx w15:paraId="09A9A055" w15:done="0"/>
  <w15:commentEx w15:paraId="7928FBED" w15:done="0"/>
  <w15:commentEx w15:paraId="4DEF2001" w15:done="0"/>
  <w15:commentEx w15:paraId="3A8C8076" w15:done="0"/>
  <w15:commentEx w15:paraId="37449378" w15:done="0"/>
  <w15:commentEx w15:paraId="0AD525F6" w15:done="0"/>
  <w15:commentEx w15:paraId="1AE37362" w15:done="0"/>
  <w15:commentEx w15:paraId="5B5BECE9"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AE5724A" w14:textId="77777777" w:rsidR="005443E1" w:rsidRDefault="005443E1">
      <w:pPr>
        <w:spacing w:after="0" w:line="240" w:lineRule="auto"/>
      </w:pPr>
      <w:r>
        <w:separator/>
      </w:r>
    </w:p>
  </w:endnote>
  <w:endnote w:type="continuationSeparator" w:id="0">
    <w:p w14:paraId="7ACC6D72" w14:textId="77777777" w:rsidR="005443E1" w:rsidRDefault="005443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Droid Sans Fallback">
    <w:altName w:val="Times New Roman"/>
    <w:panose1 w:val="00000000000000000000"/>
    <w:charset w:val="00"/>
    <w:family w:val="roman"/>
    <w:notTrueType/>
    <w:pitch w:val="default"/>
  </w:font>
  <w:font w:name="Times New Roman">
    <w:panose1 w:val="02020603050405020304"/>
    <w:charset w:val="00"/>
    <w:family w:val="auto"/>
    <w:pitch w:val="variable"/>
    <w:sig w:usb0="E0002AFF" w:usb1="C0007841" w:usb2="00000009" w:usb3="00000000" w:csb0="000001FF" w:csb1="00000000"/>
  </w:font>
  <w:font w:name="Tahoma">
    <w:panose1 w:val="020B0604030504040204"/>
    <w:charset w:val="00"/>
    <w:family w:val="auto"/>
    <w:pitch w:val="variable"/>
    <w:sig w:usb0="E1002AFF" w:usb1="C000605B" w:usb2="00000029" w:usb3="00000000" w:csb0="000101FF" w:csb1="00000000"/>
  </w:font>
  <w:font w:name="Liberation Sans">
    <w:altName w:val="Arial"/>
    <w:charset w:val="01"/>
    <w:family w:val="swiss"/>
    <w:pitch w:val="variable"/>
  </w:font>
  <w:font w:name="FreeSans">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DCEE611" w14:textId="77777777" w:rsidR="005443E1" w:rsidRDefault="005443E1" w:rsidP="004B2909">
    <w:pPr>
      <w:pStyle w:val="Footer"/>
      <w:framePr w:wrap="around" w:vAnchor="text" w:hAnchor="margin" w:xAlign="right" w:y="1"/>
      <w:rPr>
        <w:ins w:id="31" w:author="Mary O'Connor" w:date="2017-02-14T11:54:00Z"/>
        <w:rStyle w:val="PageNumber"/>
      </w:rPr>
    </w:pPr>
    <w:ins w:id="32" w:author="Mary O'Connor" w:date="2017-02-14T11:54:00Z">
      <w:r>
        <w:rPr>
          <w:rStyle w:val="PageNumber"/>
        </w:rPr>
        <w:fldChar w:fldCharType="begin"/>
      </w:r>
      <w:r>
        <w:rPr>
          <w:rStyle w:val="PageNumber"/>
        </w:rPr>
        <w:instrText xml:space="preserve">PAGE  </w:instrText>
      </w:r>
      <w:r>
        <w:rPr>
          <w:rStyle w:val="PageNumber"/>
        </w:rPr>
        <w:fldChar w:fldCharType="end"/>
      </w:r>
    </w:ins>
  </w:p>
  <w:p w14:paraId="16823F9B" w14:textId="77777777" w:rsidR="005443E1" w:rsidRDefault="005443E1">
    <w:pPr>
      <w:pStyle w:val="Footer"/>
      <w:ind w:right="360"/>
      <w:pPrChange w:id="33" w:author="Mary O'Connor" w:date="2017-02-14T11:54:00Z">
        <w:pPr>
          <w:pStyle w:val="Footer"/>
        </w:pPr>
      </w:pPrChange>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5CDBF7" w14:textId="77777777" w:rsidR="005443E1" w:rsidRDefault="005443E1" w:rsidP="004B2909">
    <w:pPr>
      <w:pStyle w:val="Footer"/>
      <w:framePr w:wrap="around" w:vAnchor="text" w:hAnchor="margin" w:xAlign="right" w:y="1"/>
      <w:rPr>
        <w:ins w:id="34" w:author="Mary O'Connor" w:date="2017-02-14T11:54:00Z"/>
        <w:rStyle w:val="PageNumber"/>
      </w:rPr>
    </w:pPr>
    <w:ins w:id="35" w:author="Mary O'Connor" w:date="2017-02-14T11:54:00Z">
      <w:r>
        <w:rPr>
          <w:rStyle w:val="PageNumber"/>
        </w:rPr>
        <w:fldChar w:fldCharType="begin"/>
      </w:r>
      <w:r>
        <w:rPr>
          <w:rStyle w:val="PageNumber"/>
        </w:rPr>
        <w:instrText xml:space="preserve">PAGE  </w:instrText>
      </w:r>
    </w:ins>
    <w:r>
      <w:rPr>
        <w:rStyle w:val="PageNumber"/>
      </w:rPr>
      <w:fldChar w:fldCharType="separate"/>
    </w:r>
    <w:r w:rsidR="00026F7E">
      <w:rPr>
        <w:rStyle w:val="PageNumber"/>
        <w:noProof/>
      </w:rPr>
      <w:t>23</w:t>
    </w:r>
    <w:ins w:id="36" w:author="Mary O'Connor" w:date="2017-02-14T11:54:00Z">
      <w:r>
        <w:rPr>
          <w:rStyle w:val="PageNumber"/>
        </w:rPr>
        <w:fldChar w:fldCharType="end"/>
      </w:r>
    </w:ins>
  </w:p>
  <w:p w14:paraId="551EDED1" w14:textId="25ABB309" w:rsidR="005443E1" w:rsidRDefault="005443E1">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FF1C072" w14:textId="77777777" w:rsidR="005443E1" w:rsidRDefault="005443E1">
      <w:pPr>
        <w:spacing w:after="0" w:line="240" w:lineRule="auto"/>
      </w:pPr>
      <w:r>
        <w:separator/>
      </w:r>
    </w:p>
  </w:footnote>
  <w:footnote w:type="continuationSeparator" w:id="0">
    <w:p w14:paraId="453F8AF3" w14:textId="77777777" w:rsidR="005443E1" w:rsidRDefault="005443E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oNotTrackMove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20EA"/>
    <w:rsid w:val="000004B0"/>
    <w:rsid w:val="0000100F"/>
    <w:rsid w:val="000167D3"/>
    <w:rsid w:val="00026F7E"/>
    <w:rsid w:val="00033626"/>
    <w:rsid w:val="00046FD1"/>
    <w:rsid w:val="00057296"/>
    <w:rsid w:val="000653D5"/>
    <w:rsid w:val="000676A8"/>
    <w:rsid w:val="00071C45"/>
    <w:rsid w:val="00077E5F"/>
    <w:rsid w:val="00085894"/>
    <w:rsid w:val="00090EDC"/>
    <w:rsid w:val="0010243E"/>
    <w:rsid w:val="00114E67"/>
    <w:rsid w:val="001247A5"/>
    <w:rsid w:val="00124FC5"/>
    <w:rsid w:val="00125142"/>
    <w:rsid w:val="00137549"/>
    <w:rsid w:val="00146616"/>
    <w:rsid w:val="00153FB2"/>
    <w:rsid w:val="0016033D"/>
    <w:rsid w:val="001859D9"/>
    <w:rsid w:val="001920EC"/>
    <w:rsid w:val="001B170C"/>
    <w:rsid w:val="001B5989"/>
    <w:rsid w:val="001C20A3"/>
    <w:rsid w:val="00200F65"/>
    <w:rsid w:val="00225AAA"/>
    <w:rsid w:val="00231E84"/>
    <w:rsid w:val="00233107"/>
    <w:rsid w:val="00234F10"/>
    <w:rsid w:val="002372BC"/>
    <w:rsid w:val="0024204D"/>
    <w:rsid w:val="002500CD"/>
    <w:rsid w:val="0026397B"/>
    <w:rsid w:val="0027055C"/>
    <w:rsid w:val="00272CDB"/>
    <w:rsid w:val="002953EA"/>
    <w:rsid w:val="002B0593"/>
    <w:rsid w:val="002E1944"/>
    <w:rsid w:val="002E3DCC"/>
    <w:rsid w:val="002E3E6D"/>
    <w:rsid w:val="002F03EA"/>
    <w:rsid w:val="00303101"/>
    <w:rsid w:val="003032E1"/>
    <w:rsid w:val="00313697"/>
    <w:rsid w:val="00321A4E"/>
    <w:rsid w:val="0032729A"/>
    <w:rsid w:val="003449C1"/>
    <w:rsid w:val="00356781"/>
    <w:rsid w:val="00386F3A"/>
    <w:rsid w:val="003944B2"/>
    <w:rsid w:val="003A1BCF"/>
    <w:rsid w:val="003B4723"/>
    <w:rsid w:val="003B524B"/>
    <w:rsid w:val="003C3296"/>
    <w:rsid w:val="003C5EE6"/>
    <w:rsid w:val="003D1F2C"/>
    <w:rsid w:val="003D46AF"/>
    <w:rsid w:val="003E2021"/>
    <w:rsid w:val="003F1471"/>
    <w:rsid w:val="003F5711"/>
    <w:rsid w:val="00416702"/>
    <w:rsid w:val="00430058"/>
    <w:rsid w:val="0043563C"/>
    <w:rsid w:val="00445D4F"/>
    <w:rsid w:val="004601AF"/>
    <w:rsid w:val="00486653"/>
    <w:rsid w:val="00490272"/>
    <w:rsid w:val="0049697A"/>
    <w:rsid w:val="0049736E"/>
    <w:rsid w:val="004B2909"/>
    <w:rsid w:val="004B6FC2"/>
    <w:rsid w:val="004E6488"/>
    <w:rsid w:val="004F29EA"/>
    <w:rsid w:val="004F30DC"/>
    <w:rsid w:val="0051274C"/>
    <w:rsid w:val="005443E1"/>
    <w:rsid w:val="0054782B"/>
    <w:rsid w:val="00562C06"/>
    <w:rsid w:val="00564AB9"/>
    <w:rsid w:val="00572A15"/>
    <w:rsid w:val="00576800"/>
    <w:rsid w:val="005803D4"/>
    <w:rsid w:val="00596222"/>
    <w:rsid w:val="005A6991"/>
    <w:rsid w:val="005C0697"/>
    <w:rsid w:val="005D1D9F"/>
    <w:rsid w:val="005F50F2"/>
    <w:rsid w:val="00602CD1"/>
    <w:rsid w:val="0062380F"/>
    <w:rsid w:val="00633D49"/>
    <w:rsid w:val="006344BB"/>
    <w:rsid w:val="006432AF"/>
    <w:rsid w:val="00643F88"/>
    <w:rsid w:val="00644E40"/>
    <w:rsid w:val="00652409"/>
    <w:rsid w:val="006533CE"/>
    <w:rsid w:val="00661512"/>
    <w:rsid w:val="006634BF"/>
    <w:rsid w:val="00664713"/>
    <w:rsid w:val="0067294D"/>
    <w:rsid w:val="006776BA"/>
    <w:rsid w:val="006861FE"/>
    <w:rsid w:val="00691D45"/>
    <w:rsid w:val="00695F80"/>
    <w:rsid w:val="006A4868"/>
    <w:rsid w:val="006C7D0C"/>
    <w:rsid w:val="006D6061"/>
    <w:rsid w:val="006D6BC8"/>
    <w:rsid w:val="006E59FF"/>
    <w:rsid w:val="00700C7A"/>
    <w:rsid w:val="00730C85"/>
    <w:rsid w:val="00736169"/>
    <w:rsid w:val="007379E3"/>
    <w:rsid w:val="00743A36"/>
    <w:rsid w:val="00765D31"/>
    <w:rsid w:val="00766E22"/>
    <w:rsid w:val="00772D5A"/>
    <w:rsid w:val="00787379"/>
    <w:rsid w:val="007A06EE"/>
    <w:rsid w:val="007B2008"/>
    <w:rsid w:val="007D2073"/>
    <w:rsid w:val="007D4923"/>
    <w:rsid w:val="007E1D62"/>
    <w:rsid w:val="007E71F9"/>
    <w:rsid w:val="007E7A68"/>
    <w:rsid w:val="008037A7"/>
    <w:rsid w:val="0080757D"/>
    <w:rsid w:val="00817CCB"/>
    <w:rsid w:val="0085173E"/>
    <w:rsid w:val="00865426"/>
    <w:rsid w:val="008660D6"/>
    <w:rsid w:val="0086798B"/>
    <w:rsid w:val="00872501"/>
    <w:rsid w:val="00877689"/>
    <w:rsid w:val="00885F53"/>
    <w:rsid w:val="008916CB"/>
    <w:rsid w:val="00895B04"/>
    <w:rsid w:val="008A7C69"/>
    <w:rsid w:val="008E6828"/>
    <w:rsid w:val="008F5158"/>
    <w:rsid w:val="009061D3"/>
    <w:rsid w:val="00917A7D"/>
    <w:rsid w:val="00943FCC"/>
    <w:rsid w:val="00950AB6"/>
    <w:rsid w:val="00951769"/>
    <w:rsid w:val="00953B80"/>
    <w:rsid w:val="00954505"/>
    <w:rsid w:val="00955B3D"/>
    <w:rsid w:val="009A0E80"/>
    <w:rsid w:val="009B5559"/>
    <w:rsid w:val="009C0826"/>
    <w:rsid w:val="009C184E"/>
    <w:rsid w:val="009C32B8"/>
    <w:rsid w:val="009F0D54"/>
    <w:rsid w:val="009F3BF4"/>
    <w:rsid w:val="00A302AF"/>
    <w:rsid w:val="00A41A59"/>
    <w:rsid w:val="00A67A15"/>
    <w:rsid w:val="00A75AF8"/>
    <w:rsid w:val="00A820EA"/>
    <w:rsid w:val="00A8722F"/>
    <w:rsid w:val="00AA35D4"/>
    <w:rsid w:val="00AB541C"/>
    <w:rsid w:val="00AC16FF"/>
    <w:rsid w:val="00AD0096"/>
    <w:rsid w:val="00AE0CA1"/>
    <w:rsid w:val="00AF0504"/>
    <w:rsid w:val="00AF39B6"/>
    <w:rsid w:val="00B10CC8"/>
    <w:rsid w:val="00B320DD"/>
    <w:rsid w:val="00B321D9"/>
    <w:rsid w:val="00B353E7"/>
    <w:rsid w:val="00B40347"/>
    <w:rsid w:val="00B45D5B"/>
    <w:rsid w:val="00B47D6A"/>
    <w:rsid w:val="00B6487D"/>
    <w:rsid w:val="00B66DD0"/>
    <w:rsid w:val="00B673ED"/>
    <w:rsid w:val="00B7274B"/>
    <w:rsid w:val="00B7318F"/>
    <w:rsid w:val="00B877C2"/>
    <w:rsid w:val="00B9021D"/>
    <w:rsid w:val="00BC3E5E"/>
    <w:rsid w:val="00BE0ABC"/>
    <w:rsid w:val="00BE5FB7"/>
    <w:rsid w:val="00BF0F29"/>
    <w:rsid w:val="00BF319E"/>
    <w:rsid w:val="00BF7249"/>
    <w:rsid w:val="00C210AA"/>
    <w:rsid w:val="00C319EA"/>
    <w:rsid w:val="00C4247B"/>
    <w:rsid w:val="00C61EAF"/>
    <w:rsid w:val="00C62A55"/>
    <w:rsid w:val="00C7188F"/>
    <w:rsid w:val="00C80655"/>
    <w:rsid w:val="00C84752"/>
    <w:rsid w:val="00C84B31"/>
    <w:rsid w:val="00CA2D2E"/>
    <w:rsid w:val="00CB017B"/>
    <w:rsid w:val="00CB1D2B"/>
    <w:rsid w:val="00CC700D"/>
    <w:rsid w:val="00CD347F"/>
    <w:rsid w:val="00CE0545"/>
    <w:rsid w:val="00CE68D8"/>
    <w:rsid w:val="00CE75D2"/>
    <w:rsid w:val="00CF3099"/>
    <w:rsid w:val="00CF6E85"/>
    <w:rsid w:val="00D13610"/>
    <w:rsid w:val="00D5437B"/>
    <w:rsid w:val="00D547D8"/>
    <w:rsid w:val="00D60DE6"/>
    <w:rsid w:val="00D630D1"/>
    <w:rsid w:val="00D70D82"/>
    <w:rsid w:val="00D874F4"/>
    <w:rsid w:val="00D91FEA"/>
    <w:rsid w:val="00D94C67"/>
    <w:rsid w:val="00DA0E5F"/>
    <w:rsid w:val="00DA3278"/>
    <w:rsid w:val="00DE1215"/>
    <w:rsid w:val="00DE1649"/>
    <w:rsid w:val="00DE39BB"/>
    <w:rsid w:val="00DE5A11"/>
    <w:rsid w:val="00DF32EA"/>
    <w:rsid w:val="00E10C34"/>
    <w:rsid w:val="00E17DBD"/>
    <w:rsid w:val="00EB05C4"/>
    <w:rsid w:val="00ED2215"/>
    <w:rsid w:val="00ED789C"/>
    <w:rsid w:val="00EE2640"/>
    <w:rsid w:val="00F01016"/>
    <w:rsid w:val="00F163B0"/>
    <w:rsid w:val="00F658D5"/>
    <w:rsid w:val="00F70BE6"/>
    <w:rsid w:val="00F86BD7"/>
    <w:rsid w:val="00F93AEE"/>
    <w:rsid w:val="00F949D9"/>
    <w:rsid w:val="00F94BFD"/>
    <w:rsid w:val="00FB1AA8"/>
    <w:rsid w:val="00FD78F2"/>
    <w:rsid w:val="00FF3DEC"/>
    <w:rsid w:val="00FF5C1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557765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Droid Sans Fallback" w:hAnsi="Calibri" w:cs="Calibri"/>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spacing w:after="200"/>
    </w:pPr>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tab-span">
    <w:name w:val="apple-tab-span"/>
    <w:basedOn w:val="DefaultParagraphFont"/>
    <w:rsid w:val="006034D1"/>
  </w:style>
  <w:style w:type="character" w:customStyle="1" w:styleId="InternetLink">
    <w:name w:val="Internet Link"/>
    <w:basedOn w:val="DefaultParagraphFont"/>
    <w:uiPriority w:val="99"/>
    <w:unhideWhenUsed/>
    <w:rsid w:val="006034D1"/>
    <w:rPr>
      <w:color w:val="0000FF"/>
      <w:u w:val="single"/>
      <w:lang w:val="uz-Cyrl-UZ" w:eastAsia="uz-Cyrl-UZ" w:bidi="uz-Cyrl-UZ"/>
    </w:rPr>
  </w:style>
  <w:style w:type="character" w:styleId="LineNumber">
    <w:name w:val="line number"/>
    <w:basedOn w:val="DefaultParagraphFont"/>
    <w:uiPriority w:val="99"/>
    <w:semiHidden/>
    <w:unhideWhenUsed/>
    <w:rsid w:val="006034D1"/>
  </w:style>
  <w:style w:type="character" w:customStyle="1" w:styleId="BalloonTextChar">
    <w:name w:val="Balloon Text Char"/>
    <w:basedOn w:val="DefaultParagraphFont"/>
    <w:link w:val="BalloonText"/>
    <w:uiPriority w:val="99"/>
    <w:semiHidden/>
    <w:rsid w:val="00121FC2"/>
    <w:rPr>
      <w:rFonts w:ascii="Tahoma" w:hAnsi="Tahoma" w:cs="Tahoma"/>
      <w:sz w:val="16"/>
      <w:szCs w:val="16"/>
      <w:lang w:val="en-CA"/>
    </w:rPr>
  </w:style>
  <w:style w:type="character" w:styleId="CommentReference">
    <w:name w:val="annotation reference"/>
    <w:basedOn w:val="DefaultParagraphFont"/>
    <w:uiPriority w:val="99"/>
    <w:semiHidden/>
    <w:unhideWhenUsed/>
    <w:rsid w:val="009B1DE7"/>
    <w:rPr>
      <w:sz w:val="16"/>
      <w:szCs w:val="16"/>
    </w:rPr>
  </w:style>
  <w:style w:type="character" w:customStyle="1" w:styleId="CommentTextChar">
    <w:name w:val="Comment Text Char"/>
    <w:basedOn w:val="DefaultParagraphFont"/>
    <w:link w:val="CommentText"/>
    <w:uiPriority w:val="99"/>
    <w:rsid w:val="009B1DE7"/>
    <w:rPr>
      <w:sz w:val="20"/>
      <w:szCs w:val="20"/>
      <w:lang w:val="en-CA"/>
    </w:rPr>
  </w:style>
  <w:style w:type="character" w:customStyle="1" w:styleId="CommentSubjectChar">
    <w:name w:val="Comment Subject Char"/>
    <w:basedOn w:val="CommentTextChar"/>
    <w:link w:val="CommentSubject"/>
    <w:uiPriority w:val="99"/>
    <w:semiHidden/>
    <w:rsid w:val="009B1DE7"/>
    <w:rPr>
      <w:b/>
      <w:bCs/>
      <w:sz w:val="20"/>
      <w:szCs w:val="20"/>
      <w:lang w:val="en-CA"/>
    </w:rPr>
  </w:style>
  <w:style w:type="character" w:customStyle="1" w:styleId="HeaderChar">
    <w:name w:val="Header Char"/>
    <w:basedOn w:val="DefaultParagraphFont"/>
    <w:link w:val="Header"/>
    <w:uiPriority w:val="99"/>
    <w:rsid w:val="006F5788"/>
    <w:rPr>
      <w:lang w:val="en-CA"/>
    </w:rPr>
  </w:style>
  <w:style w:type="character" w:customStyle="1" w:styleId="FooterChar">
    <w:name w:val="Footer Char"/>
    <w:basedOn w:val="DefaultParagraphFont"/>
    <w:link w:val="Footer"/>
    <w:uiPriority w:val="99"/>
    <w:rsid w:val="006F5788"/>
    <w:rPr>
      <w:lang w:val="en-CA"/>
    </w:rPr>
  </w:style>
  <w:style w:type="character" w:styleId="PageNumber">
    <w:name w:val="page number"/>
    <w:basedOn w:val="DefaultParagraphFont"/>
    <w:uiPriority w:val="99"/>
    <w:semiHidden/>
    <w:unhideWhenUsed/>
    <w:rsid w:val="00307082"/>
  </w:style>
  <w:style w:type="character" w:styleId="FollowedHyperlink">
    <w:name w:val="FollowedHyperlink"/>
    <w:basedOn w:val="DefaultParagraphFont"/>
    <w:uiPriority w:val="99"/>
    <w:semiHidden/>
    <w:unhideWhenUsed/>
    <w:rsid w:val="00F047CC"/>
    <w:rPr>
      <w:color w:val="800080"/>
      <w:u w:val="single"/>
    </w:rPr>
  </w:style>
  <w:style w:type="character" w:customStyle="1" w:styleId="cit-name-surname">
    <w:name w:val="cit-name-surname"/>
    <w:basedOn w:val="DefaultParagraphFont"/>
    <w:rsid w:val="00CF1039"/>
  </w:style>
  <w:style w:type="character" w:customStyle="1" w:styleId="apple-converted-space">
    <w:name w:val="apple-converted-space"/>
    <w:basedOn w:val="DefaultParagraphFont"/>
    <w:rsid w:val="00CF1039"/>
  </w:style>
  <w:style w:type="character" w:customStyle="1" w:styleId="cit-name-given-names">
    <w:name w:val="cit-name-given-names"/>
    <w:basedOn w:val="DefaultParagraphFont"/>
    <w:rsid w:val="00CF1039"/>
  </w:style>
  <w:style w:type="character" w:styleId="HTMLCite">
    <w:name w:val="HTML Cite"/>
    <w:basedOn w:val="DefaultParagraphFont"/>
    <w:uiPriority w:val="99"/>
    <w:semiHidden/>
    <w:unhideWhenUsed/>
    <w:rsid w:val="00CF1039"/>
    <w:rPr>
      <w:i/>
      <w:iCs/>
    </w:rPr>
  </w:style>
  <w:style w:type="character" w:customStyle="1" w:styleId="cit-pub-date">
    <w:name w:val="cit-pub-date"/>
    <w:basedOn w:val="DefaultParagraphFont"/>
    <w:rsid w:val="00CF1039"/>
  </w:style>
  <w:style w:type="character" w:customStyle="1" w:styleId="cit-article-title">
    <w:name w:val="cit-article-title"/>
    <w:basedOn w:val="DefaultParagraphFont"/>
    <w:rsid w:val="00CF1039"/>
  </w:style>
  <w:style w:type="character" w:customStyle="1" w:styleId="cit-vol">
    <w:name w:val="cit-vol"/>
    <w:basedOn w:val="DefaultParagraphFont"/>
    <w:rsid w:val="00CF1039"/>
  </w:style>
  <w:style w:type="character" w:customStyle="1" w:styleId="cit-fpage">
    <w:name w:val="cit-fpage"/>
    <w:basedOn w:val="DefaultParagraphFont"/>
    <w:rsid w:val="00CF1039"/>
  </w:style>
  <w:style w:type="character" w:customStyle="1" w:styleId="cit-lpage">
    <w:name w:val="cit-lpage"/>
    <w:basedOn w:val="DefaultParagraphFont"/>
    <w:rsid w:val="00CF1039"/>
  </w:style>
  <w:style w:type="character" w:customStyle="1" w:styleId="ListLabel1">
    <w:name w:val="ListLabel 1"/>
    <w:rPr>
      <w:sz w:val="20"/>
    </w:rPr>
  </w:style>
  <w:style w:type="character" w:customStyle="1" w:styleId="LineNumbering">
    <w:name w:val="Line Numbering"/>
  </w:style>
  <w:style w:type="paragraph" w:customStyle="1" w:styleId="Heading">
    <w:name w:val="Heading"/>
    <w:basedOn w:val="Normal"/>
    <w:next w:val="TextBody"/>
    <w:pPr>
      <w:keepNext/>
      <w:spacing w:before="240" w:after="120"/>
    </w:pPr>
    <w:rPr>
      <w:rFonts w:ascii="Liberation Sans"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styleId="NormalWeb">
    <w:name w:val="Normal (Web)"/>
    <w:basedOn w:val="Normal"/>
    <w:uiPriority w:val="99"/>
    <w:unhideWhenUsed/>
    <w:rsid w:val="006034D1"/>
    <w:pPr>
      <w:spacing w:after="280"/>
    </w:pPr>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121FC2"/>
    <w:pPr>
      <w:spacing w:after="0" w:line="240" w:lineRule="auto"/>
    </w:pPr>
    <w:rPr>
      <w:rFonts w:ascii="Tahoma" w:hAnsi="Tahoma" w:cs="Tahoma"/>
      <w:sz w:val="16"/>
      <w:szCs w:val="16"/>
    </w:rPr>
  </w:style>
  <w:style w:type="paragraph" w:styleId="CommentText">
    <w:name w:val="annotation text"/>
    <w:basedOn w:val="Normal"/>
    <w:link w:val="CommentTextChar"/>
    <w:uiPriority w:val="99"/>
    <w:unhideWhenUsed/>
    <w:rsid w:val="009B1DE7"/>
    <w:pPr>
      <w:spacing w:line="240" w:lineRule="auto"/>
    </w:pPr>
    <w:rPr>
      <w:sz w:val="20"/>
      <w:szCs w:val="20"/>
    </w:rPr>
  </w:style>
  <w:style w:type="paragraph" w:styleId="CommentSubject">
    <w:name w:val="annotation subject"/>
    <w:basedOn w:val="CommentText"/>
    <w:link w:val="CommentSubjectChar"/>
    <w:uiPriority w:val="99"/>
    <w:semiHidden/>
    <w:unhideWhenUsed/>
    <w:rsid w:val="009B1DE7"/>
    <w:rPr>
      <w:b/>
      <w:bCs/>
    </w:rPr>
  </w:style>
  <w:style w:type="paragraph" w:styleId="NoSpacing">
    <w:name w:val="No Spacing"/>
    <w:uiPriority w:val="1"/>
    <w:qFormat/>
    <w:rsid w:val="007606A1"/>
    <w:pPr>
      <w:suppressAutoHyphens/>
      <w:spacing w:line="240" w:lineRule="auto"/>
    </w:pPr>
    <w:rPr>
      <w:lang w:val="en-CA"/>
    </w:rPr>
  </w:style>
  <w:style w:type="paragraph" w:styleId="Header">
    <w:name w:val="header"/>
    <w:basedOn w:val="Normal"/>
    <w:link w:val="HeaderChar"/>
    <w:uiPriority w:val="99"/>
    <w:unhideWhenUsed/>
    <w:rsid w:val="006F5788"/>
    <w:pPr>
      <w:tabs>
        <w:tab w:val="center" w:pos="4680"/>
        <w:tab w:val="right" w:pos="9360"/>
      </w:tabs>
      <w:spacing w:after="0" w:line="240" w:lineRule="auto"/>
    </w:pPr>
  </w:style>
  <w:style w:type="paragraph" w:styleId="Footer">
    <w:name w:val="footer"/>
    <w:basedOn w:val="Normal"/>
    <w:link w:val="FooterChar"/>
    <w:uiPriority w:val="99"/>
    <w:unhideWhenUsed/>
    <w:rsid w:val="006F5788"/>
    <w:pPr>
      <w:tabs>
        <w:tab w:val="center" w:pos="4680"/>
        <w:tab w:val="right" w:pos="9360"/>
      </w:tabs>
      <w:spacing w:after="0" w:line="240" w:lineRule="auto"/>
    </w:pPr>
  </w:style>
  <w:style w:type="paragraph" w:styleId="ListParagraph">
    <w:name w:val="List Paragraph"/>
    <w:basedOn w:val="Normal"/>
    <w:uiPriority w:val="34"/>
    <w:qFormat/>
    <w:rsid w:val="0007710F"/>
    <w:pPr>
      <w:ind w:left="720"/>
      <w:contextualSpacing/>
    </w:pPr>
  </w:style>
  <w:style w:type="paragraph" w:styleId="Bibliography">
    <w:name w:val="Bibliography"/>
    <w:basedOn w:val="Normal"/>
    <w:next w:val="Normal"/>
    <w:uiPriority w:val="37"/>
    <w:unhideWhenUsed/>
    <w:rsid w:val="00774C09"/>
  </w:style>
  <w:style w:type="paragraph" w:customStyle="1" w:styleId="FrameContents">
    <w:name w:val="Frame Contents"/>
    <w:basedOn w:val="Normal"/>
  </w:style>
  <w:style w:type="table" w:styleId="TableGrid">
    <w:name w:val="Table Grid"/>
    <w:basedOn w:val="TableNormal"/>
    <w:uiPriority w:val="39"/>
    <w:rsid w:val="0084569B"/>
    <w:pPr>
      <w:spacing w:line="240" w:lineRule="auto"/>
    </w:pPr>
    <w:rPr>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Revision">
    <w:name w:val="Revision"/>
    <w:hidden/>
    <w:uiPriority w:val="99"/>
    <w:semiHidden/>
    <w:rsid w:val="008F5158"/>
    <w:pPr>
      <w:spacing w:line="240" w:lineRule="auto"/>
    </w:pPr>
    <w:rPr>
      <w:lang w:val="en-CA"/>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Droid Sans Fallback" w:hAnsi="Calibri" w:cs="Calibri"/>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spacing w:after="200"/>
    </w:pPr>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tab-span">
    <w:name w:val="apple-tab-span"/>
    <w:basedOn w:val="DefaultParagraphFont"/>
    <w:rsid w:val="006034D1"/>
  </w:style>
  <w:style w:type="character" w:customStyle="1" w:styleId="InternetLink">
    <w:name w:val="Internet Link"/>
    <w:basedOn w:val="DefaultParagraphFont"/>
    <w:uiPriority w:val="99"/>
    <w:unhideWhenUsed/>
    <w:rsid w:val="006034D1"/>
    <w:rPr>
      <w:color w:val="0000FF"/>
      <w:u w:val="single"/>
      <w:lang w:val="uz-Cyrl-UZ" w:eastAsia="uz-Cyrl-UZ" w:bidi="uz-Cyrl-UZ"/>
    </w:rPr>
  </w:style>
  <w:style w:type="character" w:styleId="LineNumber">
    <w:name w:val="line number"/>
    <w:basedOn w:val="DefaultParagraphFont"/>
    <w:uiPriority w:val="99"/>
    <w:semiHidden/>
    <w:unhideWhenUsed/>
    <w:rsid w:val="006034D1"/>
  </w:style>
  <w:style w:type="character" w:customStyle="1" w:styleId="BalloonTextChar">
    <w:name w:val="Balloon Text Char"/>
    <w:basedOn w:val="DefaultParagraphFont"/>
    <w:link w:val="BalloonText"/>
    <w:uiPriority w:val="99"/>
    <w:semiHidden/>
    <w:rsid w:val="00121FC2"/>
    <w:rPr>
      <w:rFonts w:ascii="Tahoma" w:hAnsi="Tahoma" w:cs="Tahoma"/>
      <w:sz w:val="16"/>
      <w:szCs w:val="16"/>
      <w:lang w:val="en-CA"/>
    </w:rPr>
  </w:style>
  <w:style w:type="character" w:styleId="CommentReference">
    <w:name w:val="annotation reference"/>
    <w:basedOn w:val="DefaultParagraphFont"/>
    <w:uiPriority w:val="99"/>
    <w:semiHidden/>
    <w:unhideWhenUsed/>
    <w:rsid w:val="009B1DE7"/>
    <w:rPr>
      <w:sz w:val="16"/>
      <w:szCs w:val="16"/>
    </w:rPr>
  </w:style>
  <w:style w:type="character" w:customStyle="1" w:styleId="CommentTextChar">
    <w:name w:val="Comment Text Char"/>
    <w:basedOn w:val="DefaultParagraphFont"/>
    <w:link w:val="CommentText"/>
    <w:uiPriority w:val="99"/>
    <w:rsid w:val="009B1DE7"/>
    <w:rPr>
      <w:sz w:val="20"/>
      <w:szCs w:val="20"/>
      <w:lang w:val="en-CA"/>
    </w:rPr>
  </w:style>
  <w:style w:type="character" w:customStyle="1" w:styleId="CommentSubjectChar">
    <w:name w:val="Comment Subject Char"/>
    <w:basedOn w:val="CommentTextChar"/>
    <w:link w:val="CommentSubject"/>
    <w:uiPriority w:val="99"/>
    <w:semiHidden/>
    <w:rsid w:val="009B1DE7"/>
    <w:rPr>
      <w:b/>
      <w:bCs/>
      <w:sz w:val="20"/>
      <w:szCs w:val="20"/>
      <w:lang w:val="en-CA"/>
    </w:rPr>
  </w:style>
  <w:style w:type="character" w:customStyle="1" w:styleId="HeaderChar">
    <w:name w:val="Header Char"/>
    <w:basedOn w:val="DefaultParagraphFont"/>
    <w:link w:val="Header"/>
    <w:uiPriority w:val="99"/>
    <w:rsid w:val="006F5788"/>
    <w:rPr>
      <w:lang w:val="en-CA"/>
    </w:rPr>
  </w:style>
  <w:style w:type="character" w:customStyle="1" w:styleId="FooterChar">
    <w:name w:val="Footer Char"/>
    <w:basedOn w:val="DefaultParagraphFont"/>
    <w:link w:val="Footer"/>
    <w:uiPriority w:val="99"/>
    <w:rsid w:val="006F5788"/>
    <w:rPr>
      <w:lang w:val="en-CA"/>
    </w:rPr>
  </w:style>
  <w:style w:type="character" w:styleId="PageNumber">
    <w:name w:val="page number"/>
    <w:basedOn w:val="DefaultParagraphFont"/>
    <w:uiPriority w:val="99"/>
    <w:semiHidden/>
    <w:unhideWhenUsed/>
    <w:rsid w:val="00307082"/>
  </w:style>
  <w:style w:type="character" w:styleId="FollowedHyperlink">
    <w:name w:val="FollowedHyperlink"/>
    <w:basedOn w:val="DefaultParagraphFont"/>
    <w:uiPriority w:val="99"/>
    <w:semiHidden/>
    <w:unhideWhenUsed/>
    <w:rsid w:val="00F047CC"/>
    <w:rPr>
      <w:color w:val="800080"/>
      <w:u w:val="single"/>
    </w:rPr>
  </w:style>
  <w:style w:type="character" w:customStyle="1" w:styleId="cit-name-surname">
    <w:name w:val="cit-name-surname"/>
    <w:basedOn w:val="DefaultParagraphFont"/>
    <w:rsid w:val="00CF1039"/>
  </w:style>
  <w:style w:type="character" w:customStyle="1" w:styleId="apple-converted-space">
    <w:name w:val="apple-converted-space"/>
    <w:basedOn w:val="DefaultParagraphFont"/>
    <w:rsid w:val="00CF1039"/>
  </w:style>
  <w:style w:type="character" w:customStyle="1" w:styleId="cit-name-given-names">
    <w:name w:val="cit-name-given-names"/>
    <w:basedOn w:val="DefaultParagraphFont"/>
    <w:rsid w:val="00CF1039"/>
  </w:style>
  <w:style w:type="character" w:styleId="HTMLCite">
    <w:name w:val="HTML Cite"/>
    <w:basedOn w:val="DefaultParagraphFont"/>
    <w:uiPriority w:val="99"/>
    <w:semiHidden/>
    <w:unhideWhenUsed/>
    <w:rsid w:val="00CF1039"/>
    <w:rPr>
      <w:i/>
      <w:iCs/>
    </w:rPr>
  </w:style>
  <w:style w:type="character" w:customStyle="1" w:styleId="cit-pub-date">
    <w:name w:val="cit-pub-date"/>
    <w:basedOn w:val="DefaultParagraphFont"/>
    <w:rsid w:val="00CF1039"/>
  </w:style>
  <w:style w:type="character" w:customStyle="1" w:styleId="cit-article-title">
    <w:name w:val="cit-article-title"/>
    <w:basedOn w:val="DefaultParagraphFont"/>
    <w:rsid w:val="00CF1039"/>
  </w:style>
  <w:style w:type="character" w:customStyle="1" w:styleId="cit-vol">
    <w:name w:val="cit-vol"/>
    <w:basedOn w:val="DefaultParagraphFont"/>
    <w:rsid w:val="00CF1039"/>
  </w:style>
  <w:style w:type="character" w:customStyle="1" w:styleId="cit-fpage">
    <w:name w:val="cit-fpage"/>
    <w:basedOn w:val="DefaultParagraphFont"/>
    <w:rsid w:val="00CF1039"/>
  </w:style>
  <w:style w:type="character" w:customStyle="1" w:styleId="cit-lpage">
    <w:name w:val="cit-lpage"/>
    <w:basedOn w:val="DefaultParagraphFont"/>
    <w:rsid w:val="00CF1039"/>
  </w:style>
  <w:style w:type="character" w:customStyle="1" w:styleId="ListLabel1">
    <w:name w:val="ListLabel 1"/>
    <w:rPr>
      <w:sz w:val="20"/>
    </w:rPr>
  </w:style>
  <w:style w:type="character" w:customStyle="1" w:styleId="LineNumbering">
    <w:name w:val="Line Numbering"/>
  </w:style>
  <w:style w:type="paragraph" w:customStyle="1" w:styleId="Heading">
    <w:name w:val="Heading"/>
    <w:basedOn w:val="Normal"/>
    <w:next w:val="TextBody"/>
    <w:pPr>
      <w:keepNext/>
      <w:spacing w:before="240" w:after="120"/>
    </w:pPr>
    <w:rPr>
      <w:rFonts w:ascii="Liberation Sans"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styleId="NormalWeb">
    <w:name w:val="Normal (Web)"/>
    <w:basedOn w:val="Normal"/>
    <w:uiPriority w:val="99"/>
    <w:unhideWhenUsed/>
    <w:rsid w:val="006034D1"/>
    <w:pPr>
      <w:spacing w:after="280"/>
    </w:pPr>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121FC2"/>
    <w:pPr>
      <w:spacing w:after="0" w:line="240" w:lineRule="auto"/>
    </w:pPr>
    <w:rPr>
      <w:rFonts w:ascii="Tahoma" w:hAnsi="Tahoma" w:cs="Tahoma"/>
      <w:sz w:val="16"/>
      <w:szCs w:val="16"/>
    </w:rPr>
  </w:style>
  <w:style w:type="paragraph" w:styleId="CommentText">
    <w:name w:val="annotation text"/>
    <w:basedOn w:val="Normal"/>
    <w:link w:val="CommentTextChar"/>
    <w:uiPriority w:val="99"/>
    <w:unhideWhenUsed/>
    <w:rsid w:val="009B1DE7"/>
    <w:pPr>
      <w:spacing w:line="240" w:lineRule="auto"/>
    </w:pPr>
    <w:rPr>
      <w:sz w:val="20"/>
      <w:szCs w:val="20"/>
    </w:rPr>
  </w:style>
  <w:style w:type="paragraph" w:styleId="CommentSubject">
    <w:name w:val="annotation subject"/>
    <w:basedOn w:val="CommentText"/>
    <w:link w:val="CommentSubjectChar"/>
    <w:uiPriority w:val="99"/>
    <w:semiHidden/>
    <w:unhideWhenUsed/>
    <w:rsid w:val="009B1DE7"/>
    <w:rPr>
      <w:b/>
      <w:bCs/>
    </w:rPr>
  </w:style>
  <w:style w:type="paragraph" w:styleId="NoSpacing">
    <w:name w:val="No Spacing"/>
    <w:uiPriority w:val="1"/>
    <w:qFormat/>
    <w:rsid w:val="007606A1"/>
    <w:pPr>
      <w:suppressAutoHyphens/>
      <w:spacing w:line="240" w:lineRule="auto"/>
    </w:pPr>
    <w:rPr>
      <w:lang w:val="en-CA"/>
    </w:rPr>
  </w:style>
  <w:style w:type="paragraph" w:styleId="Header">
    <w:name w:val="header"/>
    <w:basedOn w:val="Normal"/>
    <w:link w:val="HeaderChar"/>
    <w:uiPriority w:val="99"/>
    <w:unhideWhenUsed/>
    <w:rsid w:val="006F5788"/>
    <w:pPr>
      <w:tabs>
        <w:tab w:val="center" w:pos="4680"/>
        <w:tab w:val="right" w:pos="9360"/>
      </w:tabs>
      <w:spacing w:after="0" w:line="240" w:lineRule="auto"/>
    </w:pPr>
  </w:style>
  <w:style w:type="paragraph" w:styleId="Footer">
    <w:name w:val="footer"/>
    <w:basedOn w:val="Normal"/>
    <w:link w:val="FooterChar"/>
    <w:uiPriority w:val="99"/>
    <w:unhideWhenUsed/>
    <w:rsid w:val="006F5788"/>
    <w:pPr>
      <w:tabs>
        <w:tab w:val="center" w:pos="4680"/>
        <w:tab w:val="right" w:pos="9360"/>
      </w:tabs>
      <w:spacing w:after="0" w:line="240" w:lineRule="auto"/>
    </w:pPr>
  </w:style>
  <w:style w:type="paragraph" w:styleId="ListParagraph">
    <w:name w:val="List Paragraph"/>
    <w:basedOn w:val="Normal"/>
    <w:uiPriority w:val="34"/>
    <w:qFormat/>
    <w:rsid w:val="0007710F"/>
    <w:pPr>
      <w:ind w:left="720"/>
      <w:contextualSpacing/>
    </w:pPr>
  </w:style>
  <w:style w:type="paragraph" w:styleId="Bibliography">
    <w:name w:val="Bibliography"/>
    <w:basedOn w:val="Normal"/>
    <w:next w:val="Normal"/>
    <w:uiPriority w:val="37"/>
    <w:unhideWhenUsed/>
    <w:rsid w:val="00774C09"/>
  </w:style>
  <w:style w:type="paragraph" w:customStyle="1" w:styleId="FrameContents">
    <w:name w:val="Frame Contents"/>
    <w:basedOn w:val="Normal"/>
  </w:style>
  <w:style w:type="table" w:styleId="TableGrid">
    <w:name w:val="Table Grid"/>
    <w:basedOn w:val="TableNormal"/>
    <w:uiPriority w:val="39"/>
    <w:rsid w:val="0084569B"/>
    <w:pPr>
      <w:spacing w:line="240" w:lineRule="auto"/>
    </w:pPr>
    <w:rPr>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Revision">
    <w:name w:val="Revision"/>
    <w:hidden/>
    <w:uiPriority w:val="99"/>
    <w:semiHidden/>
    <w:rsid w:val="008F5158"/>
    <w:pPr>
      <w:spacing w:line="240" w:lineRule="auto"/>
    </w:pPr>
    <w:rPr>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305229">
      <w:bodyDiv w:val="1"/>
      <w:marLeft w:val="0"/>
      <w:marRight w:val="0"/>
      <w:marTop w:val="0"/>
      <w:marBottom w:val="0"/>
      <w:divBdr>
        <w:top w:val="none" w:sz="0" w:space="0" w:color="auto"/>
        <w:left w:val="none" w:sz="0" w:space="0" w:color="auto"/>
        <w:bottom w:val="none" w:sz="0" w:space="0" w:color="auto"/>
        <w:right w:val="none" w:sz="0" w:space="0" w:color="auto"/>
      </w:divBdr>
    </w:div>
    <w:div w:id="289671303">
      <w:bodyDiv w:val="1"/>
      <w:marLeft w:val="0"/>
      <w:marRight w:val="0"/>
      <w:marTop w:val="0"/>
      <w:marBottom w:val="0"/>
      <w:divBdr>
        <w:top w:val="none" w:sz="0" w:space="0" w:color="auto"/>
        <w:left w:val="none" w:sz="0" w:space="0" w:color="auto"/>
        <w:bottom w:val="none" w:sz="0" w:space="0" w:color="auto"/>
        <w:right w:val="none" w:sz="0" w:space="0" w:color="auto"/>
      </w:divBdr>
    </w:div>
    <w:div w:id="991762981">
      <w:bodyDiv w:val="1"/>
      <w:marLeft w:val="0"/>
      <w:marRight w:val="0"/>
      <w:marTop w:val="0"/>
      <w:marBottom w:val="0"/>
      <w:divBdr>
        <w:top w:val="none" w:sz="0" w:space="0" w:color="auto"/>
        <w:left w:val="none" w:sz="0" w:space="0" w:color="auto"/>
        <w:bottom w:val="none" w:sz="0" w:space="0" w:color="auto"/>
        <w:right w:val="none" w:sz="0" w:space="0" w:color="auto"/>
      </w:divBdr>
    </w:div>
    <w:div w:id="1301691294">
      <w:bodyDiv w:val="1"/>
      <w:marLeft w:val="0"/>
      <w:marRight w:val="0"/>
      <w:marTop w:val="0"/>
      <w:marBottom w:val="0"/>
      <w:divBdr>
        <w:top w:val="none" w:sz="0" w:space="0" w:color="auto"/>
        <w:left w:val="none" w:sz="0" w:space="0" w:color="auto"/>
        <w:bottom w:val="none" w:sz="0" w:space="0" w:color="auto"/>
        <w:right w:val="none" w:sz="0" w:space="0" w:color="auto"/>
      </w:divBdr>
    </w:div>
    <w:div w:id="1796945280">
      <w:bodyDiv w:val="1"/>
      <w:marLeft w:val="0"/>
      <w:marRight w:val="0"/>
      <w:marTop w:val="0"/>
      <w:marBottom w:val="0"/>
      <w:divBdr>
        <w:top w:val="none" w:sz="0" w:space="0" w:color="auto"/>
        <w:left w:val="none" w:sz="0" w:space="0" w:color="auto"/>
        <w:bottom w:val="none" w:sz="0" w:space="0" w:color="auto"/>
        <w:right w:val="none" w:sz="0" w:space="0" w:color="auto"/>
      </w:divBdr>
    </w:div>
    <w:div w:id="187931569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4" Type="http://schemas.microsoft.com/office/2011/relationships/commentsExtended" Target="commentsExtended.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openxmlformats.org/officeDocument/2006/relationships/hyperlink" Target="mailto:oconnor@zoology.ubc.ca" TargetMode="Externa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Gre14</b:Tag>
    <b:SourceType>Report</b:SourceType>
    <b:Guid>{A66BAF4E-66D9-4E9E-8E09-40A77E0210B5}</b:Guid>
    <b:Title>Fetch Geometry Calculator</b:Title>
    <b:Year>2014</b:Year>
    <b:Author>
      <b:Author>
        <b:NameList>
          <b:Person>
            <b:Last>Gregr</b:Last>
            <b:First>Ed</b:First>
          </b:Person>
        </b:NameList>
      </b:Author>
    </b:Author>
    <b:Institution>SciTech Environmental Consulting</b:Institution>
    <b:RefOrder>1</b:RefOrder>
  </b:Source>
</b:Sources>
</file>

<file path=customXml/itemProps1.xml><?xml version="1.0" encoding="utf-8"?>
<ds:datastoreItem xmlns:ds="http://schemas.openxmlformats.org/officeDocument/2006/customXml" ds:itemID="{DB171E44-BCFB-9C40-8523-5102811C40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1220</TotalTime>
  <Pages>29</Pages>
  <Words>32805</Words>
  <Characters>186992</Characters>
  <Application>Microsoft Macintosh Word</Application>
  <DocSecurity>0</DocSecurity>
  <Lines>1558</Lines>
  <Paragraphs>438</Paragraphs>
  <ScaleCrop>false</ScaleCrop>
  <HeadingPairs>
    <vt:vector size="2" baseType="variant">
      <vt:variant>
        <vt:lpstr>Title</vt:lpstr>
      </vt:variant>
      <vt:variant>
        <vt:i4>1</vt:i4>
      </vt:variant>
    </vt:vector>
  </HeadingPairs>
  <TitlesOfParts>
    <vt:vector size="1" baseType="lpstr">
      <vt:lpstr/>
    </vt:vector>
  </TitlesOfParts>
  <Company>SI</Company>
  <LinksUpToDate>false</LinksUpToDate>
  <CharactersWithSpaces>219359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Nicole</dc:creator>
  <cp:lastModifiedBy>Mary O'Connor</cp:lastModifiedBy>
  <cp:revision>85</cp:revision>
  <cp:lastPrinted>2015-10-04T18:53:00Z</cp:lastPrinted>
  <dcterms:created xsi:type="dcterms:W3CDTF">2017-02-11T18:42:00Z</dcterms:created>
  <dcterms:modified xsi:type="dcterms:W3CDTF">2017-03-02T19:37:00Z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563e5384-7ff1-33ae-b447-51280d056960</vt:lpwstr>
  </property>
  <property fmtid="{D5CDD505-2E9C-101B-9397-08002B2CF9AE}" pid="4" name="Mendeley Citation Style_1">
    <vt:lpwstr>http://www.zotero.org/styles/ecology</vt:lpwstr>
  </property>
</Properties>
</file>