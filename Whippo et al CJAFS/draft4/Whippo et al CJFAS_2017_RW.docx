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Pr="00321A4E" w:rsidRDefault="00C4247B" w:rsidP="008F5158">
      <w:pPr>
        <w:spacing w:after="0" w:line="480" w:lineRule="auto"/>
        <w:outlineLvl w:val="0"/>
        <w:rPr>
          <w:rFonts w:ascii="Arial" w:eastAsia="Times New Roman" w:hAnsi="Arial" w:cs="Arial"/>
          <w:b/>
          <w:color w:val="000000"/>
          <w:sz w:val="28"/>
          <w:szCs w:val="28"/>
          <w:lang w:val="en-US"/>
        </w:rPr>
      </w:pPr>
      <w:r w:rsidRPr="00321A4E">
        <w:rPr>
          <w:rFonts w:ascii="Arial" w:eastAsia="Times New Roman" w:hAnsi="Arial" w:cs="Arial"/>
          <w:b/>
          <w:color w:val="000000"/>
          <w:sz w:val="28"/>
          <w:szCs w:val="28"/>
          <w:lang w:val="en-US"/>
        </w:rPr>
        <w:t>I</w:t>
      </w:r>
      <w:commentRangeStart w:id="0"/>
      <w:r w:rsidRPr="00321A4E">
        <w:rPr>
          <w:rFonts w:ascii="Arial" w:eastAsia="Times New Roman" w:hAnsi="Arial" w:cs="Arial"/>
          <w:b/>
          <w:color w:val="000000"/>
          <w:sz w:val="28"/>
          <w:szCs w:val="28"/>
          <w:lang w:val="en-US"/>
        </w:rPr>
        <w:t>nvertebrate</w:t>
      </w:r>
      <w:commentRangeEnd w:id="0"/>
      <w:r w:rsidR="00695F80">
        <w:rPr>
          <w:rStyle w:val="CommentReference"/>
        </w:rPr>
        <w:commentReference w:id="0"/>
      </w:r>
      <w:r w:rsidRPr="00321A4E">
        <w:rPr>
          <w:rFonts w:ascii="Arial" w:eastAsia="Times New Roman" w:hAnsi="Arial" w:cs="Arial"/>
          <w:b/>
          <w:color w:val="000000"/>
          <w:sz w:val="28"/>
          <w:szCs w:val="28"/>
          <w:lang w:val="en-US"/>
        </w:rPr>
        <w:t xml:space="preserve"> beta diversity varies among eelgrass meadows</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0391EDBE"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1,2</w:t>
      </w:r>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Pr="00321A4E">
        <w:rPr>
          <w:rFonts w:ascii="Arial" w:eastAsia="Times New Roman" w:hAnsi="Arial" w:cs="Arial"/>
          <w:color w:val="000000"/>
          <w:sz w:val="24"/>
          <w:szCs w:val="24"/>
          <w:lang w:val="en-US"/>
        </w:rPr>
        <w:t>,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1,4</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9">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Smithsonian Institution, Tennenbaum Marine Observatories Network, 647 Contees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Docteur-Penfield,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29A4103A"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4. </w:t>
      </w:r>
      <w:r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Running head:  Variation in epifaunal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3843FD1A" w14:textId="2C1E14E0" w:rsidR="00743A36" w:rsidRPr="00917A7D" w:rsidRDefault="00C4247B" w:rsidP="00743A36">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t>Key words: seagrass, Zostera marina, foundation species, biodiversity, grazer, estuary, invertebrate, landscape ecology</w:t>
      </w:r>
    </w:p>
    <w:p w14:paraId="01449CE6" w14:textId="77777777" w:rsidR="00CC700D" w:rsidRDefault="00CC700D" w:rsidP="003D46AF">
      <w:pPr>
        <w:spacing w:after="0" w:line="480" w:lineRule="auto"/>
        <w:rPr>
          <w:rFonts w:ascii="Arial" w:hAnsi="Arial" w:cs="Arial"/>
          <w:sz w:val="24"/>
          <w:szCs w:val="24"/>
        </w:rPr>
      </w:pPr>
    </w:p>
    <w:p w14:paraId="18097E93" w14:textId="77777777" w:rsidR="00CC700D" w:rsidRDefault="00CC700D" w:rsidP="003D46AF">
      <w:pPr>
        <w:spacing w:after="0" w:line="480" w:lineRule="auto"/>
        <w:rPr>
          <w:rFonts w:ascii="Arial" w:hAnsi="Arial" w:cs="Arial"/>
          <w:sz w:val="24"/>
          <w:szCs w:val="24"/>
        </w:rPr>
      </w:pPr>
    </w:p>
    <w:p w14:paraId="7ADBF2E2" w14:textId="77777777" w:rsidR="00CC700D" w:rsidRDefault="00CC700D" w:rsidP="003D46AF">
      <w:pPr>
        <w:spacing w:after="0" w:line="480" w:lineRule="auto"/>
        <w:rPr>
          <w:rFonts w:ascii="Arial" w:hAnsi="Arial" w:cs="Arial"/>
          <w:sz w:val="24"/>
          <w:szCs w:val="24"/>
        </w:rPr>
      </w:pPr>
    </w:p>
    <w:p w14:paraId="2732233A" w14:textId="761BC671" w:rsidR="00D70D82" w:rsidRDefault="00CC700D" w:rsidP="00356781">
      <w:pPr>
        <w:spacing w:after="0" w:line="480" w:lineRule="auto"/>
        <w:outlineLvl w:val="0"/>
        <w:rPr>
          <w:rFonts w:ascii="Arial" w:hAnsi="Arial" w:cs="Arial"/>
          <w:sz w:val="24"/>
          <w:szCs w:val="24"/>
        </w:rPr>
      </w:pPr>
      <w:commentRangeStart w:id="1"/>
      <w:r>
        <w:rPr>
          <w:rFonts w:ascii="Arial" w:hAnsi="Arial" w:cs="Arial"/>
          <w:sz w:val="24"/>
          <w:szCs w:val="24"/>
        </w:rPr>
        <w:lastRenderedPageBreak/>
        <w:t>ABSTRACT</w:t>
      </w:r>
      <w:commentRangeEnd w:id="1"/>
      <w:r w:rsidR="009061D3">
        <w:rPr>
          <w:rStyle w:val="CommentReference"/>
        </w:rPr>
        <w:commentReference w:id="1"/>
      </w:r>
    </w:p>
    <w:p w14:paraId="407BDABD" w14:textId="66C8FB7B" w:rsidR="00A820EA" w:rsidRPr="00321A4E" w:rsidRDefault="00C62A55" w:rsidP="003D46AF">
      <w:pPr>
        <w:spacing w:after="0" w:line="480" w:lineRule="auto"/>
        <w:rPr>
          <w:rFonts w:ascii="Arial" w:hAnsi="Arial" w:cs="Arial"/>
          <w:sz w:val="24"/>
          <w:szCs w:val="24"/>
        </w:rPr>
      </w:pPr>
      <w:r>
        <w:rPr>
          <w:rFonts w:ascii="Arial" w:hAnsi="Arial" w:cs="Arial"/>
          <w:sz w:val="24"/>
          <w:szCs w:val="24"/>
        </w:rPr>
        <w:t>In landscapes, s</w:t>
      </w:r>
      <w:r w:rsidR="00C4247B" w:rsidRPr="00321A4E">
        <w:rPr>
          <w:rFonts w:ascii="Arial" w:hAnsi="Arial" w:cs="Arial"/>
          <w:sz w:val="24"/>
          <w:szCs w:val="24"/>
        </w:rPr>
        <w:t xml:space="preserve">patial structure of </w:t>
      </w:r>
      <w:r>
        <w:rPr>
          <w:rFonts w:ascii="Arial" w:hAnsi="Arial" w:cs="Arial"/>
          <w:sz w:val="24"/>
          <w:szCs w:val="24"/>
        </w:rPr>
        <w:t>habitat forming species</w:t>
      </w:r>
      <w:r w:rsidR="00C4247B" w:rsidRPr="00321A4E">
        <w:rPr>
          <w:rFonts w:ascii="Arial" w:hAnsi="Arial" w:cs="Arial"/>
          <w:sz w:val="24"/>
          <w:szCs w:val="24"/>
        </w:rPr>
        <w:t xml:space="preserve"> </w:t>
      </w:r>
      <w:r w:rsidR="00A67A15">
        <w:rPr>
          <w:rFonts w:ascii="Arial" w:hAnsi="Arial" w:cs="Arial"/>
          <w:sz w:val="24"/>
          <w:szCs w:val="24"/>
        </w:rPr>
        <w:t>can</w:t>
      </w:r>
      <w:r w:rsidR="00A67A15" w:rsidRPr="00321A4E">
        <w:rPr>
          <w:rFonts w:ascii="Arial" w:hAnsi="Arial" w:cs="Arial"/>
          <w:sz w:val="24"/>
          <w:szCs w:val="24"/>
        </w:rPr>
        <w:t xml:space="preserve"> </w:t>
      </w:r>
      <w:r w:rsidR="00695F80">
        <w:rPr>
          <w:rFonts w:ascii="Arial" w:hAnsi="Arial" w:cs="Arial"/>
          <w:sz w:val="24"/>
          <w:szCs w:val="24"/>
        </w:rPr>
        <w:t>play an i</w:t>
      </w:r>
      <w:r w:rsidR="00356781">
        <w:rPr>
          <w:rFonts w:ascii="Arial" w:hAnsi="Arial" w:cs="Arial"/>
          <w:sz w:val="24"/>
          <w:szCs w:val="24"/>
        </w:rPr>
        <w:t xml:space="preserve">mportant role in supporting </w:t>
      </w:r>
      <w:r w:rsidR="00695F80">
        <w:rPr>
          <w:rFonts w:ascii="Arial" w:hAnsi="Arial" w:cs="Arial"/>
          <w:sz w:val="24"/>
          <w:szCs w:val="24"/>
        </w:rPr>
        <w:t>animal diversity</w:t>
      </w:r>
      <w:r w:rsidR="00356781">
        <w:rPr>
          <w:rFonts w:ascii="Arial" w:hAnsi="Arial" w:cs="Arial"/>
          <w:sz w:val="24"/>
          <w:szCs w:val="24"/>
        </w:rPr>
        <w:t xml:space="preserve"> and secondary productivity</w:t>
      </w:r>
      <w:r>
        <w:rPr>
          <w:rFonts w:ascii="Arial" w:hAnsi="Arial" w:cs="Arial"/>
          <w:sz w:val="24"/>
          <w:szCs w:val="24"/>
        </w:rPr>
        <w:t>. In coastal ecosystems, spatial structure of eelgrass meadows is an overlooked dimension of</w:t>
      </w:r>
      <w:r w:rsidR="00356781">
        <w:rPr>
          <w:rFonts w:ascii="Arial" w:hAnsi="Arial" w:cs="Arial"/>
          <w:sz w:val="24"/>
          <w:szCs w:val="24"/>
        </w:rPr>
        <w:t xml:space="preserve"> the</w:t>
      </w:r>
      <w:r>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patterns of eelgrass-associated invertebrate biodiversity are consistent with </w:t>
      </w:r>
      <w:r w:rsidR="00695F80">
        <w:rPr>
          <w:rFonts w:ascii="Arial" w:hAnsi="Arial" w:cs="Arial"/>
          <w:sz w:val="24"/>
          <w:szCs w:val="24"/>
        </w:rPr>
        <w:t>spatially structured biodiversity</w:t>
      </w:r>
      <w:r w:rsidR="00695F80" w:rsidRPr="00321A4E">
        <w:rPr>
          <w:rFonts w:ascii="Arial" w:hAnsi="Arial" w:cs="Arial"/>
          <w:sz w:val="24"/>
          <w:szCs w:val="24"/>
        </w:rPr>
        <w:t xml:space="preserve"> </w:t>
      </w:r>
      <w:r w:rsidR="00C4247B" w:rsidRPr="00321A4E">
        <w:rPr>
          <w:rFonts w:ascii="Arial" w:hAnsi="Arial" w:cs="Arial"/>
          <w:sz w:val="24"/>
          <w:szCs w:val="24"/>
        </w:rPr>
        <w:t xml:space="preserve">processes across meadows. For 9 meadows in Barkley Sound, British Columbia, we quantified epifaunal biodiversity on eelgrass </w:t>
      </w:r>
      <w:r w:rsidR="00C4247B" w:rsidRPr="00321A4E">
        <w:rPr>
          <w:rFonts w:ascii="Arial" w:hAnsi="Arial" w:cs="Arial"/>
          <w:i/>
          <w:sz w:val="24"/>
          <w:szCs w:val="24"/>
        </w:rPr>
        <w:t>Zostera marina</w:t>
      </w:r>
      <w:r w:rsidR="00356781">
        <w:rPr>
          <w:rFonts w:ascii="Arial" w:hAnsi="Arial" w:cs="Arial"/>
          <w:i/>
          <w:sz w:val="24"/>
          <w:szCs w:val="24"/>
        </w:rPr>
        <w:t>.</w:t>
      </w:r>
      <w:r w:rsidR="00C4247B" w:rsidRPr="00321A4E">
        <w:rPr>
          <w:rFonts w:ascii="Arial" w:hAnsi="Arial" w:cs="Arial"/>
          <w:sz w:val="24"/>
          <w:szCs w:val="24"/>
        </w:rPr>
        <w:t xml:space="preserve"> </w:t>
      </w:r>
      <w:r w:rsidR="00356781">
        <w:rPr>
          <w:rFonts w:ascii="Arial" w:hAnsi="Arial" w:cs="Arial"/>
          <w:sz w:val="24"/>
          <w:szCs w:val="24"/>
        </w:rPr>
        <w:t>We</w:t>
      </w:r>
      <w:r w:rsidR="00C4247B" w:rsidRPr="00321A4E">
        <w:rPr>
          <w:rFonts w:ascii="Arial" w:hAnsi="Arial" w:cs="Arial"/>
          <w:sz w:val="24"/>
          <w:szCs w:val="24"/>
        </w:rPr>
        <w:t xml:space="preserve"> tested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diversity and composition i) vary randomly within meadows but ii) vary systematically among meadows reflecting abiotic factors and metacommunity dynamics</w:t>
      </w:r>
      <w:r w:rsidR="00356781">
        <w:rPr>
          <w:rFonts w:ascii="Arial" w:hAnsi="Arial" w:cs="Arial"/>
          <w:sz w:val="24"/>
          <w:szCs w:val="24"/>
        </w:rPr>
        <w:t xml:space="preserve">, and </w:t>
      </w:r>
      <w:r w:rsidR="00356781" w:rsidRPr="00321A4E">
        <w:rPr>
          <w:rFonts w:ascii="Arial" w:hAnsi="Arial" w:cs="Arial"/>
          <w:sz w:val="24"/>
          <w:szCs w:val="24"/>
        </w:rPr>
        <w:t xml:space="preserve">iii) </w:t>
      </w:r>
      <w:r w:rsidR="00695F80">
        <w:rPr>
          <w:rFonts w:ascii="Arial" w:hAnsi="Arial" w:cs="Arial"/>
          <w:sz w:val="24"/>
          <w:szCs w:val="24"/>
        </w:rPr>
        <w:t xml:space="preserve">biodiversity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C4247B" w:rsidRPr="00321A4E">
        <w:rPr>
          <w:rFonts w:ascii="Arial" w:hAnsi="Arial" w:cs="Arial"/>
          <w:sz w:val="24"/>
          <w:szCs w:val="24"/>
        </w:rPr>
        <w:t xml:space="preserve">consistent through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varied as much within a few meters as among meadows </w:t>
      </w:r>
      <w:r>
        <w:rPr>
          <w:rFonts w:ascii="Arial" w:hAnsi="Arial" w:cs="Arial"/>
          <w:sz w:val="24"/>
          <w:szCs w:val="24"/>
        </w:rPr>
        <w:t>separated by</w:t>
      </w:r>
      <w:r w:rsidR="00695F80">
        <w:rPr>
          <w:rFonts w:ascii="Arial" w:hAnsi="Arial" w:cs="Arial"/>
          <w:sz w:val="24"/>
          <w:szCs w:val="24"/>
        </w:rPr>
        <w:t xml:space="preserve"> kil</w:t>
      </w:r>
      <w:r>
        <w:rPr>
          <w:rFonts w:ascii="Arial" w:hAnsi="Arial" w:cs="Arial"/>
          <w:sz w:val="24"/>
          <w:szCs w:val="24"/>
        </w:rPr>
        <w:t>ometers, of different sizes</w:t>
      </w:r>
      <w:r w:rsidR="00695F80">
        <w:rPr>
          <w:rFonts w:ascii="Arial" w:hAnsi="Arial" w:cs="Arial"/>
          <w:sz w:val="24"/>
          <w:szCs w:val="24"/>
        </w:rPr>
        <w:t xml:space="preserve"> and exposures.</w:t>
      </w:r>
      <w:r w:rsidR="00356781">
        <w:rPr>
          <w:rFonts w:ascii="Arial" w:hAnsi="Arial" w:cs="Arial"/>
          <w:sz w:val="24"/>
          <w:szCs w:val="24"/>
        </w:rPr>
        <w:t xml:space="preserve"> </w:t>
      </w:r>
      <w:r w:rsidR="00114E67">
        <w:rPr>
          <w:rFonts w:ascii="Arial" w:hAnsi="Arial" w:cs="Arial"/>
          <w:sz w:val="24"/>
          <w:szCs w:val="24"/>
        </w:rPr>
        <w:t>Biotic or abiotic factors did not explain non-random patterns of community composition among meadows. Community</w:t>
      </w:r>
      <w:r w:rsidR="00356781">
        <w:rPr>
          <w:rFonts w:ascii="Arial" w:hAnsi="Arial" w:cs="Arial"/>
          <w:sz w:val="24"/>
          <w:szCs w:val="24"/>
        </w:rPr>
        <w:t xml:space="preserve"> </w:t>
      </w:r>
      <w:r w:rsidR="00114E67">
        <w:rPr>
          <w:rFonts w:ascii="Arial" w:hAnsi="Arial" w:cs="Arial"/>
          <w:sz w:val="24"/>
          <w:szCs w:val="24"/>
        </w:rPr>
        <w:t>similarity</w:t>
      </w:r>
      <w:r w:rsidR="00356781">
        <w:rPr>
          <w:rFonts w:ascii="Arial" w:hAnsi="Arial" w:cs="Arial"/>
          <w:sz w:val="24"/>
          <w:szCs w:val="24"/>
        </w:rPr>
        <w:t xml:space="preserve"> within and ac</w:t>
      </w:r>
      <w:r w:rsidR="00114E67">
        <w:rPr>
          <w:rFonts w:ascii="Arial" w:hAnsi="Arial" w:cs="Arial"/>
          <w:sz w:val="24"/>
          <w:szCs w:val="24"/>
        </w:rPr>
        <w:t>ross meadows increased from May to</w:t>
      </w:r>
      <w:r w:rsidR="00356781">
        <w:rPr>
          <w:rFonts w:ascii="Arial" w:hAnsi="Arial" w:cs="Arial"/>
          <w:sz w:val="24"/>
          <w:szCs w:val="24"/>
        </w:rPr>
        <w:t xml:space="preserve"> August. </w:t>
      </w:r>
      <w:r w:rsidR="00114E67">
        <w:rPr>
          <w:rFonts w:ascii="Arial" w:hAnsi="Arial" w:cs="Arial"/>
          <w:sz w:val="24"/>
          <w:szCs w:val="24"/>
        </w:rPr>
        <w:t>These findings leave</w:t>
      </w:r>
      <w:r w:rsidR="00356781">
        <w:rPr>
          <w:rFonts w:ascii="Arial" w:hAnsi="Arial" w:cs="Arial"/>
          <w:sz w:val="24"/>
          <w:szCs w:val="24"/>
        </w:rPr>
        <w:t xml:space="preserve"> open the possibility that </w:t>
      </w:r>
      <w:r>
        <w:rPr>
          <w:rFonts w:ascii="Arial" w:hAnsi="Arial" w:cs="Arial"/>
          <w:sz w:val="24"/>
          <w:szCs w:val="24"/>
        </w:rPr>
        <w:t xml:space="preserve">landscape scale </w:t>
      </w:r>
      <w:r w:rsidR="00356781">
        <w:rPr>
          <w:rFonts w:ascii="Arial" w:hAnsi="Arial" w:cs="Arial"/>
          <w:sz w:val="24"/>
          <w:szCs w:val="24"/>
        </w:rPr>
        <w:t>metacommunity dynamics</w:t>
      </w:r>
      <w:r w:rsidR="00234F10">
        <w:rPr>
          <w:rFonts w:ascii="Arial" w:hAnsi="Arial" w:cs="Arial"/>
          <w:sz w:val="24"/>
          <w:szCs w:val="24"/>
        </w:rPr>
        <w:t>, and abiotic factors,</w:t>
      </w:r>
      <w:r w:rsidR="00356781">
        <w:rPr>
          <w:rFonts w:ascii="Arial" w:hAnsi="Arial" w:cs="Arial"/>
          <w:sz w:val="24"/>
          <w:szCs w:val="24"/>
        </w:rPr>
        <w:t xml:space="preserve"> 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222CD92B"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Understanding the distribution and abundance of species in spatially structured habitats is not only essential to understanding ecological communities but also to making informed decisions about landscape management and biodiversity conservation. In coastal marine habitats, rich in biodiversity,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While a spatially discrete habitat patch such as a seagrass meadow or a kelp bed may appear to host a complete or representative local faunal community, habitat provided by foundation species is just one of several processes that influence biodiversity of a local habitat patch. In addition, population dynamics and species interactions structure species assemblages at finer (within meadow) and broader (landscape) spatial scales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3CAD2775" w14:textId="2FAB6ABF"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quantify faunal biodiversity across spatial scales in a seagrass meadow seascape to determine whether individual meadows, or a set of meadows, represent meaningful spatial units for biodiversity. Spatial variation in biodiversity is related to the spatial scales of ecological processes that influence 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Within a region, evolutionary and colonization history produce a shared regional species pool (gamma diversity). At finer scales, meadow- or plant-scale biotic interactions (predation, competition, facilitation, resource provision) and abiotic conditions (temperature, salinity, etc) filter species from the regional pool to </w:t>
      </w:r>
      <w:r w:rsidRPr="00917A7D">
        <w:rPr>
          <w:rFonts w:ascii="Arial" w:eastAsia="Times New Roman" w:hAnsi="Arial" w:cs="Arial"/>
          <w:color w:val="000000"/>
          <w:sz w:val="24"/>
          <w:szCs w:val="24"/>
          <w:lang w:val="en-US"/>
        </w:rPr>
        <w:lastRenderedPageBreak/>
        <w:t xml:space="preserve">a subset of regional diversity, called alpha diversity. Between local and regional scales, dispersal and colonization dynamics connect populations among habitat patches to produce metacommunities. In metacommunities,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 are jointly influenced by local and regional process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7653EAC8" w14:textId="161C8F8A" w:rsidR="00CA2D2E" w:rsidRPr="008F5158"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Despite the apparent similarity of seagrass meadows from patch to patch, </w:t>
      </w:r>
      <w:r w:rsidR="009C32B8">
        <w:rPr>
          <w:rFonts w:ascii="Arial" w:eastAsia="Times New Roman" w:hAnsi="Arial" w:cs="Arial"/>
          <w:color w:val="000000"/>
          <w:sz w:val="24"/>
          <w:szCs w:val="24"/>
          <w:lang w:val="en-US"/>
        </w:rPr>
        <w:t>faunal</w:t>
      </w:r>
      <w:r w:rsidRPr="00917A7D">
        <w:rPr>
          <w:rFonts w:ascii="Arial" w:eastAsia="Times New Roman" w:hAnsi="Arial" w:cs="Arial"/>
          <w:color w:val="000000"/>
          <w:sz w:val="24"/>
          <w:szCs w:val="24"/>
          <w:lang w:val="en-US"/>
        </w:rPr>
        <w:t xml:space="preserve"> diversity can vary substantially </w:t>
      </w:r>
      <w:r w:rsidR="009C32B8">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"mendeley" : { "formattedCitation" : "(Hemminga and Duarte 2000)", "plainTextFormattedCitation" : "(Hemminga and Duarte 2000)", "previouslyFormattedCitation" : "(Hemminga and Duarte 2000)"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9C32B8" w:rsidRPr="009C32B8">
        <w:rPr>
          <w:rFonts w:ascii="Arial" w:eastAsia="Times New Roman" w:hAnsi="Arial" w:cs="Arial"/>
          <w:noProof/>
          <w:color w:val="000000"/>
          <w:sz w:val="24"/>
          <w:szCs w:val="24"/>
          <w:lang w:val="en-US"/>
        </w:rPr>
        <w:t>(Hemminga and Duarte 2000)</w:t>
      </w:r>
      <w:r w:rsidR="009C32B8">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Within meadows, alpha diversity at fine scales (0.5 – 1 m</w:t>
      </w:r>
      <w:r w:rsidRPr="008F5158">
        <w:rPr>
          <w:rFonts w:ascii="Arial" w:eastAsia="Times New Roman" w:hAnsi="Arial" w:cs="Arial"/>
          <w:color w:val="000000"/>
          <w:sz w:val="24"/>
          <w:szCs w:val="24"/>
          <w:vertAlign w:val="superscript"/>
          <w:lang w:val="en-US"/>
        </w:rPr>
        <w:t>2</w:t>
      </w:r>
      <w:r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istent in patches within the same meadow,</w:t>
      </w:r>
      <w:r w:rsidR="00F93AEE" w:rsidRPr="008F5158">
        <w:rPr>
          <w:rFonts w:ascii="Arial" w:eastAsia="Times New Roman" w:hAnsi="Arial" w:cs="Arial"/>
          <w:color w:val="000000"/>
          <w:sz w:val="24"/>
          <w:szCs w:val="24"/>
          <w:lang w:val="en-US"/>
        </w:rPr>
        <w:t xml:space="preserve"> </w:t>
      </w:r>
      <w:r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Barnes 2013)", "plainTextFormattedCitation" : "(Barnes and Ellwood 2012, Barnes 2013)", "previouslyFormattedCitation" :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(Barnes and Ellwood 2012, Barnes 2013)</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This pattern suggests that beta diversity should be high and a relatively important component of seagrass associated biodiversity within meadows, yet there are few reports of beta diversity from seagrass systems</w:t>
      </w:r>
      <w:r w:rsidR="008660D6">
        <w:rPr>
          <w:rFonts w:ascii="Arial" w:eastAsia="Times New Roman" w:hAnsi="Arial" w:cs="Arial"/>
          <w:color w:val="000000"/>
          <w:sz w:val="24"/>
          <w:szCs w:val="24"/>
          <w:lang w:val="en-US"/>
        </w:rPr>
        <w:t xml:space="preserve"> </w:t>
      </w:r>
      <w:r w:rsidR="008660D6">
        <w:rPr>
          <w:rFonts w:ascii="Arial" w:eastAsia="Times New Roman" w:hAnsi="Arial" w:cs="Arial"/>
          <w:color w:val="000000"/>
          <w:sz w:val="24"/>
          <w:szCs w:val="24"/>
          <w:lang w:val="en-US"/>
        </w:rPr>
        <w:fldChar w:fldCharType="begin" w:fldLock="1"/>
      </w:r>
      <w:r w:rsidR="008660D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"(but see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w:t>
      </w:r>
      <w:r w:rsidR="008660D6">
        <w:rPr>
          <w:rFonts w:ascii="Arial" w:eastAsia="Times New Roman" w:hAnsi="Arial" w:cs="Arial"/>
          <w:noProof/>
          <w:color w:val="000000"/>
          <w:sz w:val="24"/>
          <w:szCs w:val="24"/>
          <w:lang w:val="en-US"/>
        </w:rPr>
        <w:t xml:space="preserve">but see </w:t>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Among meadows, variation in species composition and diversity is not readily explained by abiotic attributes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(Carr et al. 2011)</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though a few studies report effects of fetch or some measure of energy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(Boström et al. 2006, Robinson et al. 2011)</w:t>
      </w:r>
      <w:r w:rsidR="00C80655">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or salinity </w:t>
      </w:r>
      <w:r w:rsidR="00C80655">
        <w:rPr>
          <w:rFonts w:ascii="Arial" w:eastAsia="Times New Roman" w:hAnsi="Arial" w:cs="Arial"/>
          <w:color w:val="000000"/>
          <w:sz w:val="24"/>
          <w:szCs w:val="24"/>
          <w:lang w:val="en-US"/>
        </w:rPr>
        <w:fldChar w:fldCharType="begin" w:fldLock="1"/>
      </w:r>
      <w:r w:rsidR="008660D6">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"plainTextFormattedCitation" : "(Yamada et al. 2007, Bostr\u00f6m et al. 2014)", "previouslyFormattedCitation" : "(Yamada et al. 2007, Bostr\u00f6m et al. 2014)"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1859D9" w:rsidRPr="001859D9">
        <w:rPr>
          <w:rFonts w:ascii="Arial" w:eastAsia="Times New Roman" w:hAnsi="Arial" w:cs="Arial"/>
          <w:noProof/>
          <w:color w:val="000000"/>
          <w:sz w:val="24"/>
          <w:szCs w:val="24"/>
          <w:lang w:val="en-US"/>
        </w:rPr>
        <w:t>(Yamada et al. 2007, Boström et al. 2014)</w:t>
      </w:r>
      <w:r w:rsidR="00C80655">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w:t>
      </w:r>
    </w:p>
    <w:p w14:paraId="428BC13A" w14:textId="65550887"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Here, we test the hypotheses that 1) alpha diversity does not vary systematically among meadows, but </w:t>
      </w:r>
      <w:r w:rsidR="00F93AEE">
        <w:rPr>
          <w:rFonts w:ascii="Arial" w:eastAsia="Times New Roman" w:hAnsi="Arial" w:cs="Arial"/>
          <w:color w:val="000000"/>
          <w:sz w:val="24"/>
          <w:szCs w:val="24"/>
          <w:lang w:val="en-US"/>
        </w:rPr>
        <w:t xml:space="preserve">within-meadow </w:t>
      </w:r>
      <w:r w:rsidRPr="00917A7D">
        <w:rPr>
          <w:rFonts w:ascii="Arial" w:eastAsia="Times New Roman" w:hAnsi="Arial" w:cs="Arial"/>
          <w:color w:val="000000"/>
          <w:sz w:val="24"/>
          <w:szCs w:val="24"/>
          <w:lang w:val="en-US"/>
        </w:rPr>
        <w:t xml:space="preserve">beta diversity does vary </w:t>
      </w:r>
      <w:r w:rsidR="008F5158">
        <w:rPr>
          <w:rFonts w:ascii="Arial" w:eastAsia="Times New Roman" w:hAnsi="Arial" w:cs="Arial"/>
          <w:color w:val="000000"/>
          <w:sz w:val="24"/>
          <w:szCs w:val="24"/>
          <w:lang w:val="en-US"/>
        </w:rPr>
        <w:t xml:space="preserve">systematically </w:t>
      </w:r>
      <w:r w:rsidRPr="00917A7D">
        <w:rPr>
          <w:rFonts w:ascii="Arial" w:eastAsia="Times New Roman" w:hAnsi="Arial" w:cs="Arial"/>
          <w:color w:val="000000"/>
          <w:sz w:val="24"/>
          <w:szCs w:val="24"/>
          <w:lang w:val="en-US"/>
        </w:rPr>
        <w:t xml:space="preserve">among eelgrass meadows, and 2) spatial variation in species composition is consistent </w:t>
      </w:r>
      <w:r w:rsidR="008F5158">
        <w:rPr>
          <w:rFonts w:ascii="Arial" w:eastAsia="Times New Roman" w:hAnsi="Arial" w:cs="Arial"/>
          <w:color w:val="000000"/>
          <w:sz w:val="24"/>
          <w:szCs w:val="24"/>
          <w:lang w:val="en-US"/>
        </w:rPr>
        <w:t xml:space="preserve">with </w:t>
      </w:r>
      <w:r w:rsidRPr="00917A7D">
        <w:rPr>
          <w:rFonts w:ascii="Arial" w:eastAsia="Times New Roman" w:hAnsi="Arial" w:cs="Arial"/>
          <w:color w:val="000000"/>
          <w:sz w:val="24"/>
          <w:szCs w:val="24"/>
          <w:lang w:val="en-US"/>
        </w:rPr>
        <w:t xml:space="preserve">i) local filtering of species based on abiotic conditions, or ii) metacommunity-scale processes that involve dispersal among meadows.  To test these hypotheses, we </w:t>
      </w:r>
      <w:r w:rsidRPr="00917A7D">
        <w:rPr>
          <w:rFonts w:ascii="Arial" w:eastAsia="Times New Roman" w:hAnsi="Arial" w:cs="Arial"/>
          <w:color w:val="000000"/>
          <w:sz w:val="24"/>
          <w:szCs w:val="24"/>
          <w:lang w:val="en-US"/>
        </w:rPr>
        <w:lastRenderedPageBreak/>
        <w:t xml:space="preserve">quantified spatial structure in seagrass-associated epifaunal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6646217C"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epifaunal biodiversity in eelgrass </w:t>
      </w:r>
      <w:r w:rsidRPr="00321A4E">
        <w:rPr>
          <w:rFonts w:ascii="Arial" w:eastAsia="Times New Roman" w:hAnsi="Arial" w:cs="Arial"/>
          <w:i/>
          <w:color w:val="000000"/>
          <w:sz w:val="24"/>
          <w:szCs w:val="24"/>
          <w:lang w:val="en-US"/>
        </w:rPr>
        <w:t>Zostera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British Columbia,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seagrass species (Figure 1).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subtidal,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Pr="00321A4E">
        <w:rPr>
          <w:rFonts w:ascii="Arial" w:eastAsia="Times New Roman" w:hAnsi="Arial" w:cs="Arial"/>
          <w:i/>
          <w:color w:val="000000"/>
          <w:sz w:val="24"/>
          <w:szCs w:val="24"/>
          <w:lang w:val="en-US"/>
        </w:rPr>
        <w:t>Z</w:t>
      </w:r>
      <w:r w:rsidR="0051274C" w:rsidRPr="0085173E">
        <w:rPr>
          <w:rFonts w:ascii="Arial" w:eastAsia="Times New Roman" w:hAnsi="Arial" w:cs="Arial"/>
          <w:i/>
          <w:color w:val="000000"/>
          <w:sz w:val="24"/>
          <w:szCs w:val="24"/>
          <w:lang w:val="en-US"/>
        </w:rPr>
        <w:t>. marina</w:t>
      </w:r>
      <w:r w:rsidRPr="00321A4E">
        <w:rPr>
          <w:rFonts w:ascii="Arial" w:eastAsia="Times New Roman" w:hAnsi="Arial" w:cs="Arial"/>
          <w:color w:val="000000"/>
          <w:sz w:val="24"/>
          <w:szCs w:val="24"/>
          <w:lang w:val="en-US"/>
        </w:rPr>
        <w:t xml:space="preserve">, like other seagrasses, hosts a rich faunal assemblage of gastropods, crustaceans </w:t>
      </w:r>
      <w:r w:rsidR="00F93AEE">
        <w:rPr>
          <w:rFonts w:ascii="Arial" w:eastAsia="Times New Roman" w:hAnsi="Arial" w:cs="Arial"/>
          <w:color w:val="000000"/>
          <w:sz w:val="24"/>
          <w:szCs w:val="24"/>
          <w:lang w:val="en-US"/>
        </w:rPr>
        <w:t>and other taxa</w:t>
      </w:r>
      <w:r w:rsidRPr="00321A4E">
        <w:rPr>
          <w:rFonts w:ascii="Arial" w:eastAsia="Times New Roman" w:hAnsi="Arial" w:cs="Arial"/>
          <w:color w:val="000000"/>
          <w:sz w:val="24"/>
          <w:szCs w:val="24"/>
          <w:lang w:val="en-US"/>
        </w:rPr>
        <w:t xml:space="preserve"> that live on and among the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epifauna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algae growing on seagrass, detritus and each other, 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232BECA7"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meadows that could explain variation in eelgrass associated invertebrate biodiversity. We estimated shoot density, leaf area index (LAI), and meadow area. Shoot density and LAI were estimated from four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in May and August at each of our </w:t>
      </w:r>
      <w:r w:rsidR="006D6061" w:rsidRPr="00917A7D">
        <w:rPr>
          <w:rFonts w:ascii="Arial" w:eastAsia="Times New Roman" w:hAnsi="Arial" w:cs="Arial"/>
          <w:color w:val="000000"/>
          <w:sz w:val="24"/>
          <w:szCs w:val="24"/>
          <w:lang w:val="en-US"/>
        </w:rPr>
        <w:t xml:space="preserve">primary </w:t>
      </w:r>
      <w:r w:rsidR="00C4247B" w:rsidRPr="00321A4E">
        <w:rPr>
          <w:rFonts w:ascii="Arial" w:eastAsia="Times New Roman" w:hAnsi="Arial" w:cs="Arial"/>
          <w:color w:val="000000"/>
          <w:sz w:val="24"/>
          <w:szCs w:val="24"/>
          <w:lang w:val="en-US"/>
        </w:rPr>
        <w:t xml:space="preserve">sites (i.e., the five sites that we sampled three times; Figure 1, Table 1) </w:t>
      </w:r>
      <w:r w:rsidR="00700C7A">
        <w:rPr>
          <w:rFonts w:ascii="Arial" w:eastAsia="Times New Roman" w:hAnsi="Arial" w:cs="Arial"/>
          <w:color w:val="000000"/>
          <w:sz w:val="24"/>
          <w:szCs w:val="24"/>
          <w:lang w:val="en-US"/>
        </w:rPr>
        <w:t xml:space="preserve">and in June/July at primary and secondary sites (Figure 1, Table 1) </w:t>
      </w:r>
      <w:r w:rsidR="00C4247B" w:rsidRPr="00321A4E">
        <w:rPr>
          <w:rFonts w:ascii="Arial" w:eastAsia="Times New Roman" w:hAnsi="Arial" w:cs="Arial"/>
          <w:color w:val="000000"/>
          <w:sz w:val="24"/>
          <w:szCs w:val="24"/>
          <w:lang w:val="en-US"/>
        </w:rPr>
        <w:t xml:space="preserve">concurrently with epifaunal sampling. We removed, dried and weighed eelgrass and its associated epiphytes, and </w:t>
      </w:r>
      <w:r w:rsidR="00C4247B" w:rsidRPr="00321A4E">
        <w:rPr>
          <w:rFonts w:ascii="Arial" w:eastAsia="Times New Roman" w:hAnsi="Arial" w:cs="Arial"/>
          <w:color w:val="000000"/>
          <w:sz w:val="24"/>
          <w:szCs w:val="24"/>
          <w:lang w:val="en-US"/>
        </w:rPr>
        <w:lastRenderedPageBreak/>
        <w:t xml:space="preserve">standardized epiphyte mass to eelgrass mass.  To estimate LAI, we counted the number of blades per </w:t>
      </w:r>
      <w:r w:rsidR="00DE1649" w:rsidRPr="00321A4E">
        <w:rPr>
          <w:rFonts w:ascii="Arial" w:eastAsia="Times New Roman" w:hAnsi="Arial" w:cs="Arial"/>
          <w:color w:val="000000"/>
          <w:sz w:val="24"/>
          <w:szCs w:val="24"/>
          <w:lang w:val="en-US"/>
        </w:rPr>
        <w:t xml:space="preserve">eelgrass </w:t>
      </w:r>
      <w:r w:rsidR="00C4247B" w:rsidRPr="00321A4E">
        <w:rPr>
          <w:rFonts w:ascii="Arial" w:eastAsia="Times New Roman" w:hAnsi="Arial" w:cs="Arial"/>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density or LAI for the same plots as we sampled biodiversity.</w:t>
      </w:r>
    </w:p>
    <w:p w14:paraId="0CBF6C74" w14:textId="1543A173"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monitored temperature and salinity using a hand held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(YSI Inc., OH USA). Measurements were taken throughout the tidal cycle on biodiversity sampling days, and opportunistically on other days. We used position in the watershed to represent the </w:t>
      </w:r>
      <w:r w:rsidR="00BC3E5E">
        <w:rPr>
          <w:rFonts w:ascii="Arial" w:eastAsia="Times New Roman" w:hAnsi="Arial" w:cs="Arial"/>
          <w:color w:val="000000"/>
          <w:sz w:val="24"/>
          <w:szCs w:val="24"/>
          <w:lang w:val="en-US"/>
        </w:rPr>
        <w:t xml:space="preserve">potential </w:t>
      </w:r>
      <w:r w:rsidRPr="00321A4E">
        <w:rPr>
          <w:rFonts w:ascii="Arial" w:eastAsia="Times New Roman" w:hAnsi="Arial" w:cs="Arial"/>
          <w:color w:val="000000"/>
          <w:sz w:val="24"/>
          <w:szCs w:val="24"/>
          <w:lang w:val="en-US"/>
        </w:rPr>
        <w:t xml:space="preserve">estuarine gradient of salinity and temperature. Position was estimated as linear distance in kilometers from the nearest freshwater source (Sarita or Alberni inlet). </w:t>
      </w:r>
      <w:commentRangeStart w:id="2"/>
      <w:r w:rsidRPr="00321A4E">
        <w:rPr>
          <w:rFonts w:ascii="Arial" w:eastAsia="Times New Roman" w:hAnsi="Arial" w:cs="Arial"/>
          <w:color w:val="000000"/>
          <w:sz w:val="24"/>
          <w:szCs w:val="24"/>
          <w:lang w:val="en-US"/>
        </w:rPr>
        <w:t>We estimated fetch</w:t>
      </w:r>
      <w:r w:rsidR="00DE1649" w:rsidRPr="00321A4E">
        <w:rPr>
          <w:rFonts w:ascii="Arial" w:eastAsia="Times New Roman" w:hAnsi="Arial" w:cs="Arial"/>
          <w:color w:val="000000"/>
          <w:sz w:val="24"/>
          <w:szCs w:val="24"/>
          <w:lang w:val="en-US"/>
        </w:rPr>
        <w:t xml:space="preserve"> by calculating the distance to nearest land from the eelgrass meadow </w:t>
      </w:r>
      <w:r w:rsidR="00700C7A">
        <w:rPr>
          <w:rFonts w:ascii="Arial" w:eastAsia="Times New Roman" w:hAnsi="Arial" w:cs="Arial"/>
          <w:color w:val="000000"/>
          <w:sz w:val="24"/>
          <w:szCs w:val="24"/>
          <w:lang w:val="en-US"/>
        </w:rPr>
        <w:t>in 10</w:t>
      </w:r>
      <w:r w:rsidR="006D6061" w:rsidRPr="00917A7D">
        <w:rPr>
          <w:rFonts w:ascii="Arial" w:eastAsia="Times New Roman" w:hAnsi="Arial" w:cs="Arial"/>
          <w:color w:val="000000"/>
          <w:sz w:val="24"/>
          <w:szCs w:val="24"/>
          <w:lang w:val="en-US"/>
        </w:rPr>
        <w:t xml:space="preserve"> degree increments and </w:t>
      </w:r>
      <w:r w:rsidR="00233107">
        <w:rPr>
          <w:rFonts w:ascii="Arial" w:eastAsia="Times New Roman" w:hAnsi="Arial" w:cs="Arial"/>
          <w:color w:val="000000"/>
          <w:sz w:val="24"/>
          <w:szCs w:val="24"/>
          <w:lang w:val="en-US"/>
        </w:rPr>
        <w:t>summed</w:t>
      </w:r>
      <w:r w:rsidR="006D6061" w:rsidRPr="00917A7D">
        <w:rPr>
          <w:rFonts w:ascii="Arial" w:eastAsia="Times New Roman" w:hAnsi="Arial" w:cs="Arial"/>
          <w:color w:val="000000"/>
          <w:sz w:val="24"/>
          <w:szCs w:val="24"/>
          <w:lang w:val="en-US"/>
        </w:rPr>
        <w:t xml:space="preserve"> the distances </w:t>
      </w:r>
      <w:r w:rsidR="00233107">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t>
      </w:r>
      <w:commentRangeEnd w:id="2"/>
      <w:r w:rsidR="00BC3E5E">
        <w:rPr>
          <w:rStyle w:val="CommentReference"/>
        </w:rPr>
        <w:commentReference w:id="2"/>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5CE6A35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epifaunal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4034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250 µm mesh bag, </w:t>
      </w:r>
      <w:r w:rsidRPr="00321A4E">
        <w:rPr>
          <w:rFonts w:ascii="Arial" w:eastAsia="Times New Roman" w:hAnsi="Arial" w:cs="Arial"/>
          <w:color w:val="000000"/>
          <w:sz w:val="24"/>
          <w:szCs w:val="24"/>
          <w:lang w:val="en-US"/>
        </w:rPr>
        <w:lastRenderedPageBreak/>
        <w:t xml:space="preserve">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epifauna. All sampled areas were at least 1 m below lower low water large tide (LLWLT), and did not vary in depth by more than a meter at any given site. We collected samples using SCUBA, then transported to the lab in seawater, where all invertebrates were removed and preserved in 70% EtOH within 24 hours of collection. </w:t>
      </w:r>
    </w:p>
    <w:p w14:paraId="158ED3F3" w14:textId="109A7B4D"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w:t>
      </w:r>
      <w:commentRangeStart w:id="3"/>
      <w:r w:rsidRPr="00321A4E">
        <w:rPr>
          <w:rFonts w:ascii="Arial" w:eastAsia="Times New Roman" w:hAnsi="Arial" w:cs="Arial"/>
          <w:color w:val="000000"/>
          <w:sz w:val="24"/>
          <w:szCs w:val="24"/>
          <w:lang w:val="en-US"/>
        </w:rPr>
        <w:t xml:space="preserve">nine meadows </w:t>
      </w:r>
      <w:commentRangeEnd w:id="3"/>
      <w:r w:rsidR="00730C85">
        <w:rPr>
          <w:rStyle w:val="CommentReference"/>
        </w:rPr>
        <w:commentReference w:id="3"/>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channel (n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(Figure 1), they are large meadows (i.e., </w:t>
      </w:r>
      <w:r w:rsidR="00A41A59" w:rsidRPr="00321A4E">
        <w:rPr>
          <w:rFonts w:ascii="Arial" w:eastAsia="Times New Roman" w:hAnsi="Arial" w:cs="Arial"/>
          <w:color w:val="000000"/>
          <w:sz w:val="24"/>
          <w:szCs w:val="24"/>
          <w:lang w:val="en-US"/>
        </w:rPr>
        <w:t xml:space="preserve">min 0.25 ha, </w:t>
      </w:r>
      <w:r w:rsidRPr="00321A4E">
        <w:rPr>
          <w:rFonts w:ascii="Arial" w:eastAsia="Times New Roman" w:hAnsi="Arial" w:cs="Arial"/>
          <w:color w:val="000000"/>
          <w:sz w:val="24"/>
          <w:szCs w:val="24"/>
          <w:lang w:val="en-US"/>
        </w:rPr>
        <w:t xml:space="preserve">not fringing),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many of the shallow areas where eelgrass might occur.  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 xml:space="preserve">) of 2012 (Table 1). </w:t>
      </w:r>
    </w:p>
    <w:p w14:paraId="2365BC83" w14:textId="297B401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1mm in each sample 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rder). Each of these groups possibly includes numerous species; consequently</w:t>
      </w:r>
      <w:r w:rsidR="00233107">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detritivore) based on our observations and 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w:t>
      </w:r>
      <w:r w:rsidRPr="00321A4E">
        <w:rPr>
          <w:rFonts w:ascii="Arial" w:eastAsia="Times New Roman" w:hAnsi="Arial" w:cs="Arial"/>
          <w:color w:val="000000"/>
          <w:sz w:val="24"/>
          <w:szCs w:val="24"/>
          <w:lang w:val="en-US"/>
        </w:rPr>
        <w:lastRenderedPageBreak/>
        <w:t xml:space="preserve">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3B88DEA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diversity within and among meadows, we created species-plot and species-site matrices with abundance data for each taxon,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The effective number of species (ENS) is derived from the probability of an interspecific encounter (PIE), to characterize diversity at the plot scale </w:t>
      </w:r>
      <w:r w:rsidR="00A302AF">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"plainTextFormattedCitation" : "(Dauby and Hardy 2012)", "previouslyFormattedCitation" : "(Dauby and Hardy 2012)"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(Dauby and Hardy 2012)</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ENS can be interpreted as the number of equally-abundant species that would exist in a sample of a given diversity value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(Jost 2006)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"mendeley" : { "formattedCitation" : "(Oksanen et al. 2007)", "plainTextFormattedCitation" : "(Oksanen et al. 2007)", "previouslyFormattedCitation" : "(Oksanen et al. 2007)"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(Oksanen et al. 2007)</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for biodiversity analyses.  </w:t>
      </w:r>
    </w:p>
    <w:p w14:paraId="30170CD3" w14:textId="6B62A613" w:rsidR="00A820EA" w:rsidRPr="00321A4E" w:rsidRDefault="00CE0545" w:rsidP="00CE0545">
      <w:pPr>
        <w:spacing w:after="0" w:line="480" w:lineRule="auto"/>
        <w:ind w:firstLine="720"/>
        <w:rPr>
          <w:rFonts w:ascii="Arial" w:eastAsia="Times New Roman" w:hAnsi="Arial" w:cs="Arial"/>
          <w:color w:val="000000"/>
          <w:sz w:val="24"/>
          <w:szCs w:val="24"/>
          <w:lang w:val="en-US"/>
        </w:rPr>
      </w:pPr>
      <w:ins w:id="4" w:author="Mary O'Connor" w:date="2017-02-19T08:40:00Z">
        <w:r>
          <w:rPr>
            <w:rFonts w:ascii="Arial" w:eastAsia="Times New Roman" w:hAnsi="Arial" w:cs="Arial"/>
            <w:color w:val="000000"/>
            <w:sz w:val="24"/>
            <w:szCs w:val="24"/>
            <w:lang w:val="en-US"/>
          </w:rPr>
          <w:t>P</w:t>
        </w:r>
      </w:ins>
      <w:r w:rsidRPr="00321A4E">
        <w:rPr>
          <w:rFonts w:ascii="Arial" w:eastAsia="Times New Roman" w:hAnsi="Arial" w:cs="Arial"/>
          <w:color w:val="000000"/>
          <w:sz w:val="24"/>
          <w:szCs w:val="24"/>
          <w:lang w:val="en-US"/>
        </w:rPr>
        <w:t xml:space="preserve">atterns in </w:t>
      </w:r>
      <w:ins w:id="5" w:author="Mary O'Connor" w:date="2017-02-19T08:41:00Z">
        <w:r>
          <w:rPr>
            <w:rFonts w:ascii="Arial" w:eastAsia="Times New Roman" w:hAnsi="Arial" w:cs="Arial"/>
            <w:color w:val="000000"/>
            <w:sz w:val="24"/>
            <w:szCs w:val="24"/>
            <w:lang w:val="en-US"/>
          </w:rPr>
          <w:t>community similarity within and</w:t>
        </w:r>
      </w:ins>
      <w:ins w:id="6" w:author="Mary O'Connor" w:date="2017-02-19T08:40:00Z">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w:t>
        </w:r>
      </w:ins>
      <w:r>
        <w:rPr>
          <w:rFonts w:ascii="Arial" w:eastAsia="Times New Roman" w:hAnsi="Arial" w:cs="Arial"/>
          <w:color w:val="000000"/>
          <w:sz w:val="24"/>
          <w:szCs w:val="24"/>
          <w:lang w:val="en-US"/>
        </w:rPr>
        <w:t xml:space="preserve">(beta diversity) </w:t>
      </w:r>
      <w:r w:rsidRPr="00321A4E">
        <w:rPr>
          <w:rFonts w:ascii="Arial" w:eastAsia="Times New Roman" w:hAnsi="Arial" w:cs="Arial"/>
          <w:color w:val="000000"/>
          <w:sz w:val="24"/>
          <w:szCs w:val="24"/>
          <w:lang w:val="en-US"/>
        </w:rPr>
        <w:t xml:space="preserve">can be used to infer the possible role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"plainTextFormattedCitation" : "(Leibold and Mikkelson 2002)", "previouslyFormattedCitation" : "(Leibold and Mikkelson 2002)"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A302AF">
        <w:rPr>
          <w:rFonts w:ascii="Arial" w:eastAsia="Times New Roman" w:hAnsi="Arial" w:cs="Arial"/>
          <w:noProof/>
          <w:color w:val="000000"/>
          <w:sz w:val="24"/>
          <w:szCs w:val="24"/>
          <w:lang w:val="en-US"/>
        </w:rPr>
        <w:t>(Leibold and Mikkelson 2002)</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ins w:id="7" w:author="Mary O'Connor" w:date="2017-02-19T08:32:00Z">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ins>
      <w:r w:rsidR="00C4247B" w:rsidRPr="00321A4E">
        <w:rPr>
          <w:rFonts w:ascii="Arial" w:eastAsia="Times New Roman" w:hAnsi="Arial" w:cs="Arial"/>
          <w:color w:val="000000"/>
          <w:sz w:val="24"/>
          <w:szCs w:val="24"/>
          <w:lang w:val="en-US"/>
        </w:rPr>
        <w:t xml:space="preserve"> </w:t>
      </w:r>
      <w:r w:rsidR="002E1944">
        <w:rPr>
          <w:rFonts w:ascii="Arial" w:eastAsia="Times New Roman" w:hAnsi="Arial" w:cs="Arial"/>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ins w:id="8" w:author="Mary O'Connor" w:date="2017-02-19T08:39:00Z">
        <w:r w:rsidR="00137549">
          <w:rPr>
            <w:rFonts w:ascii="Arial" w:eastAsia="Times New Roman" w:hAnsi="Arial" w:cs="Arial"/>
            <w:color w:val="000000"/>
            <w:sz w:val="24"/>
            <w:szCs w:val="24"/>
            <w:lang w:val="en-US"/>
          </w:rPr>
          <w:t xml:space="preserve"> and estimates differences among samples as their average </w:t>
        </w:r>
        <w:r w:rsidR="00137549">
          <w:rPr>
            <w:rFonts w:ascii="Arial" w:eastAsia="Times New Roman" w:hAnsi="Arial" w:cs="Arial"/>
            <w:color w:val="000000"/>
            <w:sz w:val="24"/>
            <w:szCs w:val="24"/>
            <w:lang w:val="en-US"/>
          </w:rPr>
          <w:lastRenderedPageBreak/>
          <w:t>distance from a group</w:t>
        </w:r>
      </w:ins>
      <w:ins w:id="9" w:author="Mary O'Connor" w:date="2017-02-19T08:40:00Z">
        <w:r w:rsidR="00137549">
          <w:rPr>
            <w:rFonts w:ascii="Arial" w:eastAsia="Times New Roman" w:hAnsi="Arial" w:cs="Arial"/>
            <w:color w:val="000000"/>
            <w:sz w:val="24"/>
            <w:szCs w:val="24"/>
            <w:lang w:val="en-US"/>
          </w:rPr>
          <w:t xml:space="preserve"> (meadow-</w:t>
        </w:r>
        <w:commentRangeStart w:id="10"/>
        <w:r w:rsidR="00137549">
          <w:rPr>
            <w:rFonts w:ascii="Arial" w:eastAsia="Times New Roman" w:hAnsi="Arial" w:cs="Arial"/>
            <w:color w:val="000000"/>
            <w:sz w:val="24"/>
            <w:szCs w:val="24"/>
            <w:lang w:val="en-US"/>
          </w:rPr>
          <w:t>level)</w:t>
        </w:r>
      </w:ins>
      <w:ins w:id="11" w:author="Mary O'Connor" w:date="2017-02-19T08:39:00Z">
        <w:r w:rsidR="00137549">
          <w:rPr>
            <w:rFonts w:ascii="Arial" w:eastAsia="Times New Roman" w:hAnsi="Arial" w:cs="Arial"/>
            <w:color w:val="000000"/>
            <w:sz w:val="24"/>
            <w:szCs w:val="24"/>
            <w:lang w:val="en-US"/>
          </w:rPr>
          <w:t xml:space="preserve"> centroid</w:t>
        </w:r>
      </w:ins>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B353E7">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ins w:id="12" w:author="Mary O'Connor" w:date="2017-02-19T08:40:00Z">
        <w:r w:rsidR="00137549">
          <w:rPr>
            <w:rFonts w:ascii="Arial" w:eastAsia="Times New Roman" w:hAnsi="Arial" w:cs="Arial"/>
            <w:color w:val="000000"/>
            <w:sz w:val="24"/>
            <w:szCs w:val="24"/>
            <w:lang w:val="en-US"/>
          </w:rPr>
          <w:t>.</w:t>
        </w:r>
      </w:ins>
      <w:ins w:id="13" w:author="Mary O'Connor" w:date="2017-02-19T08:39:00Z">
        <w:r w:rsidR="00137549">
          <w:rPr>
            <w:rFonts w:ascii="Arial" w:eastAsia="Times New Roman" w:hAnsi="Arial" w:cs="Arial"/>
            <w:color w:val="000000"/>
            <w:sz w:val="24"/>
            <w:szCs w:val="24"/>
            <w:lang w:val="en-US"/>
          </w:rPr>
          <w:t xml:space="preserve"> </w:t>
        </w:r>
      </w:ins>
      <w:commentRangeEnd w:id="10"/>
      <w:ins w:id="14" w:author="Mary O'Connor" w:date="2017-02-19T08:45:00Z">
        <w:r w:rsidR="00950AB6">
          <w:rPr>
            <w:rStyle w:val="CommentReference"/>
          </w:rPr>
          <w:commentReference w:id="10"/>
        </w:r>
      </w:ins>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ins w:id="16" w:author="Mary O'Connor" w:date="2017-02-19T08:44:00Z">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ins>
      <w:r w:rsidR="00CE75D2" w:rsidRPr="00321A4E">
        <w:rPr>
          <w:rFonts w:ascii="Arial" w:eastAsia="Times New Roman" w:hAnsi="Arial" w:cs="Arial"/>
          <w:color w:val="000000"/>
          <w:sz w:val="24"/>
          <w:szCs w:val="24"/>
          <w:lang w:val="en-US"/>
        </w:rPr>
        <w:t xml:space="preserve">o evaluate possible mechanisms that influence </w:t>
      </w:r>
      <w:ins w:id="17" w:author="Mary O'Connor" w:date="2017-02-19T08:40:00Z">
        <w:r w:rsidR="00137549">
          <w:rPr>
            <w:rFonts w:ascii="Arial" w:eastAsia="Times New Roman" w:hAnsi="Arial" w:cs="Arial"/>
            <w:color w:val="000000"/>
            <w:sz w:val="24"/>
            <w:szCs w:val="24"/>
            <w:lang w:val="en-US"/>
          </w:rPr>
          <w:t>community similarity among</w:t>
        </w:r>
        <w:r w:rsidR="007E71F9">
          <w:rPr>
            <w:rFonts w:ascii="Arial" w:eastAsia="Times New Roman" w:hAnsi="Arial" w:cs="Arial"/>
            <w:color w:val="000000"/>
            <w:sz w:val="24"/>
            <w:szCs w:val="24"/>
            <w:lang w:val="en-US"/>
          </w:rPr>
          <w:t xml:space="preserve"> meadows</w:t>
        </w:r>
      </w:ins>
      <w:ins w:id="18" w:author="Mary O'Connor" w:date="2017-02-19T08:42:00Z">
        <w:r w:rsidR="007E71F9">
          <w:rPr>
            <w:rFonts w:ascii="Arial" w:eastAsia="Times New Roman" w:hAnsi="Arial" w:cs="Arial"/>
            <w:color w:val="000000"/>
            <w:sz w:val="24"/>
            <w:szCs w:val="24"/>
            <w:lang w:val="en-US"/>
          </w:rPr>
          <w:t xml:space="preserve"> and to distinguish </w:t>
        </w:r>
      </w:ins>
      <w:ins w:id="19" w:author="Mary O'Connor" w:date="2017-02-19T08:43:00Z">
        <w:r w:rsidR="007E71F9">
          <w:rPr>
            <w:rFonts w:ascii="Arial" w:hAnsi="Arial" w:cs="Arial"/>
            <w:color w:val="000000"/>
            <w:sz w:val="24"/>
            <w:szCs w:val="24"/>
          </w:rPr>
          <w:t>differences in beta diversity that reflect underlying patterns of community structure rather than random differences in alpha diversity among sites</w:t>
        </w:r>
      </w:ins>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91FEA" w:rsidRPr="00321A4E">
        <w:rPr>
          <w:rFonts w:ascii="Arial" w:eastAsia="Times New Roman" w:hAnsi="Arial" w:cs="Arial"/>
          <w:color w:val="000000"/>
          <w:sz w:val="24"/>
          <w:szCs w:val="24"/>
          <w:lang w:val="en-US"/>
        </w:rPr>
        <w:t xml:space="preserve"> uses a </w:t>
      </w:r>
      <w:r w:rsidR="00137549">
        <w:rPr>
          <w:rFonts w:ascii="Arial" w:eastAsia="Times New Roman" w:hAnsi="Arial" w:cs="Arial"/>
          <w:color w:val="000000"/>
          <w:sz w:val="24"/>
          <w:szCs w:val="24"/>
          <w:lang w:val="en-US"/>
        </w:rPr>
        <w:t xml:space="preserve">third metric of beta-diversity, the </w:t>
      </w:r>
      <w:r w:rsidR="00D91FEA" w:rsidRPr="00321A4E">
        <w:rPr>
          <w:rFonts w:ascii="Arial" w:eastAsia="Times New Roman" w:hAnsi="Arial" w:cs="Arial"/>
          <w:color w:val="000000"/>
          <w:sz w:val="24"/>
          <w:szCs w:val="24"/>
          <w:lang w:val="en-US"/>
        </w:rPr>
        <w:t xml:space="preserve">Raup-Crick 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ins w:id="20" w:author="Mary O'Connor" w:date="2017-02-19T08:36:00Z">
        <w:r w:rsidR="00137549">
          <w:rPr>
            <w:rFonts w:ascii="Arial" w:hAnsi="Arial" w:cs="Arial"/>
            <w:color w:val="000000"/>
            <w:sz w:val="24"/>
            <w:szCs w:val="24"/>
          </w:rPr>
          <w:t xml:space="preserve">across samples </w:t>
        </w:r>
      </w:ins>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303101">
        <w:rPr>
          <w:rFonts w:ascii="Arial" w:hAnsi="Arial" w:cs="Arial"/>
          <w:color w:val="000000"/>
          <w:sz w:val="24"/>
          <w:szCs w:val="24"/>
        </w:rPr>
        <w:t xml:space="preserve">are less similar (&gt;-1), more similar (&lt;1) or no different (=0) than expected by chance. </w:t>
      </w:r>
      <w:ins w:id="21" w:author="Mary O'Connor" w:date="2017-02-19T08:44:00Z">
        <w:r w:rsidR="00950AB6">
          <w:rPr>
            <w:rFonts w:ascii="Arial" w:hAnsi="Arial" w:cs="Arial"/>
            <w:color w:val="000000"/>
            <w:sz w:val="24"/>
            <w:szCs w:val="24"/>
          </w:rPr>
          <w:t>We analyzed patterns in community composition</w:t>
        </w:r>
      </w:ins>
      <w:r w:rsidR="00D91FEA" w:rsidRPr="00321A4E">
        <w:rPr>
          <w:rFonts w:ascii="Arial" w:hAnsi="Arial" w:cs="Arial"/>
          <w:color w:val="000000"/>
          <w:sz w:val="24"/>
          <w:szCs w:val="24"/>
        </w:rPr>
        <w:t xml:space="preserve"> </w:t>
      </w:r>
      <w:ins w:id="22" w:author="Mary O'Connor" w:date="2017-02-19T08:44:00Z">
        <w:r w:rsidR="00950AB6">
          <w:rPr>
            <w:rFonts w:ascii="Arial" w:hAnsi="Arial" w:cs="Arial"/>
            <w:color w:val="000000"/>
            <w:sz w:val="24"/>
            <w:szCs w:val="24"/>
          </w:rPr>
          <w:t>across</w:t>
        </w:r>
      </w:ins>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 analyses</w:t>
      </w:r>
    </w:p>
    <w:p w14:paraId="6A812AA6" w14:textId="6C7359C9"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faunal beta diversity</w:t>
      </w:r>
      <w:r w:rsidR="002E3E6D" w:rsidRPr="00321A4E">
        <w:rPr>
          <w:rFonts w:ascii="Arial" w:eastAsia="Times New Roman" w:hAnsi="Arial" w:cs="Arial"/>
          <w:color w:val="000000"/>
          <w:sz w:val="24"/>
          <w:szCs w:val="24"/>
          <w:lang w:val="en-US"/>
        </w:rPr>
        <w:t xml:space="preserve"> (turnover among samples) varies among meadows but</w:t>
      </w:r>
      <w:r w:rsidRPr="00321A4E">
        <w:rPr>
          <w:rFonts w:ascii="Arial" w:eastAsia="Times New Roman" w:hAnsi="Arial" w:cs="Arial"/>
          <w:color w:val="000000"/>
          <w:sz w:val="24"/>
          <w:szCs w:val="24"/>
          <w:lang w:val="en-US"/>
        </w:rPr>
        <w:t xml:space="preserve"> alpha diversity</w:t>
      </w:r>
      <w:r w:rsidR="002E3E6D" w:rsidRPr="00321A4E">
        <w:rPr>
          <w:rFonts w:ascii="Arial" w:eastAsia="Times New Roman" w:hAnsi="Arial" w:cs="Arial"/>
          <w:color w:val="000000"/>
          <w:sz w:val="24"/>
          <w:szCs w:val="24"/>
          <w:lang w:val="en-US"/>
        </w:rPr>
        <w:t xml:space="preserve"> (sample-level species diversity) does not</w:t>
      </w:r>
      <w:r w:rsidRPr="00321A4E">
        <w:rPr>
          <w:rFonts w:ascii="Arial" w:eastAsia="Times New Roman" w:hAnsi="Arial" w:cs="Arial"/>
          <w:color w:val="000000"/>
          <w:sz w:val="24"/>
          <w:szCs w:val="24"/>
          <w:lang w:val="en-US"/>
        </w:rPr>
        <w:t>, we used one-way anova on univariate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varied with season, distance, biotic and abiotic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 xml:space="preserve">tested for correlations among these </w:t>
      </w:r>
      <w:r w:rsidR="002E1944">
        <w:rPr>
          <w:rFonts w:ascii="Arial" w:eastAsia="Times New Roman" w:hAnsi="Arial" w:cs="Arial"/>
          <w:color w:val="000000"/>
          <w:sz w:val="24"/>
          <w:szCs w:val="24"/>
          <w:lang w:val="en-US"/>
        </w:rPr>
        <w:lastRenderedPageBreak/>
        <w:t>variables</w:t>
      </w:r>
      <w:r w:rsidRPr="00321A4E">
        <w:rPr>
          <w:rFonts w:ascii="Arial" w:eastAsia="Times New Roman" w:hAnsi="Arial" w:cs="Arial"/>
          <w:color w:val="000000"/>
          <w:sz w:val="24"/>
          <w:szCs w:val="24"/>
          <w:lang w:val="en-US"/>
        </w:rPr>
        <w:t>. Abundance and ENS were log-transformed to meet the assumption of homoscedasticity.</w:t>
      </w:r>
    </w:p>
    <w:p w14:paraId="784E1252" w14:textId="3129A56B"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Pr="00321A4E">
        <w:rPr>
          <w:rFonts w:ascii="Arial" w:eastAsia="Times New Roman" w:hAnsi="Arial" w:cs="Arial"/>
          <w:color w:val="000000"/>
          <w:sz w:val="24"/>
          <w:szCs w:val="24"/>
          <w:lang w:val="en-US"/>
        </w:rPr>
        <w:t>can differ if species are aggregated within meadows</w:t>
      </w:r>
      <w:r w:rsidR="00EE2640" w:rsidRPr="00321A4E">
        <w:rPr>
          <w:rFonts w:ascii="Arial" w:eastAsia="Times New Roman" w:hAnsi="Arial" w:cs="Arial"/>
          <w:color w:val="000000"/>
          <w:sz w:val="24"/>
          <w:szCs w:val="24"/>
          <w:lang w:val="en-US"/>
        </w:rPr>
        <w:t xml:space="preserve"> (as opposed to randomly distributed throughout the meadow)</w:t>
      </w:r>
      <w:r w:rsidRPr="00321A4E">
        <w:rPr>
          <w:rFonts w:ascii="Arial" w:eastAsia="Times New Roman" w:hAnsi="Arial" w:cs="Arial"/>
          <w:color w:val="000000"/>
          <w:sz w:val="24"/>
          <w:szCs w:val="24"/>
          <w:lang w:val="en-US"/>
        </w:rPr>
        <w:t>, or if aggregation varies among species and dominance varies among meadows. We estimated aggregation within meadows using standardized Morisita’s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Pr="00321A4E">
        <w:rPr>
          <w:rFonts w:ascii="Arial" w:eastAsia="Times New Roman" w:hAnsi="Arial" w:cs="Arial"/>
          <w:color w:val="000000"/>
          <w:sz w:val="24"/>
          <w:szCs w:val="24"/>
          <w:lang w:val="en-US"/>
        </w:rPr>
        <w:t xml:space="preserve"> driven by the most 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the most abundant species the same across meadows</w:t>
      </w:r>
      <w:r w:rsidR="00BC3E5E">
        <w:rPr>
          <w:rFonts w:ascii="Arial" w:eastAsia="Times New Roman" w:hAnsi="Arial" w:cs="Arial"/>
          <w:color w:val="000000"/>
          <w:sz w:val="24"/>
          <w:szCs w:val="24"/>
          <w:lang w:val="en-US"/>
        </w:rPr>
        <w:t>.</w:t>
      </w:r>
      <w:r w:rsidR="00BC3E5E" w:rsidRPr="00321A4E">
        <w:rPr>
          <w:rFonts w:ascii="Arial" w:eastAsia="Times New Roman" w:hAnsi="Arial" w:cs="Arial"/>
          <w:color w:val="000000"/>
          <w:sz w:val="24"/>
          <w:szCs w:val="24"/>
          <w:lang w:val="en-US"/>
        </w:rPr>
        <w:t xml:space="preserve">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77777777" w:rsidR="003D1F2C" w:rsidRPr="00321A4E" w:rsidRDefault="003D1F2C"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EMS methods</w:t>
      </w:r>
    </w:p>
    <w:p w14:paraId="01275EF1" w14:textId="5CD8CB9C" w:rsidR="003D1F2C" w:rsidRPr="00917A7D"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determine whether spatial patterns of biodiversity across meadows are consistent with metacommunity processes operating at the landscape scale, we applied the elements of metacommunity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landscape (a Gleasonian model of species distributions), or clumped species distributions (Clementsian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analyzed metacommunity structure for the 9 meadows sampled in July 2012 using the R package Metacom</w:t>
      </w:r>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used a null </w:t>
      </w:r>
      <w:r w:rsidRPr="00917A7D">
        <w:rPr>
          <w:rFonts w:ascii="Arial" w:eastAsia="Times New Roman" w:hAnsi="Arial" w:cs="Arial"/>
          <w:color w:val="000000"/>
          <w:sz w:val="24"/>
          <w:szCs w:val="24"/>
          <w:lang w:val="en-US"/>
        </w:rPr>
        <w:lastRenderedPageBreak/>
        <w:t xml:space="preserve">model that fixed species richness within sites (‘fixed row) but allowed composition to vary based on their marginal probabilities (method = “R1”). </w:t>
      </w:r>
    </w:p>
    <w:p w14:paraId="383C46B6" w14:textId="3042E686" w:rsidR="00A820EA" w:rsidRPr="00917A7D" w:rsidRDefault="00C4247B">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ranked models using AICc, </w:t>
      </w:r>
      <w:r w:rsidRPr="00917A7D">
        <w:rPr>
          <w:rFonts w:ascii="Arial" w:hAnsi="Arial" w:cs="Arial"/>
          <w:sz w:val="24"/>
          <w:szCs w:val="24"/>
        </w:rPr>
        <w:t>and compared them using likelihood ratio tests, δ</w:t>
      </w:r>
      <w:r w:rsidRPr="00917A7D">
        <w:rPr>
          <w:rFonts w:ascii="Arial" w:hAnsi="Arial" w:cs="Arial"/>
          <w:sz w:val="24"/>
          <w:szCs w:val="24"/>
          <w:vertAlign w:val="subscript"/>
        </w:rPr>
        <w:t>aic</w:t>
      </w:r>
      <w:r w:rsidRPr="00917A7D">
        <w:rPr>
          <w:rFonts w:ascii="Arial" w:hAnsi="Arial" w:cs="Arial"/>
          <w:sz w:val="24"/>
          <w:szCs w:val="24"/>
        </w:rPr>
        <w:t xml:space="preserve"> and Akaike weights (w). Models with a δ</w:t>
      </w:r>
      <w:r w:rsidRPr="00917A7D">
        <w:rPr>
          <w:rFonts w:ascii="Arial" w:hAnsi="Arial" w:cs="Arial"/>
          <w:sz w:val="24"/>
          <w:szCs w:val="24"/>
          <w:vertAlign w:val="subscript"/>
        </w:rPr>
        <w:t>aic</w:t>
      </w:r>
      <w:r w:rsidRPr="00917A7D">
        <w:rPr>
          <w:rFonts w:ascii="Arial" w:hAnsi="Arial" w:cs="Arial"/>
          <w:sz w:val="24"/>
          <w:szCs w:val="24"/>
        </w:rPr>
        <w:t xml:space="preserve"> &lt; 2 can be considered equivalent to the best model </w:t>
      </w:r>
      <w:r w:rsidR="00490272">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490272">
        <w:rPr>
          <w:rFonts w:ascii="Arial" w:hAnsi="Arial" w:cs="Arial"/>
          <w:sz w:val="24"/>
          <w:szCs w:val="24"/>
        </w:rPr>
        <w:fldChar w:fldCharType="separate"/>
      </w:r>
      <w:r w:rsidR="00490272" w:rsidRPr="00490272">
        <w:rPr>
          <w:rFonts w:ascii="Arial" w:hAnsi="Arial" w:cs="Arial"/>
          <w:noProof/>
          <w:sz w:val="24"/>
          <w:szCs w:val="24"/>
        </w:rPr>
        <w:t>(Burnham and Anderson 2003)</w:t>
      </w:r>
      <w:r w:rsidR="00490272">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sidR="00F86BD7">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F86BD7">
        <w:rPr>
          <w:rFonts w:ascii="Arial" w:hAnsi="Arial" w:cs="Arial"/>
          <w:sz w:val="24"/>
          <w:szCs w:val="24"/>
        </w:rPr>
        <w:fldChar w:fldCharType="separate"/>
      </w:r>
      <w:r w:rsidR="00F86BD7" w:rsidRPr="00F86BD7">
        <w:rPr>
          <w:rFonts w:ascii="Arial" w:hAnsi="Arial" w:cs="Arial"/>
          <w:noProof/>
          <w:sz w:val="24"/>
          <w:szCs w:val="24"/>
        </w:rPr>
        <w:t>(Burnham and Anderson 2003)</w:t>
      </w:r>
      <w:r w:rsidR="00F86BD7">
        <w:rPr>
          <w:rFonts w:ascii="Arial" w:hAnsi="Arial" w:cs="Arial"/>
          <w:sz w:val="24"/>
          <w:szCs w:val="24"/>
        </w:rPr>
        <w:fldChar w:fldCharType="end"/>
      </w:r>
      <w:r w:rsidRPr="00917A7D">
        <w:rPr>
          <w:rFonts w:ascii="Arial" w:eastAsia="Times New Roman" w:hAnsi="Arial" w:cs="Arial"/>
          <w:color w:val="000000"/>
          <w:sz w:val="24"/>
          <w:szCs w:val="24"/>
          <w:lang w:val="en-US"/>
        </w:rPr>
        <w:t>.  </w:t>
      </w:r>
      <w:commentRangeStart w:id="23"/>
      <w:commentRangeStart w:id="24"/>
      <w:r w:rsidRPr="00917A7D">
        <w:rPr>
          <w:rFonts w:ascii="Arial" w:eastAsia="Times New Roman" w:hAnsi="Arial" w:cs="Arial"/>
          <w:color w:val="000000"/>
          <w:sz w:val="24"/>
          <w:szCs w:val="24"/>
          <w:lang w:val="en-US"/>
        </w:rPr>
        <w:t xml:space="preserve">We examined residual plots for deviations from the assumptions of linearity or homoscedasticity, (with the exception of parallel lines in a plot of the models’ fitted </w:t>
      </w:r>
      <w:r w:rsidRPr="00321A4E">
        <w:rPr>
          <w:rFonts w:ascii="Arial" w:eastAsia="Times New Roman" w:hAnsi="Arial" w:cs="Arial"/>
          <w:color w:val="000000"/>
          <w:sz w:val="24"/>
          <w:szCs w:val="24"/>
          <w:lang w:val="en-US"/>
        </w:rPr>
        <w:t>values vs. residuals).  </w:t>
      </w:r>
      <w:commentRangeEnd w:id="23"/>
      <w:r w:rsidR="00BC3E5E">
        <w:rPr>
          <w:rStyle w:val="CommentReference"/>
        </w:rPr>
        <w:commentReference w:id="23"/>
      </w:r>
      <w:commentRangeEnd w:id="24"/>
      <w:r w:rsidR="00B40347">
        <w:rPr>
          <w:rStyle w:val="CommentReference"/>
        </w:rPr>
        <w:commentReference w:id="24"/>
      </w:r>
      <w:commentRangeStart w:id="25"/>
      <w:commentRangeStart w:id="26"/>
      <w:r w:rsidRPr="00321A4E">
        <w:rPr>
          <w:rFonts w:ascii="Arial" w:eastAsia="Times New Roman" w:hAnsi="Arial" w:cs="Arial"/>
          <w:color w:val="000000"/>
          <w:sz w:val="24"/>
          <w:szCs w:val="24"/>
          <w:lang w:val="en-US"/>
        </w:rPr>
        <w:t>This phenomenon resulted from including repeated values of position in the estuary in the mode</w:t>
      </w:r>
      <w:commentRangeEnd w:id="25"/>
      <w:r w:rsidR="00BC3E5E">
        <w:rPr>
          <w:rStyle w:val="CommentReference"/>
        </w:rPr>
        <w:commentReference w:id="25"/>
      </w:r>
      <w:commentRangeEnd w:id="26"/>
      <w:r w:rsidR="00B40347">
        <w:rPr>
          <w:rStyle w:val="CommentReference"/>
        </w:rPr>
        <w:commentReference w:id="26"/>
      </w:r>
      <w:r w:rsidRPr="00321A4E">
        <w:rPr>
          <w:rFonts w:ascii="Arial" w:eastAsia="Times New Roman" w:hAnsi="Arial" w:cs="Arial"/>
          <w:color w:val="000000"/>
          <w:sz w:val="24"/>
          <w:szCs w:val="24"/>
          <w:lang w:val="en-US"/>
        </w:rPr>
        <w:t xml:space="preserve">l </w:t>
      </w:r>
      <w:r w:rsidR="00F86BD7">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sidR="00F86BD7">
        <w:rPr>
          <w:rFonts w:ascii="Arial" w:eastAsia="Times New Roman" w:hAnsi="Arial" w:cs="Arial"/>
          <w:color w:val="000000"/>
          <w:sz w:val="24"/>
          <w:szCs w:val="24"/>
          <w:lang w:val="en-US"/>
        </w:rPr>
        <w:fldChar w:fldCharType="separate"/>
      </w:r>
      <w:r w:rsidR="00F86BD7" w:rsidRPr="00F86BD7">
        <w:rPr>
          <w:rFonts w:ascii="Arial" w:eastAsia="Times New Roman" w:hAnsi="Arial" w:cs="Arial"/>
          <w:noProof/>
          <w:color w:val="000000"/>
          <w:sz w:val="24"/>
          <w:szCs w:val="24"/>
          <w:lang w:val="en-US"/>
        </w:rPr>
        <w:t>(Searle 1988)</w:t>
      </w:r>
      <w:r w:rsidR="00F86BD7">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26FEAAEE"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71 samples for </w:t>
      </w:r>
      <w:r w:rsidR="00BC3E5E">
        <w:rPr>
          <w:rFonts w:ascii="Arial" w:eastAsia="Times New Roman" w:hAnsi="Arial" w:cs="Arial"/>
          <w:color w:val="000000"/>
          <w:sz w:val="24"/>
          <w:szCs w:val="24"/>
          <w:lang w:val="en-US"/>
        </w:rPr>
        <w:t xml:space="preserve">seagrass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0.27 shoots/km) and associated LAI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 xml:space="preserve">(Tables 1, 2; Appendix 2). Shoot density and LAI increased between May and August at </w:t>
      </w:r>
      <w:r w:rsidR="00691D45">
        <w:rPr>
          <w:rFonts w:ascii="Arial" w:eastAsia="Times New Roman" w:hAnsi="Arial" w:cs="Arial"/>
          <w:color w:val="000000"/>
          <w:sz w:val="24"/>
          <w:szCs w:val="24"/>
          <w:lang w:val="en-US"/>
        </w:rPr>
        <w:t xml:space="preserve">meadows </w:t>
      </w:r>
      <w:r w:rsidR="00691D45">
        <w:rPr>
          <w:rFonts w:ascii="Arial" w:eastAsia="Times New Roman" w:hAnsi="Arial" w:cs="Arial"/>
          <w:color w:val="000000"/>
          <w:sz w:val="24"/>
          <w:szCs w:val="24"/>
          <w:lang w:val="en-US"/>
        </w:rPr>
        <w:lastRenderedPageBreak/>
        <w:t>near freshwater</w:t>
      </w:r>
      <w:r w:rsidR="00B45D5B" w:rsidRPr="00321A4E">
        <w:rPr>
          <w:rFonts w:ascii="Arial" w:eastAsia="Times New Roman" w:hAnsi="Arial" w:cs="Arial"/>
          <w:color w:val="000000"/>
          <w:sz w:val="24"/>
          <w:szCs w:val="24"/>
          <w:lang w:val="en-US"/>
        </w:rPr>
        <w:t xml:space="preserve"> but remained relatively high all summer at the seaward meadows (Appendix 2; Tables 1, 2).  </w:t>
      </w:r>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osition in watershed captured correlations with other variables: temperature, salinity, shoot density (</w:t>
      </w:r>
      <w:ins w:id="27" w:author="Ross Whippo" w:date="2017-02-17T10:59:00Z">
        <w:r w:rsidR="00F949D9">
          <w:rPr>
            <w:rFonts w:ascii="Arial" w:eastAsia="Times New Roman" w:hAnsi="Arial" w:cs="Arial"/>
            <w:color w:val="000000"/>
            <w:sz w:val="24"/>
            <w:szCs w:val="24"/>
            <w:lang w:val="en-US"/>
          </w:rPr>
          <w:t>Table S2</w:t>
        </w:r>
      </w:ins>
      <w:r w:rsidR="00691D45" w:rsidRPr="00917A7D">
        <w:rPr>
          <w:rFonts w:ascii="Arial" w:eastAsia="Times New Roman" w:hAnsi="Arial" w:cs="Arial"/>
          <w:color w:val="000000"/>
          <w:sz w:val="24"/>
          <w:szCs w:val="24"/>
          <w:lang w:val="en-US"/>
        </w:rPr>
        <w:t xml:space="preserve">). </w:t>
      </w:r>
      <w:r w:rsidR="00ED789C">
        <w:rPr>
          <w:rFonts w:ascii="Arial" w:eastAsia="Times New Roman" w:hAnsi="Arial" w:cs="Arial"/>
          <w:color w:val="000000"/>
          <w:sz w:val="24"/>
          <w:szCs w:val="24"/>
          <w:lang w:val="en-US"/>
        </w:rPr>
        <w:t>Mean s</w:t>
      </w:r>
      <w:r w:rsidR="00691D45">
        <w:rPr>
          <w:rFonts w:ascii="Arial" w:eastAsia="Times New Roman" w:hAnsi="Arial" w:cs="Arial"/>
          <w:color w:val="000000"/>
          <w:sz w:val="24"/>
          <w:szCs w:val="24"/>
          <w:lang w:val="en-US"/>
        </w:rPr>
        <w:t>alinity increased and temperature declined from the freshwater to marine end of the gradient, though these changes were relatively small in magnitude (</w:t>
      </w:r>
      <w:ins w:id="28" w:author="Ross Whippo" w:date="2017-02-17T11:09:00Z">
        <w:r w:rsidR="001B5989">
          <w:rPr>
            <w:rFonts w:ascii="Arial" w:eastAsia="Times New Roman" w:hAnsi="Arial" w:cs="Arial"/>
            <w:color w:val="000000"/>
            <w:sz w:val="24"/>
            <w:szCs w:val="24"/>
            <w:lang w:val="en-US"/>
          </w:rPr>
          <w:t>Table S3</w:t>
        </w:r>
      </w:ins>
      <w:r w:rsidR="00691D45">
        <w:rPr>
          <w:rFonts w:ascii="Arial" w:eastAsia="Times New Roman" w:hAnsi="Arial" w:cs="Arial"/>
          <w:color w:val="000000"/>
          <w:sz w:val="24"/>
          <w:szCs w:val="24"/>
          <w:lang w:val="en-US"/>
        </w:rPr>
        <w:t xml:space="preserve">). </w:t>
      </w:r>
      <w:r w:rsidR="00B45D5B" w:rsidRPr="00321A4E">
        <w:rPr>
          <w:rFonts w:ascii="Arial" w:eastAsia="Times New Roman" w:hAnsi="Arial" w:cs="Arial"/>
          <w:color w:val="000000"/>
          <w:sz w:val="24"/>
          <w:szCs w:val="24"/>
          <w:lang w:val="en-US"/>
        </w:rPr>
        <w:t xml:space="preserve">Epiphyte load was highly variable between meadows, and did not change predictably with position in the estuary (Appendix 2; Tables 1, 2). Epiphyte abundances and the type of epiphytes present (periphyton vs. bladed algae) varied both spatially and temporally (Appendix 3). The bladed brown epiphyte </w:t>
      </w:r>
      <w:r w:rsidR="00B45D5B" w:rsidRPr="00321A4E">
        <w:rPr>
          <w:rFonts w:ascii="Arial" w:eastAsia="Times New Roman" w:hAnsi="Arial" w:cs="Arial"/>
          <w:i/>
          <w:color w:val="000000"/>
          <w:sz w:val="24"/>
          <w:szCs w:val="24"/>
          <w:lang w:val="en-US"/>
        </w:rPr>
        <w:t>Punctaria sp</w:t>
      </w:r>
      <w:r w:rsidR="00B45D5B" w:rsidRPr="00321A4E">
        <w:rPr>
          <w:rFonts w:ascii="Arial" w:eastAsia="Times New Roman" w:hAnsi="Arial" w:cs="Arial"/>
          <w:color w:val="000000"/>
          <w:sz w:val="24"/>
          <w:szCs w:val="24"/>
          <w:lang w:val="en-US"/>
        </w:rPr>
        <w:t xml:space="preserve">. was abundant at two of the marine sites (Dodger Channel and Wizard Islet), and absent from the fresher Numukamis Bay.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Epifauna summary</w:t>
      </w:r>
    </w:p>
    <w:p w14:paraId="7FCBCD8F" w14:textId="7A06963F"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collected 304 seagrass samples with associated epifaunal</w:t>
      </w:r>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86F3A" w:rsidRPr="00917A7D">
        <w:rPr>
          <w:rFonts w:ascii="Arial" w:eastAsia="Times New Roman" w:hAnsi="Arial" w:cs="Arial"/>
          <w:color w:val="000000"/>
          <w:sz w:val="24"/>
          <w:szCs w:val="24"/>
          <w:lang w:val="en-US"/>
        </w:rPr>
        <w:t>approximately 81,500 epifaunal invertebrates, representing at least 47 taxa in 42 families</w:t>
      </w:r>
      <w:r w:rsidR="007D4923">
        <w:rPr>
          <w:rFonts w:ascii="Arial" w:eastAsia="Times New Roman" w:hAnsi="Arial" w:cs="Arial"/>
          <w:color w:val="000000"/>
          <w:sz w:val="24"/>
          <w:szCs w:val="24"/>
          <w:lang w:val="en-US"/>
        </w:rPr>
        <w:t xml:space="preserve">. Of these, 30 taxa are considered epifaunal,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seagrass meadow. </w:t>
      </w:r>
      <w:r w:rsidR="00B45D5B" w:rsidRPr="00321A4E">
        <w:rPr>
          <w:rFonts w:ascii="Arial" w:eastAsia="Times New Roman" w:hAnsi="Arial" w:cs="Arial"/>
          <w:color w:val="000000"/>
          <w:sz w:val="24"/>
          <w:szCs w:val="24"/>
          <w:lang w:val="en-US"/>
        </w:rPr>
        <w:t>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Tables 2, 3; Figure 2). The seasonal increase in seaward meadows is clear in both the small (1-2 mm) and large (&gt;2 mm) size fractions.</w:t>
      </w:r>
    </w:p>
    <w:p w14:paraId="6C4B0EA5" w14:textId="41378C8E"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lastRenderedPageBreak/>
        <w:t xml:space="preserve">Of the </w:t>
      </w:r>
      <w:r w:rsidR="00BF319E">
        <w:rPr>
          <w:rFonts w:ascii="Arial" w:eastAsia="Times New Roman" w:hAnsi="Arial" w:cs="Arial"/>
          <w:color w:val="000000"/>
          <w:sz w:val="24"/>
          <w:szCs w:val="24"/>
          <w:lang w:val="en-US"/>
        </w:rPr>
        <w:t>30 epifaunal taxa analyzed, 17</w:t>
      </w:r>
      <w:r w:rsidRPr="00917A7D">
        <w:rPr>
          <w:rFonts w:ascii="Arial" w:eastAsia="Times New Roman" w:hAnsi="Arial" w:cs="Arial"/>
          <w:color w:val="000000"/>
          <w:sz w:val="24"/>
          <w:szCs w:val="24"/>
          <w:lang w:val="en-US"/>
        </w:rPr>
        <w:t xml:space="preserve"> taxa are herbivorous or omnivorous consumers of epiphytic algae, and therefore belong to the functional group “grazers” (Appendix 1, Table 2). These comprised approximately 72% of all individuals. On average, in each meadow 6.0 (± 0.15) grazer taxa (isopods, harpacticoid copepods, amphipods, and gastropods) were detected in each meadow. Other functional groups include predators (polychaetes, crabs, free-living mites, two species of amphipod), filter feeders (bivalves), and deposit feeders/detritivores (shrimp). Across all samples, epifaunal 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ins w:id="29" w:author="Mary O'Connor" w:date="2017-02-20T13:15:00Z"/>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30B42F67" w14:textId="77363A39" w:rsidR="002B0593" w:rsidRDefault="00B877C2"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At the meadow scale, we estimate significantly different numbers of species among some meadows: Crow Cove likely has fewer species at the meadow scale than BI and RP (Table 1). Other meadows, despite differences in observed gamma, likely do not differ in actual meadow-scale richness (Table 1). </w:t>
      </w:r>
      <w:r w:rsidR="002B0593">
        <w:rPr>
          <w:rFonts w:ascii="Arial" w:eastAsia="Times New Roman" w:hAnsi="Arial" w:cs="Arial"/>
          <w:color w:val="000000"/>
          <w:sz w:val="24"/>
          <w:szCs w:val="24"/>
          <w:lang w:val="en-US"/>
        </w:rPr>
        <w:t xml:space="preserve">Of the regional ‘species’ pool (30 epifaunal taxa) used in our analyses, in each meadow across the nine </w:t>
      </w:r>
      <w:r w:rsidR="00695F80">
        <w:rPr>
          <w:rFonts w:ascii="Arial" w:eastAsia="Times New Roman" w:hAnsi="Arial" w:cs="Arial"/>
          <w:color w:val="000000"/>
          <w:sz w:val="24"/>
          <w:szCs w:val="24"/>
          <w:lang w:val="en-US"/>
        </w:rPr>
        <w:t xml:space="preserve">sampled </w:t>
      </w:r>
      <w:r w:rsidR="002B0593">
        <w:rPr>
          <w:rFonts w:ascii="Arial" w:eastAsia="Times New Roman" w:hAnsi="Arial" w:cs="Arial"/>
          <w:color w:val="000000"/>
          <w:sz w:val="24"/>
          <w:szCs w:val="24"/>
          <w:lang w:val="en-US"/>
        </w:rPr>
        <w:t>plots, we observed between 10 and 22 taxa. Thus, there is substantial variation in observed diversity among meadows</w:t>
      </w:r>
      <w:r w:rsidR="00695F80">
        <w:rPr>
          <w:rFonts w:ascii="Arial" w:eastAsia="Times New Roman" w:hAnsi="Arial" w:cs="Arial"/>
          <w:color w:val="000000"/>
          <w:sz w:val="24"/>
          <w:szCs w:val="24"/>
          <w:lang w:val="en-US"/>
        </w:rPr>
        <w:t xml:space="preserve"> </w:t>
      </w:r>
      <w:r w:rsidR="002B0593">
        <w:rPr>
          <w:rFonts w:ascii="Arial" w:eastAsia="Times New Roman" w:hAnsi="Arial" w:cs="Arial"/>
          <w:color w:val="000000"/>
          <w:sz w:val="24"/>
          <w:szCs w:val="24"/>
          <w:lang w:val="en-US"/>
        </w:rPr>
        <w:t xml:space="preserve">(Table 1). </w:t>
      </w:r>
    </w:p>
    <w:p w14:paraId="566C9B25" w14:textId="0CE3F365" w:rsidR="006344BB" w:rsidRPr="00321A4E" w:rsidRDefault="00691D45"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Consistent with our first hypothesis, we found that a</w:t>
      </w:r>
      <w:r w:rsidR="006344BB" w:rsidRPr="00321A4E">
        <w:rPr>
          <w:rFonts w:ascii="Arial" w:eastAsia="Times New Roman" w:hAnsi="Arial" w:cs="Arial"/>
          <w:color w:val="000000"/>
          <w:sz w:val="24"/>
          <w:szCs w:val="24"/>
          <w:lang w:val="en-US"/>
        </w:rPr>
        <w:t xml:space="preserve">lpha diversity </w:t>
      </w:r>
      <w:r w:rsidRPr="00321A4E">
        <w:rPr>
          <w:rFonts w:ascii="Arial" w:eastAsia="Times New Roman" w:hAnsi="Arial" w:cs="Arial"/>
          <w:color w:val="000000"/>
          <w:sz w:val="24"/>
          <w:szCs w:val="24"/>
          <w:lang w:val="en-US"/>
        </w:rPr>
        <w:t>d</w:t>
      </w:r>
      <w:r>
        <w:rPr>
          <w:rFonts w:ascii="Arial" w:eastAsia="Times New Roman" w:hAnsi="Arial" w:cs="Arial"/>
          <w:color w:val="000000"/>
          <w:sz w:val="24"/>
          <w:szCs w:val="24"/>
          <w:lang w:val="en-US"/>
        </w:rPr>
        <w:t>id</w:t>
      </w:r>
      <w:r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Pr>
          <w:rFonts w:ascii="Arial" w:eastAsia="Times New Roman" w:hAnsi="Arial" w:cs="Arial"/>
          <w:color w:val="000000"/>
          <w:sz w:val="24"/>
          <w:szCs w:val="24"/>
          <w:lang w:val="en-US"/>
        </w:rPr>
        <w:t xml:space="preserve"> (Figure 2)</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We found that raw plot-level alpha diversity [R]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alpha diversity at Robbers Passage and Boyson Islands (F = 8.9, df = </w:t>
      </w:r>
      <w:r w:rsidR="006344BB" w:rsidRPr="00321A4E">
        <w:rPr>
          <w:rFonts w:ascii="Arial" w:eastAsia="Times New Roman" w:hAnsi="Arial" w:cs="Arial"/>
          <w:color w:val="000000"/>
          <w:sz w:val="24"/>
          <w:szCs w:val="24"/>
          <w:lang w:val="en-US"/>
        </w:rPr>
        <w:lastRenderedPageBreak/>
        <w:t>8, 136, P &lt; 0.001). We observed similar patterns in Shannon diversity (F = 4.6, df = 8, 136, P &lt; 0.001) and Simpson diversity (F = 3.8, df = 8, 136, P &lt; 0.001)</w:t>
      </w:r>
      <w:r w:rsidR="0086798B">
        <w:rPr>
          <w:rFonts w:ascii="Arial" w:eastAsia="Times New Roman" w:hAnsi="Arial" w:cs="Arial"/>
          <w:color w:val="000000"/>
          <w:sz w:val="24"/>
          <w:szCs w:val="24"/>
          <w:lang w:val="en-US"/>
        </w:rPr>
        <w:t>, though for these metrics Boyson Islands is not different, and Dodger Channel has lower within-plot evenness than other meadows (Figure 2)</w:t>
      </w:r>
      <w:r w:rsidR="006344BB" w:rsidRPr="00321A4E">
        <w:rPr>
          <w:rFonts w:ascii="Arial" w:eastAsia="Times New Roman" w:hAnsi="Arial" w:cs="Arial"/>
          <w:color w:val="000000"/>
          <w:sz w:val="24"/>
          <w:szCs w:val="24"/>
          <w:lang w:val="en-US"/>
        </w:rPr>
        <w:t>. Rarified diversity estimates are more variable among meadows (Figure 2C; F = 3.62, df = 8, 120, P = 0.002). The higher diversity of Robbers Passage, lower S of Dodger Channel, and differences in ENS were not explained by meadow-scale predictors such as position in the watershed, shoot density, meadow area or fetch (Appendix Table 1).</w:t>
      </w:r>
      <w:ins w:id="30" w:author="Mary O'Connor" w:date="2017-02-19T08:59:00Z">
        <w:r w:rsidR="000676A8">
          <w:rPr>
            <w:rFonts w:ascii="Arial" w:eastAsia="Times New Roman" w:hAnsi="Arial" w:cs="Arial"/>
            <w:color w:val="000000"/>
            <w:sz w:val="24"/>
            <w:szCs w:val="24"/>
            <w:lang w:val="en-US"/>
          </w:rPr>
          <w:t xml:space="preserve"> </w:t>
        </w:r>
      </w:ins>
    </w:p>
    <w:p w14:paraId="6653C6C6" w14:textId="77777777"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ins w:id="31" w:author="Mary O'Connor" w:date="2017-02-19T08:57:00Z">
        <w:r w:rsidR="000676A8">
          <w:rPr>
            <w:rFonts w:ascii="Arial" w:eastAsia="Times New Roman" w:hAnsi="Arial" w:cs="Arial"/>
            <w:color w:val="000000"/>
            <w:sz w:val="24"/>
            <w:szCs w:val="24"/>
            <w:lang w:val="en-US"/>
          </w:rPr>
          <w:t xml:space="preserve">eta bray Curtis results here for </w:t>
        </w:r>
        <w:r w:rsidR="000676A8" w:rsidRPr="00B66DD0">
          <w:rPr>
            <w:rFonts w:ascii="Arial" w:eastAsia="Times New Roman" w:hAnsi="Arial" w:cs="Arial"/>
            <w:i/>
            <w:color w:val="000000"/>
            <w:sz w:val="24"/>
            <w:szCs w:val="24"/>
            <w:lang w:val="en-US"/>
          </w:rPr>
          <w:t>spatial</w:t>
        </w:r>
        <w:r w:rsidR="000676A8">
          <w:rPr>
            <w:rFonts w:ascii="Arial" w:eastAsia="Times New Roman" w:hAnsi="Arial" w:cs="Arial"/>
            <w:color w:val="000000"/>
            <w:sz w:val="24"/>
            <w:szCs w:val="24"/>
            <w:lang w:val="en-US"/>
          </w:rPr>
          <w:t xml:space="preserve"> comparisons</w:t>
        </w:r>
      </w:ins>
      <w:r w:rsidR="00B66DD0">
        <w:rPr>
          <w:rFonts w:ascii="Arial" w:eastAsia="Times New Roman" w:hAnsi="Arial" w:cs="Arial"/>
          <w:color w:val="000000"/>
          <w:sz w:val="24"/>
          <w:szCs w:val="24"/>
          <w:lang w:val="en-US"/>
        </w:rPr>
        <w:t xml:space="preserve"> (Figure 3)</w:t>
      </w:r>
      <w:ins w:id="32" w:author="Mary O'Connor" w:date="2017-02-19T08:57:00Z">
        <w:r w:rsidR="000676A8">
          <w:rPr>
            <w:rFonts w:ascii="Arial" w:eastAsia="Times New Roman" w:hAnsi="Arial" w:cs="Arial"/>
            <w:color w:val="000000"/>
            <w:sz w:val="24"/>
            <w:szCs w:val="24"/>
            <w:lang w:val="en-US"/>
          </w:rPr>
          <w:t>.</w:t>
        </w:r>
      </w:ins>
      <w:ins w:id="33" w:author="Mary O'Connor" w:date="2017-02-19T08:58:00Z">
        <w:r w:rsidR="000676A8">
          <w:rPr>
            <w:rFonts w:ascii="Arial" w:eastAsia="Times New Roman" w:hAnsi="Arial" w:cs="Arial"/>
            <w:color w:val="000000"/>
            <w:sz w:val="24"/>
            <w:szCs w:val="24"/>
            <w:lang w:val="en-US"/>
          </w:rPr>
          <w:t xml:space="preserve"> </w:t>
        </w:r>
      </w:ins>
      <w:ins w:id="34" w:author="Mary O'Connor" w:date="2017-02-19T09:03:00Z">
        <w:r w:rsidR="000676A8">
          <w:rPr>
            <w:rFonts w:ascii="Arial" w:eastAsia="Times New Roman" w:hAnsi="Arial" w:cs="Arial"/>
            <w:color w:val="000000"/>
            <w:sz w:val="24"/>
            <w:szCs w:val="24"/>
            <w:lang w:val="en-US"/>
          </w:rPr>
          <w:t>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greater than expected by chanc</w:t>
        </w:r>
        <w:r w:rsidR="00DF32EA">
          <w:rPr>
            <w:rFonts w:ascii="Arial" w:eastAsia="Times New Roman" w:hAnsi="Arial" w:cs="Arial"/>
            <w:color w:val="000000"/>
            <w:sz w:val="24"/>
            <w:szCs w:val="24"/>
            <w:lang w:val="en-US"/>
          </w:rPr>
          <w:t xml:space="preserve">e (Figure </w:t>
        </w:r>
      </w:ins>
      <w:r w:rsidR="006D6BC8">
        <w:rPr>
          <w:rFonts w:ascii="Arial" w:eastAsia="Times New Roman" w:hAnsi="Arial" w:cs="Arial"/>
          <w:color w:val="000000"/>
          <w:sz w:val="24"/>
          <w:szCs w:val="24"/>
          <w:lang w:val="en-US"/>
        </w:rPr>
        <w:t>4</w:t>
      </w:r>
      <w:ins w:id="35" w:author="Mary O'Connor" w:date="2017-02-19T09:03:00Z">
        <w:r w:rsidR="00DF32EA">
          <w:rPr>
            <w:rFonts w:ascii="Arial" w:eastAsia="Times New Roman" w:hAnsi="Arial" w:cs="Arial"/>
            <w:color w:val="000000"/>
            <w:sz w:val="24"/>
            <w:szCs w:val="24"/>
            <w:lang w:val="en-US"/>
          </w:rPr>
          <w:t xml:space="preserve">, Figure S1). </w:t>
        </w:r>
      </w:ins>
      <w:commentRangeStart w:id="36"/>
      <w:ins w:id="37" w:author="Mary O'Connor" w:date="2017-02-19T09:05:00Z">
        <w:r w:rsidR="00DF32EA">
          <w:rPr>
            <w:rFonts w:ascii="Arial" w:eastAsia="Times New Roman" w:hAnsi="Arial" w:cs="Arial"/>
            <w:color w:val="000000"/>
            <w:sz w:val="24"/>
            <w:szCs w:val="24"/>
            <w:lang w:val="en-US"/>
          </w:rPr>
          <w:t>A</w:t>
        </w:r>
        <w:r w:rsidR="00DF32EA" w:rsidRPr="00321A4E">
          <w:rPr>
            <w:rFonts w:ascii="Arial" w:eastAsia="Times New Roman" w:hAnsi="Arial" w:cs="Arial"/>
            <w:color w:val="000000"/>
            <w:sz w:val="24"/>
            <w:szCs w:val="24"/>
            <w:lang w:val="en-US"/>
          </w:rPr>
          <w:t xml:space="preserve"> permutation test of multivariate homogeneity of group dispersions</w:t>
        </w:r>
        <w:commentRangeEnd w:id="36"/>
        <w:r w:rsidR="00DF32EA">
          <w:rPr>
            <w:rStyle w:val="CommentReference"/>
          </w:rPr>
          <w:commentReference w:id="36"/>
        </w:r>
        <w:r w:rsidR="00DF32EA" w:rsidRPr="00321A4E">
          <w:rPr>
            <w:rFonts w:ascii="Arial" w:eastAsia="Times New Roman" w:hAnsi="Arial" w:cs="Arial"/>
            <w:color w:val="000000"/>
            <w:sz w:val="24"/>
            <w:szCs w:val="24"/>
            <w:lang w:val="en-US"/>
          </w:rPr>
          <w:t xml:space="preserve"> showed that </w:t>
        </w:r>
      </w:ins>
      <w:ins w:id="39" w:author="Mary O'Connor" w:date="2017-02-19T09:06:00Z">
        <w:r w:rsidR="00DF32EA">
          <w:rPr>
            <w:rFonts w:ascii="Arial" w:eastAsia="Times New Roman" w:hAnsi="Arial" w:cs="Arial"/>
            <w:color w:val="000000"/>
            <w:sz w:val="24"/>
            <w:szCs w:val="24"/>
            <w:lang w:val="en-US"/>
          </w:rPr>
          <w:t>within-</w:t>
        </w:r>
      </w:ins>
      <w:ins w:id="40" w:author="Mary O'Connor" w:date="2017-02-19T09:05:00Z">
        <w:r w:rsidR="00DF32EA">
          <w:rPr>
            <w:rFonts w:ascii="Arial" w:eastAsia="Times New Roman" w:hAnsi="Arial" w:cs="Arial"/>
            <w:color w:val="000000"/>
            <w:sz w:val="24"/>
            <w:szCs w:val="24"/>
            <w:lang w:val="en-US"/>
          </w:rPr>
          <w:t>meadow</w:t>
        </w:r>
        <w:r w:rsidR="00DF32EA" w:rsidRPr="00321A4E">
          <w:rPr>
            <w:rFonts w:ascii="Arial" w:eastAsia="Times New Roman" w:hAnsi="Arial" w:cs="Arial"/>
            <w:color w:val="000000"/>
            <w:sz w:val="24"/>
            <w:szCs w:val="24"/>
            <w:lang w:val="en-US"/>
          </w:rPr>
          <w:t xml:space="preserve"> </w:t>
        </w:r>
      </w:ins>
      <w:ins w:id="41" w:author="Mary O'Connor" w:date="2017-02-19T09:06:00Z">
        <w:r w:rsidR="00DF32EA">
          <w:rPr>
            <w:rFonts w:ascii="Arial" w:eastAsia="Times New Roman" w:hAnsi="Arial" w:cs="Arial"/>
            <w:color w:val="000000"/>
            <w:sz w:val="24"/>
            <w:szCs w:val="24"/>
            <w:lang w:val="en-US"/>
          </w:rPr>
          <w:t>varied among meadows</w:t>
        </w:r>
      </w:ins>
      <w:ins w:id="42" w:author="Mary O'Connor" w:date="2017-02-19T09:05:00Z">
        <w:r w:rsidR="00DF32EA" w:rsidRPr="00321A4E">
          <w:rPr>
            <w:rFonts w:ascii="Arial" w:eastAsia="Times New Roman" w:hAnsi="Arial" w:cs="Arial"/>
            <w:color w:val="000000"/>
            <w:sz w:val="24"/>
            <w:szCs w:val="24"/>
            <w:lang w:val="en-US"/>
          </w:rPr>
          <w:t xml:space="preserve"> (Appendix 6)</w:t>
        </w:r>
      </w:ins>
      <w:ins w:id="43" w:author="Mary O'Connor" w:date="2017-02-19T09:06:00Z">
        <w:r w:rsidR="00DF32EA">
          <w:rPr>
            <w:rFonts w:ascii="Arial" w:eastAsia="Times New Roman" w:hAnsi="Arial" w:cs="Arial"/>
            <w:color w:val="000000"/>
            <w:sz w:val="24"/>
            <w:szCs w:val="24"/>
            <w:lang w:val="en-US"/>
          </w:rPr>
          <w:t xml:space="preserve">, but </w:t>
        </w:r>
      </w:ins>
      <w:ins w:id="44" w:author="Mary O'Connor" w:date="2017-02-19T09:04:00Z">
        <w:r w:rsidR="000676A8" w:rsidRPr="00321A4E">
          <w:rPr>
            <w:rFonts w:ascii="Arial" w:eastAsia="Times New Roman" w:hAnsi="Arial" w:cs="Arial"/>
            <w:color w:val="000000"/>
            <w:sz w:val="24"/>
            <w:szCs w:val="24"/>
            <w:lang w:val="en-US"/>
          </w:rPr>
          <w:t xml:space="preserve">beta diversity did not vary predictably </w:t>
        </w:r>
        <w:commentRangeStart w:id="45"/>
        <w:r w:rsidR="000676A8" w:rsidRPr="00321A4E">
          <w:rPr>
            <w:rFonts w:ascii="Arial" w:eastAsia="Times New Roman" w:hAnsi="Arial" w:cs="Arial"/>
            <w:color w:val="000000"/>
            <w:sz w:val="24"/>
            <w:szCs w:val="24"/>
            <w:lang w:val="en-US"/>
          </w:rPr>
          <w:t>along the watershed gradient</w:t>
        </w:r>
        <w:commentRangeEnd w:id="45"/>
        <w:r w:rsidR="000676A8">
          <w:rPr>
            <w:rStyle w:val="CommentReference"/>
          </w:rPr>
          <w:commentReference w:id="45"/>
        </w:r>
        <w:r w:rsidR="000676A8" w:rsidRPr="00321A4E">
          <w:rPr>
            <w:rFonts w:ascii="Arial" w:eastAsia="Times New Roman" w:hAnsi="Arial" w:cs="Arial"/>
            <w:color w:val="000000"/>
            <w:sz w:val="24"/>
            <w:szCs w:val="24"/>
            <w:lang w:val="en-US"/>
          </w:rPr>
          <w:t xml:space="preserve">, </w:t>
        </w:r>
      </w:ins>
    </w:p>
    <w:p w14:paraId="7BBA64B0" w14:textId="36FD8AB3"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in July</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was</w:t>
      </w:r>
      <w:r w:rsidRPr="00321A4E">
        <w:rPr>
          <w:rFonts w:ascii="Arial" w:eastAsia="Times New Roman" w:hAnsi="Arial" w:cs="Arial"/>
          <w:color w:val="000000"/>
          <w:sz w:val="24"/>
          <w:szCs w:val="24"/>
          <w:lang w:val="en-US"/>
        </w:rPr>
        <w:t xml:space="preserve"> consistent with metacommunity-scale processes structuring biodiversity</w:t>
      </w:r>
      <w:r>
        <w:rPr>
          <w:rFonts w:ascii="Arial" w:eastAsia="Times New Roman" w:hAnsi="Arial" w:cs="Arial"/>
          <w:color w:val="000000"/>
          <w:sz w:val="24"/>
          <w:szCs w:val="24"/>
          <w:lang w:val="en-US"/>
        </w:rPr>
        <w:t xml:space="preserve">. </w:t>
      </w:r>
      <w:r w:rsidRPr="00917A7D">
        <w:rPr>
          <w:rFonts w:ascii="Arial" w:eastAsia="Times New Roman" w:hAnsi="Arial" w:cs="Arial"/>
          <w:sz w:val="24"/>
          <w:szCs w:val="24"/>
          <w:lang w:val="en-US"/>
        </w:rPr>
        <w:t>Across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Pr="00917A7D">
        <w:rPr>
          <w:rFonts w:ascii="Arial" w:eastAsia="Times New Roman" w:hAnsi="Arial" w:cs="Arial"/>
          <w:sz w:val="24"/>
          <w:szCs w:val="24"/>
          <w:lang w:val="en-US"/>
        </w:rPr>
        <w:t>, elements of metacommunity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 xml:space="preserve">absence data suggested a checkerboard pattern of species distribution among meadows. For all epifaunal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3.76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 xml:space="preserve">Temporal biodiversity patterns </w:t>
      </w:r>
    </w:p>
    <w:p w14:paraId="240F591F" w14:textId="017D14D7"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Over time, </w:t>
      </w:r>
      <w:r w:rsidR="0080757D">
        <w:rPr>
          <w:rFonts w:ascii="Arial" w:eastAsia="Times New Roman" w:hAnsi="Arial" w:cs="Arial"/>
          <w:color w:val="000000"/>
          <w:sz w:val="24"/>
          <w:szCs w:val="24"/>
          <w:lang w:val="en-US"/>
        </w:rPr>
        <w:t xml:space="preserve">raw plot-scale </w:t>
      </w:r>
      <w:r w:rsidR="006634BF">
        <w:rPr>
          <w:rFonts w:ascii="Arial" w:eastAsia="Times New Roman" w:hAnsi="Arial" w:cs="Arial"/>
          <w:color w:val="000000"/>
          <w:sz w:val="24"/>
          <w:szCs w:val="24"/>
          <w:lang w:val="en-US"/>
        </w:rPr>
        <w:t xml:space="preserve">alpha increased over time, and generally increased between July and August, except for at RP </w:t>
      </w:r>
      <w:r w:rsidR="0080757D">
        <w:rPr>
          <w:rFonts w:ascii="Arial" w:eastAsia="Times New Roman" w:hAnsi="Arial" w:cs="Arial"/>
          <w:color w:val="000000"/>
          <w:sz w:val="24"/>
          <w:szCs w:val="24"/>
          <w:lang w:val="en-US"/>
        </w:rPr>
        <w:t>(Tab</w:t>
      </w:r>
      <w:r w:rsidR="006634BF">
        <w:rPr>
          <w:rFonts w:ascii="Arial" w:eastAsia="Times New Roman" w:hAnsi="Arial" w:cs="Arial"/>
          <w:color w:val="000000"/>
          <w:sz w:val="24"/>
          <w:szCs w:val="24"/>
          <w:lang w:val="en-US"/>
        </w:rPr>
        <w:t>l</w:t>
      </w:r>
      <w:r w:rsidR="0080757D">
        <w:rPr>
          <w:rFonts w:ascii="Arial" w:eastAsia="Times New Roman" w:hAnsi="Arial" w:cs="Arial"/>
          <w:color w:val="000000"/>
          <w:sz w:val="24"/>
          <w:szCs w:val="24"/>
          <w:lang w:val="en-US"/>
        </w:rPr>
        <w:t>e 3</w:t>
      </w:r>
      <w:r w:rsidR="00CB1D2B">
        <w:rPr>
          <w:rFonts w:ascii="Arial" w:eastAsia="Times New Roman" w:hAnsi="Arial" w:cs="Arial"/>
          <w:color w:val="000000"/>
          <w:sz w:val="24"/>
          <w:szCs w:val="24"/>
          <w:lang w:val="en-US"/>
        </w:rPr>
        <w:t xml:space="preserve">, </w:t>
      </w:r>
      <w:commentRangeStart w:id="47"/>
      <w:r w:rsidR="00CB1D2B">
        <w:rPr>
          <w:rFonts w:ascii="Arial" w:eastAsia="Times New Roman" w:hAnsi="Arial" w:cs="Arial"/>
          <w:color w:val="000000"/>
          <w:sz w:val="24"/>
          <w:szCs w:val="24"/>
          <w:lang w:val="en-US"/>
        </w:rPr>
        <w:t xml:space="preserve">Figure </w:t>
      </w:r>
      <w:r w:rsidR="006634BF">
        <w:rPr>
          <w:rFonts w:ascii="Arial" w:eastAsia="Times New Roman" w:hAnsi="Arial" w:cs="Arial"/>
          <w:color w:val="000000"/>
          <w:sz w:val="24"/>
          <w:szCs w:val="24"/>
          <w:lang w:val="en-US"/>
        </w:rPr>
        <w:t>X</w:t>
      </w:r>
      <w:commentRangeEnd w:id="47"/>
      <w:r w:rsidR="00CB1D2B">
        <w:rPr>
          <w:rStyle w:val="CommentReference"/>
        </w:rPr>
        <w:commentReference w:id="47"/>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systematically over time, while ENS declined slightly overall between May and June</w:t>
      </w:r>
      <w:r w:rsidR="00CB1D2B">
        <w:rPr>
          <w:rFonts w:ascii="Arial" w:eastAsia="Times New Roman" w:hAnsi="Arial" w:cs="Arial"/>
          <w:color w:val="000000"/>
          <w:sz w:val="24"/>
          <w:szCs w:val="24"/>
          <w:lang w:val="en-US"/>
        </w:rPr>
        <w:t xml:space="preserve"> (Table 3, Figure </w:t>
      </w:r>
      <w:r w:rsidR="00765D31">
        <w:rPr>
          <w:rFonts w:ascii="Arial" w:eastAsia="Times New Roman" w:hAnsi="Arial" w:cs="Arial"/>
          <w:color w:val="000000"/>
          <w:sz w:val="24"/>
          <w:szCs w:val="24"/>
          <w:lang w:val="en-US"/>
        </w:rPr>
        <w:t>X)</w:t>
      </w:r>
      <w:r w:rsidR="006634BF">
        <w:rPr>
          <w:rFonts w:ascii="Arial" w:eastAsia="Times New Roman" w:hAnsi="Arial" w:cs="Arial"/>
          <w:color w:val="000000"/>
          <w:sz w:val="24"/>
          <w:szCs w:val="24"/>
          <w:lang w:val="en-US"/>
        </w:rPr>
        <w:t>.</w:t>
      </w:r>
      <w:r w:rsidR="00CB1D2B">
        <w:rPr>
          <w:rFonts w:ascii="Arial" w:eastAsia="Times New Roman" w:hAnsi="Arial" w:cs="Arial"/>
          <w:color w:val="000000"/>
          <w:sz w:val="24"/>
          <w:szCs w:val="24"/>
          <w:lang w:val="en-US"/>
        </w:rPr>
        <w:t xml:space="preserve"> By August, there is a trend toward lower plot-scale H’, ENS and S in the marine meadows compared to the meadows nearer freshwater (Figure X). </w:t>
      </w:r>
    </w:p>
    <w:p w14:paraId="3629515F" w14:textId="7BDABF91" w:rsidR="00EB05C4" w:rsidRDefault="000676A8" w:rsidP="00EB05C4">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Bray-Curtis dissimilarity metrics suggest that beta diversity increased in m</w:t>
      </w:r>
      <w:r w:rsidRPr="00917A7D">
        <w:rPr>
          <w:rFonts w:ascii="Arial" w:eastAsia="Times New Roman" w:hAnsi="Arial" w:cs="Arial"/>
          <w:color w:val="000000"/>
          <w:sz w:val="24"/>
          <w:szCs w:val="24"/>
          <w:lang w:val="en-US"/>
        </w:rPr>
        <w:t xml:space="preserve">id-summer </w:t>
      </w:r>
      <w:r>
        <w:rPr>
          <w:rFonts w:ascii="Arial" w:eastAsia="Times New Roman" w:hAnsi="Arial" w:cs="Arial"/>
          <w:color w:val="000000"/>
          <w:sz w:val="24"/>
          <w:szCs w:val="24"/>
          <w:lang w:val="en-US"/>
        </w:rPr>
        <w:t xml:space="preserve">in most sites except RP </w:t>
      </w:r>
      <w:r w:rsidRPr="00917A7D">
        <w:rPr>
          <w:rFonts w:ascii="Arial" w:eastAsia="Times New Roman" w:hAnsi="Arial" w:cs="Arial"/>
          <w:color w:val="000000"/>
          <w:sz w:val="24"/>
          <w:szCs w:val="24"/>
          <w:lang w:val="en-US"/>
        </w:rPr>
        <w:t xml:space="preserve">(Fig </w:t>
      </w:r>
      <w:r>
        <w:rPr>
          <w:rFonts w:ascii="Arial" w:eastAsia="Times New Roman" w:hAnsi="Arial" w:cs="Arial"/>
          <w:color w:val="000000"/>
          <w:sz w:val="24"/>
          <w:szCs w:val="24"/>
          <w:lang w:val="en-US"/>
        </w:rPr>
        <w:t>4</w:t>
      </w:r>
      <w:r w:rsidRPr="00917A7D">
        <w:rPr>
          <w:rFonts w:ascii="Arial" w:eastAsia="Times New Roman" w:hAnsi="Arial" w:cs="Arial"/>
          <w:color w:val="000000"/>
          <w:sz w:val="24"/>
          <w:szCs w:val="24"/>
          <w:lang w:val="en-US"/>
        </w:rPr>
        <w:t>, Table 3)</w:t>
      </w:r>
      <w:r>
        <w:rPr>
          <w:rFonts w:ascii="Arial" w:eastAsia="Times New Roman" w:hAnsi="Arial" w:cs="Arial"/>
          <w:color w:val="000000"/>
          <w:sz w:val="24"/>
          <w:szCs w:val="24"/>
          <w:lang w:val="en-US"/>
        </w:rPr>
        <w:t>. In contrast, w</w:t>
      </w:r>
      <w:r w:rsidR="001B170C">
        <w:rPr>
          <w:rFonts w:ascii="Arial" w:eastAsia="Times New Roman" w:hAnsi="Arial" w:cs="Arial"/>
          <w:color w:val="000000"/>
          <w:sz w:val="24"/>
          <w:szCs w:val="24"/>
          <w:lang w:val="en-US"/>
        </w:rPr>
        <w:t>e observed a</w:t>
      </w:r>
      <w:r w:rsidR="00695F80">
        <w:rPr>
          <w:rFonts w:ascii="Arial" w:eastAsia="Times New Roman" w:hAnsi="Arial" w:cs="Arial"/>
          <w:color w:val="000000"/>
          <w:sz w:val="24"/>
          <w:szCs w:val="24"/>
          <w:lang w:val="en-US"/>
        </w:rPr>
        <w:t xml:space="preserve"> general increase in dissimilarity within sites over time, while dissimilarity initially increased then decreased among sites.</w:t>
      </w:r>
      <w:r w:rsidR="0000100F">
        <w:rPr>
          <w:rFonts w:ascii="Arial" w:eastAsia="Times New Roman" w:hAnsi="Arial" w:cs="Arial"/>
          <w:color w:val="000000"/>
          <w:sz w:val="24"/>
          <w:szCs w:val="24"/>
          <w:lang w:val="en-US"/>
        </w:rPr>
        <w:t xml:space="preserve"> </w:t>
      </w:r>
      <w:r w:rsidR="00562C06">
        <w:rPr>
          <w:rFonts w:ascii="Arial" w:eastAsia="Times New Roman" w:hAnsi="Arial" w:cs="Arial"/>
          <w:color w:val="000000"/>
          <w:sz w:val="24"/>
          <w:szCs w:val="24"/>
          <w:lang w:val="en-US"/>
        </w:rPr>
        <w:t>The model detected no difference between expected beta within</w:t>
      </w:r>
      <w:r w:rsidR="0032729A">
        <w:rPr>
          <w:rFonts w:ascii="Arial" w:eastAsia="Times New Roman" w:hAnsi="Arial" w:cs="Arial"/>
          <w:color w:val="000000"/>
          <w:sz w:val="24"/>
          <w:szCs w:val="24"/>
          <w:lang w:val="en-US"/>
        </w:rPr>
        <w:t xml:space="preserve"> and among sites but did support </w:t>
      </w:r>
      <w:r w:rsidR="00D13610">
        <w:rPr>
          <w:rFonts w:ascii="Arial" w:eastAsia="Times New Roman" w:hAnsi="Arial" w:cs="Arial"/>
          <w:color w:val="000000"/>
          <w:sz w:val="24"/>
          <w:szCs w:val="24"/>
          <w:lang w:val="en-US"/>
        </w:rPr>
        <w:t xml:space="preserve">observed </w:t>
      </w:r>
      <w:r w:rsidR="0032729A">
        <w:rPr>
          <w:rFonts w:ascii="Arial" w:eastAsia="Times New Roman" w:hAnsi="Arial" w:cs="Arial"/>
          <w:color w:val="000000"/>
          <w:sz w:val="24"/>
          <w:szCs w:val="24"/>
          <w:lang w:val="en-US"/>
        </w:rPr>
        <w:t>changes in expected beta over the course of the summer (</w:t>
      </w:r>
      <w:r w:rsidR="00602CD1">
        <w:rPr>
          <w:rFonts w:ascii="Arial" w:eastAsia="Times New Roman" w:hAnsi="Arial" w:cs="Arial"/>
          <w:color w:val="000000"/>
          <w:sz w:val="24"/>
          <w:szCs w:val="24"/>
          <w:lang w:val="en-US"/>
        </w:rPr>
        <w:t xml:space="preserve">two-way ANOVA, </w:t>
      </w:r>
      <w:r w:rsidR="0032729A">
        <w:rPr>
          <w:rFonts w:ascii="Arial" w:eastAsia="Times New Roman" w:hAnsi="Arial" w:cs="Arial"/>
          <w:color w:val="000000"/>
          <w:sz w:val="24"/>
          <w:szCs w:val="24"/>
          <w:lang w:val="en-US"/>
        </w:rPr>
        <w:t xml:space="preserve">F = 45.222, df = 2, </w:t>
      </w:r>
      <w:r w:rsidR="00D13610">
        <w:rPr>
          <w:rFonts w:ascii="Arial" w:eastAsia="Times New Roman" w:hAnsi="Arial" w:cs="Arial"/>
          <w:color w:val="000000"/>
          <w:sz w:val="24"/>
          <w:szCs w:val="24"/>
          <w:lang w:val="en-US"/>
        </w:rPr>
        <w:t xml:space="preserve">2316, P &lt; 2e-16). </w:t>
      </w:r>
      <w:commentRangeStart w:id="49"/>
      <w:r w:rsidR="00602CD1">
        <w:rPr>
          <w:rFonts w:ascii="Arial" w:eastAsia="Times New Roman" w:hAnsi="Arial" w:cs="Arial"/>
          <w:color w:val="000000"/>
          <w:sz w:val="24"/>
          <w:szCs w:val="24"/>
          <w:lang w:val="en-US"/>
        </w:rPr>
        <w:t xml:space="preserve">In addition, variance </w:t>
      </w:r>
      <w:r w:rsidR="00090EDC">
        <w:rPr>
          <w:rFonts w:ascii="Arial" w:eastAsia="Times New Roman" w:hAnsi="Arial" w:cs="Arial"/>
          <w:color w:val="000000"/>
          <w:sz w:val="24"/>
          <w:szCs w:val="24"/>
          <w:lang w:val="en-US"/>
        </w:rPr>
        <w:t xml:space="preserve">of observed dissimilarity </w:t>
      </w:r>
      <w:r w:rsidR="00602CD1">
        <w:rPr>
          <w:rFonts w:ascii="Arial" w:eastAsia="Times New Roman" w:hAnsi="Arial" w:cs="Arial"/>
          <w:color w:val="000000"/>
          <w:sz w:val="24"/>
          <w:szCs w:val="24"/>
          <w:lang w:val="en-US"/>
        </w:rPr>
        <w:t>generally increased among sites</w:t>
      </w:r>
      <w:r w:rsidR="0026397B">
        <w:rPr>
          <w:rFonts w:ascii="Arial" w:eastAsia="Times New Roman" w:hAnsi="Arial" w:cs="Arial"/>
          <w:color w:val="000000"/>
          <w:sz w:val="24"/>
          <w:szCs w:val="24"/>
          <w:lang w:val="en-US"/>
        </w:rPr>
        <w:t xml:space="preserve"> over the summer (0.31-0.76)</w:t>
      </w:r>
      <w:r w:rsidR="00602CD1">
        <w:rPr>
          <w:rFonts w:ascii="Arial" w:eastAsia="Times New Roman" w:hAnsi="Arial" w:cs="Arial"/>
          <w:color w:val="000000"/>
          <w:sz w:val="24"/>
          <w:szCs w:val="24"/>
          <w:lang w:val="en-US"/>
        </w:rPr>
        <w:t xml:space="preserve">, and decreased within sites </w:t>
      </w:r>
      <w:r w:rsidR="0026397B">
        <w:rPr>
          <w:rFonts w:ascii="Arial" w:eastAsia="Times New Roman" w:hAnsi="Arial" w:cs="Arial"/>
          <w:color w:val="000000"/>
          <w:sz w:val="24"/>
          <w:szCs w:val="24"/>
          <w:lang w:val="en-US"/>
        </w:rPr>
        <w:t xml:space="preserve">(0.53-0.44, </w:t>
      </w:r>
      <w:r w:rsidR="00602CD1">
        <w:rPr>
          <w:rFonts w:ascii="Arial" w:eastAsia="Times New Roman" w:hAnsi="Arial" w:cs="Arial"/>
          <w:color w:val="000000"/>
          <w:sz w:val="24"/>
          <w:szCs w:val="24"/>
          <w:lang w:val="en-US"/>
        </w:rPr>
        <w:t xml:space="preserve">Levene’s Test, F = </w:t>
      </w:r>
      <w:r w:rsidR="0026397B">
        <w:rPr>
          <w:rFonts w:ascii="Arial" w:eastAsia="Times New Roman" w:hAnsi="Arial" w:cs="Arial"/>
          <w:color w:val="000000"/>
          <w:sz w:val="24"/>
          <w:szCs w:val="24"/>
          <w:lang w:val="en-US"/>
        </w:rPr>
        <w:t>9.44, df = 5, 2316, P &lt; 5e-09).</w:t>
      </w:r>
      <w:commentRangeEnd w:id="49"/>
      <w:r w:rsidR="00090EDC">
        <w:rPr>
          <w:rStyle w:val="CommentReference"/>
        </w:rPr>
        <w:commentReference w:id="49"/>
      </w:r>
      <w:r w:rsidR="0026397B">
        <w:rPr>
          <w:rFonts w:ascii="Arial" w:eastAsia="Times New Roman" w:hAnsi="Arial" w:cs="Arial"/>
          <w:color w:val="000000"/>
          <w:sz w:val="24"/>
          <w:szCs w:val="24"/>
          <w:lang w:val="en-US"/>
        </w:rPr>
        <w:t xml:space="preserve">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73F6969C" w14:textId="2F8964F8"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Differences in diversity (Figure </w:t>
      </w:r>
      <w:r w:rsidR="00EB05C4">
        <w:rPr>
          <w:rFonts w:ascii="Arial" w:eastAsia="Times New Roman" w:hAnsi="Arial" w:cs="Arial"/>
          <w:color w:val="000000"/>
          <w:sz w:val="24"/>
          <w:szCs w:val="24"/>
          <w:lang w:val="en-US"/>
        </w:rPr>
        <w:t>2</w:t>
      </w:r>
      <w:r w:rsidRPr="00917A7D">
        <w:rPr>
          <w:rFonts w:ascii="Arial" w:eastAsia="Times New Roman" w:hAnsi="Arial" w:cs="Arial"/>
          <w:color w:val="000000"/>
          <w:sz w:val="24"/>
          <w:szCs w:val="24"/>
          <w:lang w:val="en-US"/>
        </w:rPr>
        <w:t xml:space="preserve">) and composition (Figures 3, 4) among meadows </w:t>
      </w:r>
      <w:r w:rsidR="007D4923">
        <w:rPr>
          <w:rFonts w:ascii="Arial" w:eastAsia="Times New Roman" w:hAnsi="Arial" w:cs="Arial"/>
          <w:color w:val="000000"/>
          <w:sz w:val="24"/>
          <w:szCs w:val="24"/>
          <w:lang w:val="en-US"/>
        </w:rPr>
        <w:t>can be explained</w:t>
      </w:r>
      <w:r w:rsidRPr="00917A7D">
        <w:rPr>
          <w:rFonts w:ascii="Arial" w:eastAsia="Times New Roman" w:hAnsi="Arial" w:cs="Arial"/>
          <w:color w:val="000000"/>
          <w:sz w:val="24"/>
          <w:szCs w:val="24"/>
          <w:lang w:val="en-US"/>
        </w:rPr>
        <w:t xml:space="preserve"> by variation in the relative abundance of species across sites and times</w:t>
      </w:r>
      <w:r w:rsidR="00EB05C4">
        <w:rPr>
          <w:rFonts w:ascii="Arial" w:eastAsia="Times New Roman" w:hAnsi="Arial" w:cs="Arial"/>
          <w:color w:val="000000"/>
          <w:sz w:val="24"/>
          <w:szCs w:val="24"/>
          <w:lang w:val="en-US"/>
        </w:rPr>
        <w:t>, rather than by changes in their presence in meadows</w:t>
      </w:r>
      <w:r w:rsidRPr="00917A7D">
        <w:rPr>
          <w:rFonts w:ascii="Arial" w:eastAsia="Times New Roman" w:hAnsi="Arial" w:cs="Arial"/>
          <w:color w:val="000000"/>
          <w:sz w:val="24"/>
          <w:szCs w:val="24"/>
          <w:lang w:val="en-US"/>
        </w:rPr>
        <w:t>.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Five taxa were detected at every site and sampling time (the </w:t>
      </w:r>
      <w:r w:rsidRPr="00917A7D">
        <w:rPr>
          <w:rFonts w:ascii="Arial" w:eastAsia="Times New Roman" w:hAnsi="Arial" w:cs="Arial"/>
          <w:color w:val="000000"/>
          <w:sz w:val="24"/>
          <w:szCs w:val="24"/>
          <w:lang w:val="en-US"/>
        </w:rPr>
        <w:lastRenderedPageBreak/>
        <w:t xml:space="preserve">grazers </w:t>
      </w:r>
      <w:r w:rsidRPr="0062380F">
        <w:rPr>
          <w:rFonts w:ascii="Arial" w:eastAsia="Times New Roman" w:hAnsi="Arial" w:cs="Arial"/>
          <w:i/>
          <w:color w:val="000000"/>
          <w:sz w:val="24"/>
          <w:szCs w:val="24"/>
          <w:lang w:val="en-US"/>
        </w:rPr>
        <w:t>Pentidotea resecata</w:t>
      </w:r>
      <w:r w:rsidRPr="00917A7D">
        <w:rPr>
          <w:rFonts w:ascii="Arial" w:eastAsia="Times New Roman" w:hAnsi="Arial" w:cs="Arial"/>
          <w:color w:val="000000"/>
          <w:sz w:val="24"/>
          <w:szCs w:val="24"/>
          <w:lang w:val="en-US"/>
        </w:rPr>
        <w:t xml:space="preserve">, </w:t>
      </w:r>
      <w:r w:rsidRPr="0062380F">
        <w:rPr>
          <w:rFonts w:ascii="Arial" w:eastAsia="Times New Roman" w:hAnsi="Arial" w:cs="Arial"/>
          <w:i/>
          <w:color w:val="000000"/>
          <w:sz w:val="24"/>
          <w:szCs w:val="24"/>
          <w:lang w:val="en-US"/>
        </w:rPr>
        <w:t>Caprella</w:t>
      </w:r>
      <w:r w:rsidRPr="00321A4E">
        <w:rPr>
          <w:rFonts w:ascii="Arial" w:eastAsia="Times New Roman" w:hAnsi="Arial" w:cs="Arial"/>
          <w:i/>
          <w:color w:val="000000"/>
          <w:sz w:val="24"/>
          <w:szCs w:val="24"/>
          <w:lang w:val="en-US"/>
        </w:rPr>
        <w:t xml:space="preserve"> spp</w:t>
      </w:r>
      <w:r w:rsidRPr="00917A7D">
        <w:rPr>
          <w:rFonts w:ascii="Arial" w:eastAsia="Times New Roman" w:hAnsi="Arial" w:cs="Arial"/>
          <w:color w:val="000000"/>
          <w:sz w:val="24"/>
          <w:szCs w:val="24"/>
          <w:lang w:val="en-US"/>
        </w:rPr>
        <w:t xml:space="preserve">., and </w:t>
      </w:r>
      <w:r w:rsidRPr="0062380F">
        <w:rPr>
          <w:rFonts w:ascii="Arial" w:eastAsia="Times New Roman" w:hAnsi="Arial" w:cs="Arial"/>
          <w:i/>
          <w:color w:val="000000"/>
          <w:sz w:val="24"/>
          <w:szCs w:val="24"/>
          <w:lang w:val="en-US"/>
        </w:rPr>
        <w:t>Aoroides</w:t>
      </w:r>
      <w:r w:rsidRPr="00321A4E">
        <w:rPr>
          <w:rFonts w:ascii="Arial" w:eastAsia="Times New Roman" w:hAnsi="Arial" w:cs="Arial"/>
          <w:i/>
          <w:color w:val="000000"/>
          <w:sz w:val="24"/>
          <w:szCs w:val="24"/>
          <w:lang w:val="en-US"/>
        </w:rPr>
        <w:t xml:space="preserve"> </w:t>
      </w:r>
      <w:r w:rsidRPr="0062380F">
        <w:rPr>
          <w:rFonts w:ascii="Arial" w:eastAsia="Times New Roman" w:hAnsi="Arial" w:cs="Arial"/>
          <w:i/>
          <w:color w:val="000000"/>
          <w:sz w:val="24"/>
          <w:szCs w:val="24"/>
          <w:lang w:val="en-US"/>
        </w:rPr>
        <w:t>columbiae</w:t>
      </w:r>
      <w:r w:rsidRPr="00917A7D">
        <w:rPr>
          <w:rFonts w:ascii="Arial" w:eastAsia="Times New Roman" w:hAnsi="Arial" w:cs="Arial"/>
          <w:color w:val="000000"/>
          <w:sz w:val="24"/>
          <w:szCs w:val="24"/>
          <w:lang w:val="en-US"/>
        </w:rPr>
        <w:t xml:space="preserve">; the predator </w:t>
      </w:r>
      <w:r w:rsidRPr="0062380F">
        <w:rPr>
          <w:rFonts w:ascii="Arial" w:eastAsia="Times New Roman" w:hAnsi="Arial" w:cs="Arial"/>
          <w:i/>
          <w:color w:val="000000"/>
          <w:sz w:val="24"/>
          <w:szCs w:val="24"/>
          <w:lang w:val="en-US"/>
        </w:rPr>
        <w:t>Eogammarus confervicolus</w:t>
      </w:r>
      <w:r w:rsidRPr="00917A7D">
        <w:rPr>
          <w:rFonts w:ascii="Arial" w:eastAsia="Times New Roman" w:hAnsi="Arial" w:cs="Arial"/>
          <w:color w:val="000000"/>
          <w:sz w:val="24"/>
          <w:szCs w:val="24"/>
          <w:lang w:val="en-US"/>
        </w:rPr>
        <w:t xml:space="preserve">; and the filter-feeding </w:t>
      </w:r>
      <w:r w:rsidRPr="0062380F">
        <w:rPr>
          <w:rFonts w:ascii="Arial" w:eastAsia="Times New Roman" w:hAnsi="Arial" w:cs="Arial"/>
          <w:i/>
          <w:color w:val="000000"/>
          <w:sz w:val="24"/>
          <w:szCs w:val="24"/>
          <w:lang w:val="en-US"/>
        </w:rPr>
        <w:t>Mytilus trossulus</w:t>
      </w:r>
      <w:r w:rsidRPr="00917A7D">
        <w:rPr>
          <w:rFonts w:ascii="Arial" w:eastAsia="Times New Roman" w:hAnsi="Arial" w:cs="Arial"/>
          <w:color w:val="000000"/>
          <w:sz w:val="24"/>
          <w:szCs w:val="24"/>
          <w:lang w:val="en-US"/>
        </w:rPr>
        <w:t>), and eight additional taxa were detected at all sites but one (Table 2). Conversely, four species were only detected at one time and place (</w:t>
      </w:r>
      <w:r w:rsidRPr="0062380F">
        <w:rPr>
          <w:rFonts w:ascii="Arial" w:eastAsia="Times New Roman" w:hAnsi="Arial" w:cs="Arial"/>
          <w:i/>
          <w:color w:val="000000"/>
          <w:sz w:val="24"/>
          <w:szCs w:val="24"/>
          <w:lang w:val="en-US"/>
        </w:rPr>
        <w:t>Alia carinata</w:t>
      </w:r>
      <w:r w:rsidRPr="00917A7D">
        <w:rPr>
          <w:rFonts w:ascii="Arial" w:eastAsia="Times New Roman" w:hAnsi="Arial" w:cs="Arial"/>
          <w:color w:val="000000"/>
          <w:sz w:val="24"/>
          <w:szCs w:val="24"/>
          <w:lang w:val="en-US"/>
        </w:rPr>
        <w:t xml:space="preserve"> at BI, </w:t>
      </w:r>
      <w:r w:rsidR="00D70D82" w:rsidRPr="0062380F">
        <w:rPr>
          <w:rFonts w:ascii="Arial" w:eastAsia="Times New Roman" w:hAnsi="Arial" w:cs="Arial"/>
          <w:i/>
          <w:color w:val="000000"/>
          <w:sz w:val="24"/>
          <w:szCs w:val="24"/>
          <w:lang w:val="en-US"/>
        </w:rPr>
        <w:t>Mesocentrotus</w:t>
      </w:r>
      <w:r w:rsidRPr="00321A4E">
        <w:rPr>
          <w:rFonts w:ascii="Arial" w:eastAsia="Times New Roman" w:hAnsi="Arial" w:cs="Arial"/>
          <w:color w:val="000000"/>
          <w:sz w:val="24"/>
          <w:szCs w:val="24"/>
          <w:lang w:val="en-US"/>
        </w:rPr>
        <w:t xml:space="preserve"> sp. at WI</w:t>
      </w:r>
      <w:r w:rsidRPr="00917A7D">
        <w:rPr>
          <w:rFonts w:ascii="Arial" w:eastAsia="Times New Roman" w:hAnsi="Arial" w:cs="Arial"/>
          <w:color w:val="000000"/>
          <w:sz w:val="24"/>
          <w:szCs w:val="24"/>
          <w:lang w:val="en-US"/>
        </w:rPr>
        <w:t xml:space="preserve">, </w:t>
      </w:r>
      <w:r w:rsidRPr="0062380F">
        <w:rPr>
          <w:rFonts w:ascii="Arial" w:eastAsia="Times New Roman" w:hAnsi="Arial" w:cs="Arial"/>
          <w:i/>
          <w:color w:val="000000"/>
          <w:sz w:val="24"/>
          <w:szCs w:val="24"/>
          <w:lang w:val="en-US"/>
        </w:rPr>
        <w:t>Solaster sp</w:t>
      </w:r>
      <w:r w:rsidRPr="00917A7D">
        <w:rPr>
          <w:rFonts w:ascii="Arial" w:eastAsia="Times New Roman" w:hAnsi="Arial" w:cs="Arial"/>
          <w:color w:val="000000"/>
          <w:sz w:val="24"/>
          <w:szCs w:val="24"/>
          <w:lang w:val="en-US"/>
        </w:rPr>
        <w:t xml:space="preserve">. at CB, and </w:t>
      </w:r>
      <w:r w:rsidRPr="0062380F">
        <w:rPr>
          <w:rFonts w:ascii="Arial" w:eastAsia="Times New Roman" w:hAnsi="Arial" w:cs="Arial"/>
          <w:i/>
          <w:color w:val="000000"/>
          <w:sz w:val="24"/>
          <w:szCs w:val="24"/>
          <w:lang w:val="en-US"/>
        </w:rPr>
        <w:t>Dinophilus sp</w:t>
      </w:r>
      <w:r w:rsidRPr="00917A7D">
        <w:rPr>
          <w:rFonts w:ascii="Arial" w:eastAsia="Times New Roman" w:hAnsi="Arial" w:cs="Arial"/>
          <w:color w:val="000000"/>
          <w:sz w:val="24"/>
          <w:szCs w:val="24"/>
          <w:lang w:val="en-US"/>
        </w:rPr>
        <w:t>. at DC; Appendix 1), and eight taxa were observed only twice. Species presence at a site was fairly consistent through time (Table 2).</w:t>
      </w:r>
    </w:p>
    <w:p w14:paraId="7D6A6AA4" w14:textId="6E8D6B1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caprellid amphipods </w:t>
      </w:r>
      <w:r w:rsidRPr="00321A4E">
        <w:rPr>
          <w:rFonts w:ascii="Arial" w:eastAsia="Times New Roman" w:hAnsi="Arial" w:cs="Arial"/>
          <w:i/>
          <w:color w:val="000000"/>
          <w:sz w:val="24"/>
          <w:szCs w:val="24"/>
          <w:lang w:val="en-US"/>
        </w:rPr>
        <w:t>Caprella 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C. laeviuscula</w:t>
      </w:r>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C. californica</w:t>
      </w:r>
      <w:r w:rsidRPr="00321A4E">
        <w:rPr>
          <w:rFonts w:ascii="Arial" w:eastAsia="Times New Roman" w:hAnsi="Arial" w:cs="Arial"/>
          <w:color w:val="000000"/>
          <w:sz w:val="24"/>
          <w:szCs w:val="24"/>
          <w:lang w:val="en-US"/>
        </w:rPr>
        <w:t xml:space="preserve">), the sea hare </w:t>
      </w:r>
      <w:r w:rsidRPr="00321A4E">
        <w:rPr>
          <w:rFonts w:ascii="Arial" w:eastAsia="Times New Roman" w:hAnsi="Arial" w:cs="Arial"/>
          <w:i/>
          <w:color w:val="000000"/>
          <w:sz w:val="24"/>
          <w:szCs w:val="24"/>
          <w:lang w:val="en-US"/>
        </w:rPr>
        <w:t>Phyllaplysia taylori</w:t>
      </w:r>
      <w:r w:rsidRPr="00321A4E">
        <w:rPr>
          <w:rFonts w:ascii="Arial" w:eastAsia="Times New Roman" w:hAnsi="Arial" w:cs="Arial"/>
          <w:color w:val="000000"/>
          <w:sz w:val="24"/>
          <w:szCs w:val="24"/>
          <w:lang w:val="en-US"/>
        </w:rPr>
        <w:t xml:space="preserve"> (primarily juveniles), the mussel </w:t>
      </w:r>
      <w:r w:rsidRPr="00321A4E">
        <w:rPr>
          <w:rFonts w:ascii="Arial" w:eastAsia="Times New Roman" w:hAnsi="Arial" w:cs="Arial"/>
          <w:i/>
          <w:color w:val="000000"/>
          <w:sz w:val="24"/>
          <w:szCs w:val="24"/>
          <w:lang w:val="en-US"/>
        </w:rPr>
        <w:t>Mytilus trossulus</w:t>
      </w:r>
      <w:r w:rsidRPr="00321A4E">
        <w:rPr>
          <w:rFonts w:ascii="Arial" w:eastAsia="Times New Roman" w:hAnsi="Arial" w:cs="Arial"/>
          <w:color w:val="000000"/>
          <w:sz w:val="24"/>
          <w:szCs w:val="24"/>
          <w:lang w:val="en-US"/>
        </w:rPr>
        <w:t xml:space="preserve"> (primarily juveniles), the polychaete worm </w:t>
      </w:r>
      <w:r w:rsidRPr="00321A4E">
        <w:rPr>
          <w:rFonts w:ascii="Arial" w:eastAsia="Times New Roman" w:hAnsi="Arial" w:cs="Arial"/>
          <w:i/>
          <w:color w:val="000000"/>
          <w:sz w:val="24"/>
          <w:szCs w:val="24"/>
          <w:lang w:val="en-US"/>
        </w:rPr>
        <w:t>P. bicanaliculata</w:t>
      </w:r>
      <w:r w:rsidRPr="00321A4E">
        <w:rPr>
          <w:rFonts w:ascii="Arial" w:eastAsia="Times New Roman" w:hAnsi="Arial" w:cs="Arial"/>
          <w:color w:val="000000"/>
          <w:sz w:val="24"/>
          <w:szCs w:val="24"/>
          <w:lang w:val="en-US"/>
        </w:rPr>
        <w:t xml:space="preserve">, and the sea spider </w:t>
      </w:r>
      <w:r w:rsidRPr="00321A4E">
        <w:rPr>
          <w:rFonts w:ascii="Arial" w:eastAsia="Times New Roman" w:hAnsi="Arial" w:cs="Arial"/>
          <w:i/>
          <w:color w:val="000000"/>
          <w:sz w:val="24"/>
          <w:szCs w:val="24"/>
          <w:lang w:val="en-US"/>
        </w:rPr>
        <w:t>Pycnogonum 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Pr="00321A4E">
        <w:rPr>
          <w:rFonts w:ascii="Arial" w:eastAsia="Times New Roman" w:hAnsi="Arial" w:cs="Arial"/>
          <w:color w:val="000000"/>
          <w:sz w:val="24"/>
          <w:szCs w:val="24"/>
          <w:lang w:val="en-US"/>
        </w:rPr>
        <w:t>For example, in the midsummer sampling period the number of caprellids ranged from 488 individuals/plot in Numukamis Bay to less than 0.1 individual/plot at Ellis Island.  </w:t>
      </w:r>
    </w:p>
    <w:p w14:paraId="44D3904C" w14:textId="2D5116A6" w:rsidR="00A820EA" w:rsidRPr="00321A4E" w:rsidRDefault="00C4247B" w:rsidP="00313697">
      <w:pPr>
        <w:spacing w:after="0" w:line="480" w:lineRule="auto"/>
        <w:ind w:firstLine="720"/>
        <w:rPr>
          <w:rFonts w:ascii="Arial" w:eastAsia="Times New Roman" w:hAnsi="Arial" w:cs="Arial"/>
          <w:sz w:val="24"/>
          <w:szCs w:val="24"/>
          <w:lang w:val="en-US"/>
        </w:rPr>
      </w:pPr>
      <w:r w:rsidRPr="00321A4E">
        <w:rPr>
          <w:rFonts w:ascii="Arial" w:eastAsia="Times New Roman" w:hAnsi="Arial" w:cs="Arial"/>
          <w:color w:val="000000"/>
          <w:sz w:val="24"/>
          <w:szCs w:val="24"/>
          <w:lang w:val="en-US"/>
        </w:rPr>
        <w:t>The identity of dominant taxa varied through time</w:t>
      </w:r>
      <w:r w:rsidR="007D4923">
        <w:rPr>
          <w:rFonts w:ascii="Arial" w:eastAsia="Times New Roman" w:hAnsi="Arial" w:cs="Arial"/>
          <w:color w:val="000000"/>
          <w:sz w:val="24"/>
          <w:szCs w:val="24"/>
          <w:lang w:val="en-US"/>
        </w:rPr>
        <w:t xml:space="preserve"> (Table 2)</w:t>
      </w:r>
      <w:r w:rsidRPr="00321A4E">
        <w:rPr>
          <w:rFonts w:ascii="Arial" w:eastAsia="Times New Roman" w:hAnsi="Arial" w:cs="Arial"/>
          <w:color w:val="000000"/>
          <w:sz w:val="24"/>
          <w:szCs w:val="24"/>
          <w:lang w:val="en-US"/>
        </w:rPr>
        <w:t xml:space="preserve">.  We observed large temporal changes in the abundance of many common species: for example, </w:t>
      </w:r>
      <w:r w:rsidRPr="00321A4E">
        <w:rPr>
          <w:rFonts w:ascii="Arial" w:eastAsia="Times New Roman" w:hAnsi="Arial" w:cs="Arial"/>
          <w:i/>
          <w:color w:val="000000"/>
          <w:sz w:val="24"/>
          <w:szCs w:val="24"/>
          <w:lang w:val="en-US"/>
        </w:rPr>
        <w:t>Caprella spp</w:t>
      </w:r>
      <w:r w:rsidRPr="00321A4E">
        <w:rPr>
          <w:rFonts w:ascii="Arial" w:eastAsia="Times New Roman" w:hAnsi="Arial" w:cs="Arial"/>
          <w:color w:val="000000"/>
          <w:sz w:val="24"/>
          <w:szCs w:val="24"/>
          <w:lang w:val="en-US"/>
        </w:rPr>
        <w:t xml:space="preserve">. abundance increased more than ten-fold (from an average of 16 individuals/plot to 237 individuals/plot) from early to mid-summer, but by late summer a recruitment event of </w:t>
      </w:r>
      <w:r w:rsidRPr="00321A4E">
        <w:rPr>
          <w:rFonts w:ascii="Arial" w:eastAsia="Times New Roman" w:hAnsi="Arial" w:cs="Arial"/>
          <w:i/>
          <w:color w:val="000000"/>
          <w:sz w:val="24"/>
          <w:szCs w:val="24"/>
          <w:lang w:val="en-US"/>
        </w:rPr>
        <w:t>P. taylori</w:t>
      </w:r>
      <w:r w:rsidRPr="00321A4E">
        <w:rPr>
          <w:rFonts w:ascii="Arial" w:eastAsia="Times New Roman" w:hAnsi="Arial" w:cs="Arial"/>
          <w:color w:val="000000"/>
          <w:sz w:val="24"/>
          <w:szCs w:val="24"/>
          <w:lang w:val="en-US"/>
        </w:rPr>
        <w:t xml:space="preserve"> </w:t>
      </w:r>
      <w:r w:rsidR="007D4923" w:rsidRPr="00321A4E">
        <w:rPr>
          <w:rFonts w:ascii="Arial" w:eastAsia="Times New Roman" w:hAnsi="Arial" w:cs="Arial"/>
          <w:color w:val="000000"/>
          <w:sz w:val="24"/>
          <w:szCs w:val="24"/>
          <w:lang w:val="en-US"/>
        </w:rPr>
        <w:t>le</w:t>
      </w:r>
      <w:r w:rsidR="007D4923">
        <w:rPr>
          <w:rFonts w:ascii="Arial" w:eastAsia="Times New Roman" w:hAnsi="Arial" w:cs="Arial"/>
          <w:color w:val="000000"/>
          <w:sz w:val="24"/>
          <w:szCs w:val="24"/>
          <w:lang w:val="en-US"/>
        </w:rPr>
        <w:t xml:space="preserve">d </w:t>
      </w:r>
      <w:r w:rsidRPr="00321A4E">
        <w:rPr>
          <w:rFonts w:ascii="Arial" w:eastAsia="Times New Roman" w:hAnsi="Arial" w:cs="Arial"/>
          <w:color w:val="000000"/>
          <w:sz w:val="24"/>
          <w:szCs w:val="24"/>
          <w:lang w:val="en-US"/>
        </w:rPr>
        <w:t xml:space="preserve">this species to outnumber </w:t>
      </w:r>
      <w:r w:rsidRPr="00321A4E">
        <w:rPr>
          <w:rFonts w:ascii="Arial" w:eastAsia="Times New Roman" w:hAnsi="Arial" w:cs="Arial"/>
          <w:i/>
          <w:color w:val="000000"/>
          <w:sz w:val="24"/>
          <w:szCs w:val="24"/>
          <w:lang w:val="en-US"/>
        </w:rPr>
        <w:t>Caprella spp</w:t>
      </w:r>
      <w:r w:rsidRPr="00321A4E">
        <w:rPr>
          <w:rFonts w:ascii="Arial" w:eastAsia="Times New Roman" w:hAnsi="Arial" w:cs="Arial"/>
          <w:color w:val="000000"/>
          <w:sz w:val="24"/>
          <w:szCs w:val="24"/>
          <w:lang w:val="en-US"/>
        </w:rPr>
        <w:t xml:space="preserve">. at Robbers Bank and Dodger Channel.  However, changes in abundance were not consistently observed across sites. For example, the </w:t>
      </w:r>
      <w:r w:rsidRPr="00321A4E">
        <w:rPr>
          <w:rFonts w:ascii="Arial" w:eastAsia="Times New Roman" w:hAnsi="Arial" w:cs="Arial"/>
          <w:i/>
          <w:color w:val="000000"/>
          <w:sz w:val="24"/>
          <w:szCs w:val="24"/>
          <w:lang w:val="en-US"/>
        </w:rPr>
        <w:t>P. taylori</w:t>
      </w:r>
      <w:r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Numukamis Bay and </w:t>
      </w:r>
      <w:r w:rsidR="00633D49" w:rsidRPr="00321A4E">
        <w:rPr>
          <w:rFonts w:ascii="Arial" w:eastAsia="Times New Roman" w:hAnsi="Arial" w:cs="Arial"/>
          <w:color w:val="000000"/>
          <w:sz w:val="24"/>
          <w:szCs w:val="24"/>
          <w:lang w:val="en-US"/>
        </w:rPr>
        <w:t>Crickitt</w:t>
      </w:r>
      <w:r w:rsidRPr="00321A4E">
        <w:rPr>
          <w:rFonts w:ascii="Arial" w:eastAsia="Times New Roman" w:hAnsi="Arial" w:cs="Arial"/>
          <w:color w:val="000000"/>
          <w:sz w:val="24"/>
          <w:szCs w:val="24"/>
          <w:lang w:val="en-US"/>
        </w:rPr>
        <w:t xml:space="preserve"> Bay later during the same period.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7CC4F2DC" w14:textId="3DD6FB09" w:rsidR="00A820EA" w:rsidRPr="00321A4E"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Seagrass meadows host vast biodiversity worldwide, and this biodiversity is part of the immense ecological and economic value associated with seagrass ecosystems (</w:t>
      </w:r>
      <w:commentRangeStart w:id="50"/>
      <w:r>
        <w:rPr>
          <w:rFonts w:ascii="Arial" w:eastAsia="Times New Roman" w:hAnsi="Arial" w:cs="Arial"/>
          <w:color w:val="000000"/>
          <w:sz w:val="24"/>
          <w:szCs w:val="24"/>
          <w:lang w:val="en-US"/>
        </w:rPr>
        <w:t>Heck, Duffy et al 2015, etc</w:t>
      </w:r>
      <w:commentRangeEnd w:id="50"/>
      <w:r w:rsidR="002500CD">
        <w:rPr>
          <w:rStyle w:val="CommentReference"/>
        </w:rPr>
        <w:commentReference w:id="50"/>
      </w:r>
      <w:r>
        <w:rPr>
          <w:rFonts w:ascii="Arial" w:eastAsia="Times New Roman" w:hAnsi="Arial" w:cs="Arial"/>
          <w:color w:val="000000"/>
          <w:sz w:val="24"/>
          <w:szCs w:val="24"/>
          <w:lang w:val="en-US"/>
        </w:rPr>
        <w:t>). Spatial processes have rarely been considered in the seagrass</w:t>
      </w:r>
      <w:ins w:id="51" w:author="Mary O'Connor" w:date="2017-02-20T13:41:00Z">
        <w:r w:rsidR="00765D31">
          <w:rPr>
            <w:rFonts w:ascii="Arial" w:eastAsia="Times New Roman" w:hAnsi="Arial" w:cs="Arial"/>
            <w:color w:val="000000"/>
            <w:sz w:val="24"/>
            <w:szCs w:val="24"/>
            <w:lang w:val="en-US"/>
          </w:rPr>
          <w:t xml:space="preserve"> diversity</w:t>
        </w:r>
      </w:ins>
      <w:r>
        <w:rPr>
          <w:rFonts w:ascii="Arial" w:eastAsia="Times New Roman" w:hAnsi="Arial" w:cs="Arial"/>
          <w:color w:val="000000"/>
          <w:sz w:val="24"/>
          <w:szCs w:val="24"/>
          <w:lang w:val="en-US"/>
        </w:rPr>
        <w:t xml:space="preserve"> literature</w:t>
      </w:r>
      <w:r w:rsidR="00765D31">
        <w:rPr>
          <w:rFonts w:ascii="Arial" w:eastAsia="Times New Roman" w:hAnsi="Arial" w:cs="Arial"/>
          <w:color w:val="000000"/>
          <w:sz w:val="24"/>
          <w:szCs w:val="24"/>
          <w:lang w:val="en-US"/>
        </w:rPr>
        <w:t xml:space="preserve"> (Bostrom et al 2006)</w:t>
      </w:r>
      <w:r>
        <w:rPr>
          <w:rFonts w:ascii="Arial" w:eastAsia="Times New Roman" w:hAnsi="Arial" w:cs="Arial"/>
          <w:color w:val="000000"/>
          <w:sz w:val="24"/>
          <w:szCs w:val="24"/>
          <w:lang w:val="en-US"/>
        </w:rPr>
        <w:t xml:space="preserve">, yet the spatial patchiness and likely high dispersal of some eelgrass associated organisms suggest that spatially structured community dynamics may be important in maintaining local and regional seagrass faunal diversity. </w:t>
      </w:r>
      <w:r w:rsidR="00765D31">
        <w:rPr>
          <w:rFonts w:ascii="Arial" w:eastAsia="Times New Roman" w:hAnsi="Arial" w:cs="Arial"/>
          <w:color w:val="000000"/>
          <w:sz w:val="24"/>
          <w:szCs w:val="24"/>
          <w:lang w:val="en-US"/>
        </w:rPr>
        <w:t>In an unprecedented description</w:t>
      </w:r>
      <w:r>
        <w:rPr>
          <w:rFonts w:ascii="Arial" w:eastAsia="Times New Roman" w:hAnsi="Arial" w:cs="Arial"/>
          <w:color w:val="000000"/>
          <w:sz w:val="24"/>
          <w:szCs w:val="24"/>
          <w:lang w:val="en-US"/>
        </w:rPr>
        <w:t xml:space="preserve"> of the biodiversity of British Columbia seagrass epifauna</w:t>
      </w:r>
      <w:r w:rsidR="00765D31">
        <w:rPr>
          <w:rFonts w:ascii="Arial" w:eastAsia="Times New Roman" w:hAnsi="Arial" w:cs="Arial"/>
          <w:color w:val="000000"/>
          <w:sz w:val="24"/>
          <w:szCs w:val="24"/>
          <w:lang w:val="en-US"/>
        </w:rPr>
        <w:t xml:space="preserve"> within and among meadows over a summer season, we found that alpha diversity was relatively consistent across the landscape, despite variation in meadow size and abiotic conditions. Communities were more similar than expected by chance, and among meadows, species exhibited patterns consistent with a checkerboard distribution. Between May and August, communities became more similar across space</w:t>
      </w:r>
      <w:r w:rsidR="008037A7">
        <w:rPr>
          <w:rFonts w:ascii="Arial" w:eastAsia="Times New Roman" w:hAnsi="Arial" w:cs="Arial"/>
          <w:color w:val="000000"/>
          <w:sz w:val="24"/>
          <w:szCs w:val="24"/>
          <w:lang w:val="en-US"/>
        </w:rPr>
        <w:t xml:space="preserve">, as abundance and observed species richness increased over time (?). </w:t>
      </w:r>
      <w:r>
        <w:rPr>
          <w:rFonts w:ascii="Arial" w:eastAsia="Times New Roman" w:hAnsi="Arial" w:cs="Arial"/>
          <w:color w:val="000000"/>
          <w:sz w:val="24"/>
          <w:szCs w:val="24"/>
          <w:lang w:val="en-US"/>
        </w:rPr>
        <w:t>The patterns we observe suggest spatial</w:t>
      </w:r>
      <w:r w:rsidR="008037A7">
        <w:rPr>
          <w:rFonts w:ascii="Arial" w:eastAsia="Times New Roman" w:hAnsi="Arial" w:cs="Arial"/>
          <w:color w:val="000000"/>
          <w:sz w:val="24"/>
          <w:szCs w:val="24"/>
          <w:lang w:val="en-US"/>
        </w:rPr>
        <w:t>ly structured community dynamics</w:t>
      </w:r>
      <w:r>
        <w:rPr>
          <w:rFonts w:ascii="Arial" w:eastAsia="Times New Roman" w:hAnsi="Arial" w:cs="Arial"/>
          <w:color w:val="000000"/>
          <w:sz w:val="24"/>
          <w:szCs w:val="24"/>
          <w:lang w:val="en-US"/>
        </w:rPr>
        <w:t xml:space="preserve"> are likely important to the ecology and conservation of these important coastal ecosystems.</w:t>
      </w:r>
    </w:p>
    <w:p w14:paraId="5B949BCB" w14:textId="75301BB2" w:rsidR="003E2021" w:rsidRDefault="003E2021" w:rsidP="00321A4E">
      <w:pPr>
        <w:spacing w:after="0" w:line="480" w:lineRule="auto"/>
        <w:rPr>
          <w:ins w:id="52" w:author="Mary O'Connor" w:date="2017-02-14T11:32:00Z"/>
          <w:rFonts w:ascii="Arial" w:eastAsia="Times New Roman" w:hAnsi="Arial" w:cs="Arial"/>
          <w:sz w:val="24"/>
          <w:szCs w:val="24"/>
        </w:rPr>
      </w:pPr>
      <w:r>
        <w:rPr>
          <w:rFonts w:ascii="Arial" w:eastAsia="Times New Roman" w:hAnsi="Arial" w:cs="Arial"/>
          <w:sz w:val="24"/>
          <w:szCs w:val="24"/>
        </w:rPr>
        <w:tab/>
        <w:t>Although we observed different numbers and combinations of species across different meadows, meadow-scale biodiversity is more similar across the landscape than expected. The null expectation consider</w:t>
      </w:r>
      <w:r w:rsidR="00596222">
        <w:rPr>
          <w:rFonts w:ascii="Arial" w:eastAsia="Times New Roman" w:hAnsi="Arial" w:cs="Arial"/>
          <w:sz w:val="24"/>
          <w:szCs w:val="24"/>
        </w:rPr>
        <w:t>ed</w:t>
      </w:r>
      <w:r>
        <w:rPr>
          <w:rFonts w:ascii="Arial" w:eastAsia="Times New Roman" w:hAnsi="Arial" w:cs="Arial"/>
          <w:sz w:val="24"/>
          <w:szCs w:val="24"/>
        </w:rPr>
        <w:t xml:space="preserve"> the same regional species pool and relative abundance of species but species are distributed across the meadow landscape randomly. Instead, both within and across meadows, we </w:t>
      </w:r>
      <w:r w:rsidR="00596222">
        <w:rPr>
          <w:rFonts w:ascii="Arial" w:eastAsia="Times New Roman" w:hAnsi="Arial" w:cs="Arial"/>
          <w:sz w:val="24"/>
          <w:szCs w:val="24"/>
        </w:rPr>
        <w:t>observed</w:t>
      </w:r>
      <w:r>
        <w:rPr>
          <w:rFonts w:ascii="Arial" w:eastAsia="Times New Roman" w:hAnsi="Arial" w:cs="Arial"/>
          <w:sz w:val="24"/>
          <w:szCs w:val="24"/>
        </w:rPr>
        <w:t xml:space="preserve"> patterns consistent with spatial aggregation within species and community similarity among locations. The </w:t>
      </w:r>
      <w:r>
        <w:rPr>
          <w:rFonts w:ascii="Arial" w:eastAsia="Times New Roman" w:hAnsi="Arial" w:cs="Arial"/>
          <w:sz w:val="24"/>
          <w:szCs w:val="24"/>
        </w:rPr>
        <w:lastRenderedPageBreak/>
        <w:t>meta</w:t>
      </w:r>
      <w:r w:rsidR="00596222">
        <w:rPr>
          <w:rFonts w:ascii="Arial" w:eastAsia="Times New Roman" w:hAnsi="Arial" w:cs="Arial"/>
          <w:sz w:val="24"/>
          <w:szCs w:val="24"/>
        </w:rPr>
        <w:t>c</w:t>
      </w:r>
      <w:r>
        <w:rPr>
          <w:rFonts w:ascii="Arial" w:eastAsia="Times New Roman" w:hAnsi="Arial" w:cs="Arial"/>
          <w:sz w:val="24"/>
          <w:szCs w:val="24"/>
        </w:rPr>
        <w:t xml:space="preserve">ommunity analysis also suggested </w:t>
      </w:r>
      <w:r w:rsidR="00596222">
        <w:rPr>
          <w:rFonts w:ascii="Arial" w:eastAsia="Times New Roman" w:hAnsi="Arial" w:cs="Arial"/>
          <w:sz w:val="24"/>
          <w:szCs w:val="24"/>
        </w:rPr>
        <w:t xml:space="preserve">spatial structure in species distributions that differs from a null expectation based on species presence across meadows (not patches within meadows), and suggests a negative coherence, or checkerboard, pattern of species distributions among meadows. Checkerboard patterns have been interpreted to reflect either negative species interactions such that pairs of species do not occur together; this pattern could also reflect shared environmental affinities among groups of species. The metacommunity analysis found no evidence for spatially nested or clumped community patterns. </w:t>
      </w:r>
      <w:r w:rsidR="00596222">
        <w:rPr>
          <w:rFonts w:ascii="Arial" w:eastAsia="Times New Roman" w:hAnsi="Arial" w:cs="Arial"/>
          <w:i/>
          <w:sz w:val="24"/>
          <w:szCs w:val="24"/>
        </w:rPr>
        <w:t>Say more on this?</w:t>
      </w:r>
      <w:r w:rsidR="00596222">
        <w:rPr>
          <w:rFonts w:ascii="Arial" w:eastAsia="Times New Roman" w:hAnsi="Arial" w:cs="Arial"/>
          <w:sz w:val="24"/>
          <w:szCs w:val="24"/>
        </w:rPr>
        <w:t xml:space="preserve"> </w:t>
      </w:r>
      <w:r w:rsidR="00C4247B" w:rsidRPr="00321A4E">
        <w:rPr>
          <w:rFonts w:ascii="Arial" w:eastAsia="Times New Roman" w:hAnsi="Arial" w:cs="Arial"/>
          <w:sz w:val="24"/>
          <w:szCs w:val="24"/>
        </w:rPr>
        <w:tab/>
      </w:r>
    </w:p>
    <w:p w14:paraId="740BA8F3" w14:textId="78B9EDFB" w:rsidR="00E10C34" w:rsidRPr="00321A4E" w:rsidRDefault="008916CB" w:rsidP="002E3DCC">
      <w:pPr>
        <w:spacing w:after="0" w:line="480" w:lineRule="auto"/>
        <w:rPr>
          <w:rFonts w:ascii="Arial" w:eastAsia="Times New Roman" w:hAnsi="Arial" w:cs="Arial"/>
          <w:sz w:val="24"/>
          <w:szCs w:val="24"/>
        </w:rPr>
      </w:pPr>
      <w:ins w:id="53" w:author="Mary O'Connor" w:date="2017-02-14T11:32:00Z">
        <w:r>
          <w:rPr>
            <w:rFonts w:ascii="Arial" w:eastAsia="Times New Roman" w:hAnsi="Arial" w:cs="Arial"/>
            <w:sz w:val="24"/>
            <w:szCs w:val="24"/>
          </w:rPr>
          <w:tab/>
        </w:r>
      </w:ins>
      <w:commentRangeStart w:id="54"/>
      <w:ins w:id="55" w:author="Mary O'Connor" w:date="2017-02-14T11:43:00Z">
        <w:r>
          <w:rPr>
            <w:rFonts w:ascii="Arial" w:eastAsia="Times New Roman" w:hAnsi="Arial" w:cs="Arial"/>
            <w:color w:val="000000"/>
            <w:sz w:val="24"/>
            <w:szCs w:val="24"/>
            <w:lang w:val="en-US"/>
          </w:rPr>
          <w:t>S</w:t>
        </w:r>
      </w:ins>
      <w:r w:rsidR="00E10C34" w:rsidRPr="00917A7D">
        <w:rPr>
          <w:rFonts w:ascii="Arial" w:eastAsia="Times New Roman" w:hAnsi="Arial" w:cs="Arial"/>
          <w:color w:val="000000"/>
          <w:sz w:val="24"/>
          <w:szCs w:val="24"/>
          <w:lang w:val="en-US"/>
        </w:rPr>
        <w:t xml:space="preserve">amples collected within meadows </w:t>
      </w:r>
      <w:ins w:id="56" w:author="Ross Whippo" w:date="2017-02-18T16:44:00Z">
        <w:r w:rsidR="0027055C">
          <w:rPr>
            <w:rFonts w:ascii="Arial" w:eastAsia="Times New Roman" w:hAnsi="Arial" w:cs="Arial"/>
            <w:color w:val="000000"/>
            <w:sz w:val="24"/>
            <w:szCs w:val="24"/>
            <w:lang w:val="en-US"/>
          </w:rPr>
          <w:t xml:space="preserve">mid-summer </w:t>
        </w:r>
      </w:ins>
      <w:r w:rsidR="00E10C34" w:rsidRPr="00917A7D">
        <w:rPr>
          <w:rFonts w:ascii="Arial" w:eastAsia="Times New Roman" w:hAnsi="Arial" w:cs="Arial"/>
          <w:color w:val="000000"/>
          <w:sz w:val="24"/>
          <w:szCs w:val="24"/>
          <w:lang w:val="en-US"/>
        </w:rPr>
        <w:t>were typically more similar to samples from the same meadow than to samples from other meadows</w:t>
      </w:r>
      <w:ins w:id="57" w:author="Ross Whippo" w:date="2017-02-18T16:45:00Z">
        <w:r w:rsidR="0027055C">
          <w:rPr>
            <w:rFonts w:ascii="Arial" w:eastAsia="Times New Roman" w:hAnsi="Arial" w:cs="Arial"/>
            <w:color w:val="000000"/>
            <w:sz w:val="24"/>
            <w:szCs w:val="24"/>
            <w:lang w:val="en-US"/>
          </w:rPr>
          <w:t xml:space="preserve"> with a </w:t>
        </w:r>
      </w:ins>
      <w:ins w:id="58" w:author="Ross Whippo" w:date="2017-02-18T16:46:00Z">
        <w:r w:rsidR="0027055C">
          <w:rPr>
            <w:rFonts w:ascii="Arial" w:eastAsia="Times New Roman" w:hAnsi="Arial" w:cs="Arial"/>
            <w:color w:val="000000"/>
            <w:sz w:val="24"/>
            <w:szCs w:val="24"/>
            <w:lang w:val="en-US"/>
          </w:rPr>
          <w:t>general</w:t>
        </w:r>
      </w:ins>
      <w:ins w:id="59" w:author="Ross Whippo" w:date="2017-02-18T16:45:00Z">
        <w:r w:rsidR="0027055C">
          <w:rPr>
            <w:rFonts w:ascii="Arial" w:eastAsia="Times New Roman" w:hAnsi="Arial" w:cs="Arial"/>
            <w:color w:val="000000"/>
            <w:sz w:val="24"/>
            <w:szCs w:val="24"/>
            <w:lang w:val="en-US"/>
          </w:rPr>
          <w:t xml:space="preserve"> sorting by position along the watershed</w:t>
        </w:r>
      </w:ins>
      <w:r w:rsidR="00E10C34" w:rsidRPr="00917A7D">
        <w:rPr>
          <w:rFonts w:ascii="Arial" w:eastAsia="Times New Roman" w:hAnsi="Arial" w:cs="Arial"/>
          <w:color w:val="000000"/>
          <w:sz w:val="24"/>
          <w:szCs w:val="24"/>
          <w:lang w:val="en-US"/>
        </w:rPr>
        <w:t>, suggesting meadow-scale aggregation and similarity in faunal assemblages</w:t>
      </w:r>
      <w:ins w:id="60" w:author="Ross Whippo" w:date="2017-02-18T13:35:00Z">
        <w:r w:rsidR="00090EDC">
          <w:rPr>
            <w:rFonts w:ascii="Arial" w:eastAsia="Times New Roman" w:hAnsi="Arial" w:cs="Arial"/>
            <w:color w:val="000000"/>
            <w:sz w:val="24"/>
            <w:szCs w:val="24"/>
            <w:lang w:val="en-US"/>
          </w:rPr>
          <w:t xml:space="preserve"> (Figure</w:t>
        </w:r>
      </w:ins>
      <w:ins w:id="61" w:author="Ross Whippo" w:date="2017-02-18T13:36:00Z">
        <w:r w:rsidR="00090EDC">
          <w:rPr>
            <w:rFonts w:ascii="Arial" w:eastAsia="Times New Roman" w:hAnsi="Arial" w:cs="Arial"/>
            <w:color w:val="000000"/>
            <w:sz w:val="24"/>
            <w:szCs w:val="24"/>
            <w:lang w:val="en-US"/>
          </w:rPr>
          <w:t xml:space="preserve"> </w:t>
        </w:r>
      </w:ins>
      <w:ins w:id="62" w:author="Ross Whippo" w:date="2017-02-18T16:44:00Z">
        <w:r w:rsidR="0027055C">
          <w:rPr>
            <w:rFonts w:ascii="Arial" w:eastAsia="Times New Roman" w:hAnsi="Arial" w:cs="Arial"/>
            <w:color w:val="000000"/>
            <w:sz w:val="24"/>
            <w:szCs w:val="24"/>
            <w:lang w:val="en-US"/>
          </w:rPr>
          <w:t>S2)</w:t>
        </w:r>
      </w:ins>
      <w:r w:rsidR="00E10C34" w:rsidRPr="00917A7D">
        <w:rPr>
          <w:rFonts w:ascii="Arial" w:eastAsia="Times New Roman" w:hAnsi="Arial" w:cs="Arial"/>
          <w:color w:val="000000"/>
          <w:sz w:val="24"/>
          <w:szCs w:val="24"/>
          <w:lang w:val="en-US"/>
        </w:rPr>
        <w:t xml:space="preserve">. </w:t>
      </w:r>
      <w:ins w:id="63" w:author="Ross Whippo" w:date="2017-02-18T13:37:00Z">
        <w:r w:rsidR="00090EDC">
          <w:rPr>
            <w:rFonts w:ascii="Arial" w:eastAsia="Times New Roman" w:hAnsi="Arial" w:cs="Arial"/>
            <w:color w:val="000000"/>
            <w:sz w:val="24"/>
            <w:szCs w:val="24"/>
            <w:lang w:val="en-US"/>
          </w:rPr>
          <w:t xml:space="preserve">However, </w:t>
        </w:r>
      </w:ins>
      <w:ins w:id="64" w:author="Ross Whippo" w:date="2017-02-18T13:40:00Z">
        <w:r w:rsidR="0016033D">
          <w:rPr>
            <w:rFonts w:ascii="Arial" w:eastAsia="Times New Roman" w:hAnsi="Arial" w:cs="Arial"/>
            <w:color w:val="000000"/>
            <w:sz w:val="24"/>
            <w:szCs w:val="24"/>
            <w:lang w:val="en-US"/>
          </w:rPr>
          <w:t xml:space="preserve">while </w:t>
        </w:r>
      </w:ins>
      <w:ins w:id="65" w:author="Ross Whippo" w:date="2017-02-18T13:39:00Z">
        <w:r w:rsidR="0016033D">
          <w:rPr>
            <w:rFonts w:ascii="Arial" w:eastAsia="Times New Roman" w:hAnsi="Arial" w:cs="Arial"/>
            <w:color w:val="000000"/>
            <w:sz w:val="24"/>
            <w:szCs w:val="24"/>
            <w:lang w:val="en-US"/>
          </w:rPr>
          <w:t>dissimilarity was greater among sites than within sites</w:t>
        </w:r>
      </w:ins>
      <w:ins w:id="66" w:author="Ross Whippo" w:date="2017-02-18T13:37:00Z">
        <w:r w:rsidR="00090EDC">
          <w:rPr>
            <w:rFonts w:ascii="Arial" w:eastAsia="Times New Roman" w:hAnsi="Arial" w:cs="Arial"/>
            <w:color w:val="000000"/>
            <w:sz w:val="24"/>
            <w:szCs w:val="24"/>
            <w:lang w:val="en-US"/>
          </w:rPr>
          <w:t xml:space="preserve"> at the </w:t>
        </w:r>
      </w:ins>
      <w:ins w:id="67" w:author="Ross Whippo" w:date="2017-02-18T13:38:00Z">
        <w:r w:rsidR="00090EDC">
          <w:rPr>
            <w:rFonts w:ascii="Arial" w:eastAsia="Times New Roman" w:hAnsi="Arial" w:cs="Arial"/>
            <w:color w:val="000000"/>
            <w:sz w:val="24"/>
            <w:szCs w:val="24"/>
            <w:lang w:val="en-US"/>
          </w:rPr>
          <w:t>beginning</w:t>
        </w:r>
      </w:ins>
      <w:ins w:id="68" w:author="Ross Whippo" w:date="2017-02-18T13:37:00Z">
        <w:r w:rsidR="00090EDC">
          <w:rPr>
            <w:rFonts w:ascii="Arial" w:eastAsia="Times New Roman" w:hAnsi="Arial" w:cs="Arial"/>
            <w:color w:val="000000"/>
            <w:sz w:val="24"/>
            <w:szCs w:val="24"/>
            <w:lang w:val="en-US"/>
          </w:rPr>
          <w:t xml:space="preserve"> </w:t>
        </w:r>
      </w:ins>
      <w:ins w:id="69" w:author="Ross Whippo" w:date="2017-02-18T13:38:00Z">
        <w:r w:rsidR="00090EDC">
          <w:rPr>
            <w:rFonts w:ascii="Arial" w:eastAsia="Times New Roman" w:hAnsi="Arial" w:cs="Arial"/>
            <w:color w:val="000000"/>
            <w:sz w:val="24"/>
            <w:szCs w:val="24"/>
            <w:lang w:val="en-US"/>
          </w:rPr>
          <w:t>of the summer</w:t>
        </w:r>
      </w:ins>
      <w:ins w:id="70" w:author="Ross Whippo" w:date="2017-02-18T13:40:00Z">
        <w:r w:rsidR="0016033D">
          <w:rPr>
            <w:rFonts w:ascii="Arial" w:eastAsia="Times New Roman" w:hAnsi="Arial" w:cs="Arial"/>
            <w:color w:val="000000"/>
            <w:sz w:val="24"/>
            <w:szCs w:val="24"/>
            <w:lang w:val="en-US"/>
          </w:rPr>
          <w:t xml:space="preserve"> compared to null expectations, the reverse was true by the end of the summer (Figure 3). </w:t>
        </w:r>
        <w:r w:rsidR="0016033D" w:rsidRPr="00917A7D">
          <w:rPr>
            <w:rFonts w:ascii="Arial" w:eastAsia="Times New Roman" w:hAnsi="Arial" w:cs="Arial"/>
            <w:color w:val="000000"/>
            <w:sz w:val="24"/>
            <w:szCs w:val="24"/>
            <w:lang w:val="en-US"/>
          </w:rPr>
          <w:t xml:space="preserve"> </w:t>
        </w:r>
      </w:ins>
      <w:r w:rsidR="00E10C34" w:rsidRPr="00917A7D">
        <w:rPr>
          <w:rFonts w:ascii="Arial" w:eastAsia="Times New Roman" w:hAnsi="Arial" w:cs="Arial"/>
          <w:color w:val="000000"/>
          <w:sz w:val="24"/>
          <w:szCs w:val="24"/>
          <w:lang w:val="en-US"/>
        </w:rPr>
        <w:t>This species turnover among meadows</w:t>
      </w:r>
      <w:r w:rsidR="00E10C34" w:rsidRPr="00917A7D">
        <w:rPr>
          <w:rStyle w:val="CommentReference"/>
          <w:rFonts w:ascii="Arial" w:hAnsi="Arial" w:cs="Arial"/>
          <w:sz w:val="24"/>
          <w:szCs w:val="24"/>
        </w:rPr>
        <w:t xml:space="preserve"> was </w:t>
      </w:r>
      <w:r w:rsidR="00E10C34" w:rsidRPr="00917A7D">
        <w:rPr>
          <w:rFonts w:ascii="Arial" w:eastAsia="Times New Roman" w:hAnsi="Arial" w:cs="Arial"/>
          <w:color w:val="000000"/>
          <w:sz w:val="24"/>
          <w:szCs w:val="24"/>
          <w:lang w:val="en-US"/>
        </w:rPr>
        <w:t>driven by both shifts in relative abundance, and by species turnover.</w:t>
      </w:r>
      <w:commentRangeEnd w:id="54"/>
      <w:r>
        <w:rPr>
          <w:rStyle w:val="CommentReference"/>
        </w:rPr>
        <w:commentReference w:id="54"/>
      </w:r>
    </w:p>
    <w:p w14:paraId="6B8129BA" w14:textId="1967D194" w:rsidR="00A820EA" w:rsidRPr="00321A4E" w:rsidRDefault="008916CB">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ins w:id="71" w:author="Mary O'Connor" w:date="2017-02-14T11:44:00Z">
        <w:r>
          <w:rPr>
            <w:rFonts w:ascii="Arial" w:eastAsia="Times New Roman" w:hAnsi="Arial" w:cs="Arial"/>
            <w:color w:val="000000"/>
            <w:sz w:val="24"/>
            <w:szCs w:val="24"/>
            <w:lang w:val="en-US"/>
          </w:rPr>
          <w:t xml:space="preserve"> </w:t>
        </w:r>
        <w:r>
          <w:rPr>
            <w:rFonts w:ascii="Arial" w:eastAsia="Times New Roman" w:hAnsi="Arial" w:cs="Arial"/>
            <w:sz w:val="24"/>
            <w:szCs w:val="24"/>
          </w:rPr>
          <w:t>(</w:t>
        </w:r>
        <w:del w:id="72" w:author="Ross Whippo" w:date="2017-02-18T13:35:00Z">
          <w:r w:rsidDel="00090EDC">
            <w:rPr>
              <w:rFonts w:ascii="Arial" w:eastAsia="Times New Roman" w:hAnsi="Arial" w:cs="Arial"/>
              <w:sz w:val="24"/>
              <w:szCs w:val="24"/>
            </w:rPr>
            <w:delText>evidence</w:delText>
          </w:r>
        </w:del>
      </w:ins>
      <w:ins w:id="73" w:author="Ross Whippo" w:date="2017-02-18T13:35:00Z">
        <w:r w:rsidR="00090EDC">
          <w:rPr>
            <w:rFonts w:ascii="Arial" w:eastAsia="Times New Roman" w:hAnsi="Arial" w:cs="Arial"/>
            <w:sz w:val="24"/>
            <w:szCs w:val="24"/>
          </w:rPr>
          <w:t>Figure 2, Figure 4, Figure S1</w:t>
        </w:r>
      </w:ins>
      <w:ins w:id="74" w:author="Mary O'Connor" w:date="2017-02-14T11:44:00Z">
        <w:r>
          <w:rPr>
            <w:rFonts w:ascii="Arial" w:eastAsia="Times New Roman" w:hAnsi="Arial" w:cs="Arial"/>
            <w:sz w:val="24"/>
            <w:szCs w:val="24"/>
          </w:rPr>
          <w:t>)</w:t>
        </w:r>
      </w:ins>
      <w:r w:rsidR="00C4247B" w:rsidRPr="00321A4E">
        <w:rPr>
          <w:rFonts w:ascii="Arial" w:eastAsia="Times New Roman" w:hAnsi="Arial" w:cs="Arial"/>
          <w:color w:val="000000"/>
          <w:sz w:val="24"/>
          <w:szCs w:val="24"/>
          <w:lang w:val="en-US"/>
        </w:rPr>
        <w:t xml:space="preserve">. The lack of a clear signal of salinity in the epifaunal community contrasts with previous findings in other seagrass systems.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seagrass meadow in Knysna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w:t>
      </w:r>
      <w:r w:rsidR="00C4247B" w:rsidRPr="00321A4E">
        <w:rPr>
          <w:rFonts w:ascii="Arial" w:eastAsia="Times New Roman" w:hAnsi="Arial" w:cs="Arial"/>
          <w:color w:val="000000"/>
          <w:sz w:val="24"/>
          <w:szCs w:val="24"/>
          <w:lang w:val="en-US"/>
        </w:rPr>
        <w:lastRenderedPageBreak/>
        <w:t xml:space="preserve">relationship between salinity and invertebrate diversity. In contrast, we observed only weak, temporally inconsistent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ppt and 6.2 – 32.2 ppt, respectively) than did ours (~14 - 28 ppt), and may have captured physiologically stressful, low-salinity conditions with a stronger influence on invertebrate assemblages.</w:t>
      </w:r>
    </w:p>
    <w:p w14:paraId="552ABB41"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commentRangeStart w:id="75"/>
      <w:r w:rsidRPr="00321A4E">
        <w:rPr>
          <w:rFonts w:ascii="Arial" w:eastAsia="Times New Roman" w:hAnsi="Arial" w:cs="Arial"/>
          <w:color w:val="000000"/>
          <w:sz w:val="24"/>
          <w:szCs w:val="24"/>
          <w:lang w:val="en-US"/>
        </w:rPr>
        <w:t xml:space="preserve">Variation in species diversity at the plot- or meadow-scale could also be explained by meadow area. Larger meadows would be expected to host more species per area than smaller meadows. </w:t>
      </w:r>
      <w:commentRangeEnd w:id="75"/>
      <w:r w:rsidR="007E1D62">
        <w:rPr>
          <w:rStyle w:val="CommentReference"/>
        </w:rPr>
        <w:commentReference w:id="75"/>
      </w:r>
      <w:r w:rsidRPr="00321A4E">
        <w:rPr>
          <w:rFonts w:ascii="Arial" w:eastAsia="Times New Roman" w:hAnsi="Arial" w:cs="Arial"/>
          <w:color w:val="000000"/>
          <w:sz w:val="24"/>
          <w:szCs w:val="24"/>
          <w:lang w:val="en-US"/>
        </w:rPr>
        <w:t>We only have area estimates for five of the meadows we sampled, and the low sample size (n = 5) and low variation in meadow area prevent robust statistical analysis of area as a predictor. Numukamis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407AB239" w14:textId="67A6AE0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Like alpha diversity metrics, beta diversity did not vary predictably along the watershed gradient. However, our results show that </w:t>
      </w:r>
      <w:del w:id="76" w:author="Ross Whippo" w:date="2017-02-15T11:55:00Z">
        <w:r w:rsidRPr="00321A4E" w:rsidDel="00B40347">
          <w:rPr>
            <w:rFonts w:ascii="Arial" w:eastAsia="Times New Roman" w:hAnsi="Arial" w:cs="Arial"/>
            <w:color w:val="000000"/>
            <w:sz w:val="24"/>
            <w:szCs w:val="24"/>
            <w:lang w:val="en-US"/>
          </w:rPr>
          <w:delText>non-directional beta diversity</w:delText>
        </w:r>
      </w:del>
      <w:ins w:id="77" w:author="Ross Whippo" w:date="2017-02-15T11:55:00Z">
        <w:r w:rsidR="00B40347">
          <w:rPr>
            <w:rFonts w:ascii="Arial" w:eastAsia="Times New Roman" w:hAnsi="Arial" w:cs="Arial"/>
            <w:color w:val="000000"/>
            <w:sz w:val="24"/>
            <w:szCs w:val="24"/>
            <w:lang w:val="en-US"/>
          </w:rPr>
          <w:t>beta diversity as non-directional variation</w:t>
        </w:r>
      </w:ins>
      <w:r w:rsidRPr="00321A4E">
        <w:rPr>
          <w:rFonts w:ascii="Arial" w:eastAsia="Times New Roman" w:hAnsi="Arial" w:cs="Arial"/>
          <w:color w:val="000000"/>
          <w:sz w:val="24"/>
          <w:szCs w:val="24"/>
          <w:lang w:val="en-US"/>
        </w:rPr>
        <w:t xml:space="preserve"> is significantly greater than expected by chance (Figure 3), suggesting </w:t>
      </w:r>
      <w:r w:rsidRPr="00321A4E">
        <w:rPr>
          <w:rFonts w:ascii="Arial" w:eastAsia="Times New Roman" w:hAnsi="Arial" w:cs="Arial"/>
          <w:color w:val="000000"/>
          <w:sz w:val="24"/>
          <w:szCs w:val="24"/>
          <w:lang w:val="en-US"/>
        </w:rPr>
        <w:lastRenderedPageBreak/>
        <w:t xml:space="preserve">aggregation of species within meadows is greater than expected at random.  Spatial aggregation within meadows can indicate micro-habitat variation, species interactions such as competition, predation or facilitation, or historical effects such as recovery from disturbance.  Despite this signal of aggregation, suggesting species turnover within meadows over fine scale, we observed </w:t>
      </w:r>
      <w:commentRangeStart w:id="78"/>
      <w:r w:rsidRPr="00321A4E">
        <w:rPr>
          <w:rFonts w:ascii="Arial" w:eastAsia="Times New Roman" w:hAnsi="Arial" w:cs="Arial"/>
          <w:color w:val="000000"/>
          <w:sz w:val="24"/>
          <w:szCs w:val="24"/>
          <w:lang w:val="en-US"/>
        </w:rPr>
        <w:t xml:space="preserve">greater turnover in composition </w:t>
      </w:r>
      <w:commentRangeEnd w:id="78"/>
      <w:r w:rsidR="007E1D62">
        <w:rPr>
          <w:rStyle w:val="CommentReference"/>
        </w:rPr>
        <w:commentReference w:id="78"/>
      </w:r>
      <w:r w:rsidRPr="00321A4E">
        <w:rPr>
          <w:rFonts w:ascii="Arial" w:eastAsia="Times New Roman" w:hAnsi="Arial" w:cs="Arial"/>
          <w:color w:val="000000"/>
          <w:sz w:val="24"/>
          <w:szCs w:val="24"/>
          <w:lang w:val="en-US"/>
        </w:rPr>
        <w:t>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84E5731" w14:textId="1071116E"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Our study contributes to only</w:t>
      </w:r>
      <w:r w:rsidR="00C4247B" w:rsidRPr="00321A4E">
        <w:rPr>
          <w:rFonts w:ascii="Arial" w:eastAsia="Times New Roman" w:hAnsi="Arial" w:cs="Arial"/>
          <w:color w:val="000000"/>
          <w:sz w:val="24"/>
          <w:szCs w:val="24"/>
          <w:lang w:val="en-US"/>
        </w:rPr>
        <w:t xml:space="preserve"> a few other beta diversity estimates for seagrass-associated epifauna. These studies have typically focused on directional beta 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seagrass beds can be driven by variation in salinity, seagrass species, tidal height, and sub-habitat type (e.g., seagrass shoots or sediment; </w:t>
      </w:r>
      <w:r w:rsidR="00954505">
        <w:rPr>
          <w:rFonts w:ascii="Arial" w:eastAsia="Times New Roman" w:hAnsi="Arial" w:cs="Arial"/>
          <w:color w:val="000000"/>
          <w:sz w:val="24"/>
          <w:szCs w:val="24"/>
          <w:lang w:val="en-US"/>
        </w:rPr>
        <w:fldChar w:fldCharType="begin" w:fldLock="1"/>
      </w:r>
      <w:r w:rsidR="001859D9">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w:t>
      </w:r>
      <w:commentRangeStart w:id="79"/>
      <w:r w:rsidR="00C4247B" w:rsidRPr="00321A4E">
        <w:rPr>
          <w:rFonts w:ascii="Arial" w:eastAsia="Times New Roman" w:hAnsi="Arial" w:cs="Arial"/>
          <w:color w:val="000000"/>
          <w:sz w:val="24"/>
          <w:szCs w:val="24"/>
          <w:lang w:val="en-US"/>
        </w:rPr>
        <w:t xml:space="preserve">non-directional beta </w:t>
      </w:r>
      <w:commentRangeEnd w:id="79"/>
      <w:r>
        <w:rPr>
          <w:rStyle w:val="CommentReference"/>
        </w:rPr>
        <w:commentReference w:id="79"/>
      </w:r>
      <w:r w:rsidR="00C4247B" w:rsidRPr="00321A4E">
        <w:rPr>
          <w:rFonts w:ascii="Arial" w:eastAsia="Times New Roman" w:hAnsi="Arial" w:cs="Arial"/>
          <w:color w:val="000000"/>
          <w:sz w:val="24"/>
          <w:szCs w:val="24"/>
          <w:lang w:val="en-US"/>
        </w:rPr>
        <w:t xml:space="preserve">diversity within seagrass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The comparison of null expectations to empirical datasets allows us to infer whether random processes such as chance colonization and extinction, or deterministic processes like environmental filtering or competition are generating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6564A269" w14:textId="70CF1C52" w:rsidR="00A820EA" w:rsidRPr="00321A4E"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commentRangeStart w:id="80"/>
      <w:r w:rsidRPr="00321A4E">
        <w:rPr>
          <w:rFonts w:ascii="Arial" w:eastAsia="Times New Roman" w:hAnsi="Arial" w:cs="Arial"/>
          <w:sz w:val="24"/>
          <w:szCs w:val="24"/>
          <w:lang w:val="en-US"/>
        </w:rPr>
        <w:t>Temporal variation in abundance and diversity within meadows balanced in magnitude the variation we observed over 30 km and nine distinct meadows</w:t>
      </w:r>
      <w:commentRangeEnd w:id="80"/>
      <w:r w:rsidR="004B2909">
        <w:rPr>
          <w:rStyle w:val="CommentReference"/>
        </w:rPr>
        <w:commentReference w:id="80"/>
      </w:r>
      <w:r w:rsidRPr="00321A4E">
        <w:rPr>
          <w:rFonts w:ascii="Arial" w:eastAsia="Times New Roman" w:hAnsi="Arial" w:cs="Arial"/>
          <w:sz w:val="24"/>
          <w:szCs w:val="24"/>
          <w:lang w:val="en-US"/>
        </w:rPr>
        <w:t xml:space="preserve">. </w:t>
      </w:r>
      <w:commentRangeStart w:id="81"/>
      <w:r w:rsidRPr="00321A4E">
        <w:rPr>
          <w:rFonts w:ascii="Arial" w:eastAsia="Times New Roman" w:hAnsi="Arial" w:cs="Arial"/>
          <w:sz w:val="24"/>
          <w:szCs w:val="24"/>
          <w:lang w:val="en-US"/>
        </w:rPr>
        <w:t xml:space="preserve">Rather </w:t>
      </w:r>
      <w:r w:rsidRPr="00321A4E">
        <w:rPr>
          <w:rFonts w:ascii="Arial" w:eastAsia="Times New Roman" w:hAnsi="Arial" w:cs="Arial"/>
          <w:sz w:val="24"/>
          <w:szCs w:val="24"/>
          <w:lang w:val="en-US"/>
        </w:rPr>
        <w:lastRenderedPageBreak/>
        <w:t>than a directional seasonal in abundance or diversity within meadows, these metrics tended to peak in mid-summer (July) and decline again in August.</w:t>
      </w:r>
      <w:commentRangeEnd w:id="81"/>
      <w:r w:rsidR="004B2909">
        <w:rPr>
          <w:rStyle w:val="CommentReference"/>
        </w:rPr>
        <w:commentReference w:id="81"/>
      </w:r>
      <w:r w:rsidRPr="00321A4E">
        <w:rPr>
          <w:rFonts w:ascii="Arial" w:eastAsia="Times New Roman" w:hAnsi="Arial" w:cs="Arial"/>
          <w:sz w:val="24"/>
          <w:szCs w:val="24"/>
          <w:lang w:val="en-US"/>
        </w:rPr>
        <w:t xml:space="preserve"> Dominant species did shift through time, within meadows</w:t>
      </w:r>
      <w:r w:rsidR="004B2909">
        <w:rPr>
          <w:rFonts w:ascii="Arial" w:eastAsia="Times New Roman" w:hAnsi="Arial" w:cs="Arial"/>
          <w:sz w:val="24"/>
          <w:szCs w:val="24"/>
          <w:lang w:val="en-US"/>
        </w:rPr>
        <w:t xml:space="preserve"> (Table 2)</w:t>
      </w:r>
      <w:r w:rsidRPr="00321A4E">
        <w:rPr>
          <w:rFonts w:ascii="Arial" w:eastAsia="Times New Roman" w:hAnsi="Arial" w:cs="Arial"/>
          <w:sz w:val="24"/>
          <w:szCs w:val="24"/>
          <w:lang w:val="en-US"/>
        </w:rPr>
        <w:t xml:space="preserve">. These shifts through time reflected recruitment events of several species, notably </w:t>
      </w:r>
      <w:r w:rsidRPr="00321A4E">
        <w:rPr>
          <w:rFonts w:ascii="Arial" w:eastAsia="Times New Roman" w:hAnsi="Arial" w:cs="Arial"/>
          <w:i/>
          <w:sz w:val="24"/>
          <w:szCs w:val="24"/>
          <w:lang w:val="en-US"/>
        </w:rPr>
        <w:t>Phyllaplysia taylori</w:t>
      </w:r>
      <w:r w:rsidRPr="00321A4E">
        <w:rPr>
          <w:rFonts w:ascii="Arial" w:eastAsia="Times New Roman" w:hAnsi="Arial" w:cs="Arial"/>
          <w:sz w:val="24"/>
          <w:szCs w:val="24"/>
          <w:lang w:val="en-US"/>
        </w:rPr>
        <w:t xml:space="preserve"> and </w:t>
      </w:r>
      <w:r w:rsidRPr="00321A4E">
        <w:rPr>
          <w:rFonts w:ascii="Arial" w:eastAsia="Times New Roman" w:hAnsi="Arial" w:cs="Arial"/>
          <w:i/>
          <w:sz w:val="24"/>
          <w:szCs w:val="24"/>
          <w:lang w:val="en-US"/>
        </w:rPr>
        <w:t>Mytilus trossulus</w:t>
      </w:r>
      <w:r w:rsidRPr="00321A4E">
        <w:rPr>
          <w:rFonts w:ascii="Arial" w:eastAsia="Times New Roman" w:hAnsi="Arial" w:cs="Arial"/>
          <w:sz w:val="24"/>
          <w:szCs w:val="24"/>
          <w:lang w:val="en-US"/>
        </w:rPr>
        <w:t xml:space="preserve">. Local reproductive events by the non-dispersing offspring of </w:t>
      </w:r>
      <w:r w:rsidRPr="00321A4E">
        <w:rPr>
          <w:rFonts w:ascii="Arial" w:eastAsia="Times New Roman" w:hAnsi="Arial" w:cs="Arial"/>
          <w:i/>
          <w:sz w:val="24"/>
          <w:szCs w:val="24"/>
          <w:lang w:val="en-US"/>
        </w:rPr>
        <w:t>P. taylori</w:t>
      </w:r>
      <w:r w:rsidRPr="00321A4E">
        <w:rPr>
          <w:rFonts w:ascii="Arial" w:eastAsia="Times New Roman" w:hAnsi="Arial" w:cs="Arial"/>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epifauna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 (Figure 4).</w:t>
      </w:r>
    </w:p>
    <w:p w14:paraId="60B7949F" w14:textId="4753CF59" w:rsidR="00A820EA" w:rsidRPr="00321A4E"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t xml:space="preserve">In Chesapeake Bay eelgrass systems, epifaunal grazers remain relatively stable in abundance between May and August, though their relative abundance shifts from </w:t>
      </w:r>
      <w:r w:rsidRPr="00321A4E">
        <w:rPr>
          <w:rFonts w:ascii="Arial" w:eastAsia="Times New Roman" w:hAnsi="Arial" w:cs="Arial"/>
          <w:i/>
          <w:sz w:val="24"/>
          <w:szCs w:val="24"/>
          <w:lang w:val="en-US"/>
        </w:rPr>
        <w:t>Caprella</w:t>
      </w:r>
      <w:r w:rsidRPr="00321A4E">
        <w:rPr>
          <w:rFonts w:ascii="Arial" w:eastAsia="Times New Roman" w:hAnsi="Arial" w:cs="Arial"/>
          <w:sz w:val="24"/>
          <w:szCs w:val="24"/>
          <w:lang w:val="en-US"/>
        </w:rPr>
        <w:t xml:space="preserve"> and </w:t>
      </w:r>
      <w:r w:rsidRPr="00321A4E">
        <w:rPr>
          <w:rFonts w:ascii="Arial" w:eastAsia="Times New Roman" w:hAnsi="Arial" w:cs="Arial"/>
          <w:i/>
          <w:sz w:val="24"/>
          <w:szCs w:val="24"/>
          <w:lang w:val="en-US"/>
        </w:rPr>
        <w:t>Gammarus</w:t>
      </w:r>
      <w:r w:rsidRPr="00321A4E">
        <w:rPr>
          <w:rFonts w:ascii="Arial" w:eastAsia="Times New Roman" w:hAnsi="Arial" w:cs="Arial"/>
          <w:sz w:val="24"/>
          <w:szCs w:val="24"/>
          <w:lang w:val="en-US"/>
        </w:rPr>
        <w:t xml:space="preserve"> dominated assemblages to the amphipod </w:t>
      </w:r>
      <w:r w:rsidRPr="00321A4E">
        <w:rPr>
          <w:rFonts w:ascii="Arial" w:eastAsia="Times New Roman" w:hAnsi="Arial" w:cs="Arial"/>
          <w:i/>
          <w:sz w:val="24"/>
          <w:szCs w:val="24"/>
          <w:lang w:val="en-US"/>
        </w:rPr>
        <w:t>Erichsonella attenuata</w:t>
      </w:r>
      <w:r w:rsidRPr="00321A4E">
        <w:rPr>
          <w:rFonts w:ascii="Arial" w:eastAsia="Times New Roman" w:hAnsi="Arial" w:cs="Arial"/>
          <w:sz w:val="24"/>
          <w:szCs w:val="24"/>
          <w:lang w:val="en-US"/>
        </w:rPr>
        <w:t xml:space="preserve"> </w:t>
      </w:r>
      <w:r w:rsidR="00954505">
        <w:rPr>
          <w:rFonts w:ascii="Arial" w:eastAsia="Times New Roman" w:hAnsi="Arial" w:cs="Arial"/>
          <w:sz w:val="24"/>
          <w:szCs w:val="24"/>
          <w:lang w:val="en-US"/>
        </w:rPr>
        <w:fldChar w:fldCharType="begin" w:fldLock="1"/>
      </w:r>
      <w:r w:rsidR="009C32B8">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"plainTextFormattedCitation" : "(Douglass et al. 2010)", "previouslyFormattedCitation" : "(Douglass et al. 2010)" }, "properties" : { "noteIndex" : 0 }, "schema" : "https://github.com/citation-style-language/schema/raw/master/csl-citation.json" }</w:instrText>
      </w:r>
      <w:r w:rsidR="00954505">
        <w:rPr>
          <w:rFonts w:ascii="Arial" w:eastAsia="Times New Roman" w:hAnsi="Arial" w:cs="Arial"/>
          <w:sz w:val="24"/>
          <w:szCs w:val="24"/>
          <w:lang w:val="en-US"/>
        </w:rPr>
        <w:fldChar w:fldCharType="separate"/>
      </w:r>
      <w:r w:rsidR="00954505" w:rsidRPr="00954505">
        <w:rPr>
          <w:rFonts w:ascii="Arial" w:eastAsia="Times New Roman" w:hAnsi="Arial" w:cs="Arial"/>
          <w:noProof/>
          <w:sz w:val="24"/>
          <w:szCs w:val="24"/>
          <w:lang w:val="en-US"/>
        </w:rPr>
        <w:t>(Douglass et al. 2010)</w:t>
      </w:r>
      <w:r w:rsidR="00954505">
        <w:rPr>
          <w:rFonts w:ascii="Arial" w:eastAsia="Times New Roman" w:hAnsi="Arial" w:cs="Arial"/>
          <w:sz w:val="24"/>
          <w:szCs w:val="24"/>
          <w:lang w:val="en-US"/>
        </w:rPr>
        <w:fldChar w:fldCharType="end"/>
      </w:r>
      <w:r w:rsidR="00954505">
        <w:rPr>
          <w:rFonts w:ascii="Arial" w:eastAsia="Times New Roman" w:hAnsi="Arial" w:cs="Arial"/>
          <w:sz w:val="24"/>
          <w:szCs w:val="24"/>
          <w:lang w:val="en-US"/>
        </w:rPr>
        <w:t xml:space="preserve">. </w:t>
      </w:r>
      <w:r w:rsidRPr="00321A4E">
        <w:rPr>
          <w:rFonts w:ascii="Arial" w:eastAsia="Times New Roman" w:hAnsi="Arial" w:cs="Arial"/>
          <w:sz w:val="24"/>
          <w:szCs w:val="24"/>
          <w:lang w:val="en-US"/>
        </w:rPr>
        <w:t xml:space="preserve">Our observations are consistent with other reports of seasonal variation in epifaunal assemblages from Puget Sound, WA, showing </w:t>
      </w:r>
      <w:r w:rsidRPr="00321A4E">
        <w:rPr>
          <w:rFonts w:ascii="Arial" w:eastAsia="Times New Roman" w:hAnsi="Arial" w:cs="Arial"/>
          <w:sz w:val="24"/>
          <w:szCs w:val="24"/>
          <w:lang w:val="en-US"/>
        </w:rPr>
        <w:lastRenderedPageBreak/>
        <w:t>increasing abundance of grazers (</w:t>
      </w:r>
      <w:r w:rsidRPr="00321A4E">
        <w:rPr>
          <w:rFonts w:ascii="Arial" w:eastAsia="Times New Roman" w:hAnsi="Arial" w:cs="Arial"/>
          <w:i/>
          <w:sz w:val="24"/>
          <w:szCs w:val="24"/>
          <w:lang w:val="en-US"/>
        </w:rPr>
        <w:t>P. resecata</w:t>
      </w:r>
      <w:r w:rsidRPr="00321A4E">
        <w:rPr>
          <w:rFonts w:ascii="Arial" w:eastAsia="Times New Roman" w:hAnsi="Arial" w:cs="Arial"/>
          <w:sz w:val="24"/>
          <w:szCs w:val="24"/>
          <w:lang w:val="en-US"/>
        </w:rPr>
        <w:t xml:space="preserve">, </w:t>
      </w:r>
      <w:r w:rsidRPr="00321A4E">
        <w:rPr>
          <w:rFonts w:ascii="Arial" w:eastAsia="Times New Roman" w:hAnsi="Arial" w:cs="Arial"/>
          <w:i/>
          <w:sz w:val="24"/>
          <w:szCs w:val="24"/>
          <w:lang w:val="en-US"/>
        </w:rPr>
        <w:t>Lacuna sp</w:t>
      </w:r>
      <w:r w:rsidRPr="00321A4E">
        <w:rPr>
          <w:rFonts w:ascii="Arial" w:eastAsia="Times New Roman" w:hAnsi="Arial" w:cs="Arial"/>
          <w:sz w:val="24"/>
          <w:szCs w:val="24"/>
          <w:lang w:val="en-US"/>
        </w:rPr>
        <w:t xml:space="preserve">., and </w:t>
      </w:r>
      <w:r w:rsidRPr="00321A4E">
        <w:rPr>
          <w:rFonts w:ascii="Arial" w:eastAsia="Times New Roman" w:hAnsi="Arial" w:cs="Arial"/>
          <w:i/>
          <w:sz w:val="24"/>
          <w:szCs w:val="24"/>
          <w:lang w:val="en-US"/>
        </w:rPr>
        <w:t>Caprella sp</w:t>
      </w:r>
      <w:r w:rsidRPr="00321A4E">
        <w:rPr>
          <w:rFonts w:ascii="Arial" w:eastAsia="Times New Roman" w:hAnsi="Arial" w:cs="Arial"/>
          <w:sz w:val="24"/>
          <w:szCs w:val="24"/>
          <w:lang w:val="en-US"/>
        </w:rPr>
        <w:t xml:space="preserve">.) between May and late summer </w:t>
      </w:r>
      <w:r w:rsidR="00CF3099">
        <w:rPr>
          <w:rFonts w:ascii="Arial" w:eastAsia="Times New Roman" w:hAnsi="Arial" w:cs="Arial"/>
          <w:sz w:val="24"/>
          <w:szCs w:val="24"/>
          <w:lang w:val="en-US"/>
        </w:rPr>
        <w:fldChar w:fldCharType="begin" w:fldLock="1"/>
      </w:r>
      <w:r w:rsidR="00ED2215">
        <w:rPr>
          <w:rFonts w:ascii="Arial" w:eastAsia="Times New Roman" w:hAnsi="Arial" w:cs="Arial"/>
          <w:sz w:val="24"/>
          <w:szCs w:val="24"/>
          <w:lang w:val="en-US"/>
        </w:rPr>
        <w:instrText>ADDIN CSL_CITATION { "citationItems" : [ { "id" : "ITEM-1", "itemData" : { "DOI" : "10.1016/0304-3770(95)00449-a", "ISSN" : "0304-3770", "abstract" : "The densities of benthic vegetation and invertebrate grazers were monitored in the seagrass system dominated by Zostera marina L. and Zostera japonica Aschers. &amp; Graebn. in Padilla Bay, Washington. The primary invertebrate grazers included the isopod Idotea resecata Stimpson, caprellid amphipods and the gastropod Lacuna variegata Carpenter. Densities of Idotea and caprellids peaked in summer, and Lacuna density reached a maximum in winter. Spatial variation in densities was great, and was in the range of four orders of magnitude during some seasons. The mean, experimentally determined, grazing rate by Idotea was 0.95 mg dry wt. m-2 day-1. At this rate, Idotea populations alone could remove up to 8 g dry wt. eelgrass m-2 day-1. Based upon (1) high grazer densities, (2) the results of grazing experiments, and (3) experiments and observations by others showing the significance of caprellids and Idotea, we conclude that herbivory is an important process in Padilla Bay.", "author" : [ { "dropping-particle" : "", "family" : "Thom", "given" : "R", "non-dropping-particle" : "", "parse-names" : false, "suffix" : "" }, { "dropping-particle" : "", "family" : "Miller", "given" : "B", "non-dropping-particle" : "", "parse-names" : false, "suffix" : "" }, { "dropping-particle" : "", "family" : "Kennedy", "given" : "M", "non-dropping-particle" : "", "parse-names" : false, "suffix" : "" } ], "container-title" : "Aquatic Botany", "id" : "ITEM-1", "issue" : "2", "issued" : { "date-parts" : [ [ "1995" ] ] }, "language" : "English", "note" : "ISI Document Delivery No.: RD498\nTimes Cited: 23\nCited Reference Count: 18\nThom, r miller, b kennedy, m\n23\n4\n19\nElsevier science bv\nAmsterdam", "page" : "201-205", "publisher-place" : "UNIV WASHINGTON,FISHERIES RES INST WH10,SEATTLE,WA 98195.", "title" : "Temporal patterns of grazers and vegetation in a temperate seagrass system", "type" : "article-journal", "volume" : "50" }, "uris" : [ "http://www.mendeley.com/documents/?uuid=dd1fa201-a986-4bcf-8e90-0c9d9571ca4f" ] } ], "mendeley" : { "formattedCitation" : "(Thom et al. 1995)", "plainTextFormattedCitation" : "(Thom et al. 1995)", "previouslyFormattedCitation" : "(Thom et al. 1995)" }, "properties" : { "noteIndex" : 0 }, "schema" : "https://github.com/citation-style-language/schema/raw/master/csl-citation.json" }</w:instrText>
      </w:r>
      <w:r w:rsidR="00CF3099">
        <w:rPr>
          <w:rFonts w:ascii="Arial" w:eastAsia="Times New Roman" w:hAnsi="Arial" w:cs="Arial"/>
          <w:sz w:val="24"/>
          <w:szCs w:val="24"/>
          <w:lang w:val="en-US"/>
        </w:rPr>
        <w:fldChar w:fldCharType="separate"/>
      </w:r>
      <w:r w:rsidR="00CF3099" w:rsidRPr="00CF3099">
        <w:rPr>
          <w:rFonts w:ascii="Arial" w:eastAsia="Times New Roman" w:hAnsi="Arial" w:cs="Arial"/>
          <w:noProof/>
          <w:sz w:val="24"/>
          <w:szCs w:val="24"/>
          <w:lang w:val="en-US"/>
        </w:rPr>
        <w:t>(Thom et al. 1995)</w:t>
      </w:r>
      <w:r w:rsidR="00CF3099">
        <w:rPr>
          <w:rFonts w:ascii="Arial" w:eastAsia="Times New Roman" w:hAnsi="Arial" w:cs="Arial"/>
          <w:sz w:val="24"/>
          <w:szCs w:val="24"/>
          <w:lang w:val="en-US"/>
        </w:rPr>
        <w:fldChar w:fldCharType="end"/>
      </w:r>
      <w:r w:rsidRPr="00321A4E">
        <w:rPr>
          <w:rFonts w:ascii="Arial" w:eastAsia="Times New Roman" w:hAnsi="Arial" w:cs="Arial"/>
          <w:sz w:val="24"/>
          <w:szCs w:val="24"/>
          <w:lang w:val="en-US"/>
        </w:rPr>
        <w:t xml:space="preserve">. Best and Stachowicz </w:t>
      </w:r>
      <w:r w:rsidR="00CF3099">
        <w:rPr>
          <w:rFonts w:ascii="Arial" w:eastAsia="Times New Roman" w:hAnsi="Arial" w:cs="Arial"/>
          <w:sz w:val="24"/>
          <w:szCs w:val="24"/>
          <w:lang w:val="en-US"/>
        </w:rPr>
        <w:fldChar w:fldCharType="begin" w:fldLock="1"/>
      </w:r>
      <w:r w:rsidR="00CF3099">
        <w:rPr>
          <w:rFonts w:ascii="Arial" w:eastAsia="Times New Roman" w:hAnsi="Arial" w:cs="Arial"/>
          <w:sz w:val="24"/>
          <w:szCs w:val="24"/>
          <w:lang w:val="en-US"/>
        </w:rPr>
        <w:instrText>ADDIN CSL_CITATION { "citationItems" : [ { "id" : "ITEM-1", "itemData" : { "DOI" : "10.1890/13-0163.1", "ISSN" : "0012-9658", "abstract" : "The study of community assembly processes currently involves (a) long-standing questions about the relative importance of environmental filtering vs. niche partitioning in a wide range of ecosystems, and (b) more recent questions about methodology. The rapidly growing field of community phylogenetics has generated debate about the choice between functional traits and phylogenetic relationships for understanding species similarities, and has raised additional questions about the contribution of experimental vs. observational approaches to understanding evolutionary constraints on community assembly. In this study, we use traits, a phylogeny, and field surveys to identify the forces structuring communities of herbivorous marine amphipods and isopods living in adjacent seagrass and macroalgae. In addition, we compare our field results to a recently published mesocosm experiment that tested the effects of both trait and phylogenetic diversity on coexistence using the same species and system. With respect to community assembly processes, we found that environmental filtering was the dominant process in macroalgae habitats, that niche partitioning was the dominant process in seagrass habitats, and that the strength of these assembly mechanisms varied with seasonal fluctuations in environmental conditions and resource availability. These patterns are indicated by both phylogenetic relationships and trait distances, but the type of resources being partitioned in seagrass habitats can only be deciphered using trait data. Species coexisting in seagrass in the field differed not in their feeding niche but in traits related to microhabitat use, providing novel evidence of the relative importance of competition for food vs. habitat in structuring communities of phytophagous invertebrates. With respect to methodology, the results for seagrass habitats conflict with those obtained in mesocosms, where feeding trait diversity did promote coexistence and phylogenetic diversity had no effect. This contrast arises because a greater range of traits (some of which have much stronger phylogenetic signal than feeding traits) contribute to community assembly in the field. This highlights a mismatch between the processes that drive community assembly in the field and the processes we isolated in experimental tests, and illustrates that using phylogeny as a single proxy in both contexts may impede the synthesis of observational and experimental results.", "author" : [ { "dropping-particle" : "", "family" : "Best", "given" : "R J", "non-dropping-particle" : "", "parse-names" : false, "suffix" : "" }, { "dropping-particle" : "", "family" : "Stachowicz", "given" : "J J", "non-dropping-particle" : "", "parse-names" : false, "suffix" : "" } ], "container-title" : "Ecology", "id" : "ITEM-1", "issue" : "3", "issued" : { "date-parts" : [ [ "2014" ] ] }, "language" : "English", "note" : "ISI Document Delivery No.: AC8ZH\nTimes Cited: 5\nCited Reference Count: 55\nBest, Rebecca J. Stachowicz, John J.\nBest, Rebecca/D-2934-2013\nBest, Rebecca/0000-0003-2103-064X\nFulbright Science and Technology PhD Award; NSERC; UC Davis Center for Population Biology; Bodega Marine Laboratory; National Science Foundation [OCE 08-50707]\nWe thank Susan Williams, Sharon Strauss, and two anonymous reviewers for very helpful comments on the manuscript, and Elise Morrison, Elise Hinman, Elaine Potter, Kristen Kelley, Carly Plank, Victor Garcia, and Nancy Nordman for assistance in the field and laboratory. This project was supported by a Fulbright Science and Technology PhD Award, an NSERC PGS-D Award, the UC Davis Center for Population Biology, and the Bodega Marine Laboratory (grants to R. J. Best). Additional funding was provided through the National Science Foundation (OCE 08-50707 to J. J. Stachowicz).\n5\n6\n48\nEcological soc amer\nWashington\n1939-9170", "page" : "775-786", "publisher-place" : "[Best, Rebecca J.] Univ Calif Davis, Dept Ecol &amp; Evolut, Davis, CA 95616 USA. Univ Calif Davis, Bodega Marine Lab, Davis, CA 95616 USA. Best, RJ (reprint author), Univ Calif Davis, Dept Ecol &amp; Evolut, Davis, CA 95616 USA. rjbest@ucdavis.edu", "title" : "Phenotypic and phylogenetic evidence for the role of food and habitat in the assembly of communities of marine amphipods", "type" : "article-journal", "volume" : "95" }, "uris" : [ "http://www.mendeley.com/documents/?uuid=a0f2caaf-7c0e-4018-97dc-aa1e87602508" ] } ], "mendeley" : { "formattedCitation" : "(Best and Stachowicz 2014)", "manualFormatting" : "(2014)", "plainTextFormattedCitation" : "(Best and Stachowicz 2014)", "previouslyFormattedCitation" : "(Best and Stachowicz 2014)" }, "properties" : { "noteIndex" : 0 }, "schema" : "https://github.com/citation-style-language/schema/raw/master/csl-citation.json" }</w:instrText>
      </w:r>
      <w:r w:rsidR="00CF3099">
        <w:rPr>
          <w:rFonts w:ascii="Arial" w:eastAsia="Times New Roman" w:hAnsi="Arial" w:cs="Arial"/>
          <w:sz w:val="24"/>
          <w:szCs w:val="24"/>
          <w:lang w:val="en-US"/>
        </w:rPr>
        <w:fldChar w:fldCharType="separate"/>
      </w:r>
      <w:r w:rsidR="00CF3099">
        <w:rPr>
          <w:rFonts w:ascii="Arial" w:eastAsia="Times New Roman" w:hAnsi="Arial" w:cs="Arial"/>
          <w:noProof/>
          <w:sz w:val="24"/>
          <w:szCs w:val="24"/>
          <w:lang w:val="en-US"/>
        </w:rPr>
        <w:t>(</w:t>
      </w:r>
      <w:r w:rsidR="00CF3099" w:rsidRPr="00CF3099">
        <w:rPr>
          <w:rFonts w:ascii="Arial" w:eastAsia="Times New Roman" w:hAnsi="Arial" w:cs="Arial"/>
          <w:noProof/>
          <w:sz w:val="24"/>
          <w:szCs w:val="24"/>
          <w:lang w:val="en-US"/>
        </w:rPr>
        <w:t>2014)</w:t>
      </w:r>
      <w:r w:rsidR="00CF3099">
        <w:rPr>
          <w:rFonts w:ascii="Arial" w:eastAsia="Times New Roman" w:hAnsi="Arial" w:cs="Arial"/>
          <w:sz w:val="24"/>
          <w:szCs w:val="24"/>
          <w:lang w:val="en-US"/>
        </w:rPr>
        <w:fldChar w:fldCharType="end"/>
      </w:r>
      <w:r w:rsidRPr="00321A4E">
        <w:rPr>
          <w:rFonts w:ascii="Arial" w:eastAsia="Times New Roman" w:hAnsi="Arial" w:cs="Arial"/>
          <w:sz w:val="24"/>
          <w:szCs w:val="24"/>
          <w:lang w:val="en-US"/>
        </w:rPr>
        <w:t xml:space="preserve"> also report peak abundance of epifaunal taxa in August, and that peak abundance can vary among habitat patches. </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77777777" w:rsidR="00F163B0" w:rsidRDefault="00C4247B">
      <w:pPr>
        <w:spacing w:after="0" w:line="480" w:lineRule="auto"/>
        <w:ind w:firstLine="720"/>
        <w:rPr>
          <w:ins w:id="82" w:author="Mary O'Connor" w:date="2017-02-14T11:55:00Z"/>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seagrass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w:t>
      </w:r>
      <w:r w:rsidR="00CF3099">
        <w:rPr>
          <w:rFonts w:ascii="Arial" w:eastAsia="Times New Roman" w:hAnsi="Arial" w:cs="Arial"/>
          <w:color w:val="000000"/>
          <w:sz w:val="24"/>
          <w:szCs w:val="24"/>
          <w:lang w:val="en-US"/>
        </w:rPr>
        <w:fldChar w:fldCharType="begin" w:fldLock="1"/>
      </w:r>
      <w:r w:rsidR="00CF3099">
        <w:rPr>
          <w:rFonts w:ascii="Arial" w:eastAsia="Times New Roman" w:hAnsi="Arial" w:cs="Arial"/>
          <w:color w:val="000000"/>
          <w:sz w:val="24"/>
          <w:szCs w:val="24"/>
          <w:lang w:val="en-US"/>
        </w:rPr>
        <w:instrText>ADDIN CSL_CITATION { "citationItems" : [ { "id" : "ITEM-1", "itemData" : { "DOI" : "10.1017/s0376892902000127", "ISSN" : "0376-8929", "abstract" : "Seagrasses cover about 0.1-0.2% of the global ocean, and develop highly productive ecosystems which fulfil a key role in the coastal ecosystem. Widespread seagrass loss results from direct human impacts, including mechanical damage (by dredging, fishing, and anchoring), eutrophication, aquaculture, siltation, effects of coastal constructions, and food web alterations; and indirect human impacts, including negative effects of climate change (erosion by rising sea level, increased storms, increased ultraviolet irradiance), as well as from natural causes, such as cyclones and floods. The present review summarizes such threats and trends and considers likely changes to the 2025 time horizon. Present losses are expected to accelerate, particularly in South-east Asia and the Caribbean, as human pressure on the coastal zone grows. Positive human effects include increased legislation to protect seagrass, increased protection of coastal ecosystems, and enhanced efforts to monitor and restore the marine ecosystem. However, these positive effects are unlikely to balance the negative impacts, which are expected to be particularly prominent in developing tropical regions, where the capacity to implement conservation policies is limited. Uncertainties as to the present loss rate, derived from the paucity of coherent monitoring programmes, and the present inability to formulate reliable predictions as to the future rate of loss, represent a major barrier to the formulation of global conservation policies. Three key actions are needed to ensure the effective conservation of seagrass ecosystems: (1) the development of a coherent worldwide monitoring network, (2) the development of quantitative models predicting the responses of seagrasses to disturbance, and (3) the education of the public on the functions of seagrass meadows and the impacts of human activity.", "author" : [ { "dropping-particle" : "", "family" : "Duarte", "given" : "C M", "non-dropping-particle" : "", "parse-names" : false, "suffix" : "" } ], "container-title" : "Environmental Conservation", "id" : "ITEM-1", "issue" : "2", "issued" : { "date-parts" : [ [ "2002" ] ] }, "language" : "English", "note" : "ISI Document Delivery No.: 595RB\nTimes Cited: 471\nCited Reference Count: 122\nDuarte, CM\nDuarte, Carlos M/A-7670-2013\nDuarte, Carlos M/0000-0002-1213-1361\n494\n45\n312\nCambridge univ press\nNew york", "page" : "192-206", "publisher-place" : "UiB, CSIC, IMEDEA, Esporles 07190, Islas Baleares, Spain. Duarte, CM (reprint author), UiB, CSIC, IMEDEA, C Miquel Marques 21, Esporles 07190, Islas Baleares, Spain.", "title" : "The future of seagrass meadows", "type" : "article-journal", "volume" : "29" }, "uris" : [ "http://www.mendeley.com/documents/?uuid=7cb4e257-3309-444f-82a3-fbffa23c217d" ] } ], "mendeley" : { "formattedCitation" : "(Duarte 2002)", "plainTextFormattedCitation" : "(Duarte 2002)", "previouslyFormattedCitation" : "(Duarte 2002)" }, "properties" : { "noteIndex" : 0 }, "schema" : "https://github.com/citation-style-language/schema/raw/master/csl-citation.json" }</w:instrText>
      </w:r>
      <w:r w:rsidR="00CF3099">
        <w:rPr>
          <w:rFonts w:ascii="Arial" w:eastAsia="Times New Roman" w:hAnsi="Arial" w:cs="Arial"/>
          <w:color w:val="000000"/>
          <w:sz w:val="24"/>
          <w:szCs w:val="24"/>
          <w:lang w:val="en-US"/>
        </w:rPr>
        <w:fldChar w:fldCharType="separate"/>
      </w:r>
      <w:r w:rsidR="00CF3099" w:rsidRPr="00CF3099">
        <w:rPr>
          <w:rFonts w:ascii="Arial" w:eastAsia="Times New Roman" w:hAnsi="Arial" w:cs="Arial"/>
          <w:noProof/>
          <w:color w:val="000000"/>
          <w:sz w:val="24"/>
          <w:szCs w:val="24"/>
          <w:lang w:val="en-US"/>
        </w:rPr>
        <w:t>(Duarte 2002)</w:t>
      </w:r>
      <w:r w:rsidR="00CF3099">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w:t>
      </w:r>
      <w:r w:rsidR="00CF3099">
        <w:rPr>
          <w:rFonts w:ascii="Arial" w:eastAsia="Times New Roman" w:hAnsi="Arial" w:cs="Arial"/>
          <w:color w:val="000000"/>
          <w:sz w:val="24"/>
          <w:szCs w:val="24"/>
          <w:lang w:val="en-US"/>
        </w:rPr>
        <w:fldChar w:fldCharType="begin" w:fldLock="1"/>
      </w:r>
      <w:r w:rsidR="00CF3099">
        <w:rPr>
          <w:rFonts w:ascii="Arial" w:eastAsia="Times New Roman" w:hAnsi="Arial" w:cs="Arial"/>
          <w:color w:val="000000"/>
          <w:sz w:val="24"/>
          <w:szCs w:val="24"/>
          <w:lang w:val="en-US"/>
        </w:rPr>
        <w:instrText>ADDIN CSL_CITATION { "citationItems" : [ { "id" : "ITEM-1", "itemData" : { "DOI" : "10.1126/science.1226817", "ISSN" : "0036-8075", "abstract" : "Although invasive plant species often reduce diversity, they rarely cause plant extinctions. We surveyed paired invaded and uninvaded plant communities from three biomes. We reconcile the discrepancy in diversity loss from invaders by showing that invaded communities have lower local richness but steeper species accumulation with area than that of uninvaded communities, leading to proportionately fewer species loss at broader spatial scales. We show that invaders drive scale-dependent biodiversity loss through strong neutral sampling effects on the number of individuals in a community. We also show that nonneutral species extirpations are due to a proportionately larger effect of invaders on common species, suggesting that rare species are buffered against extinction. Our study provides a synthetic perspective on the threat of invasions to biodiversity loss across spatial scales.", "author" : [ { "dropping-particle" : "", "family" : "Powell", "given" : "K I", "non-dropping-particle" : "", "parse-names" : false, "suffix" : "" }, { "dropping-particle" : "", "family" : "Chase", "given" : "J M", "non-dropping-particle" : "", "parse-names" : false, "suffix" : "" }, { "dropping-particle" : "", "family" : "Knight", "given" : "T M", "non-dropping-particle" : "", "parse-names" : false, "suffix" : "" } ], "container-title" : "Science", "id" : "ITEM-1", "issue" : "6117", "issued" : { "date-parts" : [ [ "2013" ] ] }, "language" : "English", "note" : "ISI Document Delivery No.: 071UW\nTimes Cited: 58\nCited Reference Count: 33\nPowell, Kristin I. Chase, Jonathan M. Knight, Tiffany M.\nNSF [DGE 1143954, DEB 1110629]; Tyson Research Center at Washington University in St. Louis\nWe are grateful to H. Bailey, J. Hidalgo, J. Powell, and M. Schutzenhofer for field assistance. We thank B. Allan, E. Gandy, T. Hingtgen, R. Loh, T. Mohrman, and J. Shaw for support with permits and logistics at each field site. The members of the Chase and Knight labs and three anonymous reviewers provided invaluable feedback and greatly improved the analysis and presentation of the manuscript. J. M. C. is an independent researcher. Funding was provided by NSF DGE 1143954 (to K. I. P.), DEB 1110629, and the Tyson Research Center at Washington University in St. Louis. Original data for species richness and area available on Dryad (doi: 10.5061/dryad.qq08m).\n62\n22\n260\nAmer assoc advancement science\nWashington", "page" : "316-318", "publisher-place" : "[Powell, Kristin I. Knight, Tiffany M.] Washington Univ, Dept Biol, St Louis, MO 63130 USA. Powell, KI (reprint author), Washington Univ, Dept Biol, Campus Box 1137, St Louis, MO 63130 USA. kipowell@wustl.edu", "title" : "Invasive Plants Have Scale-Dependent Effects on Diversity by Altering Species-Area Relationships", "type" : "article-journal", "volume" : "339" }, "uris" : [ "http://www.mendeley.com/documents/?uuid=67a2f06f-c4e9-428b-af1c-f6b5be66dd76" ] } ], "mendeley" : { "formattedCitation" : "(Powell et al. 2013)", "plainTextFormattedCitation" : "(Powell et al. 2013)", "previouslyFormattedCitation" : "(Powell et al. 2013)" }, "properties" : { "noteIndex" : 0 }, "schema" : "https://github.com/citation-style-language/schema/raw/master/csl-citation.json" }</w:instrText>
      </w:r>
      <w:r w:rsidR="00CF3099">
        <w:rPr>
          <w:rFonts w:ascii="Arial" w:eastAsia="Times New Roman" w:hAnsi="Arial" w:cs="Arial"/>
          <w:color w:val="000000"/>
          <w:sz w:val="24"/>
          <w:szCs w:val="24"/>
          <w:lang w:val="en-US"/>
        </w:rPr>
        <w:fldChar w:fldCharType="separate"/>
      </w:r>
      <w:r w:rsidR="00CF3099" w:rsidRPr="00CF3099">
        <w:rPr>
          <w:rFonts w:ascii="Arial" w:eastAsia="Times New Roman" w:hAnsi="Arial" w:cs="Arial"/>
          <w:noProof/>
          <w:color w:val="000000"/>
          <w:sz w:val="24"/>
          <w:szCs w:val="24"/>
          <w:lang w:val="en-US"/>
        </w:rPr>
        <w:t>(Powell et al. 2013)</w:t>
      </w:r>
      <w:r w:rsidR="00CF3099">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Pr="00321A4E">
        <w:rPr>
          <w:rFonts w:ascii="Arial" w:eastAsia="Times New Roman" w:hAnsi="Arial" w:cs="Arial"/>
          <w:color w:val="000000"/>
          <w:sz w:val="24"/>
          <w:szCs w:val="24"/>
          <w:lang w:val="en-US"/>
        </w:rPr>
        <w:t xml:space="preserve">, it is more important than ever that we develop a baseline understanding of how biodiversity in seagrass meadows is maintained across ecologically relevant scales.  </w:t>
      </w:r>
    </w:p>
    <w:p w14:paraId="2AE6429D" w14:textId="5AA24594"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w:t>
      </w:r>
      <w:r w:rsidR="00C4247B" w:rsidRPr="00321A4E">
        <w:rPr>
          <w:rFonts w:ascii="Arial" w:eastAsia="Times New Roman" w:hAnsi="Arial" w:cs="Arial"/>
          <w:color w:val="000000"/>
          <w:sz w:val="24"/>
          <w:szCs w:val="24"/>
          <w:lang w:val="en-US"/>
        </w:rPr>
        <w:lastRenderedPageBreak/>
        <w:t xml:space="preserve">abundance vary among seagrass meadows within a region, and that the variation is not clearly predictable based on an estuarine gradient and related predictors. Although Z. marina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appears to host a subset of epifaunal species observed in the larger region. These patterns are indicative of a metacommunity system, and suggest that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seagrass biodiversity, and additional research is required to meet 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We are very grateful to C. Harley, G. Crutsinger, N. Sanders, J. Bernhardt, N. Caulk and A. Gonzalez for their feedback on the manuscript.  We also sincerely thank A. MacDonald, B. Harrower, K. Demes and M. Barbour for their help with statistical analyses, and S. Gray, W. Cheung, R. DeGraff, S. James, J. Cristiani, F. Ratcliffe, K. Anderson, D. de Jonge, and S. Anthony for their assistance in the field and laboratory.</w:t>
      </w:r>
      <w:r w:rsidRPr="00321A4E">
        <w:rPr>
          <w:rFonts w:ascii="Arial" w:eastAsia="Times New Roman" w:hAnsi="Arial" w:cs="Arial"/>
          <w:color w:val="000000"/>
          <w:sz w:val="24"/>
          <w:szCs w:val="24"/>
          <w:lang w:val="en-US"/>
        </w:rPr>
        <w:t xml:space="preserve">  We thank Alice Liou and the Bamfield Marine Sciences Center for their administrative support.  Financial support for this project was provided by Bamfield Marine Sciences Center to R.W. and M.I.O., an undergraduate research award to N.S.K. from the </w:t>
      </w:r>
      <w:r w:rsidRPr="00321A4E">
        <w:rPr>
          <w:rFonts w:ascii="Arial" w:eastAsia="Times New Roman" w:hAnsi="Arial" w:cs="Arial"/>
          <w:color w:val="000000"/>
          <w:sz w:val="24"/>
          <w:szCs w:val="24"/>
          <w:lang w:val="en-US"/>
        </w:rPr>
        <w:lastRenderedPageBreak/>
        <w:t>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411194CB" w14:textId="31AA6F6A" w:rsidR="00B353E7" w:rsidRPr="00B353E7" w:rsidRDefault="00FF5C15" w:rsidP="00B353E7">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B353E7" w:rsidRPr="00B353E7">
        <w:rPr>
          <w:rFonts w:ascii="Arial" w:eastAsia="Times New Roman" w:hAnsi="Arial" w:cs="Arial"/>
          <w:noProof/>
          <w:sz w:val="24"/>
        </w:rPr>
        <w:t>Anderson, M. J., T. O. Crist, J. M. Chase, M. Vellend, B. D. Inouye, A. L. Freestone, N. J. Sanders, H. V Cornell, L. S. Comita, K. F. Davies, S. P. Harrison, N. J. B. Kraft, J. C. Stegen, and N. G. Swenson. 2011. Navigating the multiple meanings of beta diversity: a roadmap for the practicing ecologist. Ecology Letters 14:19–28.</w:t>
      </w:r>
    </w:p>
    <w:p w14:paraId="5A86168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651BDAC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78A560B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Best, R. J., and J. J. Stachowicz. 2014. Phenotypic and phylogenetic evidence for the role of food and habitat in the assembly of communities of marine amphipods. Ecology 95:775–786.</w:t>
      </w:r>
    </w:p>
    <w:p w14:paraId="7B7CCE9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Borg, J. A., A. A. Rowden, M. J. Attrill, P. J. Schembri, and M. B. Jones. 2010. Spatial variation in the composition of motile macroinvertebrate assemblages associated with two bed types of the seagrass Posidonia oceanica. Marine Ecology Progress Series 406:91–104.</w:t>
      </w:r>
    </w:p>
    <w:p w14:paraId="7E0F07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Boström, C., S. Baden, A. C. Bockelmann, K. Dromph, S. Fredriksen, C. Gustafsson, D. </w:t>
      </w:r>
      <w:r w:rsidRPr="00B353E7">
        <w:rPr>
          <w:rFonts w:ascii="Arial" w:eastAsia="Times New Roman" w:hAnsi="Arial" w:cs="Arial"/>
          <w:noProof/>
          <w:sz w:val="24"/>
        </w:rPr>
        <w:lastRenderedPageBreak/>
        <w:t>Krause-Jensen, T. Moller, S. L. Nielsen, B. Olesen, J. Olsen, L. Pihl, and E. Rinde. 2014. Distribution, structure and function of Nordic eelgrass (Zostera marina) ecosystems: implications for coastal management and conservation. Aquatic Conservation-Marine and Freshwater Ecosystems 24:410–434.</w:t>
      </w:r>
    </w:p>
    <w:p w14:paraId="218F13A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Boström, C., K. O’Brien, C. Roos, and J. Ekebom. 2006. Environmental variables explaining structural and functional diversity of seagrass macrofauna in an archipelago landscape. Journal of Experimental Marine Biology and Ecology 335:52–73.</w:t>
      </w:r>
    </w:p>
    <w:p w14:paraId="08F0FC7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Burnham, K. P., and D. R. Anderson. 2003. Model selection and multimodel inference: a practical information-theoretic approach. Springer Science &amp; Business Media.</w:t>
      </w:r>
    </w:p>
    <w:p w14:paraId="2011B66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628E383F"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0510ABA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6B959BD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Crist, T. O., and J. A. Veech. 2006. Additive partitioning of rarefaction curves and species-area relationships: unifying alpha-, beta- and gamma-diversity with sample size and habitat area. Ecology Letters 9:923–932.</w:t>
      </w:r>
    </w:p>
    <w:p w14:paraId="6588DBE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Dallas, T. 2014. metacom: an R package for the analysis of metacommunity structure. </w:t>
      </w:r>
      <w:r w:rsidRPr="00B353E7">
        <w:rPr>
          <w:rFonts w:ascii="Arial" w:eastAsia="Times New Roman" w:hAnsi="Arial" w:cs="Arial"/>
          <w:noProof/>
          <w:sz w:val="24"/>
        </w:rPr>
        <w:lastRenderedPageBreak/>
        <w:t>Ecography 37:402–405.</w:t>
      </w:r>
    </w:p>
    <w:p w14:paraId="4E6901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Dauby, G., and O. J. Hardy. 2012. Sampled-based estimation of diversity sensu stricto by transforming Hurlbert diversities into effective number of species. Ecography 35:661–672.</w:t>
      </w:r>
    </w:p>
    <w:p w14:paraId="2D661B7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DeTroch, M., F. Fiers, and M. Vincx. 2001. Alpha and beta diversity of harpacticoid copepods in a tropical seagrass bed: the relation between diversity and species’ range size distribution. Marine Ecology Progress Series 215:225–236.</w:t>
      </w:r>
    </w:p>
    <w:p w14:paraId="41384D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DeTroch, M., F. Fiers, and M. Vincx. 2003. Niche segregation and habitat specialisation of harpacticoid copepods in a tropical seagrass bed. Marine Biology 142:345–355.</w:t>
      </w:r>
    </w:p>
    <w:p w14:paraId="27F15EC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71CE4E8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Duarte, C. M. 2002. The future of seagrass meadows. Environmental Conservation 29:192–206.</w:t>
      </w:r>
    </w:p>
    <w:p w14:paraId="12A6DD5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2686463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Gaston, K. J. 2000. Global patterns in biodiversity. Nature 405:220–227.</w:t>
      </w:r>
    </w:p>
    <w:p w14:paraId="0840B69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Gotelli, N. J., and R. K. Colwell. 2011. Estimating species richness. Biological diversity: frontiers in measurement and assessment 12:39–54.</w:t>
      </w:r>
    </w:p>
    <w:p w14:paraId="35A9E6C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Heck Jr., K. L., and J. F. Valentine. 2006. Plant–herbivore interactions in seagrass meadows. Journal of Experimental Marine Biology and Ecology 330:420–436.</w:t>
      </w:r>
    </w:p>
    <w:p w14:paraId="5206EF9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Hemminga, M. A., and C. M. Duarte. 2000. Seagrass ecology. Cambridge University Press.</w:t>
      </w:r>
    </w:p>
    <w:p w14:paraId="6F21DCB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Henriques-Silva, R., Z. Lindo, and P. R. Peres-Neto. 2013. A community of metacommunities: exploring patterns in species distributions across large geographical areas. Ecology 94:627–639.</w:t>
      </w:r>
    </w:p>
    <w:p w14:paraId="011CBA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Jost, L. 2006. Entropy and diversity. Oikos 113:363–375.</w:t>
      </w:r>
    </w:p>
    <w:p w14:paraId="462634A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42BF1E0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38F091D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Leibold, M. A., M. Holyoak, N. Mouquet, P. Amarasekare, J. M. Chase, M. F. Hoopes, R. D. Holt, J. B. Shurin, R. Law, D. Tilman, M. Loreau, and A. Gonzalez. 2004. The metacommunity concept: a framework for multi-scale community ecology. Ecology Letters 7:601–613.</w:t>
      </w:r>
    </w:p>
    <w:p w14:paraId="0016E88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Leibold, M. A., and G. M. Mikkelson. 2002. Coherence, species turnover, and boundary clumping: elements of meta-community structure. Oikos 97:237–250.</w:t>
      </w:r>
    </w:p>
    <w:p w14:paraId="09E24DB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Light, S. F., and J. T. Carlton. 2007. The Light and Smith manual: intertidal invertebrates from central California to Oregon. Univ of California Press.</w:t>
      </w:r>
    </w:p>
    <w:p w14:paraId="49CC4FC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Macdonald, T. A., B. J. Burd, V. I. Macdonald, and A. Van Roodselaar. 2010. Taxonomic and feeding guild classification for the marine benthic macroinvertebrates of the Strait of Georgia, British Columbia. Page Canadian Technical Report of Fisheries and Aquatic Sciences.</w:t>
      </w:r>
    </w:p>
    <w:p w14:paraId="3E1E6FA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Mason, B., R. Knight, and L. Boyer. 2015. Eelgrass Community Mapping Network. http://cmnmaps.ca/EELGRASS/.</w:t>
      </w:r>
    </w:p>
    <w:p w14:paraId="30AEAE9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Oksanen, J., R. Kindt, P. Legendre, B. O’Hara, M. H. H. Stevens, M. J. Oksanen, and M. Suggests. 2007. The vegan package. Community ecology package 10:631–637.</w:t>
      </w:r>
    </w:p>
    <w:p w14:paraId="386D9F6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6089924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Powell, K. I., J. M. Chase, and T. M. Knight. 2013. Invasive Plants Have Scale-Dependent Effects on Diversity by Altering Species-Area Relationships. Science 339:316–318.</w:t>
      </w:r>
    </w:p>
    <w:p w14:paraId="18BE8A4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Presley, S. J., C. L. Higgins, and M. R. Willig. 2010. A comprehensive framework for the evaluation of metacommunity structure. Oikos 119:908–917.</w:t>
      </w:r>
    </w:p>
    <w:p w14:paraId="60CBE51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Ricklefs, R. E. 2004. A comprehensive framework for global patterns in biodiversity. Ecology Letters 7:1–15.</w:t>
      </w:r>
    </w:p>
    <w:p w14:paraId="092083A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Robinson, C. L. K., J. Yakimishyn, and P. Dearden. 2011. Habitat heterogeneity in </w:t>
      </w:r>
      <w:r w:rsidRPr="00B353E7">
        <w:rPr>
          <w:rFonts w:ascii="Arial" w:eastAsia="Times New Roman" w:hAnsi="Arial" w:cs="Arial"/>
          <w:noProof/>
          <w:sz w:val="24"/>
        </w:rPr>
        <w:lastRenderedPageBreak/>
        <w:t>eelgrass fish assemblage diversity and turnover. Aquatic Conservation-Marine and Freshwater Ecosystems 21:625–635.</w:t>
      </w:r>
    </w:p>
    <w:p w14:paraId="3F66EDB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Sanders, N. J., J. P. Lessard, M. C. Fitzpatrick, and R. R. Dunn. 2007. Temperature, but not productivity or geometry, predicts elevational diversity gradients in ants across spatial grains. Global Ecology and Biogeography 16:640–649.</w:t>
      </w:r>
    </w:p>
    <w:p w14:paraId="6ABA55B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Searle, S. R. 1988. Parallel lines in residual plots. American Statistician 42:211.</w:t>
      </w:r>
    </w:p>
    <w:p w14:paraId="0977AF0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Thom, R., B. Miller, and M. Kennedy. 1995. Temporal patterns of grazers and vegetation in a temperate seagrass system. Aquatic Botany 50:201–205.</w:t>
      </w:r>
    </w:p>
    <w:p w14:paraId="4F81FC4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Tuomisto, H. 2010. A diversity of beta diversities: straightening up a concept gone awry. Part 1. Defining beta diversity as a function of alpha and gamma diversity. Ecography 33:2–22.</w:t>
      </w:r>
    </w:p>
    <w:p w14:paraId="48B70E3F" w14:textId="77777777" w:rsidR="00B353E7" w:rsidRPr="00B353E7" w:rsidRDefault="00B353E7" w:rsidP="00B353E7">
      <w:pPr>
        <w:widowControl w:val="0"/>
        <w:autoSpaceDE w:val="0"/>
        <w:autoSpaceDN w:val="0"/>
        <w:adjustRightInd w:val="0"/>
        <w:spacing w:after="0" w:line="480" w:lineRule="auto"/>
        <w:ind w:left="480" w:hanging="480"/>
        <w:rPr>
          <w:rFonts w:ascii="Arial" w:hAnsi="Arial" w:cs="Arial"/>
          <w:noProof/>
          <w:sz w:val="24"/>
        </w:rPr>
      </w:pPr>
      <w:r w:rsidRPr="00B353E7">
        <w:rPr>
          <w:rFonts w:ascii="Arial" w:eastAsia="Times New Roman" w:hAnsi="Arial" w:cs="Arial"/>
          <w:noProof/>
          <w:sz w:val="24"/>
        </w:rPr>
        <w:t>Yamada, K., M. Hori, Y. Tanaka, N. Hasegawa, and M. Nakaoka. 2007. Temporal and spatial macrofaunal community changes along a salinity gradient in seagrass meadows of Akkeshi-ko estuary and Akkeshi Bay, northern Japan. Hydrobiologia 592:345–358.</w:t>
      </w:r>
    </w:p>
    <w:p w14:paraId="7FB4F968" w14:textId="0224762B" w:rsidR="00430058" w:rsidRPr="00321A4E" w:rsidRDefault="00FF5C15" w:rsidP="00B353E7">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footerReference w:type="even" r:id="rId10"/>
      <w:footerReference w:type="default" r:id="rId11"/>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2-19T06:55:00Z" w:initials="MO">
    <w:p w14:paraId="1B834D6F" w14:textId="3D16B958" w:rsidR="00765D31" w:rsidRDefault="00765D31">
      <w:pPr>
        <w:pStyle w:val="CommentText"/>
      </w:pPr>
      <w:r>
        <w:rPr>
          <w:rStyle w:val="CommentReference"/>
        </w:rPr>
        <w:annotationRef/>
      </w:r>
      <w:r>
        <w:t>MO: revisit title</w:t>
      </w:r>
    </w:p>
  </w:comment>
  <w:comment w:id="1" w:author="Ross Whippo" w:date="2017-02-19T08:18:00Z" w:initials="RDBW">
    <w:p w14:paraId="3BB60CA6" w14:textId="03BE9443" w:rsidR="00765D31" w:rsidRDefault="00765D31">
      <w:pPr>
        <w:pStyle w:val="CommentText"/>
      </w:pPr>
      <w:r>
        <w:rPr>
          <w:rStyle w:val="CommentReference"/>
        </w:rPr>
        <w:annotationRef/>
      </w:r>
      <w:r>
        <w:t>Abstract &lt; 175 words.</w:t>
      </w:r>
    </w:p>
  </w:comment>
  <w:comment w:id="2" w:author="Mary O'Connor" w:date="2017-02-14T10:03:00Z" w:initials="MO">
    <w:p w14:paraId="16D4DF18" w14:textId="16E9F575" w:rsidR="00765D31" w:rsidRDefault="00765D31">
      <w:pPr>
        <w:pStyle w:val="CommentText"/>
      </w:pPr>
      <w:r>
        <w:rPr>
          <w:rStyle w:val="CommentReference"/>
        </w:rPr>
        <w:annotationRef/>
      </w:r>
      <w:r>
        <w:t>John</w:t>
      </w:r>
    </w:p>
  </w:comment>
  <w:comment w:id="3" w:author="Mary O'Connor" w:date="2017-02-14T09:48:00Z" w:initials="MO">
    <w:p w14:paraId="6E418F1C" w14:textId="3CA3ECED" w:rsidR="00765D31" w:rsidRDefault="00765D31">
      <w:pPr>
        <w:pStyle w:val="CommentText"/>
      </w:pPr>
      <w:r>
        <w:rPr>
          <w:rStyle w:val="CommentReference"/>
        </w:rPr>
        <w:annotationRef/>
      </w:r>
      <w:r>
        <w:t>I’m backing off the gradient idea because it’s occurred to me recently that it’s fairly well known that the salinity gradient in barkley sound is pretty weak. This is in contrast to Clayoquot sound, which is considered to have a fairly strong salinity gradient. So maybe the lack of strong salinity in our data here is actually a real result :0/</w:t>
      </w:r>
    </w:p>
  </w:comment>
  <w:comment w:id="10" w:author="Mary O'Connor" w:date="2017-02-19T08:57:00Z" w:initials="MO">
    <w:p w14:paraId="0BB021CD" w14:textId="417ED9D3" w:rsidR="00765D31" w:rsidRDefault="00765D31">
      <w:pPr>
        <w:pStyle w:val="CommentText"/>
      </w:pPr>
      <w:ins w:id="15" w:author="Mary O'Connor" w:date="2017-02-19T08:45:00Z">
        <w:r>
          <w:rPr>
            <w:rStyle w:val="CommentReference"/>
          </w:rPr>
          <w:annotationRef/>
        </w:r>
      </w:ins>
      <w:r>
        <w:t>Maybe one more sentence here for why we used this metric? And what it shows that we wouldn’t get from the next one?</w:t>
      </w:r>
    </w:p>
    <w:p w14:paraId="26E60343" w14:textId="77777777" w:rsidR="00765D31" w:rsidRDefault="00765D31">
      <w:pPr>
        <w:pStyle w:val="CommentText"/>
      </w:pPr>
    </w:p>
    <w:p w14:paraId="1FC397C5" w14:textId="6C18C647" w:rsidR="00765D31" w:rsidRDefault="00765D31">
      <w:pPr>
        <w:pStyle w:val="CommentText"/>
      </w:pPr>
      <w:r>
        <w:t>And, can we have that old distance to centroid figure back? That was so nice!</w:t>
      </w:r>
    </w:p>
  </w:comment>
  <w:comment w:id="23" w:author="Mary O'Connor" w:date="2017-02-14T10:01:00Z" w:initials="MO">
    <w:p w14:paraId="01B5D926" w14:textId="65E1D54F" w:rsidR="00765D31" w:rsidRDefault="00765D31">
      <w:pPr>
        <w:pStyle w:val="CommentText"/>
      </w:pPr>
      <w:r>
        <w:rPr>
          <w:rStyle w:val="CommentReference"/>
        </w:rPr>
        <w:annotationRef/>
      </w:r>
      <w:r>
        <w:t>?</w:t>
      </w:r>
    </w:p>
  </w:comment>
  <w:comment w:id="24" w:author="Ross Whippo" w:date="2017-02-15T11:52:00Z" w:initials="RDBW">
    <w:p w14:paraId="51BF091A" w14:textId="27D4C062" w:rsidR="00765D31" w:rsidRDefault="00765D31">
      <w:pPr>
        <w:pStyle w:val="CommentText"/>
      </w:pPr>
      <w:r>
        <w:rPr>
          <w:rStyle w:val="CommentReference"/>
        </w:rPr>
        <w:annotationRef/>
      </w:r>
      <w:r>
        <w:t>These are Nicole’s analyses, she’ll have to comment.</w:t>
      </w:r>
    </w:p>
  </w:comment>
  <w:comment w:id="25" w:author="Mary O'Connor" w:date="2017-02-14T10:02:00Z" w:initials="MO">
    <w:p w14:paraId="2CD1F168" w14:textId="379A1D2D" w:rsidR="00765D31" w:rsidRDefault="00765D31">
      <w:pPr>
        <w:pStyle w:val="CommentText"/>
      </w:pPr>
      <w:r>
        <w:rPr>
          <w:rStyle w:val="CommentReference"/>
        </w:rPr>
        <w:annotationRef/>
      </w:r>
      <w:r>
        <w:t>?</w:t>
      </w:r>
    </w:p>
  </w:comment>
  <w:comment w:id="26" w:author="Ross Whippo" w:date="2017-02-15T11:52:00Z" w:initials="RDBW">
    <w:p w14:paraId="432A1A97" w14:textId="6687C67A" w:rsidR="00765D31" w:rsidRDefault="00765D31">
      <w:pPr>
        <w:pStyle w:val="CommentText"/>
      </w:pPr>
      <w:r>
        <w:rPr>
          <w:rStyle w:val="CommentReference"/>
        </w:rPr>
        <w:annotationRef/>
      </w:r>
      <w:r>
        <w:t xml:space="preserve">Same here. </w:t>
      </w:r>
    </w:p>
  </w:comment>
  <w:comment w:id="36" w:author="Mary O'Connor" w:date="2017-02-19T09:05:00Z" w:initials="MO">
    <w:p w14:paraId="2C772131" w14:textId="5BADE6AA" w:rsidR="00765D31" w:rsidRDefault="00765D31">
      <w:pPr>
        <w:pStyle w:val="CommentText"/>
      </w:pPr>
      <w:ins w:id="38" w:author="Mary O'Connor" w:date="2017-02-19T09:05:00Z">
        <w:r>
          <w:rPr>
            <w:rStyle w:val="CommentReference"/>
          </w:rPr>
          <w:annotationRef/>
        </w:r>
      </w:ins>
      <w:r>
        <w:t>Is this for BC, or RC beta?</w:t>
      </w:r>
    </w:p>
  </w:comment>
  <w:comment w:id="45" w:author="Mary O'Connor" w:date="2017-02-19T09:05:00Z" w:initials="MO">
    <w:p w14:paraId="1884DD6E" w14:textId="3068CF55" w:rsidR="00765D31" w:rsidRDefault="00765D31">
      <w:pPr>
        <w:pStyle w:val="CommentText"/>
      </w:pPr>
      <w:ins w:id="46" w:author="Mary O'Connor" w:date="2017-02-19T09:04:00Z">
        <w:r>
          <w:rPr>
            <w:rStyle w:val="CommentReference"/>
          </w:rPr>
          <w:annotationRef/>
        </w:r>
      </w:ins>
      <w:r>
        <w:t>With abiotic and biotic factors</w:t>
      </w:r>
    </w:p>
  </w:comment>
  <w:comment w:id="47" w:author="Mary O'Connor" w:date="2017-02-20T13:49:00Z" w:initials="MO">
    <w:p w14:paraId="2EDD3AD0" w14:textId="5754AF04" w:rsidR="00CB1D2B" w:rsidRDefault="00CB1D2B">
      <w:pPr>
        <w:pStyle w:val="CommentText"/>
      </w:pPr>
      <w:r>
        <w:rPr>
          <w:rStyle w:val="CommentReference"/>
        </w:rPr>
        <w:annotationRef/>
      </w:r>
      <w:r>
        <w:t>Ross do we have room for this in the main text?</w:t>
      </w:r>
      <w:bookmarkStart w:id="48" w:name="_GoBack"/>
      <w:bookmarkEnd w:id="48"/>
    </w:p>
  </w:comment>
  <w:comment w:id="49" w:author="Ross Whippo" w:date="2017-02-18T13:33:00Z" w:initials="RDBW">
    <w:p w14:paraId="633A0ABB" w14:textId="5201067A" w:rsidR="00765D31" w:rsidRDefault="00765D31">
      <w:pPr>
        <w:pStyle w:val="CommentText"/>
      </w:pPr>
      <w:r>
        <w:rPr>
          <w:rStyle w:val="CommentReference"/>
        </w:rPr>
        <w:annotationRef/>
      </w:r>
      <w:r>
        <w:t xml:space="preserve">Not exactly sure I did this analysis right in terms of Levene’s test. The Variance did follow the stated trends, but I’m not sure if I tested the statistical significance correctly. Any comments welcome. </w:t>
      </w:r>
    </w:p>
  </w:comment>
  <w:comment w:id="50" w:author="Mary O'Connor" w:date="2017-02-19T09:07:00Z" w:initials="MO">
    <w:p w14:paraId="41E80D1B" w14:textId="761EA951" w:rsidR="00765D31" w:rsidRDefault="00765D31">
      <w:pPr>
        <w:pStyle w:val="CommentText"/>
      </w:pPr>
      <w:r>
        <w:rPr>
          <w:rStyle w:val="CommentReference"/>
        </w:rPr>
        <w:annotationRef/>
      </w:r>
      <w:r>
        <w:t>refs</w:t>
      </w:r>
    </w:p>
  </w:comment>
  <w:comment w:id="54" w:author="Mary O'Connor" w:date="2017-02-14T11:43:00Z" w:initials="MO">
    <w:p w14:paraId="7928FBED" w14:textId="1FFED03E" w:rsidR="00765D31" w:rsidRDefault="00765D31">
      <w:pPr>
        <w:pStyle w:val="CommentText"/>
      </w:pPr>
      <w:r>
        <w:rPr>
          <w:rStyle w:val="CommentReference"/>
        </w:rPr>
        <w:annotationRef/>
      </w:r>
      <w:r>
        <w:t>What is the evidence here? let’s ref the figures and tables to make it clear.</w:t>
      </w:r>
    </w:p>
  </w:comment>
  <w:comment w:id="75" w:author="Mary O'Connor" w:date="2017-02-14T11:45:00Z" w:initials="MO">
    <w:p w14:paraId="4DEF2001" w14:textId="530CD85B" w:rsidR="00765D31" w:rsidRDefault="00765D31">
      <w:pPr>
        <w:pStyle w:val="CommentText"/>
      </w:pPr>
      <w:r>
        <w:rPr>
          <w:rStyle w:val="CommentReference"/>
        </w:rPr>
        <w:annotationRef/>
      </w:r>
      <w:r>
        <w:t xml:space="preserve">John, can you add meadow area estimates? If so, maybe we can revise this? </w:t>
      </w:r>
    </w:p>
  </w:comment>
  <w:comment w:id="78" w:author="Mary O'Connor" w:date="2017-02-14T11:48:00Z" w:initials="MO">
    <w:p w14:paraId="37449378" w14:textId="63854668" w:rsidR="00765D31" w:rsidRDefault="00765D31">
      <w:pPr>
        <w:pStyle w:val="CommentText"/>
      </w:pPr>
      <w:r>
        <w:rPr>
          <w:rStyle w:val="CommentReference"/>
        </w:rPr>
        <w:annotationRef/>
      </w:r>
      <w:r>
        <w:t>ok, clearly we have to decide what this means.</w:t>
      </w:r>
    </w:p>
  </w:comment>
  <w:comment w:id="79" w:author="Mary O'Connor" w:date="2017-02-14T11:50:00Z" w:initials="MO">
    <w:p w14:paraId="0AD525F6" w14:textId="57AC3759" w:rsidR="00765D31" w:rsidRDefault="00765D31">
      <w:pPr>
        <w:pStyle w:val="CommentText"/>
      </w:pPr>
      <w:r>
        <w:rPr>
          <w:rStyle w:val="CommentReference"/>
        </w:rPr>
        <w:annotationRef/>
      </w:r>
      <w:r>
        <w:t>I think we want to weave in here that non-directional beta diversity can be not random, and hint at spatial pouplatino dynamics consistent with broader scale dynamics (with refs)</w:t>
      </w:r>
    </w:p>
  </w:comment>
  <w:comment w:id="80" w:author="Mary O'Connor" w:date="2017-02-14T11:51:00Z" w:initials="MO">
    <w:p w14:paraId="1AE37362" w14:textId="69C94D20" w:rsidR="00765D31" w:rsidRDefault="00765D31">
      <w:pPr>
        <w:pStyle w:val="CommentText"/>
      </w:pPr>
      <w:r>
        <w:rPr>
          <w:rStyle w:val="CommentReference"/>
        </w:rPr>
        <w:annotationRef/>
      </w:r>
      <w:r>
        <w:t>Do we have this somewhere?</w:t>
      </w:r>
    </w:p>
  </w:comment>
  <w:comment w:id="81" w:author="Mary O'Connor" w:date="2017-02-14T11:52:00Z" w:initials="MO">
    <w:p w14:paraId="5B5BECE9" w14:textId="60108B11" w:rsidR="00765D31" w:rsidRDefault="00765D31">
      <w:pPr>
        <w:pStyle w:val="CommentText"/>
      </w:pPr>
      <w:r>
        <w:rPr>
          <w:rStyle w:val="CommentReference"/>
        </w:rPr>
        <w:annotationRef/>
      </w:r>
      <w:r>
        <w:t>Ross, which do you think is the most important result? Figure 3, Figure 4A, or 4b? or, what do they tell us all together about beta diversity variation over time?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60CA6" w15:done="0"/>
  <w15:commentEx w15:paraId="7E635C0A" w15:done="0"/>
  <w15:commentEx w15:paraId="33979405" w15:done="0"/>
  <w15:commentEx w15:paraId="02DD79C5" w15:done="0"/>
  <w15:commentEx w15:paraId="16D4DF18" w15:done="0"/>
  <w15:commentEx w15:paraId="6E418F1C" w15:done="0"/>
  <w15:commentEx w15:paraId="39EDFA5C" w15:done="0"/>
  <w15:commentEx w15:paraId="01B5D926" w15:done="0"/>
  <w15:commentEx w15:paraId="51BF091A" w15:paraIdParent="01B5D926" w15:done="0"/>
  <w15:commentEx w15:paraId="2CD1F168" w15:done="0"/>
  <w15:commentEx w15:paraId="432A1A97" w15:paraIdParent="2CD1F168" w15:done="0"/>
  <w15:commentEx w15:paraId="7836E17E" w15:done="0"/>
  <w15:commentEx w15:paraId="0FDA421A" w15:done="0"/>
  <w15:commentEx w15:paraId="53D6EEA7" w15:done="0"/>
  <w15:commentEx w15:paraId="633A0ABB" w15:done="0"/>
  <w15:commentEx w15:paraId="5D7F6383" w15:done="0"/>
  <w15:commentEx w15:paraId="09A9A055" w15:done="0"/>
  <w15:commentEx w15:paraId="7928FBED" w15:done="0"/>
  <w15:commentEx w15:paraId="4DEF2001" w15:done="0"/>
  <w15:commentEx w15:paraId="3A8C8076" w15:done="0"/>
  <w15:commentEx w15:paraId="37449378" w15:done="0"/>
  <w15:commentEx w15:paraId="0AD525F6" w15:done="0"/>
  <w15:commentEx w15:paraId="1AE37362" w15:done="0"/>
  <w15:commentEx w15:paraId="5B5BEC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5724A" w14:textId="77777777" w:rsidR="00765D31" w:rsidRDefault="00765D31">
      <w:pPr>
        <w:spacing w:after="0" w:line="240" w:lineRule="auto"/>
      </w:pPr>
      <w:r>
        <w:separator/>
      </w:r>
    </w:p>
  </w:endnote>
  <w:endnote w:type="continuationSeparator" w:id="0">
    <w:p w14:paraId="7ACC6D72" w14:textId="77777777" w:rsidR="00765D31" w:rsidRDefault="0076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765D31" w:rsidRDefault="00765D31" w:rsidP="004B2909">
    <w:pPr>
      <w:pStyle w:val="Footer"/>
      <w:framePr w:wrap="around" w:vAnchor="text" w:hAnchor="margin" w:xAlign="right" w:y="1"/>
      <w:rPr>
        <w:ins w:id="83" w:author="Mary O'Connor" w:date="2017-02-14T11:54:00Z"/>
        <w:rStyle w:val="PageNumber"/>
      </w:rPr>
    </w:pPr>
    <w:ins w:id="84" w:author="Mary O'Connor" w:date="2017-02-14T11:54:00Z">
      <w:r>
        <w:rPr>
          <w:rStyle w:val="PageNumber"/>
        </w:rPr>
        <w:fldChar w:fldCharType="begin"/>
      </w:r>
      <w:r>
        <w:rPr>
          <w:rStyle w:val="PageNumber"/>
        </w:rPr>
        <w:instrText xml:space="preserve">PAGE  </w:instrText>
      </w:r>
      <w:r>
        <w:rPr>
          <w:rStyle w:val="PageNumber"/>
        </w:rPr>
        <w:fldChar w:fldCharType="end"/>
      </w:r>
    </w:ins>
  </w:p>
  <w:p w14:paraId="16823F9B" w14:textId="77777777" w:rsidR="00765D31" w:rsidRDefault="00765D31">
    <w:pPr>
      <w:pStyle w:val="Footer"/>
      <w:ind w:right="360"/>
      <w:pPrChange w:id="85" w:author="Mary O'Connor" w:date="2017-02-14T11:54: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77777777" w:rsidR="00765D31" w:rsidRDefault="00765D31" w:rsidP="004B2909">
    <w:pPr>
      <w:pStyle w:val="Footer"/>
      <w:framePr w:wrap="around" w:vAnchor="text" w:hAnchor="margin" w:xAlign="right" w:y="1"/>
      <w:rPr>
        <w:ins w:id="86" w:author="Mary O'Connor" w:date="2017-02-14T11:54:00Z"/>
        <w:rStyle w:val="PageNumber"/>
      </w:rPr>
    </w:pPr>
    <w:ins w:id="87" w:author="Mary O'Connor" w:date="2017-02-14T11:54:00Z">
      <w:r>
        <w:rPr>
          <w:rStyle w:val="PageNumber"/>
        </w:rPr>
        <w:fldChar w:fldCharType="begin"/>
      </w:r>
      <w:r>
        <w:rPr>
          <w:rStyle w:val="PageNumber"/>
        </w:rPr>
        <w:instrText xml:space="preserve">PAGE  </w:instrText>
      </w:r>
    </w:ins>
    <w:r>
      <w:rPr>
        <w:rStyle w:val="PageNumber"/>
      </w:rPr>
      <w:fldChar w:fldCharType="separate"/>
    </w:r>
    <w:r w:rsidR="00CB1D2B">
      <w:rPr>
        <w:rStyle w:val="PageNumber"/>
        <w:noProof/>
      </w:rPr>
      <w:t>29</w:t>
    </w:r>
    <w:ins w:id="88" w:author="Mary O'Connor" w:date="2017-02-14T11:54:00Z">
      <w:r>
        <w:rPr>
          <w:rStyle w:val="PageNumber"/>
        </w:rPr>
        <w:fldChar w:fldCharType="end"/>
      </w:r>
    </w:ins>
  </w:p>
  <w:p w14:paraId="551EDED1" w14:textId="25ABB309" w:rsidR="00765D31" w:rsidRDefault="00765D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1C072" w14:textId="77777777" w:rsidR="00765D31" w:rsidRDefault="00765D31">
      <w:pPr>
        <w:spacing w:after="0" w:line="240" w:lineRule="auto"/>
      </w:pPr>
      <w:r>
        <w:separator/>
      </w:r>
    </w:p>
  </w:footnote>
  <w:footnote w:type="continuationSeparator" w:id="0">
    <w:p w14:paraId="453F8AF3" w14:textId="77777777" w:rsidR="00765D31" w:rsidRDefault="00765D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100F"/>
    <w:rsid w:val="00033626"/>
    <w:rsid w:val="00057296"/>
    <w:rsid w:val="000676A8"/>
    <w:rsid w:val="00071C45"/>
    <w:rsid w:val="00077E5F"/>
    <w:rsid w:val="00085894"/>
    <w:rsid w:val="00090EDC"/>
    <w:rsid w:val="00114E67"/>
    <w:rsid w:val="001247A5"/>
    <w:rsid w:val="00125142"/>
    <w:rsid w:val="00137549"/>
    <w:rsid w:val="00146616"/>
    <w:rsid w:val="00153FB2"/>
    <w:rsid w:val="0016033D"/>
    <w:rsid w:val="001859D9"/>
    <w:rsid w:val="001920EC"/>
    <w:rsid w:val="001B170C"/>
    <w:rsid w:val="001B5989"/>
    <w:rsid w:val="001C20A3"/>
    <w:rsid w:val="00225AAA"/>
    <w:rsid w:val="00231E84"/>
    <w:rsid w:val="00233107"/>
    <w:rsid w:val="00234F10"/>
    <w:rsid w:val="002372BC"/>
    <w:rsid w:val="002500CD"/>
    <w:rsid w:val="0026397B"/>
    <w:rsid w:val="0027055C"/>
    <w:rsid w:val="00272CDB"/>
    <w:rsid w:val="002953EA"/>
    <w:rsid w:val="002B0593"/>
    <w:rsid w:val="002E1944"/>
    <w:rsid w:val="002E3DCC"/>
    <w:rsid w:val="002E3E6D"/>
    <w:rsid w:val="002F03EA"/>
    <w:rsid w:val="00303101"/>
    <w:rsid w:val="00313697"/>
    <w:rsid w:val="00321A4E"/>
    <w:rsid w:val="0032729A"/>
    <w:rsid w:val="00356781"/>
    <w:rsid w:val="00386F3A"/>
    <w:rsid w:val="003A1BCF"/>
    <w:rsid w:val="003B4723"/>
    <w:rsid w:val="003C3296"/>
    <w:rsid w:val="003C5EE6"/>
    <w:rsid w:val="003D1F2C"/>
    <w:rsid w:val="003D46AF"/>
    <w:rsid w:val="003E2021"/>
    <w:rsid w:val="00430058"/>
    <w:rsid w:val="0043563C"/>
    <w:rsid w:val="00445D4F"/>
    <w:rsid w:val="004601AF"/>
    <w:rsid w:val="00486653"/>
    <w:rsid w:val="00490272"/>
    <w:rsid w:val="0049697A"/>
    <w:rsid w:val="0049736E"/>
    <w:rsid w:val="004B2909"/>
    <w:rsid w:val="004B6FC2"/>
    <w:rsid w:val="004E6488"/>
    <w:rsid w:val="004F29EA"/>
    <w:rsid w:val="004F30DC"/>
    <w:rsid w:val="0051274C"/>
    <w:rsid w:val="0054782B"/>
    <w:rsid w:val="00562C06"/>
    <w:rsid w:val="00564AB9"/>
    <w:rsid w:val="00572A15"/>
    <w:rsid w:val="00576800"/>
    <w:rsid w:val="005803D4"/>
    <w:rsid w:val="00596222"/>
    <w:rsid w:val="005C0697"/>
    <w:rsid w:val="005D1D9F"/>
    <w:rsid w:val="005F50F2"/>
    <w:rsid w:val="00602CD1"/>
    <w:rsid w:val="0062380F"/>
    <w:rsid w:val="00633D49"/>
    <w:rsid w:val="006344BB"/>
    <w:rsid w:val="006432AF"/>
    <w:rsid w:val="00643F88"/>
    <w:rsid w:val="00644E40"/>
    <w:rsid w:val="00652409"/>
    <w:rsid w:val="006634BF"/>
    <w:rsid w:val="00664713"/>
    <w:rsid w:val="006776BA"/>
    <w:rsid w:val="006861FE"/>
    <w:rsid w:val="00691D45"/>
    <w:rsid w:val="00695F80"/>
    <w:rsid w:val="006D6061"/>
    <w:rsid w:val="006D6BC8"/>
    <w:rsid w:val="00700C7A"/>
    <w:rsid w:val="00730C85"/>
    <w:rsid w:val="00736169"/>
    <w:rsid w:val="007379E3"/>
    <w:rsid w:val="00743A36"/>
    <w:rsid w:val="00765D31"/>
    <w:rsid w:val="00766E22"/>
    <w:rsid w:val="00772D5A"/>
    <w:rsid w:val="00787379"/>
    <w:rsid w:val="007B2008"/>
    <w:rsid w:val="007D2073"/>
    <w:rsid w:val="007D4923"/>
    <w:rsid w:val="007E1D62"/>
    <w:rsid w:val="007E71F9"/>
    <w:rsid w:val="007E7A68"/>
    <w:rsid w:val="008037A7"/>
    <w:rsid w:val="0080757D"/>
    <w:rsid w:val="0085173E"/>
    <w:rsid w:val="008660D6"/>
    <w:rsid w:val="0086798B"/>
    <w:rsid w:val="00872501"/>
    <w:rsid w:val="00885F53"/>
    <w:rsid w:val="008916CB"/>
    <w:rsid w:val="008A7C69"/>
    <w:rsid w:val="008F5158"/>
    <w:rsid w:val="009061D3"/>
    <w:rsid w:val="00917A7D"/>
    <w:rsid w:val="00943FCC"/>
    <w:rsid w:val="00950AB6"/>
    <w:rsid w:val="00951769"/>
    <w:rsid w:val="00954505"/>
    <w:rsid w:val="00955B3D"/>
    <w:rsid w:val="009A0E80"/>
    <w:rsid w:val="009C32B8"/>
    <w:rsid w:val="009F0D54"/>
    <w:rsid w:val="009F3BF4"/>
    <w:rsid w:val="00A302AF"/>
    <w:rsid w:val="00A41A59"/>
    <w:rsid w:val="00A67A15"/>
    <w:rsid w:val="00A75AF8"/>
    <w:rsid w:val="00A820EA"/>
    <w:rsid w:val="00A8722F"/>
    <w:rsid w:val="00AA35D4"/>
    <w:rsid w:val="00AC16FF"/>
    <w:rsid w:val="00AE0CA1"/>
    <w:rsid w:val="00AF0504"/>
    <w:rsid w:val="00AF39B6"/>
    <w:rsid w:val="00B10CC8"/>
    <w:rsid w:val="00B320DD"/>
    <w:rsid w:val="00B321D9"/>
    <w:rsid w:val="00B353E7"/>
    <w:rsid w:val="00B40347"/>
    <w:rsid w:val="00B45D5B"/>
    <w:rsid w:val="00B47D6A"/>
    <w:rsid w:val="00B66DD0"/>
    <w:rsid w:val="00B673ED"/>
    <w:rsid w:val="00B7274B"/>
    <w:rsid w:val="00B7318F"/>
    <w:rsid w:val="00B877C2"/>
    <w:rsid w:val="00B9021D"/>
    <w:rsid w:val="00BC3E5E"/>
    <w:rsid w:val="00BE0ABC"/>
    <w:rsid w:val="00BE5FB7"/>
    <w:rsid w:val="00BF0F29"/>
    <w:rsid w:val="00BF319E"/>
    <w:rsid w:val="00BF7249"/>
    <w:rsid w:val="00C210AA"/>
    <w:rsid w:val="00C319EA"/>
    <w:rsid w:val="00C4247B"/>
    <w:rsid w:val="00C61EAF"/>
    <w:rsid w:val="00C62A55"/>
    <w:rsid w:val="00C7188F"/>
    <w:rsid w:val="00C80655"/>
    <w:rsid w:val="00CA2D2E"/>
    <w:rsid w:val="00CB1D2B"/>
    <w:rsid w:val="00CC700D"/>
    <w:rsid w:val="00CE0545"/>
    <w:rsid w:val="00CE68D8"/>
    <w:rsid w:val="00CE75D2"/>
    <w:rsid w:val="00CF3099"/>
    <w:rsid w:val="00D13610"/>
    <w:rsid w:val="00D60DE6"/>
    <w:rsid w:val="00D630D1"/>
    <w:rsid w:val="00D70D82"/>
    <w:rsid w:val="00D874F4"/>
    <w:rsid w:val="00D91FEA"/>
    <w:rsid w:val="00D94C67"/>
    <w:rsid w:val="00DA0E5F"/>
    <w:rsid w:val="00DA3278"/>
    <w:rsid w:val="00DE1649"/>
    <w:rsid w:val="00DE39BB"/>
    <w:rsid w:val="00DE5A11"/>
    <w:rsid w:val="00DF32EA"/>
    <w:rsid w:val="00E10C34"/>
    <w:rsid w:val="00E17DBD"/>
    <w:rsid w:val="00EB05C4"/>
    <w:rsid w:val="00ED2215"/>
    <w:rsid w:val="00ED789C"/>
    <w:rsid w:val="00EE2640"/>
    <w:rsid w:val="00F01016"/>
    <w:rsid w:val="00F163B0"/>
    <w:rsid w:val="00F658D5"/>
    <w:rsid w:val="00F70BE6"/>
    <w:rsid w:val="00F86BD7"/>
    <w:rsid w:val="00F93AEE"/>
    <w:rsid w:val="00F949D9"/>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oconnor@zoology.ubc.c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D6CB9-2DC5-2543-936F-5F8230ED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29</Pages>
  <Words>34987</Words>
  <Characters>199427</Characters>
  <Application>Microsoft Macintosh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233947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51</cp:revision>
  <cp:lastPrinted>2015-10-04T18:53:00Z</cp:lastPrinted>
  <dcterms:created xsi:type="dcterms:W3CDTF">2017-02-11T18:42:00Z</dcterms:created>
  <dcterms:modified xsi:type="dcterms:W3CDTF">2017-02-20T21:49:00Z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