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597D2" w14:textId="7CA6D7F2" w:rsidR="00320BF0" w:rsidRDefault="00320BF0" w:rsidP="00320BF0">
      <w:pPr>
        <w:spacing w:after="0" w:line="480" w:lineRule="auto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  <w:r w:rsidRPr="00F327C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en-US"/>
        </w:rPr>
        <w:t>Table 1:</w:t>
      </w:r>
      <w:r w:rsidRPr="00012931"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 Eelgrass meadows sampled for biodiversity in the summer of 2012 in Tre</w:t>
      </w:r>
      <w:r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vor Channel, Barkley Sound, </w:t>
      </w:r>
      <w:proofErr w:type="gramStart"/>
      <w:r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>B.C</w:t>
      </w:r>
      <w:proofErr w:type="gramEnd"/>
      <w:r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>.</w:t>
      </w:r>
      <w:r w:rsidR="00160261"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bCs/>
          <w:color w:val="000000"/>
          <w:sz w:val="24"/>
          <w:szCs w:val="24"/>
          <w:lang w:val="en-US"/>
        </w:rPr>
        <w:t>(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Figure 1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Sites were sampled at three times: 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early summer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(E), 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mid-summer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(M), 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late summer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(L)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Meadow biotic and abiotic properties were estimated, including shoot density (No. shoots/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0.28 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plot), 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Leaf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Area Index </w:t>
      </w:r>
      <w:r w:rsidR="00573E9C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(LAI)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per plot, estimated from shoot density and measured widths and longest length of seagrass blades (</w:t>
      </w:r>
      <w:r w:rsidR="00573E9C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*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1000 cm</w:t>
      </w:r>
      <w:r>
        <w:rPr>
          <w:rFonts w:ascii="Garamond" w:eastAsia="Times New Roman" w:hAnsi="Garamond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), and e</w:t>
      </w:r>
      <w:r w:rsidRPr="0001293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piphyte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biomass (g dry </w:t>
      </w:r>
      <w:proofErr w:type="spellStart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wt</w:t>
      </w:r>
      <w:proofErr w:type="spellEnd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/ g eelgrass dry </w:t>
      </w:r>
      <w:proofErr w:type="spellStart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wt</w:t>
      </w:r>
      <w:proofErr w:type="spellEnd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). Position is the approximate distance of the meadow from Alberni Inlet freshwater output (km).</w:t>
      </w:r>
    </w:p>
    <w:tbl>
      <w:tblPr>
        <w:tblW w:w="0" w:type="auto"/>
        <w:tblInd w:w="-1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50"/>
        <w:gridCol w:w="900"/>
        <w:gridCol w:w="900"/>
        <w:gridCol w:w="990"/>
        <w:gridCol w:w="900"/>
        <w:gridCol w:w="900"/>
        <w:gridCol w:w="720"/>
        <w:gridCol w:w="450"/>
        <w:gridCol w:w="450"/>
        <w:gridCol w:w="990"/>
      </w:tblGrid>
      <w:tr w:rsidR="00E917D3" w:rsidRPr="00F327CA" w14:paraId="55A0D64A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27CA98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Crow Cove (CC)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38187D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B4572F7" w14:textId="0DC02CB4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14.6,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02582D20" w14:textId="207FB6BB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15.8,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BC7CB5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D1851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2EC30DF" w14:textId="7E258BB6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0.08,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1B9DF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0875C6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48.98485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3F0AF3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125.00338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37DA14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July 25</w:t>
            </w:r>
          </w:p>
        </w:tc>
      </w:tr>
      <w:tr w:rsidR="00E917D3" w:rsidRPr="00F327CA" w14:paraId="38D5E8A4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649C94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Boyson</w:t>
            </w:r>
            <w:proofErr w:type="spellEnd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 Islands (BI)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7BA531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212BE6C" w14:textId="30911EE4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17.1,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42014FF" w14:textId="1DACEB00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15.7,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DD2335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409172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BCA1EFE" w14:textId="198AD54C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0.67,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413B87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397631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48.97030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1C0A73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125.02855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6DAF42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June 20</w:t>
            </w:r>
          </w:p>
        </w:tc>
      </w:tr>
      <w:tr w:rsidR="00E917D3" w:rsidRPr="00F327CA" w14:paraId="67ADFEB6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14ABF5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Crickitt</w:t>
            </w:r>
            <w:proofErr w:type="spellEnd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 Bay (CB)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B9A0A7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0.50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F90967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16.1, 17.6, 15.4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8E8C4F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12.2, 15.9, 19.4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4D8C0E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4, 7.25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6C0B25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1.9, 3.6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DF46600" w14:textId="6360F459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0.19, 0.14, 0.09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3FA0CD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5.8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CBF4F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48.94095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D81858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125.01862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CECE8D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26, July 5, Aug 11</w:t>
            </w:r>
          </w:p>
        </w:tc>
      </w:tr>
      <w:tr w:rsidR="00E917D3" w:rsidRPr="00F327CA" w14:paraId="436296FA" w14:textId="77777777" w:rsidTr="00E917D3">
        <w:trPr>
          <w:cantSplit/>
          <w:trHeight w:val="1221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9116E3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Numukamis</w:t>
            </w:r>
            <w:proofErr w:type="spellEnd"/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 xml:space="preserve"> Bay (NB)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CBD6B7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2.70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9CFFB3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17.0, 16.3, 13.7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E517B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12.3, 15.8, 21.4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1CAA94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6.5, 9.5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6CE048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1.6, 4.3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8909E29" w14:textId="7BCCB303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</w:rPr>
              <w:t>0.34, 0.36, 0.30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F10731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51D392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48.90652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D25DB7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125.01233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0623A48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24, July 10, August 9</w:t>
            </w:r>
          </w:p>
        </w:tc>
      </w:tr>
      <w:tr w:rsidR="00E917D3" w:rsidRPr="00F327CA" w14:paraId="7305E6D4" w14:textId="77777777" w:rsidTr="00E917D3">
        <w:trPr>
          <w:cantSplit/>
          <w:trHeight w:val="1212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846BED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lastRenderedPageBreak/>
              <w:t>Robber’s Passage (RP)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D14765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0.72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50D4DA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23.5, 22.0, 17.8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68321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11.9, 15.2, 17.8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A5782D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7.7, 8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A423E3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2.2, 4.5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592629" w14:textId="37D8B021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0.32, 0.18, 0.14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919C17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15.4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C20ED5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48.89413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63F0CE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125.11840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BDE1CD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22, July 3, August 7</w:t>
            </w:r>
          </w:p>
        </w:tc>
      </w:tr>
      <w:tr w:rsidR="00E917D3" w:rsidRPr="00F327CA" w14:paraId="083A1CE9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4755B1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Ellis Island (EI)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5342F6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E0CAA5D" w14:textId="68DCEDE2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21.5,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6F080FB" w14:textId="7E9EE3AB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15.4,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3911D2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118910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68078F0" w14:textId="6D80E16E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0.14,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9AC35E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E9D9B6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48.86303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F6014E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125.10570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410167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July 23</w:t>
            </w:r>
          </w:p>
        </w:tc>
      </w:tr>
      <w:tr w:rsidR="00E917D3" w:rsidRPr="00F327CA" w14:paraId="0E3678DE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873D60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Bald Eagle Cove (BE)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EE6E45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D3E6D5" w14:textId="77C335E2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23.5, -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E4B3671" w14:textId="1DB2F08A" w:rsidR="00CF5ABB" w:rsidRPr="006F0CE7" w:rsidRDefault="00964E87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14.4, 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6748EA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09265F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B5F0D92" w14:textId="45EE996E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-, 0.18, -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8988D8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19.4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F79644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48.87487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F07FC0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125.15497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05BD63B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June 15</w:t>
            </w:r>
          </w:p>
        </w:tc>
      </w:tr>
      <w:tr w:rsidR="00E917D3" w:rsidRPr="00F327CA" w14:paraId="1AD8CC37" w14:textId="77777777" w:rsidTr="00E917D3">
        <w:trPr>
          <w:cantSplit/>
          <w:trHeight w:val="1134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AC7919F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Wizard Islet (WI)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52A6AB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0.26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74C9BD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21.6, 22.7, 18.6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102504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11.8, 13.5, 17.0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0CEAC3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8, 7.8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3B11CC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3.9, 4.6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CA91E76" w14:textId="1289A794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0.34, 0.30, 0.31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F02627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20.6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9895C8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48.85825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35AEADE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125.15867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9519BF5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20, June 30, August 5</w:t>
            </w:r>
          </w:p>
        </w:tc>
      </w:tr>
      <w:tr w:rsidR="00E917D3" w:rsidRPr="00F327CA" w14:paraId="7D2907E9" w14:textId="77777777" w:rsidTr="00E917D3">
        <w:trPr>
          <w:cantSplit/>
          <w:trHeight w:val="1302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1F150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Dodger Channel (DC)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576661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2.30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0A3845B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27.6, 24.9, 22.1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BD68B5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11.5, 13.0, 14.9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60AD567C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12.3, 12.7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4DBBBD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8.0, 7.9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2CC33846" w14:textId="292BB99F" w:rsidR="00CF5ABB" w:rsidRPr="006F0CE7" w:rsidRDefault="00D47B62" w:rsidP="00D47B62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</w:rPr>
              <w:t>0.06, 0.28, 0.04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58529C6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24.4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74465C53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48.83372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4A50DE9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125.19533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  <w:hideMark/>
          </w:tcPr>
          <w:p w14:paraId="1B789CE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sz w:val="20"/>
                <w:szCs w:val="20"/>
                <w:lang w:val="en-US"/>
              </w:rPr>
              <w:t>May 28, June 27, August 3</w:t>
            </w:r>
          </w:p>
        </w:tc>
      </w:tr>
      <w:tr w:rsidR="00E917D3" w:rsidRPr="00F327CA" w14:paraId="1BF0201E" w14:textId="77777777" w:rsidTr="006F0CE7">
        <w:trPr>
          <w:cantSplit/>
          <w:trHeight w:val="129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2A21715A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Site name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60065F56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Area (ha)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6F8457A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Salinity (</w:t>
            </w:r>
            <w:proofErr w:type="spellStart"/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ppt</w:t>
            </w:r>
            <w:proofErr w:type="spellEnd"/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)</w:t>
            </w:r>
          </w:p>
          <w:p w14:paraId="4324AE90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M, 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7149A9F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Temp.</w:t>
            </w:r>
          </w:p>
          <w:p w14:paraId="320B73C1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(°C)</w:t>
            </w:r>
          </w:p>
          <w:p w14:paraId="7C647DF7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M, 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3641582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Shoot density</w:t>
            </w:r>
          </w:p>
          <w:p w14:paraId="03E0A27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5BC5B38D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Leaf area index (LAI)</w:t>
            </w:r>
          </w:p>
          <w:p w14:paraId="4A861FE2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E, 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1681FE04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 xml:space="preserve">Epiphyte load (g) </w:t>
            </w:r>
          </w:p>
          <w:p w14:paraId="13FA9BEC" w14:textId="4323D6D7" w:rsidR="00CF5ABB" w:rsidRPr="006F0CE7" w:rsidRDefault="00D47B62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 xml:space="preserve">E, </w:t>
            </w:r>
            <w:r w:rsidR="00CF5ABB"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M, 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103C769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b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sz w:val="20"/>
                <w:szCs w:val="20"/>
                <w:lang w:val="en-US"/>
              </w:rPr>
              <w:t>Position (km)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7A9F429E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Lat. (N)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4ACBA295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Long. (W)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extDirection w:val="btLr"/>
          </w:tcPr>
          <w:p w14:paraId="0128F949" w14:textId="77777777" w:rsidR="00CF5ABB" w:rsidRPr="006F0CE7" w:rsidRDefault="00CF5ABB" w:rsidP="00E917D3">
            <w:pPr>
              <w:pStyle w:val="NoSpacing"/>
              <w:rPr>
                <w:rFonts w:ascii="Garamond" w:hAnsi="Garamond"/>
                <w:sz w:val="20"/>
                <w:szCs w:val="20"/>
                <w:lang w:val="en-US"/>
              </w:rPr>
            </w:pPr>
            <w:r w:rsidRPr="006F0CE7"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  <w:t>Dates sampled (2012)</w:t>
            </w:r>
          </w:p>
        </w:tc>
      </w:tr>
    </w:tbl>
    <w:p w14:paraId="660CD406" w14:textId="77777777" w:rsidR="00CF5ABB" w:rsidRPr="00F327CA" w:rsidRDefault="00CF5ABB" w:rsidP="00CF5ABB">
      <w:pPr>
        <w:spacing w:after="0" w:line="480" w:lineRule="auto"/>
        <w:rPr>
          <w:rFonts w:ascii="Garamond" w:eastAsia="Times New Roman" w:hAnsi="Garamond" w:cs="Times New Roman"/>
          <w:sz w:val="24"/>
          <w:szCs w:val="24"/>
          <w:lang w:val="en-US"/>
        </w:rPr>
      </w:pPr>
    </w:p>
    <w:p w14:paraId="152EC735" w14:textId="77777777" w:rsidR="00875F81" w:rsidRDefault="00875F81"/>
    <w:p w14:paraId="3E9CEFF4" w14:textId="77777777" w:rsidR="00CF5ABB" w:rsidRDefault="00CF5ABB">
      <w:pPr>
        <w:sectPr w:rsidR="00CF5ABB" w:rsidSect="00CF5ABB">
          <w:footerReference w:type="even" r:id="rId7"/>
          <w:footerReference w:type="default" r:id="rId8"/>
          <w:pgSz w:w="15840" w:h="12240" w:orient="landscape"/>
          <w:pgMar w:top="1418" w:right="1418" w:bottom="1418" w:left="1418" w:header="708" w:footer="708" w:gutter="0"/>
          <w:cols w:space="708"/>
          <w:docGrid w:linePitch="360"/>
        </w:sectPr>
      </w:pPr>
    </w:p>
    <w:p w14:paraId="1292CE34" w14:textId="77777777" w:rsidR="00320BF0" w:rsidRDefault="00320BF0" w:rsidP="00320BF0">
      <w:pPr>
        <w:spacing w:after="0" w:line="480" w:lineRule="auto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lastRenderedPageBreak/>
        <w:t>Table</w:t>
      </w:r>
      <w:r w:rsidRPr="0084569B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 xml:space="preserve"> 2: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Coefficients from best models (mod) from linear regression analyses testing for variation in abiotic and biotic meadow properties (Appendix 1) with sampling date and position in the watershed (Table 1).</w:t>
      </w:r>
      <w:proofErr w:type="gramEnd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Model coefficients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and 95% confidence intervals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for best models for meadow-scale characteristics.</w:t>
      </w:r>
      <w:proofErr w:type="gramEnd"/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Res. = median residual values. Bold values indicate coefficients for which confidence intervals do not include 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95"/>
        <w:gridCol w:w="1440"/>
        <w:gridCol w:w="1440"/>
        <w:gridCol w:w="1620"/>
        <w:gridCol w:w="1440"/>
        <w:gridCol w:w="1055"/>
      </w:tblGrid>
      <w:tr w:rsidR="00CD1463" w:rsidRPr="005C45C9" w14:paraId="2D82BF12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66093A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7CD0BB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608DE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305CB1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60A540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B075DE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Time*Pos.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6BBE3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Res.</w:t>
            </w:r>
          </w:p>
        </w:tc>
      </w:tr>
      <w:tr w:rsidR="00CD1463" w:rsidRPr="005C45C9" w14:paraId="2605C243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E8D395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Temperature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09BDE3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C6A799" w14:textId="247F7009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8.69</w:t>
            </w:r>
          </w:p>
          <w:p w14:paraId="1E18756C" w14:textId="678943FA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[6.32,11.07</w:t>
            </w:r>
            <w:r w:rsidR="00CD1463"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5D65BC" w14:textId="71D3564D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3.30</w:t>
            </w:r>
          </w:p>
          <w:p w14:paraId="3914AB4C" w14:textId="2629C1BC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[2.4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2, 4.18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FC5FD1" w14:textId="22F2659F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0.069</w:t>
            </w:r>
          </w:p>
          <w:p w14:paraId="34F4D3A1" w14:textId="550F5655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0.073,0.21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67A73F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-0.08</w:t>
            </w:r>
          </w:p>
          <w:p w14:paraId="3687FAF9" w14:textId="052689AF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[-0.1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, -0.03]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B3E931" w14:textId="210804C1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0.06</w:t>
            </w:r>
          </w:p>
        </w:tc>
      </w:tr>
      <w:tr w:rsidR="00CD1463" w:rsidRPr="005C45C9" w14:paraId="376E5349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FA466D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Salinity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6CA561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155A7" w14:textId="695BE2A8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16.29</w:t>
            </w:r>
          </w:p>
          <w:p w14:paraId="000FB23A" w14:textId="5ECBA209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13.61, 18.98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350447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-1.22</w:t>
            </w:r>
          </w:p>
          <w:p w14:paraId="0DF21441" w14:textId="2CBDC30E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-1.98,-0.45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FFB77D" w14:textId="5B17ACCA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0.44</w:t>
            </w:r>
          </w:p>
          <w:p w14:paraId="5F2F00E3" w14:textId="5994536A" w:rsidR="00CD1463" w:rsidRPr="005C45C9" w:rsidRDefault="00CD1463" w:rsidP="001C31D9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</w:t>
            </w:r>
            <w:r w:rsidR="001C31D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0.33,0.56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41F36F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24C389" w14:textId="2C4F0315" w:rsidR="00CD1463" w:rsidRPr="005C45C9" w:rsidRDefault="001C31D9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0.28</w:t>
            </w:r>
          </w:p>
        </w:tc>
      </w:tr>
      <w:tr w:rsidR="00CD1463" w:rsidRPr="005C45C9" w14:paraId="067570A9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7DDC4E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Shoot Density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796C6F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C2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41BED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3.07</w:t>
            </w:r>
          </w:p>
          <w:p w14:paraId="7342C96B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[-0.79, 6.93]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35F81E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0.45</w:t>
            </w:r>
          </w:p>
          <w:p w14:paraId="057C869F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[-0.42, 1.32]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452E92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0.27</w:t>
            </w:r>
          </w:p>
          <w:p w14:paraId="1A186258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[0.08, 0.47]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819280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E0BBE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0.09</w:t>
            </w:r>
          </w:p>
        </w:tc>
      </w:tr>
      <w:tr w:rsidR="00CD1463" w:rsidRPr="005C45C9" w14:paraId="637F9B5C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FC7CD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Leaf Area Index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50FD74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D2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184041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-606.53</w:t>
            </w: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br/>
              <w:t>[-3673.36, 2460.31]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65D3D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478.94</w:t>
            </w:r>
          </w:p>
          <w:p w14:paraId="7D7D5504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[-208.57, 1166.45]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338033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 xml:space="preserve">240.73 </w:t>
            </w:r>
          </w:p>
          <w:p w14:paraId="6ECA0735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[88.42, 393.04]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835E8F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CF79C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41.2</w:t>
            </w:r>
          </w:p>
        </w:tc>
      </w:tr>
      <w:tr w:rsidR="00D7573F" w:rsidRPr="005C45C9" w14:paraId="229ECF10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AA226B" w14:textId="417A5D72" w:rsidR="00D7573F" w:rsidRPr="005C45C9" w:rsidRDefault="00D7573F" w:rsidP="0019463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5623AE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Epiphyte load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F756EF" w14:textId="0E5FC6F1" w:rsidR="00D7573F" w:rsidRPr="005C45C9" w:rsidRDefault="00D7573F" w:rsidP="0019463F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E1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CEF699" w14:textId="2B396EC5" w:rsidR="00D7573F" w:rsidRPr="005C45C9" w:rsidRDefault="00D47B62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D47B62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0.29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, [0.10, 0.48]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D73B60" w14:textId="555B339D" w:rsidR="00D7573F" w:rsidRPr="005C45C9" w:rsidRDefault="00D47B62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-0.02, [-0.09, 0.04]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0DAC04" w14:textId="77777777" w:rsidR="00D7573F" w:rsidRPr="005C45C9" w:rsidRDefault="00D7573F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8CDCA2" w14:textId="77777777" w:rsidR="00D7573F" w:rsidRPr="005C45C9" w:rsidRDefault="00D7573F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F9221E" w14:textId="400CFF0E" w:rsidR="00D7573F" w:rsidRPr="005C45C9" w:rsidRDefault="00D47B62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-0.05</w:t>
            </w:r>
          </w:p>
        </w:tc>
      </w:tr>
      <w:tr w:rsidR="00CD1463" w:rsidRPr="005C45C9" w14:paraId="01ADE251" w14:textId="77777777" w:rsidTr="001C31D9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7810FC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Effective number of fish species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3050FC" w14:textId="7363FA5B" w:rsidR="00CD1463" w:rsidRPr="005C45C9" w:rsidRDefault="001C31D9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--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9FD1A6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2.84</w:t>
            </w:r>
          </w:p>
          <w:p w14:paraId="1C3AC20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[-1.65, 7.33]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2F9B0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-0.01</w:t>
            </w:r>
          </w:p>
          <w:p w14:paraId="5FA198A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[-0.28, 0.25]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6AE01D" w14:textId="26D7E2C8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24AC61" w14:textId="77777777" w:rsidR="00CD1463" w:rsidRPr="005C45C9" w:rsidRDefault="00CD1463" w:rsidP="0019463F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F5B1AC" w14:textId="77777777" w:rsidR="00CD1463" w:rsidRPr="005C45C9" w:rsidRDefault="00CD1463" w:rsidP="0019463F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5C45C9"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  <w:t>1.47</w:t>
            </w:r>
          </w:p>
        </w:tc>
      </w:tr>
    </w:tbl>
    <w:p w14:paraId="491EFFB9" w14:textId="77777777" w:rsidR="00320BF0" w:rsidRPr="00367CBA" w:rsidRDefault="00320BF0" w:rsidP="00320BF0">
      <w:pPr>
        <w:pStyle w:val="NoSpacing"/>
        <w:spacing w:line="480" w:lineRule="auto"/>
        <w:rPr>
          <w:rFonts w:ascii="Garamond" w:hAnsi="Garamond"/>
          <w:sz w:val="24"/>
          <w:szCs w:val="24"/>
          <w:lang w:val="en-US"/>
        </w:rPr>
      </w:pPr>
      <w:r w:rsidRPr="00367CBA">
        <w:rPr>
          <w:rFonts w:ascii="Garamond" w:hAnsi="Garamond"/>
          <w:b/>
          <w:sz w:val="24"/>
          <w:szCs w:val="24"/>
          <w:lang w:val="en-US"/>
        </w:rPr>
        <w:lastRenderedPageBreak/>
        <w:t>Table 3:</w:t>
      </w:r>
      <w:r w:rsidRPr="00367CBA">
        <w:rPr>
          <w:rFonts w:ascii="Garamond" w:hAnsi="Garamond"/>
          <w:sz w:val="24"/>
          <w:szCs w:val="24"/>
          <w:lang w:val="en-US"/>
        </w:rPr>
        <w:t xml:space="preserve"> Modeled effects of time (t) and position within the watershed (P) on plot-scale diversity estimates of invertebrate assemblages. </w:t>
      </w:r>
      <w:proofErr w:type="gramStart"/>
      <w:r w:rsidRPr="00367CBA">
        <w:rPr>
          <w:rFonts w:ascii="Garamond" w:hAnsi="Garamond"/>
          <w:sz w:val="24"/>
          <w:szCs w:val="24"/>
          <w:lang w:val="en-US"/>
        </w:rPr>
        <w:t>Model comparisons for mixed effects models with meadow as a random effect.</w:t>
      </w:r>
      <w:proofErr w:type="gramEnd"/>
      <w:r w:rsidRPr="00367CBA">
        <w:rPr>
          <w:rFonts w:ascii="Garamond" w:hAnsi="Garamond"/>
          <w:sz w:val="24"/>
          <w:szCs w:val="24"/>
          <w:lang w:val="en-US"/>
        </w:rPr>
        <w:t xml:space="preserve"> </w:t>
      </w:r>
      <w:proofErr w:type="spellStart"/>
      <w:proofErr w:type="gramStart"/>
      <w:r w:rsidRPr="00367CBA">
        <w:rPr>
          <w:rFonts w:ascii="Garamond" w:hAnsi="Garamond"/>
          <w:sz w:val="24"/>
          <w:szCs w:val="24"/>
        </w:rPr>
        <w:t>AICc</w:t>
      </w:r>
      <w:proofErr w:type="spellEnd"/>
      <w:r w:rsidRPr="00367CBA">
        <w:rPr>
          <w:rFonts w:ascii="Garamond" w:hAnsi="Garamond"/>
          <w:sz w:val="24"/>
          <w:szCs w:val="24"/>
        </w:rPr>
        <w:t>, AIC weight (</w:t>
      </w:r>
      <w:r w:rsidRPr="00367CBA">
        <w:rPr>
          <w:rFonts w:ascii="Garamond" w:hAnsi="Garamond"/>
          <w:i/>
          <w:sz w:val="24"/>
          <w:szCs w:val="24"/>
        </w:rPr>
        <w:t>w</w:t>
      </w:r>
      <w:r w:rsidRPr="00367CBA">
        <w:rPr>
          <w:rFonts w:ascii="Garamond" w:hAnsi="Garamond"/>
          <w:sz w:val="24"/>
          <w:szCs w:val="24"/>
        </w:rPr>
        <w:t xml:space="preserve">) and </w:t>
      </w:r>
      <w:r w:rsidRPr="00367CBA">
        <w:rPr>
          <w:rFonts w:ascii="Garamond" w:hAnsi="Garamond"/>
          <w:sz w:val="24"/>
          <w:szCs w:val="24"/>
        </w:rPr>
        <w:sym w:font="Symbol" w:char="F064"/>
      </w:r>
      <w:r w:rsidRPr="00367CBA">
        <w:rPr>
          <w:rFonts w:ascii="Garamond" w:hAnsi="Garamond"/>
          <w:sz w:val="24"/>
          <w:szCs w:val="24"/>
        </w:rPr>
        <w:t xml:space="preserve">AIC values, and results of </w:t>
      </w:r>
      <w:r w:rsidRPr="00367CBA">
        <w:rPr>
          <w:rFonts w:ascii="Garamond" w:hAnsi="Garamond" w:cs="Helvetica"/>
          <w:sz w:val="24"/>
          <w:szCs w:val="24"/>
          <w:lang w:val="en-US"/>
        </w:rPr>
        <w:t>likelihood ratio tests (P-values) that compare the model in one row with model Basic 1 (first row).</w:t>
      </w:r>
      <w:proofErr w:type="gramEnd"/>
      <w:r w:rsidRPr="00367CBA">
        <w:rPr>
          <w:rFonts w:ascii="Garamond" w:hAnsi="Garamond" w:cs="Helvetica"/>
          <w:sz w:val="24"/>
          <w:szCs w:val="24"/>
          <w:lang w:val="en-US"/>
        </w:rPr>
        <w:t xml:space="preserve"> The best model has the lowest </w:t>
      </w:r>
      <w:proofErr w:type="spellStart"/>
      <w:r w:rsidRPr="00367CBA">
        <w:rPr>
          <w:rFonts w:ascii="Garamond" w:hAnsi="Garamond" w:cs="Helvetica"/>
          <w:sz w:val="24"/>
          <w:szCs w:val="24"/>
          <w:lang w:val="en-US"/>
        </w:rPr>
        <w:t>AICc</w:t>
      </w:r>
      <w:proofErr w:type="spellEnd"/>
      <w:r w:rsidRPr="00367CBA">
        <w:rPr>
          <w:rFonts w:ascii="Garamond" w:hAnsi="Garamond" w:cs="Helvetica"/>
          <w:sz w:val="24"/>
          <w:szCs w:val="24"/>
          <w:lang w:val="en-US"/>
        </w:rPr>
        <w:t xml:space="preserve"> value, and likelihood ratio tests facilitate interpretation of the significance of differences in similar </w:t>
      </w:r>
      <w:proofErr w:type="spellStart"/>
      <w:r w:rsidRPr="00367CBA">
        <w:rPr>
          <w:rFonts w:ascii="Garamond" w:hAnsi="Garamond" w:cs="Helvetica"/>
          <w:sz w:val="24"/>
          <w:szCs w:val="24"/>
          <w:lang w:val="en-US"/>
        </w:rPr>
        <w:t>AICc</w:t>
      </w:r>
      <w:proofErr w:type="spellEnd"/>
      <w:r w:rsidRPr="00367CBA">
        <w:rPr>
          <w:rFonts w:ascii="Garamond" w:hAnsi="Garamond" w:cs="Helvetica"/>
          <w:sz w:val="24"/>
          <w:szCs w:val="24"/>
          <w:lang w:val="en-US"/>
        </w:rPr>
        <w:t xml:space="preserve"> values.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180"/>
        <w:gridCol w:w="825"/>
        <w:gridCol w:w="723"/>
        <w:gridCol w:w="416"/>
        <w:gridCol w:w="1013"/>
        <w:gridCol w:w="778"/>
        <w:gridCol w:w="713"/>
      </w:tblGrid>
      <w:tr w:rsidR="00CF5ABB" w:rsidRPr="008B1F24" w14:paraId="7C322AA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62135F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8DF2DD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AAC979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0001D8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3A1F8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799384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logLik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1D026B" w14:textId="69E8CD2D" w:rsidR="00CF5ABB" w:rsidRPr="0006769E" w:rsidRDefault="0006769E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6769E">
              <w:rPr>
                <w:rFonts w:ascii="Lucida Grande" w:eastAsia="Times New Roman" w:hAnsi="Lucida Grande" w:cs="Lucida Grande"/>
                <w:bCs/>
                <w:color w:val="000000"/>
                <w:sz w:val="24"/>
                <w:szCs w:val="24"/>
                <w:lang w:val="en-US"/>
              </w:rPr>
              <w:t>δ</w:t>
            </w:r>
            <w:r w:rsidRPr="0006769E">
              <w:rPr>
                <w:rFonts w:ascii="Times" w:hAnsi="Times"/>
              </w:rPr>
              <w:t xml:space="preserve"> AIC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2D06A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CF5ABB" w:rsidRPr="008B1F24" w14:paraId="575110F4" w14:textId="77777777" w:rsidTr="00EB0166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9A3E34" w14:textId="13C94ABC" w:rsidR="00CF5ABB" w:rsidRPr="008B1F24" w:rsidRDefault="00E97316" w:rsidP="00EB0166">
            <w:pPr>
              <w:spacing w:after="0" w:line="480" w:lineRule="auto"/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ln</w:t>
            </w:r>
            <w:r w:rsidR="00207F9F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 w:rsidR="00CF5ABB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Abundance</w:t>
            </w:r>
            <w:r w:rsidR="00207F9F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)</w:t>
            </w:r>
            <w:r w:rsidR="00CF5ABB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 xml:space="preserve"> (N)</w:t>
            </w:r>
          </w:p>
        </w:tc>
      </w:tr>
      <w:tr w:rsidR="00CF5ABB" w:rsidRPr="008B1F24" w14:paraId="4C94849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44618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01DE50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ln(N)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BA638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196.7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88076E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0.824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91F05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BD0660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-90.054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AA7E80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39E1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8B1F24" w14:paraId="7E4B999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AE6898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EF78B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F6FB1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200.7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0B8FCD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987B4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BDF11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-94.154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D5DB5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4C5AFF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0.01</w:t>
            </w:r>
          </w:p>
        </w:tc>
      </w:tr>
      <w:tr w:rsidR="00CF5ABB" w:rsidRPr="008B1F24" w14:paraId="4129760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4F1A9B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BC785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24945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202.0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A1D2D5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21E51C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5F31B2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-93.740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02614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5.23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5B35B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0.001</w:t>
            </w:r>
          </w:p>
        </w:tc>
      </w:tr>
      <w:tr w:rsidR="00CF5ABB" w:rsidRPr="008B1F24" w14:paraId="630E2DE8" w14:textId="77777777" w:rsidTr="00EB0166">
        <w:trPr>
          <w:trHeight w:val="199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24A6D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Rarefied richness (RR)</w:t>
            </w:r>
          </w:p>
        </w:tc>
      </w:tr>
      <w:tr w:rsidR="00CF5ABB" w:rsidRPr="008B1F24" w14:paraId="7CC7C2D0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4164B" w14:textId="77777777" w:rsidR="00CF5ABB" w:rsidRPr="008B1F24" w:rsidRDefault="008458DA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B</w:t>
            </w:r>
            <w:r w:rsidR="00CF5ABB"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D7FC22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RR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F089BB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1467.1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E09B8E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0.569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C8183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C139C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-726.317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D29A8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7F03F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8B1F24" w14:paraId="5AC26E23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89AC96" w14:textId="77777777" w:rsidR="00CF5ABB" w:rsidRPr="008B1F24" w:rsidRDefault="008458DA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AEB642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2CB8E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1468.9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7EEAA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ABAEB3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9D2AF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-730.371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F44C4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1.79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1E3ACC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0.04</w:t>
            </w:r>
          </w:p>
        </w:tc>
      </w:tr>
      <w:tr w:rsidR="00CF5ABB" w:rsidRPr="008B1F24" w14:paraId="3AD7095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08203C" w14:textId="77777777" w:rsidR="00CF5ABB" w:rsidRPr="008B1F24" w:rsidRDefault="008458DA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C990BE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26EB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1469.2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1E23F9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56C87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56211B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-726.301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40ED84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E4993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0.86</w:t>
            </w:r>
          </w:p>
        </w:tc>
      </w:tr>
      <w:tr w:rsidR="00CF5ABB" w:rsidRPr="008B1F24" w14:paraId="0E5DDE78" w14:textId="77777777" w:rsidTr="00EB0166">
        <w:trPr>
          <w:trHeight w:val="435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8EC664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Simpson’s Diversity (SI)</w:t>
            </w:r>
          </w:p>
        </w:tc>
      </w:tr>
      <w:tr w:rsidR="00CF5ABB" w:rsidRPr="008B1F24" w14:paraId="29D7008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2C69E6" w14:textId="77777777" w:rsidR="00CF5ABB" w:rsidRPr="008B1F24" w:rsidRDefault="00233B37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="00CF5ABB"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E78142" w14:textId="77777777" w:rsidR="00CF5ABB" w:rsidRPr="008B1F24" w:rsidRDefault="00CF5ABB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SI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69F9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-154.2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360D52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0.687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A9E0F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2896A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85.423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28A1F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D97E81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8B1F24" w14:paraId="7DC8A36B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3C9AA1" w14:textId="77777777" w:rsidR="00CF5ABB" w:rsidRPr="008B1F24" w:rsidRDefault="00233B37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C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04ECEE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02232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-151.3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0B6DF4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85FADD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F5C63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81.832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C28606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9C5DD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0.03</w:t>
            </w:r>
          </w:p>
        </w:tc>
      </w:tr>
      <w:tr w:rsidR="00CF5ABB" w:rsidRPr="008B1F24" w14:paraId="6190A051" w14:textId="77777777" w:rsidTr="00EB01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2476B" w14:textId="77777777" w:rsidR="00CF5ABB" w:rsidRPr="008B1F24" w:rsidRDefault="00233B37" w:rsidP="00EB0166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lastRenderedPageBreak/>
              <w:t>C</w:t>
            </w:r>
            <w:r w:rsidR="00CF5ABB"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EA9DFA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BB4BF2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-151.2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5D71BB" w14:textId="77777777" w:rsidR="00CF5ABB" w:rsidRPr="008B1F24" w:rsidRDefault="00CF5ABB" w:rsidP="00EB0166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E105A7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28EAB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82.849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47F60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B68EC9" w14:textId="77777777" w:rsidR="00CF5ABB" w:rsidRPr="008B1F24" w:rsidRDefault="00CF5ABB" w:rsidP="00EB016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0.02</w:t>
            </w:r>
          </w:p>
        </w:tc>
      </w:tr>
    </w:tbl>
    <w:p w14:paraId="7D95A527" w14:textId="77777777" w:rsidR="00EB0166" w:rsidRDefault="00EB0166" w:rsidP="0061170F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br w:type="textWrapping" w:clear="all"/>
      </w:r>
    </w:p>
    <w:p w14:paraId="72C06E67" w14:textId="10D6012F" w:rsidR="00320BF0" w:rsidRPr="0061170F" w:rsidRDefault="00320BF0" w:rsidP="00EB0166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proofErr w:type="gramStart"/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 xml:space="preserve">Table </w:t>
      </w:r>
      <w:r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4</w:t>
      </w: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: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 w:rsidRPr="00E116A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Model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coefficients for best model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or best model set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Table 3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 for v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ariation in plot-scale epifauna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abundance and diversity.</w:t>
      </w:r>
      <w:proofErr w:type="gramEnd"/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Results from models that only included the five main sites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were nearly identical, and therefore 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models that include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data from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all sites are shown here.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Random effects not estimated for rarefied species richness because the models were averaged.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4"/>
        <w:gridCol w:w="1175"/>
        <w:gridCol w:w="960"/>
        <w:gridCol w:w="1145"/>
        <w:gridCol w:w="1337"/>
        <w:gridCol w:w="1339"/>
        <w:gridCol w:w="956"/>
      </w:tblGrid>
      <w:tr w:rsidR="00CF5ABB" w:rsidRPr="0009453B" w14:paraId="60CF59D9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B4ABE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329FB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262C8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8763AE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07D0D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E4B980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Time*Pos.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AD5012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Random effect: </w:t>
            </w:r>
          </w:p>
          <w:p w14:paraId="0CE5A3F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Meadow ID</w:t>
            </w:r>
          </w:p>
        </w:tc>
      </w:tr>
      <w:tr w:rsidR="008458DA" w:rsidRPr="0009453B" w14:paraId="48BB769C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B6B8F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3B5FA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C8F92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0B5C5B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E2ED65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BA097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A08E6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 (SD)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04444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 (SD)</w:t>
            </w:r>
          </w:p>
        </w:tc>
      </w:tr>
      <w:tr w:rsidR="008458DA" w:rsidRPr="0009453B" w14:paraId="68B07105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C22852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ln(Abundance)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91AFF9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18C9A9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1.52</w:t>
            </w:r>
          </w:p>
          <w:p w14:paraId="4EFD28F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[1.10, 1.83]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8898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0.03</w:t>
            </w:r>
          </w:p>
          <w:p w14:paraId="055FFF8B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[-0.06, 0.11]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DB3DA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-0.01</w:t>
            </w:r>
          </w:p>
          <w:p w14:paraId="4BD823ED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[-0.04, 0.01]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E71E2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0.02</w:t>
            </w:r>
          </w:p>
          <w:p w14:paraId="667C9CF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[0.01, 0.02]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9E0DDD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86AD3B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NA</w:t>
            </w:r>
          </w:p>
        </w:tc>
      </w:tr>
      <w:tr w:rsidR="008458DA" w:rsidRPr="0009453B" w14:paraId="6E8105B8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ECBCAF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Rarefied Species Richness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0F66AF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B2</w:t>
            </w:r>
            <w:r w:rsidR="00233B37" w:rsidRPr="0009453B">
              <w:rPr>
                <w:rFonts w:ascii="Garamond" w:hAnsi="Garamond"/>
                <w:sz w:val="24"/>
                <w:szCs w:val="24"/>
                <w:lang w:val="en-US"/>
              </w:rPr>
              <w:t>, B3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30AA3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6.64</w:t>
            </w:r>
          </w:p>
          <w:p w14:paraId="621BD87E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[3.98, 9.30]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4D4C56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1.42</w:t>
            </w:r>
          </w:p>
          <w:p w14:paraId="6D76750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[0.34, 2.50]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747C0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0.04</w:t>
            </w:r>
          </w:p>
          <w:p w14:paraId="33C848A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[-0.15, 0.24]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981C9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578D923D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[-0.12, 0.13]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300FA4" w14:textId="77777777" w:rsidR="00CF5ABB" w:rsidRPr="0009453B" w:rsidRDefault="00233B37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D4EC7A" w14:textId="77777777" w:rsidR="00CF5ABB" w:rsidRPr="0009453B" w:rsidRDefault="00233B37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  <w:tr w:rsidR="008458DA" w:rsidRPr="0009453B" w14:paraId="1FCB44AD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C55848" w14:textId="77777777" w:rsidR="00CF5ABB" w:rsidRPr="0009453B" w:rsidRDefault="008458DA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Simpson Index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8A67C" w14:textId="6861DF14" w:rsidR="00CF5ABB" w:rsidRPr="0009453B" w:rsidRDefault="00E97316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C</w:t>
            </w:r>
            <w:r w:rsidR="008458DA" w:rsidRPr="0009453B">
              <w:rPr>
                <w:rFonts w:ascii="Garamond" w:hAnsi="Garamond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77C535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0.41</w:t>
            </w:r>
          </w:p>
          <w:p w14:paraId="6AD533C7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[0.19, 0.63]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305BF9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0.08</w:t>
            </w:r>
          </w:p>
          <w:p w14:paraId="2A451615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[0.03, 0.12]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CE71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0.01</w:t>
            </w:r>
          </w:p>
          <w:p w14:paraId="67E93CEF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[-0.01, 0.02]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D37AC8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411A425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[-0.01, -0.00]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EFA6A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977F1" w14:textId="77777777" w:rsidR="00CF5ABB" w:rsidRPr="0009453B" w:rsidRDefault="00CF5ABB" w:rsidP="008458DA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NA</w:t>
            </w:r>
          </w:p>
        </w:tc>
      </w:tr>
    </w:tbl>
    <w:p w14:paraId="7A71C57A" w14:textId="77777777" w:rsidR="00EB0166" w:rsidRDefault="00EB0166" w:rsidP="008731C6">
      <w:pPr>
        <w:pStyle w:val="NoSpacing"/>
        <w:spacing w:line="480" w:lineRule="auto"/>
        <w:rPr>
          <w:rFonts w:ascii="Garamond" w:hAnsi="Garamond"/>
          <w:b/>
          <w:sz w:val="24"/>
          <w:szCs w:val="24"/>
          <w:lang w:val="en-US"/>
        </w:rPr>
      </w:pPr>
    </w:p>
    <w:p w14:paraId="6CC0EDC7" w14:textId="1CECB1C4" w:rsidR="006617E7" w:rsidRPr="00273445" w:rsidRDefault="008731C6" w:rsidP="008731C6">
      <w:pPr>
        <w:pStyle w:val="NoSpacing"/>
        <w:spacing w:line="480" w:lineRule="auto"/>
        <w:rPr>
          <w:rFonts w:ascii="Times" w:hAnsi="Times" w:cs="Helvetica"/>
          <w:lang w:val="en-US"/>
        </w:rPr>
      </w:pPr>
      <w:r w:rsidRPr="00E917D3">
        <w:rPr>
          <w:rFonts w:ascii="Garamond" w:hAnsi="Garamond"/>
          <w:b/>
          <w:sz w:val="24"/>
          <w:szCs w:val="24"/>
          <w:lang w:val="en-US"/>
        </w:rPr>
        <w:t xml:space="preserve">Table </w:t>
      </w:r>
      <w:r>
        <w:rPr>
          <w:rFonts w:ascii="Garamond" w:hAnsi="Garamond"/>
          <w:b/>
          <w:sz w:val="24"/>
          <w:szCs w:val="24"/>
          <w:lang w:val="en-US"/>
        </w:rPr>
        <w:t>5</w:t>
      </w:r>
      <w:r w:rsidRPr="00E917D3">
        <w:rPr>
          <w:rFonts w:ascii="Garamond" w:hAnsi="Garamond"/>
          <w:b/>
          <w:sz w:val="24"/>
          <w:szCs w:val="24"/>
          <w:lang w:val="en-US"/>
        </w:rPr>
        <w:t>:</w:t>
      </w:r>
      <w:r w:rsidRPr="00F327CA"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 xml:space="preserve">Modeled effects of time (t) and position within the watershed (P) on plot-scale diversity estimates of </w:t>
      </w:r>
      <w:r>
        <w:rPr>
          <w:rFonts w:ascii="Garamond" w:hAnsi="Garamond"/>
          <w:sz w:val="24"/>
          <w:szCs w:val="24"/>
          <w:lang w:val="en-US"/>
        </w:rPr>
        <w:t xml:space="preserve">the subset of grazers in </w:t>
      </w:r>
      <w:r>
        <w:rPr>
          <w:rFonts w:ascii="Garamond" w:hAnsi="Garamond"/>
          <w:sz w:val="24"/>
          <w:szCs w:val="24"/>
          <w:lang w:val="en-US"/>
        </w:rPr>
        <w:t xml:space="preserve">invertebrate assemblages. </w:t>
      </w:r>
      <w:proofErr w:type="gramStart"/>
      <w:r w:rsidRPr="00F327CA">
        <w:rPr>
          <w:rFonts w:ascii="Garamond" w:hAnsi="Garamond"/>
          <w:sz w:val="24"/>
          <w:szCs w:val="24"/>
          <w:lang w:val="en-US"/>
        </w:rPr>
        <w:t xml:space="preserve">Model comparisons for mixed effects </w:t>
      </w:r>
      <w:r>
        <w:rPr>
          <w:rFonts w:ascii="Garamond" w:hAnsi="Garamond"/>
          <w:sz w:val="24"/>
          <w:szCs w:val="24"/>
          <w:lang w:val="en-US"/>
        </w:rPr>
        <w:t xml:space="preserve">models </w:t>
      </w:r>
      <w:r w:rsidRPr="00F327CA">
        <w:rPr>
          <w:rFonts w:ascii="Garamond" w:hAnsi="Garamond"/>
          <w:sz w:val="24"/>
          <w:szCs w:val="24"/>
          <w:lang w:val="en-US"/>
        </w:rPr>
        <w:t>with meadow as a random effect.</w:t>
      </w:r>
      <w:proofErr w:type="gramEnd"/>
      <w:r w:rsidRPr="00F327CA">
        <w:rPr>
          <w:rFonts w:ascii="Garamond" w:hAnsi="Garamond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" w:hAnsi="Times"/>
        </w:rPr>
        <w:t>AICc</w:t>
      </w:r>
      <w:proofErr w:type="spellEnd"/>
      <w:r>
        <w:rPr>
          <w:rFonts w:ascii="Times" w:hAnsi="Times"/>
        </w:rPr>
        <w:t>, AIC weight (</w:t>
      </w:r>
      <w:r w:rsidRPr="0085107D">
        <w:rPr>
          <w:rFonts w:ascii="Times" w:hAnsi="Times"/>
          <w:i/>
        </w:rPr>
        <w:t>w</w:t>
      </w:r>
      <w:r>
        <w:rPr>
          <w:rFonts w:ascii="Times" w:hAnsi="Times"/>
        </w:rPr>
        <w:t xml:space="preserve">) and </w:t>
      </w:r>
      <w:r w:rsidRPr="0085107D">
        <w:rPr>
          <w:rFonts w:ascii="Times" w:hAnsi="Times"/>
        </w:rPr>
        <w:sym w:font="Symbol" w:char="F064"/>
      </w:r>
      <w:r>
        <w:rPr>
          <w:rFonts w:ascii="Times" w:hAnsi="Times"/>
        </w:rPr>
        <w:t xml:space="preserve">AIC values, and results of </w:t>
      </w:r>
      <w:r w:rsidRPr="00CF57C2">
        <w:rPr>
          <w:rFonts w:ascii="Times" w:hAnsi="Times" w:cs="Helvetica"/>
          <w:lang w:val="en-US"/>
        </w:rPr>
        <w:t>likelihood ratio tests</w:t>
      </w:r>
      <w:r>
        <w:rPr>
          <w:rFonts w:ascii="Times" w:hAnsi="Times" w:cs="Helvetica"/>
          <w:lang w:val="en-US"/>
        </w:rPr>
        <w:t xml:space="preserve"> (P-values)</w:t>
      </w:r>
      <w:r w:rsidRPr="00CF57C2">
        <w:rPr>
          <w:rFonts w:ascii="Times" w:hAnsi="Times" w:cs="Helvetica"/>
          <w:lang w:val="en-US"/>
        </w:rPr>
        <w:t xml:space="preserve"> that compare the model in one row with model Basic 1 (first row).</w:t>
      </w:r>
      <w:proofErr w:type="gramEnd"/>
      <w:r w:rsidRPr="00CF57C2">
        <w:rPr>
          <w:rFonts w:ascii="Times" w:hAnsi="Times" w:cs="Helvetica"/>
          <w:lang w:val="en-US"/>
        </w:rPr>
        <w:t xml:space="preserve"> </w:t>
      </w:r>
      <w:r>
        <w:rPr>
          <w:rFonts w:ascii="Times" w:hAnsi="Times" w:cs="Helvetica"/>
          <w:lang w:val="en-US"/>
        </w:rPr>
        <w:t xml:space="preserve">The best model has the lowest </w:t>
      </w:r>
      <w:proofErr w:type="spellStart"/>
      <w:r>
        <w:rPr>
          <w:rFonts w:ascii="Times" w:hAnsi="Times" w:cs="Helvetica"/>
          <w:lang w:val="en-US"/>
        </w:rPr>
        <w:t>AICc</w:t>
      </w:r>
      <w:proofErr w:type="spellEnd"/>
      <w:r>
        <w:rPr>
          <w:rFonts w:ascii="Times" w:hAnsi="Times" w:cs="Helvetica"/>
          <w:lang w:val="en-US"/>
        </w:rPr>
        <w:t xml:space="preserve"> value, and likelihood ratio tests facilitate interpretation of the significance of differences in similar </w:t>
      </w:r>
      <w:proofErr w:type="spellStart"/>
      <w:r>
        <w:rPr>
          <w:rFonts w:ascii="Times" w:hAnsi="Times" w:cs="Helvetica"/>
          <w:lang w:val="en-US"/>
        </w:rPr>
        <w:t>AICc</w:t>
      </w:r>
      <w:proofErr w:type="spellEnd"/>
      <w:r>
        <w:rPr>
          <w:rFonts w:ascii="Times" w:hAnsi="Times" w:cs="Helvetica"/>
          <w:lang w:val="en-US"/>
        </w:rPr>
        <w:t xml:space="preserve"> values.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065"/>
        <w:gridCol w:w="825"/>
        <w:gridCol w:w="723"/>
        <w:gridCol w:w="416"/>
        <w:gridCol w:w="1028"/>
        <w:gridCol w:w="778"/>
        <w:gridCol w:w="600"/>
      </w:tblGrid>
      <w:tr w:rsidR="00273445" w:rsidRPr="008B1F24" w14:paraId="3681BD46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816950" w14:textId="7777777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B1EA72" w14:textId="7777777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7BDCBA" w14:textId="7777777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F7FB9" w14:textId="77777777" w:rsidR="008731C6" w:rsidRPr="008B1F24" w:rsidRDefault="008731C6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639FDF" w14:textId="7777777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F8E250" w14:textId="7777777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logLik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0EE8A8" w14:textId="77777777" w:rsidR="008731C6" w:rsidRPr="0006769E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6769E">
              <w:rPr>
                <w:rFonts w:ascii="Lucida Grande" w:eastAsia="Times New Roman" w:hAnsi="Lucida Grande" w:cs="Lucida Grande"/>
                <w:bCs/>
                <w:color w:val="000000"/>
                <w:sz w:val="24"/>
                <w:szCs w:val="24"/>
                <w:lang w:val="en-US"/>
              </w:rPr>
              <w:t>δ</w:t>
            </w:r>
            <w:r w:rsidRPr="0006769E">
              <w:rPr>
                <w:rFonts w:ascii="Times" w:hAnsi="Times"/>
              </w:rPr>
              <w:t xml:space="preserve"> AIC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006DD2" w14:textId="7777777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8731C6" w:rsidRPr="008B1F24" w14:paraId="7EB761B2" w14:textId="77777777" w:rsidTr="003C09BD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46F1CF" w14:textId="74F65A5F" w:rsidR="008731C6" w:rsidRPr="008B1F24" w:rsidRDefault="007142D6" w:rsidP="003C09BD">
            <w:pPr>
              <w:spacing w:after="0" w:line="480" w:lineRule="auto"/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lastRenderedPageBreak/>
              <w:t>ln</w:t>
            </w:r>
            <w:r w:rsidR="008731C6" w:rsidRPr="008B1F24">
              <w:rPr>
                <w:rFonts w:ascii="Garamond" w:eastAsia="Times New Roman" w:hAnsi="Garamond" w:cs="Times New Roman"/>
                <w:bCs/>
                <w:color w:val="000000"/>
                <w:sz w:val="24"/>
                <w:szCs w:val="24"/>
                <w:lang w:val="en-US"/>
              </w:rPr>
              <w:t>(Abundance) (N)</w:t>
            </w:r>
          </w:p>
        </w:tc>
      </w:tr>
      <w:tr w:rsidR="00273445" w:rsidRPr="008B1F24" w14:paraId="0745CBF5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2BDF26" w14:textId="119E4DD1" w:rsidR="008731C6" w:rsidRPr="008B1F24" w:rsidRDefault="007142D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  <w:r w:rsidR="006617E7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1CADD1" w14:textId="08AADB9B" w:rsidR="008731C6" w:rsidRPr="008B1F24" w:rsidRDefault="006617E7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ln(N)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44EBD0" w14:textId="78950262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531.5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176FF1" w14:textId="67CF9CC8" w:rsidR="008731C6" w:rsidRPr="008B1F24" w:rsidRDefault="007142D6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.63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2E412C" w14:textId="7E0C7ED5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871FE8" w14:textId="5AFDE59C" w:rsidR="008731C6" w:rsidRPr="008B1F24" w:rsidRDefault="008731C6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259.583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DFE8D8" w14:textId="70D194FC" w:rsidR="008731C6" w:rsidRPr="008B1F24" w:rsidRDefault="007142D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F4469E" w14:textId="77777777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273445" w:rsidRPr="008B1F24" w14:paraId="06EBC0BE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AE3516" w14:textId="2C76CA83" w:rsidR="008731C6" w:rsidRPr="008B1F24" w:rsidRDefault="007142D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375554" w14:textId="64A576F3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D13D46" w14:textId="29DB84E9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533.2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288465" w14:textId="75C211B8" w:rsidR="008731C6" w:rsidRPr="008B1F24" w:rsidRDefault="007142D6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6BC19F" w14:textId="5600ABE9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FF409" w14:textId="590B5556" w:rsidR="008731C6" w:rsidRPr="008B1F24" w:rsidRDefault="007142D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259.405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71E01B" w14:textId="21727915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1.74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AF0F52" w14:textId="4F567711" w:rsidR="008731C6" w:rsidRPr="008B1F24" w:rsidRDefault="007142D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54</w:t>
            </w:r>
          </w:p>
        </w:tc>
      </w:tr>
      <w:tr w:rsidR="00273445" w:rsidRPr="008B1F24" w14:paraId="0DDD0E8F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4DE78E" w14:textId="163FF3ED" w:rsidR="008731C6" w:rsidRPr="008B1F24" w:rsidRDefault="007142D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A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B904B5" w14:textId="3AD13719" w:rsidR="008731C6" w:rsidRPr="008B1F24" w:rsidRDefault="007142D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ln(N) = t</w:t>
            </w:r>
            <w:r w:rsidR="006617E7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F67097" w14:textId="08FCF943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535.0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4A2CB7" w14:textId="43B525B9" w:rsidR="008731C6" w:rsidRPr="008B1F24" w:rsidRDefault="00273445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25CD9" w14:textId="2CD27829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D0A7AE" w14:textId="772CE829" w:rsidR="008731C6" w:rsidRPr="008B1F24" w:rsidRDefault="007142D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259.277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BD968D" w14:textId="7B976CD2" w:rsidR="008731C6" w:rsidRPr="008B1F24" w:rsidRDefault="00273445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458A72" w14:textId="24EC2C95" w:rsidR="008731C6" w:rsidRPr="007142D6" w:rsidRDefault="00273445" w:rsidP="007142D6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0.76</w:t>
            </w:r>
          </w:p>
        </w:tc>
      </w:tr>
      <w:tr w:rsidR="008731C6" w:rsidRPr="008B1F24" w14:paraId="10BC31D9" w14:textId="77777777" w:rsidTr="003C09BD">
        <w:trPr>
          <w:trHeight w:val="199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8440F0" w14:textId="7BC559FD" w:rsidR="00A31723" w:rsidRPr="006617E7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Rarefied richness (RR)</w:t>
            </w:r>
            <w:r w:rsidR="00273445">
              <w:rPr>
                <w:noProof/>
                <w:lang w:val="en-US"/>
              </w:rPr>
              <w:t xml:space="preserve"> </w:t>
            </w:r>
          </w:p>
        </w:tc>
      </w:tr>
      <w:tr w:rsidR="00273445" w:rsidRPr="008B1F24" w14:paraId="06088B20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D112A6" w14:textId="7CA9DBEF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B</w:t>
            </w:r>
            <w:r w:rsidR="00A31723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5225A" w14:textId="01E2477A" w:rsidR="008731C6" w:rsidRPr="008B1F24" w:rsidRDefault="00A31723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RR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C3AB71" w14:textId="74F855F8" w:rsidR="008731C6" w:rsidRPr="008B1F24" w:rsidRDefault="00A31723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1617.5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94D23D" w14:textId="1E974470" w:rsidR="008731C6" w:rsidRPr="008B1F24" w:rsidRDefault="00273445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0.658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522CE0" w14:textId="0765F311" w:rsidR="008731C6" w:rsidRPr="008B1F24" w:rsidRDefault="00A31723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90687C" w14:textId="0A0FF36A" w:rsidR="008731C6" w:rsidRPr="008B1F24" w:rsidRDefault="008731C6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802.594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055874" w14:textId="77F54DE5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  <w:r w:rsidR="00A31723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F3A32" w14:textId="77777777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273445" w:rsidRPr="008B1F24" w14:paraId="3EBE030F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CE00E0" w14:textId="6521492E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</w:t>
            </w:r>
            <w:r w:rsidR="00A31723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045855" w14:textId="49014606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</w:t>
            </w:r>
            <w:r w:rsidR="00A31723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BD8F3F" w14:textId="1C289FE1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1619.6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2D199C" w14:textId="44DB9967" w:rsidR="008731C6" w:rsidRPr="008B1F24" w:rsidRDefault="00273445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C5893" w14:textId="33748FB5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1EF69C" w14:textId="1C92BD6C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-802.593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7BE93" w14:textId="56F64007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6E9A3" w14:textId="1C2AA94B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0.97</w:t>
            </w:r>
          </w:p>
        </w:tc>
      </w:tr>
      <w:tr w:rsidR="00273445" w:rsidRPr="008B1F24" w14:paraId="2B19605F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881F0F" w14:textId="7777777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1C364C" w14:textId="77777777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RR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5BF620" w14:textId="59C5ADEB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1621.0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FDEE7D" w14:textId="3798D557" w:rsidR="008731C6" w:rsidRPr="008B1F24" w:rsidRDefault="00A31723" w:rsidP="00A31723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.111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B2E21D" w14:textId="77777777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994EEB" w14:textId="6E1A6C83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-802.272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58C26" w14:textId="411A22F5" w:rsidR="008731C6" w:rsidRPr="008B1F24" w:rsidRDefault="00273445" w:rsidP="0027344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8E7489" w14:textId="34FD7D86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0.72</w:t>
            </w:r>
          </w:p>
        </w:tc>
      </w:tr>
      <w:tr w:rsidR="008731C6" w:rsidRPr="008B1F24" w14:paraId="29330CB3" w14:textId="77777777" w:rsidTr="003C09BD">
        <w:trPr>
          <w:trHeight w:val="435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92E39F" w14:textId="3D2E656F" w:rsidR="00273445" w:rsidRPr="00273445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Simpson’s Diversity (SI)</w:t>
            </w:r>
            <w:r w:rsidR="00273445">
              <w:rPr>
                <w:noProof/>
                <w:lang w:val="en-US"/>
              </w:rPr>
              <w:t xml:space="preserve"> </w:t>
            </w:r>
          </w:p>
        </w:tc>
      </w:tr>
      <w:tr w:rsidR="00273445" w:rsidRPr="008B1F24" w14:paraId="4B0CD837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7B02E0" w14:textId="7470D9C7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="00273445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2A08AA" w14:textId="749B669F" w:rsidR="008731C6" w:rsidRPr="008B1F24" w:rsidRDefault="00273445" w:rsidP="00273445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SI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9B51ED" w14:textId="2C16DD29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-101.6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A2C7B6" w14:textId="13CAC3AC" w:rsidR="008731C6" w:rsidRPr="008B1F24" w:rsidRDefault="00273445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0.669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D4906B" w14:textId="06777F81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B54A04" w14:textId="38972D37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56.935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E53991" w14:textId="77777777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DE5FC6" w14:textId="77777777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273445" w:rsidRPr="008B1F24" w14:paraId="21566032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CF930B" w14:textId="74767540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C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48EE68" w14:textId="08BCD4B5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EC45B" w14:textId="328FB3C3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F8FDC" w14:textId="75F4D687" w:rsidR="008731C6" w:rsidRPr="008B1F24" w:rsidRDefault="00273445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0.237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6E9243" w14:textId="433AC905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EDD5AE" w14:textId="657915AC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56.945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2B36AC" w14:textId="376B07CA" w:rsidR="008731C6" w:rsidRPr="008B1F24" w:rsidRDefault="00E9731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DD42BE" w14:textId="71200A69" w:rsidR="008731C6" w:rsidRPr="008B1F24" w:rsidRDefault="00E9731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0.89</w:t>
            </w:r>
          </w:p>
        </w:tc>
      </w:tr>
      <w:tr w:rsidR="00273445" w:rsidRPr="008B1F24" w14:paraId="17050D0B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B52AAB" w14:textId="795CF722" w:rsidR="008731C6" w:rsidRPr="008B1F24" w:rsidRDefault="008731C6" w:rsidP="003C09BD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C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32A70F" w14:textId="4F38C971" w:rsidR="008731C6" w:rsidRPr="008B1F24" w:rsidRDefault="008731C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8B1F24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SI = t + P</w:t>
            </w:r>
            <w:r w:rsidR="00273445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3FA21F" w14:textId="039FE156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-97.7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3B5788" w14:textId="20E1D590" w:rsidR="008731C6" w:rsidRPr="008B1F24" w:rsidRDefault="00273445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99AED5" w14:textId="1BB25530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50495" w14:textId="60B57375" w:rsidR="008731C6" w:rsidRPr="008B1F24" w:rsidRDefault="00273445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57.079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1DB4DA" w14:textId="62FE6142" w:rsidR="008731C6" w:rsidRPr="008B1F24" w:rsidRDefault="00E9731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AFD82E" w14:textId="5E715749" w:rsidR="008731C6" w:rsidRPr="008B1F24" w:rsidRDefault="00E97316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0.87</w:t>
            </w:r>
          </w:p>
        </w:tc>
      </w:tr>
    </w:tbl>
    <w:p w14:paraId="1C5FE28A" w14:textId="77777777" w:rsidR="00273445" w:rsidRDefault="00273445" w:rsidP="00273445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</w:p>
    <w:p w14:paraId="6D6D9DDF" w14:textId="77777777" w:rsidR="00EB0166" w:rsidRDefault="00EB0166" w:rsidP="00273445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</w:p>
    <w:p w14:paraId="12045328" w14:textId="3979CDB9" w:rsidR="008731C6" w:rsidRPr="00273445" w:rsidRDefault="008731C6" w:rsidP="00EB0166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proofErr w:type="gramStart"/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 xml:space="preserve">Table </w:t>
      </w:r>
      <w:r w:rsidR="0061170F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6</w:t>
      </w: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: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 w:rsidRPr="00E116A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Model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coefficients for best model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or best model set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</w:t>
      </w:r>
      <w:r w:rsidRPr="00E917D3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Table </w:t>
      </w:r>
      <w:r w:rsidR="0061170F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5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 for va</w:t>
      </w:r>
      <w:r w:rsidR="006617E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riation in plot-scale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abundance and diversity</w:t>
      </w:r>
      <w:r w:rsidR="006617E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of the subset of invertebrate grazers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.</w:t>
      </w:r>
      <w:proofErr w:type="gramEnd"/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Results from models that only included the five main sites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were nearly identical, and therefore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models that include data from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all sites are shown here.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 Random effects not estimat</w:t>
      </w:r>
      <w:r w:rsidR="00693C3B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ed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because the models were averaged.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741"/>
        <w:gridCol w:w="1183"/>
        <w:gridCol w:w="939"/>
        <w:gridCol w:w="1284"/>
        <w:gridCol w:w="1311"/>
        <w:gridCol w:w="1318"/>
        <w:gridCol w:w="936"/>
      </w:tblGrid>
      <w:tr w:rsidR="00273445" w:rsidRPr="0009453B" w14:paraId="384F68BD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6E405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968062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C8375F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011673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C6F293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54BF1B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Time*Pos.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343E03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 xml:space="preserve">Random effect: </w:t>
            </w:r>
          </w:p>
          <w:p w14:paraId="1C3BAC58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Meadow ID</w:t>
            </w:r>
          </w:p>
        </w:tc>
      </w:tr>
      <w:tr w:rsidR="006617E7" w:rsidRPr="0009453B" w14:paraId="3D68AA4B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71DA0C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C6F1D2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3801F9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B06A87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F371F2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670D88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EF239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Intercept (SD)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1F4A0E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Time (SD)</w:t>
            </w:r>
          </w:p>
        </w:tc>
      </w:tr>
      <w:tr w:rsidR="006617E7" w:rsidRPr="0009453B" w14:paraId="723059D6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59C35A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ln(Abundance)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A8582B" w14:textId="1A5C9AE1" w:rsidR="008731C6" w:rsidRPr="0009453B" w:rsidRDefault="00273445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A1-3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4B48DB" w14:textId="07FD1FD1" w:rsidR="008731C6" w:rsidRPr="0009453B" w:rsidRDefault="00693C3B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US"/>
              </w:rPr>
              <w:t>1.</w:t>
            </w:r>
            <w:r w:rsidR="00273445">
              <w:rPr>
                <w:rFonts w:ascii="Garamond" w:hAnsi="Garamond"/>
                <w:b/>
                <w:sz w:val="24"/>
                <w:szCs w:val="24"/>
                <w:lang w:val="en-US"/>
              </w:rPr>
              <w:t>62</w:t>
            </w:r>
          </w:p>
          <w:p w14:paraId="0136CE3B" w14:textId="0FBE267C" w:rsidR="008731C6" w:rsidRPr="0009453B" w:rsidRDefault="00693C3B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0.78, 2.47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926AA7" w14:textId="59EB8B57" w:rsidR="008731C6" w:rsidRPr="0009453B" w:rsidRDefault="00273445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0.08</w:t>
            </w:r>
          </w:p>
          <w:p w14:paraId="42124B81" w14:textId="31AA8E50" w:rsidR="008731C6" w:rsidRPr="0009453B" w:rsidRDefault="00273445" w:rsidP="00693C3B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[-0.25, 0.42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441EB3" w14:textId="77225080" w:rsidR="008731C6" w:rsidRPr="0009453B" w:rsidRDefault="00273445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0.00 [-0.07, 0.05]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5A780A" w14:textId="0B55C0E8" w:rsidR="008731C6" w:rsidRPr="00207B73" w:rsidRDefault="00273445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207B73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36BC0E9F" w14:textId="435AF736" w:rsidR="008731C6" w:rsidRPr="0009453B" w:rsidRDefault="00A31723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-0.05, 0.03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9AE52" w14:textId="746362B0" w:rsidR="008731C6" w:rsidRPr="0009453B" w:rsidRDefault="00693C3B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F16159" w14:textId="21A9DC39" w:rsidR="008731C6" w:rsidRPr="0009453B" w:rsidRDefault="00693C3B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  <w:tr w:rsidR="006617E7" w:rsidRPr="0009453B" w14:paraId="526B961C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F36406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Rarefied Species Richness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108A1" w14:textId="022BC481" w:rsidR="008731C6" w:rsidRPr="0009453B" w:rsidRDefault="006617E7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B1-3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4E926" w14:textId="59BC87A7" w:rsidR="008731C6" w:rsidRPr="0009453B" w:rsidRDefault="00273445" w:rsidP="003C09BD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US"/>
              </w:rPr>
              <w:t>6.00</w:t>
            </w:r>
          </w:p>
          <w:p w14:paraId="03311693" w14:textId="011C9C5A" w:rsidR="008731C6" w:rsidRPr="0009453B" w:rsidRDefault="006617E7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4.48, 7.51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3BA89F" w14:textId="752FA7C2" w:rsidR="008731C6" w:rsidRPr="006617E7" w:rsidRDefault="00273445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0.51</w:t>
            </w:r>
          </w:p>
          <w:p w14:paraId="44C09D7A" w14:textId="3976145D" w:rsidR="008731C6" w:rsidRPr="0009453B" w:rsidRDefault="008731C6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-0.29, 1.32</w:t>
            </w: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62741" w14:textId="63BB4D5C" w:rsidR="008731C6" w:rsidRPr="0009453B" w:rsidRDefault="00273445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65FCC047" w14:textId="2568D6B4" w:rsidR="008731C6" w:rsidRPr="0009453B" w:rsidRDefault="006617E7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</w:t>
            </w:r>
            <w:r w:rsidR="00273445">
              <w:rPr>
                <w:rFonts w:ascii="Garamond" w:hAnsi="Garamond"/>
                <w:sz w:val="24"/>
                <w:szCs w:val="24"/>
                <w:lang w:val="en-US"/>
              </w:rPr>
              <w:t>0.12, 0.14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95190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5F6ADF1F" w14:textId="4EBD8B5D" w:rsidR="008731C6" w:rsidRPr="0009453B" w:rsidRDefault="00273445" w:rsidP="00273445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[-0.12, 0.05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FE91FD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3355B3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  <w:tr w:rsidR="006617E7" w:rsidRPr="0009453B" w14:paraId="226FF3F1" w14:textId="77777777" w:rsidTr="00273445"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6A8119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Simpson Index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E75628" w14:textId="1CB07DF5" w:rsidR="008731C6" w:rsidRPr="0009453B" w:rsidRDefault="00E9731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C1-3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45B7B" w14:textId="77777777" w:rsidR="00E97316" w:rsidRDefault="008731C6" w:rsidP="00E97316">
            <w:pPr>
              <w:pStyle w:val="NoSpacing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b/>
                <w:sz w:val="24"/>
                <w:szCs w:val="24"/>
                <w:lang w:val="en-US"/>
              </w:rPr>
              <w:t>0.</w:t>
            </w:r>
            <w:r w:rsidR="00E97316">
              <w:rPr>
                <w:rFonts w:ascii="Garamond" w:hAnsi="Garamond"/>
                <w:b/>
                <w:sz w:val="24"/>
                <w:szCs w:val="24"/>
                <w:lang w:val="en-US"/>
              </w:rPr>
              <w:t>49</w:t>
            </w:r>
          </w:p>
          <w:p w14:paraId="0413FD89" w14:textId="3C3D47E0" w:rsidR="008731C6" w:rsidRPr="0009453B" w:rsidRDefault="00E97316" w:rsidP="00E97316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US"/>
              </w:rPr>
              <w:t>[0.31, 0.68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F2133D" w14:textId="60FEA050" w:rsidR="008731C6" w:rsidRPr="00207B73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207B73">
              <w:rPr>
                <w:rFonts w:ascii="Garamond" w:hAnsi="Garamond"/>
                <w:sz w:val="24"/>
                <w:szCs w:val="24"/>
                <w:lang w:val="en-US"/>
              </w:rPr>
              <w:t>0.</w:t>
            </w:r>
            <w:r w:rsidR="00E97316" w:rsidRPr="00207B73">
              <w:rPr>
                <w:rFonts w:ascii="Garamond" w:hAnsi="Garamond"/>
                <w:sz w:val="24"/>
                <w:szCs w:val="24"/>
                <w:lang w:val="en-US"/>
              </w:rPr>
              <w:t>01</w:t>
            </w:r>
          </w:p>
          <w:p w14:paraId="1AD8D3EB" w14:textId="635B56A1" w:rsidR="008731C6" w:rsidRPr="0009453B" w:rsidRDefault="008731C6" w:rsidP="00E97316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</w:t>
            </w:r>
            <w:r w:rsidR="00E97316">
              <w:rPr>
                <w:rFonts w:ascii="Garamond" w:hAnsi="Garamond"/>
                <w:sz w:val="24"/>
                <w:szCs w:val="24"/>
                <w:lang w:val="en-US"/>
              </w:rPr>
              <w:t>-0.05, 0.08</w:t>
            </w: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46A029" w14:textId="48E4F6B4" w:rsidR="008731C6" w:rsidRPr="0009453B" w:rsidRDefault="00E9731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2F7B0ACE" w14:textId="4B717248" w:rsidR="008731C6" w:rsidRPr="0009453B" w:rsidRDefault="00E9731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[-0.01, 0.01</w:t>
            </w:r>
            <w:r w:rsidR="008731C6"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5A465F" w14:textId="77777777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0.00</w:t>
            </w:r>
          </w:p>
          <w:p w14:paraId="084A7392" w14:textId="3D69B08B" w:rsidR="008731C6" w:rsidRPr="0009453B" w:rsidRDefault="008731C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[-0.01,</w:t>
            </w:r>
            <w:r w:rsidR="00E97316">
              <w:rPr>
                <w:rFonts w:ascii="Garamond" w:hAnsi="Garamond"/>
                <w:sz w:val="24"/>
                <w:szCs w:val="24"/>
                <w:lang w:val="en-US"/>
              </w:rPr>
              <w:t xml:space="preserve"> 0.01</w:t>
            </w:r>
            <w:r w:rsidRPr="0009453B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405F56" w14:textId="313CB65E" w:rsidR="008731C6" w:rsidRPr="0009453B" w:rsidRDefault="00E9731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964207" w14:textId="33E9A959" w:rsidR="008731C6" w:rsidRPr="0009453B" w:rsidRDefault="00E97316" w:rsidP="003C09BD">
            <w:pPr>
              <w:pStyle w:val="NoSpacing"/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--</w:t>
            </w:r>
          </w:p>
        </w:tc>
      </w:tr>
    </w:tbl>
    <w:p w14:paraId="214E76D7" w14:textId="77777777" w:rsidR="00EB0166" w:rsidRDefault="00EB0166" w:rsidP="0061170F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</w:p>
    <w:p w14:paraId="6FB0750B" w14:textId="6954FBCC" w:rsidR="00320BF0" w:rsidRPr="0061170F" w:rsidRDefault="00320BF0" w:rsidP="00EB0166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 xml:space="preserve">Table </w:t>
      </w:r>
      <w:r w:rsidR="0061170F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7</w:t>
      </w:r>
      <w:r w:rsidRPr="00E917D3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t>: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Model comparisons for meadow-scale epifauna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diversity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(Chao-2 index) </w:t>
      </w:r>
      <w:r w:rsidR="005B4AEC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and meadow-scale beta diversity (distance to centroid, corrected for null expectations)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varying with time (t) and position in the watershed (P)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.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Model coefficients are given in the text.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170"/>
        <w:gridCol w:w="738"/>
        <w:gridCol w:w="713"/>
        <w:gridCol w:w="416"/>
        <w:gridCol w:w="900"/>
        <w:gridCol w:w="600"/>
        <w:gridCol w:w="600"/>
      </w:tblGrid>
      <w:tr w:rsidR="00CF5ABB" w:rsidRPr="0009453B" w14:paraId="4C6D331C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ABC908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4BF461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EAD0C2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5759B4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18FCD8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A8DBFC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proofErr w:type="spellStart"/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logLik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0C3394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23973A" w14:textId="77777777" w:rsidR="00CF5ABB" w:rsidRPr="0009453B" w:rsidRDefault="00CF5ABB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P</w:t>
            </w:r>
          </w:p>
        </w:tc>
      </w:tr>
      <w:tr w:rsidR="005B4AEC" w:rsidRPr="0009453B" w14:paraId="2991DF85" w14:textId="77777777" w:rsidTr="00B966D7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A24DDC" w14:textId="146C449E" w:rsidR="005B4AEC" w:rsidRPr="0009453B" w:rsidRDefault="005B4AEC" w:rsidP="008B1F24">
            <w:pPr>
              <w:spacing w:after="0" w:line="480" w:lineRule="auto"/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Chao2</w:t>
            </w:r>
          </w:p>
        </w:tc>
      </w:tr>
      <w:tr w:rsidR="00CF5ABB" w:rsidRPr="0009453B" w14:paraId="334FBC7D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4E8501" w14:textId="77777777" w:rsidR="00CF5ABB" w:rsidRPr="0009453B" w:rsidRDefault="00E917D3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F</w:t>
            </w:r>
            <w:r w:rsidR="00CF5ABB"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123F3" w14:textId="77777777" w:rsidR="00CF5ABB" w:rsidRPr="0009453B" w:rsidRDefault="00CF5ABB" w:rsidP="006710D5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Chao2 = </w:t>
            </w:r>
            <w:r w:rsidR="006710D5"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DCD7AC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150.8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4ADCBF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0.815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033739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6A4326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-71.594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9EE08C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19293B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b/>
                <w:bCs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CF5ABB" w:rsidRPr="0009453B" w14:paraId="44F48543" w14:textId="77777777" w:rsidTr="008B1F24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FECB39" w14:textId="77777777" w:rsidR="00CF5ABB" w:rsidRPr="0009453B" w:rsidRDefault="00E917D3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F</w:t>
            </w:r>
            <w:r w:rsidR="00CF5ABB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C70BF2" w14:textId="77777777" w:rsidR="00CF5ABB" w:rsidRPr="0009453B" w:rsidRDefault="00CF5ABB" w:rsidP="006710D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Chao2 = </w:t>
            </w:r>
            <w:r w:rsidR="006710D5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220C45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154.0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3D863D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539D76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CCA6C3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-71.594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265A15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3.26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5AD043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0.98</w:t>
            </w:r>
          </w:p>
        </w:tc>
      </w:tr>
      <w:tr w:rsidR="00CF5ABB" w:rsidRPr="0009453B" w14:paraId="47C73BAF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A93CE5" w14:textId="77777777" w:rsidR="00CF5ABB" w:rsidRPr="0009453B" w:rsidRDefault="00E917D3" w:rsidP="008B1F24">
            <w:pPr>
              <w:spacing w:after="0" w:line="480" w:lineRule="auto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F</w:t>
            </w:r>
            <w:r w:rsidR="00CF5ABB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920A10" w14:textId="77777777" w:rsidR="00CF5ABB" w:rsidRPr="0009453B" w:rsidRDefault="00CF5ABB" w:rsidP="006710D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 xml:space="preserve">Chao2 = </w:t>
            </w:r>
            <w:r w:rsidR="006710D5"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98DECF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157.7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A85A42" w14:textId="77777777" w:rsidR="00CF5ABB" w:rsidRPr="0009453B" w:rsidRDefault="00CF5ABB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B4C26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C53429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-71.549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6EC104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6.93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EF9229" w14:textId="77777777" w:rsidR="00CF5ABB" w:rsidRPr="0009453B" w:rsidRDefault="00CF5ABB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val="en-US"/>
              </w:rPr>
            </w:pPr>
            <w:r w:rsidRPr="0009453B"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0.97</w:t>
            </w:r>
          </w:p>
        </w:tc>
      </w:tr>
      <w:tr w:rsidR="005B4AEC" w:rsidRPr="0009453B" w14:paraId="09E3B173" w14:textId="77777777" w:rsidTr="000D4088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EE4542" w14:textId="7C4CABBB" w:rsidR="005B4AEC" w:rsidRPr="005B4AEC" w:rsidRDefault="005B4AEC" w:rsidP="005B4AEC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</w:pPr>
            <w:r w:rsidRPr="005B4AEC">
              <w:rPr>
                <w:rFonts w:ascii="Garamond" w:eastAsia="Times New Roman" w:hAnsi="Garamond" w:cs="Times New Roman"/>
                <w:b/>
                <w:color w:val="000000"/>
                <w:sz w:val="24"/>
                <w:szCs w:val="24"/>
                <w:lang w:val="en-US"/>
              </w:rPr>
              <w:t>Beta</w:t>
            </w:r>
          </w:p>
        </w:tc>
      </w:tr>
      <w:tr w:rsidR="005B4AEC" w:rsidRPr="0009453B" w14:paraId="6C027A1D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DAAFBB" w14:textId="1CD4EF25" w:rsidR="005B4AEC" w:rsidRPr="0009453B" w:rsidRDefault="005B4AEC" w:rsidP="003C09BD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G1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946DAE" w14:textId="70DC6B4F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Beta = 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407064" w14:textId="7E12FA9B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-46.8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24B7C5" w14:textId="672426C4" w:rsidR="005B4AEC" w:rsidRPr="0009453B" w:rsidRDefault="005B4AEC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0.733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AADBC1" w14:textId="7B8371E5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BD571F" w14:textId="0336F214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27.220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C44290" w14:textId="1AFF2865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3A635B" w14:textId="3293965D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--</w:t>
            </w:r>
          </w:p>
        </w:tc>
      </w:tr>
      <w:tr w:rsidR="005B4AEC" w:rsidRPr="0009453B" w14:paraId="68D6745C" w14:textId="77777777" w:rsidTr="003C0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13A57E" w14:textId="246510FB" w:rsidR="005B4AEC" w:rsidRPr="0009453B" w:rsidRDefault="005B4AEC" w:rsidP="003C09BD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G2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C0AF76" w14:textId="530DB4ED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Beta = t + 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180FCB" w14:textId="39250AF0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-44.0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22B4FD" w14:textId="5AC0EFFC" w:rsidR="005B4AEC" w:rsidRPr="0009453B" w:rsidRDefault="005B4AEC" w:rsidP="003C09BD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0.177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862A5F" w14:textId="7CB548D0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145DE6" w14:textId="6DF1AAE6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27.430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62FCCC" w14:textId="49BD6A01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2.84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88F972" w14:textId="62FC2A7A" w:rsidR="005B4AEC" w:rsidRPr="0009453B" w:rsidRDefault="005B4AEC" w:rsidP="003C09BD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0.56</w:t>
            </w:r>
          </w:p>
        </w:tc>
      </w:tr>
      <w:tr w:rsidR="005B4AEC" w:rsidRPr="0009453B" w14:paraId="3BB94E2D" w14:textId="77777777" w:rsidTr="008B1F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2A84DA" w14:textId="54494453" w:rsidR="005B4AEC" w:rsidRPr="0009453B" w:rsidRDefault="005B4AEC" w:rsidP="008B1F24">
            <w:pPr>
              <w:spacing w:after="0" w:line="48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G3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374615" w14:textId="1EA00242" w:rsidR="005B4AEC" w:rsidRPr="0009453B" w:rsidRDefault="005B4AEC" w:rsidP="006710D5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Beta = t + P + t*P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8877E2" w14:textId="5D217220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-42.6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6BF449" w14:textId="36C3739C" w:rsidR="005B4AEC" w:rsidRPr="0009453B" w:rsidRDefault="005B4AEC" w:rsidP="008B1F24">
            <w:pPr>
              <w:spacing w:after="0" w:line="48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0.090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8796E5" w14:textId="51B73FAF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B4AB20" w14:textId="6B363E41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28.625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15E5F5" w14:textId="029894DD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4.21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23C13F" w14:textId="7EF6801B" w:rsidR="005B4AEC" w:rsidRPr="0009453B" w:rsidRDefault="005B4AEC" w:rsidP="008B1F24">
            <w:pPr>
              <w:spacing w:after="0" w:line="480" w:lineRule="auto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val="en-US"/>
              </w:rPr>
              <w:t>0.33</w:t>
            </w:r>
          </w:p>
        </w:tc>
      </w:tr>
    </w:tbl>
    <w:p w14:paraId="7D13AACC" w14:textId="77777777" w:rsidR="00CF5ABB" w:rsidRPr="00A445EA" w:rsidRDefault="00CF5ABB">
      <w:pPr>
        <w:rPr>
          <w:rFonts w:ascii="Garamond" w:hAnsi="Garamond"/>
          <w:b/>
          <w:sz w:val="24"/>
        </w:rPr>
      </w:pPr>
      <w:r w:rsidRPr="00A445EA">
        <w:rPr>
          <w:rFonts w:ascii="Garamond" w:hAnsi="Garamond"/>
          <w:b/>
          <w:sz w:val="24"/>
        </w:rPr>
        <w:lastRenderedPageBreak/>
        <w:t>Figures</w:t>
      </w:r>
    </w:p>
    <w:p w14:paraId="768C4E8B" w14:textId="77777777" w:rsidR="00CF5ABB" w:rsidRDefault="00CF5ABB">
      <w:pPr>
        <w:rPr>
          <w:b/>
        </w:rPr>
      </w:pPr>
    </w:p>
    <w:p w14:paraId="5BB8E6B9" w14:textId="77777777" w:rsidR="00320BF0" w:rsidRPr="00F327CA" w:rsidRDefault="00320BF0" w:rsidP="00320BF0">
      <w:pPr>
        <w:spacing w:after="0" w:line="480" w:lineRule="auto"/>
        <w:rPr>
          <w:rFonts w:ascii="Garamond" w:hAnsi="Garamond"/>
          <w:color w:val="000000"/>
          <w:sz w:val="24"/>
          <w:szCs w:val="24"/>
        </w:rPr>
      </w:pPr>
      <w:r w:rsidRPr="00CF5ABB">
        <w:rPr>
          <w:rFonts w:ascii="Garamond" w:hAnsi="Garamond"/>
          <w:b/>
          <w:color w:val="000000"/>
          <w:sz w:val="24"/>
          <w:szCs w:val="24"/>
        </w:rPr>
        <w:t>Figure 1</w:t>
      </w:r>
      <w:r w:rsidRPr="00F327CA">
        <w:rPr>
          <w:rFonts w:ascii="Garamond" w:hAnsi="Garamond"/>
          <w:color w:val="000000"/>
          <w:sz w:val="24"/>
          <w:szCs w:val="24"/>
        </w:rPr>
        <w:t xml:space="preserve">: Eelgrass meadows sampled </w:t>
      </w:r>
      <w:r>
        <w:rPr>
          <w:rFonts w:ascii="Garamond" w:hAnsi="Garamond"/>
          <w:color w:val="000000"/>
          <w:sz w:val="24"/>
          <w:szCs w:val="24"/>
        </w:rPr>
        <w:t>during summer 2012 between Alberni Inlet (red star) and the Pacific Ocean southwest of Dodger Channel (DC).</w:t>
      </w:r>
      <w:r w:rsidRPr="00F327CA">
        <w:rPr>
          <w:rFonts w:ascii="Garamond" w:hAnsi="Garamond"/>
          <w:color w:val="000000"/>
          <w:sz w:val="24"/>
          <w:szCs w:val="24"/>
        </w:rPr>
        <w:t xml:space="preserve"> </w:t>
      </w:r>
      <w:r>
        <w:rPr>
          <w:rFonts w:ascii="Garamond" w:hAnsi="Garamond"/>
          <w:color w:val="000000"/>
          <w:sz w:val="24"/>
          <w:szCs w:val="24"/>
        </w:rPr>
        <w:t>Five meadows were sampled in May, July and August (red dots), while four additional meadows were sampled once in midsummer (yellow dots</w:t>
      </w:r>
      <w:r w:rsidRPr="00F327CA">
        <w:rPr>
          <w:rFonts w:ascii="Garamond" w:hAnsi="Garamond"/>
          <w:color w:val="000000"/>
          <w:sz w:val="24"/>
          <w:szCs w:val="24"/>
        </w:rPr>
        <w:t xml:space="preserve">).   WI = Wizard Islet, BE = Bald Eagle Cove, EI = Ellis Island, RP = Robber’s Passage, NB = </w:t>
      </w:r>
      <w:proofErr w:type="spellStart"/>
      <w:r w:rsidRPr="00F327CA">
        <w:rPr>
          <w:rFonts w:ascii="Garamond" w:hAnsi="Garamond"/>
          <w:color w:val="000000"/>
          <w:sz w:val="24"/>
          <w:szCs w:val="24"/>
        </w:rPr>
        <w:t>Numukamis</w:t>
      </w:r>
      <w:proofErr w:type="spellEnd"/>
      <w:r w:rsidRPr="00F327CA">
        <w:rPr>
          <w:rFonts w:ascii="Garamond" w:hAnsi="Garamond"/>
          <w:color w:val="000000"/>
          <w:sz w:val="24"/>
          <w:szCs w:val="24"/>
        </w:rPr>
        <w:t xml:space="preserve"> Bay, CB = </w:t>
      </w:r>
      <w:proofErr w:type="spellStart"/>
      <w:r w:rsidRPr="00F327CA">
        <w:rPr>
          <w:rFonts w:ascii="Garamond" w:hAnsi="Garamond"/>
          <w:color w:val="000000"/>
          <w:sz w:val="24"/>
          <w:szCs w:val="24"/>
        </w:rPr>
        <w:t>Crickett</w:t>
      </w:r>
      <w:proofErr w:type="spellEnd"/>
      <w:r w:rsidRPr="00F327CA">
        <w:rPr>
          <w:rFonts w:ascii="Garamond" w:hAnsi="Garamond"/>
          <w:color w:val="000000"/>
          <w:sz w:val="24"/>
          <w:szCs w:val="24"/>
        </w:rPr>
        <w:t xml:space="preserve"> Bay, BI = </w:t>
      </w:r>
      <w:proofErr w:type="spellStart"/>
      <w:r w:rsidRPr="00F327CA">
        <w:rPr>
          <w:rFonts w:ascii="Garamond" w:hAnsi="Garamond"/>
          <w:color w:val="000000"/>
          <w:sz w:val="24"/>
          <w:szCs w:val="24"/>
        </w:rPr>
        <w:t>Boyson</w:t>
      </w:r>
      <w:proofErr w:type="spellEnd"/>
      <w:r w:rsidRPr="00F327CA">
        <w:rPr>
          <w:rFonts w:ascii="Garamond" w:hAnsi="Garamond"/>
          <w:color w:val="000000"/>
          <w:sz w:val="24"/>
          <w:szCs w:val="24"/>
        </w:rPr>
        <w:t xml:space="preserve"> Islands, CC = Crow Cove. BMSC = Bamfield Marine Sciences Centre.</w:t>
      </w:r>
      <w:r>
        <w:rPr>
          <w:rFonts w:ascii="Garamond" w:hAnsi="Garamond"/>
          <w:color w:val="000000"/>
          <w:sz w:val="24"/>
          <w:szCs w:val="24"/>
        </w:rPr>
        <w:t xml:space="preserve">  </w:t>
      </w:r>
    </w:p>
    <w:p w14:paraId="54394E59" w14:textId="77777777" w:rsidR="00CF5ABB" w:rsidRDefault="005D416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FFBF29A" wp14:editId="5F96D4B6">
            <wp:extent cx="366522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87D2" w14:textId="77777777" w:rsidR="00CF5ABB" w:rsidRDefault="00CF5ABB">
      <w:pPr>
        <w:rPr>
          <w:b/>
        </w:rPr>
      </w:pPr>
    </w:p>
    <w:p w14:paraId="788A54CF" w14:textId="77777777" w:rsidR="00CF5ABB" w:rsidRDefault="00CF5ABB">
      <w:pPr>
        <w:rPr>
          <w:b/>
        </w:rPr>
      </w:pPr>
    </w:p>
    <w:p w14:paraId="6DE47B03" w14:textId="77777777" w:rsidR="00CF5ABB" w:rsidRDefault="00CF5ABB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20E020C8" w14:textId="5E9A06AE" w:rsidR="00320BF0" w:rsidRDefault="00320BF0" w:rsidP="00320BF0">
      <w:pPr>
        <w:spacing w:after="0" w:line="480" w:lineRule="auto"/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</w:pPr>
      <w:r w:rsidRPr="008458DA"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  <w:lastRenderedPageBreak/>
        <w:t>Figure 2</w:t>
      </w:r>
      <w:r w:rsidRPr="00E116A7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: Log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-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transformed abundance, rarefied species richness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, and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Simpson’s diversity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of seagrass epifaunal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invertebrates (A1-A3) and the subset of epifaunal invertebrates that are grazers (G1-G3) across nine 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m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eadows in Trevor Channel, B.C. (see Figure 1).  Meadows are arranged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in the order of their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distance from freshwater originating in Alberni 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I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nlet.  Meadows were sampled in May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black),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June-July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dark grey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), and August (</w:t>
      </w:r>
      <w:r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light grey</w:t>
      </w:r>
      <w:r w:rsidR="00160261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>) of</w:t>
      </w:r>
      <w:r w:rsidRPr="00F327CA">
        <w:rPr>
          <w:rFonts w:ascii="Garamond" w:eastAsia="Times New Roman" w:hAnsi="Garamond" w:cs="Times New Roman"/>
          <w:color w:val="000000"/>
          <w:sz w:val="24"/>
          <w:szCs w:val="24"/>
          <w:lang w:val="en-US"/>
        </w:rPr>
        <w:t xml:space="preserve"> 2012.</w:t>
      </w:r>
    </w:p>
    <w:p w14:paraId="1D390A9D" w14:textId="7737C283" w:rsidR="00E22233" w:rsidRPr="00E22233" w:rsidRDefault="000629B5" w:rsidP="00A445EA">
      <w:pPr>
        <w:spacing w:after="0" w:line="48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eastAsia="Times New Roman" w:hAnsi="Garamond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 wp14:anchorId="0980A178" wp14:editId="0F4C2518">
            <wp:extent cx="5972175" cy="473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077E" w14:textId="77777777" w:rsidR="00BF2A34" w:rsidRDefault="00BF2A34">
      <w:pPr>
        <w:spacing w:after="0" w:line="240" w:lineRule="auto"/>
        <w:rPr>
          <w:rFonts w:ascii="Garamond" w:eastAsia="Times New Roman" w:hAnsi="Garamond" w:cs="Times New Roman"/>
          <w:b/>
          <w:color w:val="000000"/>
          <w:sz w:val="24"/>
          <w:szCs w:val="24"/>
          <w:lang w:val="en-US"/>
        </w:rPr>
      </w:pPr>
      <w:r>
        <w:rPr>
          <w:rFonts w:ascii="Garamond" w:hAnsi="Garamond"/>
          <w:b/>
          <w:color w:val="000000"/>
        </w:rPr>
        <w:br w:type="page"/>
      </w:r>
    </w:p>
    <w:p w14:paraId="77BED9FE" w14:textId="77777777" w:rsidR="00320BF0" w:rsidRDefault="00320BF0" w:rsidP="00320BF0">
      <w:pPr>
        <w:pStyle w:val="NormalWeb"/>
        <w:spacing w:before="0" w:beforeAutospacing="0" w:after="0" w:afterAutospacing="0" w:line="480" w:lineRule="auto"/>
        <w:rPr>
          <w:rFonts w:ascii="Garamond" w:hAnsi="Garamond"/>
          <w:color w:val="000000"/>
        </w:rPr>
      </w:pPr>
      <w:r w:rsidRPr="001173BB">
        <w:rPr>
          <w:rFonts w:ascii="Garamond" w:hAnsi="Garamond"/>
          <w:b/>
          <w:color w:val="000000"/>
        </w:rPr>
        <w:lastRenderedPageBreak/>
        <w:t>Figure 3:</w:t>
      </w:r>
      <w:r>
        <w:rPr>
          <w:rFonts w:ascii="Garamond" w:hAnsi="Garamond"/>
          <w:color w:val="000000"/>
        </w:rPr>
        <w:t xml:space="preserve"> Dispersion of multivariate community for each site and sample period using the Bray-Curtis dissimilarity index (Appendix 4). Red filled points represent average median value observed in null model analyses. </w:t>
      </w:r>
    </w:p>
    <w:p w14:paraId="100E7021" w14:textId="77777777" w:rsidR="008D5FE7" w:rsidRDefault="008D5FE7" w:rsidP="00844E41">
      <w:pPr>
        <w:rPr>
          <w:rFonts w:ascii="Garamond" w:hAnsi="Garamond"/>
          <w:b/>
          <w:color w:val="000000"/>
          <w:sz w:val="24"/>
        </w:rPr>
      </w:pPr>
      <w:r>
        <w:rPr>
          <w:rFonts w:ascii="Garamond" w:hAnsi="Garamond"/>
          <w:b/>
          <w:noProof/>
          <w:color w:val="000000"/>
          <w:sz w:val="24"/>
          <w:lang w:val="en-US"/>
        </w:rPr>
        <w:drawing>
          <wp:inline distT="0" distB="0" distL="0" distR="0" wp14:anchorId="3DB6B5ED" wp14:editId="256E1CD8">
            <wp:extent cx="339852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650D" w14:textId="77777777" w:rsidR="008D5FE7" w:rsidRDefault="008D5FE7" w:rsidP="00844E41">
      <w:pPr>
        <w:rPr>
          <w:rFonts w:ascii="Garamond" w:hAnsi="Garamond"/>
          <w:b/>
          <w:color w:val="000000"/>
          <w:sz w:val="24"/>
        </w:rPr>
      </w:pPr>
    </w:p>
    <w:p w14:paraId="65616D00" w14:textId="77777777" w:rsidR="005E158B" w:rsidRDefault="005E158B">
      <w:pPr>
        <w:spacing w:after="0" w:line="240" w:lineRule="auto"/>
        <w:rPr>
          <w:ins w:id="0" w:author="Mary O'Connor" w:date="2015-10-04T08:42:00Z"/>
          <w:rFonts w:ascii="Garamond" w:hAnsi="Garamond"/>
          <w:b/>
          <w:color w:val="000000"/>
          <w:sz w:val="24"/>
        </w:rPr>
      </w:pPr>
      <w:ins w:id="1" w:author="Mary O'Connor" w:date="2015-10-04T08:42:00Z">
        <w:r>
          <w:rPr>
            <w:rFonts w:ascii="Garamond" w:hAnsi="Garamond"/>
            <w:b/>
            <w:color w:val="000000"/>
            <w:sz w:val="24"/>
          </w:rPr>
          <w:br w:type="page"/>
        </w:r>
      </w:ins>
    </w:p>
    <w:p w14:paraId="34BA091A" w14:textId="74EB872A" w:rsidR="00CF5ABB" w:rsidRDefault="00320BF0" w:rsidP="0061170F">
      <w:pPr>
        <w:spacing w:line="480" w:lineRule="auto"/>
        <w:rPr>
          <w:b/>
        </w:rPr>
      </w:pPr>
      <w:r w:rsidRPr="00844E41">
        <w:rPr>
          <w:rFonts w:ascii="Garamond" w:hAnsi="Garamond"/>
          <w:b/>
          <w:color w:val="000000"/>
          <w:sz w:val="24"/>
        </w:rPr>
        <w:lastRenderedPageBreak/>
        <w:t>F</w:t>
      </w:r>
      <w:r>
        <w:rPr>
          <w:rFonts w:ascii="Garamond" w:hAnsi="Garamond"/>
          <w:b/>
          <w:color w:val="000000"/>
          <w:sz w:val="24"/>
        </w:rPr>
        <w:t>igure 4</w:t>
      </w:r>
      <w:r w:rsidRPr="00844E41">
        <w:rPr>
          <w:rFonts w:ascii="Garamond" w:hAnsi="Garamond"/>
          <w:b/>
          <w:color w:val="000000"/>
          <w:sz w:val="24"/>
        </w:rPr>
        <w:t>:</w:t>
      </w:r>
      <w:r w:rsidRPr="00844E41">
        <w:rPr>
          <w:rFonts w:ascii="Garamond" w:hAnsi="Garamond"/>
          <w:color w:val="000000"/>
          <w:sz w:val="24"/>
        </w:rPr>
        <w:t xml:space="preserve"> </w:t>
      </w:r>
      <w:r>
        <w:rPr>
          <w:rFonts w:ascii="Garamond" w:hAnsi="Garamond"/>
          <w:color w:val="000000"/>
          <w:sz w:val="24"/>
        </w:rPr>
        <w:t>Nonmetric Multidimensional Scaling (NMDS) plot visualizing community composition</w:t>
      </w:r>
      <w:r w:rsidRPr="00844E41">
        <w:rPr>
          <w:rFonts w:ascii="Garamond" w:hAnsi="Garamond"/>
          <w:color w:val="000000"/>
          <w:sz w:val="24"/>
        </w:rPr>
        <w:t xml:space="preserve"> across all sites a</w:t>
      </w:r>
      <w:r>
        <w:rPr>
          <w:rFonts w:ascii="Garamond" w:hAnsi="Garamond"/>
          <w:color w:val="000000"/>
          <w:sz w:val="24"/>
        </w:rPr>
        <w:t>nd times. Polygons represent</w:t>
      </w:r>
      <w:r w:rsidRPr="00844E41">
        <w:rPr>
          <w:rFonts w:ascii="Garamond" w:hAnsi="Garamond"/>
          <w:color w:val="000000"/>
          <w:sz w:val="24"/>
        </w:rPr>
        <w:t xml:space="preserve"> multivariate communities for each </w:t>
      </w:r>
      <w:r>
        <w:rPr>
          <w:rFonts w:ascii="Garamond" w:hAnsi="Garamond"/>
          <w:color w:val="000000"/>
          <w:sz w:val="24"/>
        </w:rPr>
        <w:t>meadow at one time (n = 16 samples pe</w:t>
      </w:r>
      <w:bookmarkStart w:id="2" w:name="_GoBack"/>
      <w:bookmarkEnd w:id="2"/>
      <w:r>
        <w:rPr>
          <w:rFonts w:ascii="Garamond" w:hAnsi="Garamond"/>
          <w:color w:val="000000"/>
          <w:sz w:val="24"/>
        </w:rPr>
        <w:t>r meadow)</w:t>
      </w:r>
      <w:r w:rsidRPr="00844E41">
        <w:rPr>
          <w:rFonts w:ascii="Garamond" w:hAnsi="Garamond"/>
          <w:color w:val="000000"/>
          <w:sz w:val="24"/>
        </w:rPr>
        <w:t xml:space="preserve">. Polygon area is representative of observed </w:t>
      </w:r>
      <w:r>
        <w:rPr>
          <w:rFonts w:ascii="Garamond" w:hAnsi="Garamond"/>
          <w:color w:val="000000"/>
          <w:sz w:val="24"/>
        </w:rPr>
        <w:t xml:space="preserve">within-meadow </w:t>
      </w:r>
      <w:r w:rsidRPr="00844E41">
        <w:rPr>
          <w:rFonts w:ascii="Garamond" w:hAnsi="Garamond"/>
          <w:color w:val="000000"/>
          <w:sz w:val="24"/>
        </w:rPr>
        <w:t xml:space="preserve">beta </w:t>
      </w:r>
      <w:r>
        <w:rPr>
          <w:rFonts w:ascii="Garamond" w:hAnsi="Garamond"/>
          <w:color w:val="000000"/>
          <w:sz w:val="24"/>
        </w:rPr>
        <w:t xml:space="preserve">diversity, such that a </w:t>
      </w:r>
      <w:r w:rsidRPr="00844E41">
        <w:rPr>
          <w:rFonts w:ascii="Garamond" w:hAnsi="Garamond"/>
          <w:color w:val="000000"/>
          <w:sz w:val="24"/>
        </w:rPr>
        <w:t xml:space="preserve">larger </w:t>
      </w:r>
      <w:r>
        <w:rPr>
          <w:rFonts w:ascii="Garamond" w:hAnsi="Garamond"/>
          <w:color w:val="000000"/>
          <w:sz w:val="24"/>
        </w:rPr>
        <w:t>polygon indicates greater beta diversity among the plots sampled from that meadow. O</w:t>
      </w:r>
      <w:r w:rsidRPr="00844E41">
        <w:rPr>
          <w:rFonts w:ascii="Garamond" w:hAnsi="Garamond"/>
          <w:color w:val="000000"/>
          <w:sz w:val="24"/>
        </w:rPr>
        <w:t xml:space="preserve">verlap </w:t>
      </w:r>
      <w:r>
        <w:rPr>
          <w:rFonts w:ascii="Garamond" w:hAnsi="Garamond"/>
          <w:color w:val="000000"/>
          <w:sz w:val="24"/>
        </w:rPr>
        <w:t>of polygons indicates similar species composition and relative abundance from plots sampled within different meadows</w:t>
      </w:r>
      <w:r w:rsidRPr="00844E41">
        <w:rPr>
          <w:rFonts w:ascii="Garamond" w:hAnsi="Garamond"/>
          <w:color w:val="000000"/>
          <w:sz w:val="24"/>
        </w:rPr>
        <w:t xml:space="preserve">. </w:t>
      </w:r>
      <w:r>
        <w:rPr>
          <w:rFonts w:ascii="Garamond" w:hAnsi="Garamond"/>
          <w:color w:val="000000"/>
          <w:sz w:val="24"/>
        </w:rPr>
        <w:t>First two letters of polygon labels are the site codes, given in Table 1 and Figure 1, and the third letter indicates the time period sampled (A = May, C = July, and E = August).</w:t>
      </w:r>
      <w:r w:rsidR="00233B37">
        <w:rPr>
          <w:b/>
          <w:noProof/>
          <w:lang w:val="en-US"/>
        </w:rPr>
        <w:drawing>
          <wp:inline distT="0" distB="0" distL="0" distR="0" wp14:anchorId="0C553DF3" wp14:editId="3D363E96">
            <wp:extent cx="5791200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ABB" w:rsidSect="00CF5ABB">
      <w:pgSz w:w="12242" w:h="15842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D37DA" w14:textId="77777777" w:rsidR="00E77F69" w:rsidRDefault="00E77F69" w:rsidP="00CF5ABB">
      <w:pPr>
        <w:spacing w:after="0" w:line="240" w:lineRule="auto"/>
      </w:pPr>
      <w:r>
        <w:separator/>
      </w:r>
    </w:p>
  </w:endnote>
  <w:endnote w:type="continuationSeparator" w:id="0">
    <w:p w14:paraId="25892F99" w14:textId="77777777" w:rsidR="00E77F69" w:rsidRDefault="00E77F69" w:rsidP="00CF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B8D4C" w14:textId="77777777" w:rsidR="0019463F" w:rsidRDefault="0019463F" w:rsidP="008B1F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88390" w14:textId="77777777" w:rsidR="0019463F" w:rsidRDefault="0019463F" w:rsidP="00CF5AB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BD708" w14:textId="77777777" w:rsidR="0019463F" w:rsidRDefault="0019463F" w:rsidP="008B1F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02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C53754" w14:textId="77777777" w:rsidR="0019463F" w:rsidRDefault="0019463F" w:rsidP="00CF5A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A6E98" w14:textId="77777777" w:rsidR="00E77F69" w:rsidRDefault="00E77F69" w:rsidP="00CF5ABB">
      <w:pPr>
        <w:spacing w:after="0" w:line="240" w:lineRule="auto"/>
      </w:pPr>
      <w:r>
        <w:separator/>
      </w:r>
    </w:p>
  </w:footnote>
  <w:footnote w:type="continuationSeparator" w:id="0">
    <w:p w14:paraId="4EB20A20" w14:textId="77777777" w:rsidR="00E77F69" w:rsidRDefault="00E77F69" w:rsidP="00CF5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BB"/>
    <w:rsid w:val="00047285"/>
    <w:rsid w:val="000629B5"/>
    <w:rsid w:val="0006769E"/>
    <w:rsid w:val="0009453B"/>
    <w:rsid w:val="000D24F7"/>
    <w:rsid w:val="001173BB"/>
    <w:rsid w:val="00144B88"/>
    <w:rsid w:val="00145B52"/>
    <w:rsid w:val="00160261"/>
    <w:rsid w:val="0019463F"/>
    <w:rsid w:val="001C31D9"/>
    <w:rsid w:val="00207B73"/>
    <w:rsid w:val="00207F9F"/>
    <w:rsid w:val="00233B37"/>
    <w:rsid w:val="002526F2"/>
    <w:rsid w:val="00273445"/>
    <w:rsid w:val="002F1DF0"/>
    <w:rsid w:val="002F65F7"/>
    <w:rsid w:val="00320BF0"/>
    <w:rsid w:val="00367CBA"/>
    <w:rsid w:val="00426455"/>
    <w:rsid w:val="00445872"/>
    <w:rsid w:val="00465C4E"/>
    <w:rsid w:val="005623AE"/>
    <w:rsid w:val="00564529"/>
    <w:rsid w:val="00573E9C"/>
    <w:rsid w:val="0058232E"/>
    <w:rsid w:val="0058308B"/>
    <w:rsid w:val="005A4DAB"/>
    <w:rsid w:val="005B4AEC"/>
    <w:rsid w:val="005D4167"/>
    <w:rsid w:val="005E158B"/>
    <w:rsid w:val="0061170F"/>
    <w:rsid w:val="006617E7"/>
    <w:rsid w:val="006710D5"/>
    <w:rsid w:val="00693C3B"/>
    <w:rsid w:val="006D08CE"/>
    <w:rsid w:val="006F0CE7"/>
    <w:rsid w:val="007142D6"/>
    <w:rsid w:val="00720190"/>
    <w:rsid w:val="00844E41"/>
    <w:rsid w:val="008458DA"/>
    <w:rsid w:val="008731C6"/>
    <w:rsid w:val="00875F81"/>
    <w:rsid w:val="008A473A"/>
    <w:rsid w:val="008B1F24"/>
    <w:rsid w:val="008C318E"/>
    <w:rsid w:val="008D5FE7"/>
    <w:rsid w:val="0093262E"/>
    <w:rsid w:val="00964E87"/>
    <w:rsid w:val="009B3C93"/>
    <w:rsid w:val="00A16448"/>
    <w:rsid w:val="00A31723"/>
    <w:rsid w:val="00A445EA"/>
    <w:rsid w:val="00A82A6F"/>
    <w:rsid w:val="00B302DB"/>
    <w:rsid w:val="00BF2A34"/>
    <w:rsid w:val="00CB17B1"/>
    <w:rsid w:val="00CD1463"/>
    <w:rsid w:val="00CF5ABB"/>
    <w:rsid w:val="00D47B62"/>
    <w:rsid w:val="00D72F02"/>
    <w:rsid w:val="00D7573F"/>
    <w:rsid w:val="00E116A7"/>
    <w:rsid w:val="00E22233"/>
    <w:rsid w:val="00E766C7"/>
    <w:rsid w:val="00E77F69"/>
    <w:rsid w:val="00E917D3"/>
    <w:rsid w:val="00E97316"/>
    <w:rsid w:val="00EB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697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BB"/>
    <w:pPr>
      <w:spacing w:after="200" w:line="276" w:lineRule="auto"/>
    </w:pPr>
    <w:rPr>
      <w:rFonts w:asciiTheme="minorHAnsi" w:eastAsiaTheme="minorHAnsi" w:hAnsi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ABB"/>
    <w:rPr>
      <w:rFonts w:asciiTheme="minorHAnsi" w:eastAsiaTheme="minorHAnsi" w:hAnsi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F5A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ABB"/>
    <w:rPr>
      <w:rFonts w:asciiTheme="minorHAnsi" w:eastAsiaTheme="minorHAnsi" w:hAnsiTheme="minorHAnsi"/>
      <w:sz w:val="22"/>
      <w:szCs w:val="2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CF5ABB"/>
  </w:style>
  <w:style w:type="character" w:styleId="CommentReference">
    <w:name w:val="annotation reference"/>
    <w:basedOn w:val="DefaultParagraphFont"/>
    <w:uiPriority w:val="99"/>
    <w:semiHidden/>
    <w:unhideWhenUsed/>
    <w:rsid w:val="00CF5A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A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ABB"/>
    <w:rPr>
      <w:rFonts w:asciiTheme="minorHAnsi" w:eastAsiaTheme="minorHAnsi" w:hAnsiTheme="minorHAnsi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A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BB"/>
    <w:rPr>
      <w:rFonts w:ascii="Lucida Grande" w:eastAsiaTheme="minorHAnsi" w:hAnsi="Lucida Grande" w:cs="Lucida Grande"/>
      <w:sz w:val="18"/>
      <w:szCs w:val="18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ABB"/>
    <w:rPr>
      <w:rFonts w:asciiTheme="minorHAnsi" w:eastAsiaTheme="minorHAnsi" w:hAnsiTheme="minorHAnsi"/>
      <w:b/>
      <w:bCs/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11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BB"/>
    <w:pPr>
      <w:spacing w:after="200" w:line="276" w:lineRule="auto"/>
    </w:pPr>
    <w:rPr>
      <w:rFonts w:asciiTheme="minorHAnsi" w:eastAsiaTheme="minorHAnsi" w:hAnsi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ABB"/>
    <w:rPr>
      <w:rFonts w:asciiTheme="minorHAnsi" w:eastAsiaTheme="minorHAnsi" w:hAnsi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F5A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ABB"/>
    <w:rPr>
      <w:rFonts w:asciiTheme="minorHAnsi" w:eastAsiaTheme="minorHAnsi" w:hAnsiTheme="minorHAnsi"/>
      <w:sz w:val="22"/>
      <w:szCs w:val="2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CF5ABB"/>
  </w:style>
  <w:style w:type="character" w:styleId="CommentReference">
    <w:name w:val="annotation reference"/>
    <w:basedOn w:val="DefaultParagraphFont"/>
    <w:uiPriority w:val="99"/>
    <w:semiHidden/>
    <w:unhideWhenUsed/>
    <w:rsid w:val="00CF5A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A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ABB"/>
    <w:rPr>
      <w:rFonts w:asciiTheme="minorHAnsi" w:eastAsiaTheme="minorHAnsi" w:hAnsiTheme="minorHAnsi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A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ABB"/>
    <w:rPr>
      <w:rFonts w:ascii="Lucida Grande" w:eastAsiaTheme="minorHAnsi" w:hAnsi="Lucida Grande" w:cs="Lucida Grande"/>
      <w:sz w:val="18"/>
      <w:szCs w:val="18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ABB"/>
    <w:rPr>
      <w:rFonts w:asciiTheme="minorHAnsi" w:eastAsiaTheme="minorHAnsi" w:hAnsiTheme="minorHAnsi"/>
      <w:b/>
      <w:bCs/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11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O'Connor</dc:creator>
  <cp:lastModifiedBy>Nicole</cp:lastModifiedBy>
  <cp:revision>6</cp:revision>
  <dcterms:created xsi:type="dcterms:W3CDTF">2015-10-05T14:12:00Z</dcterms:created>
  <dcterms:modified xsi:type="dcterms:W3CDTF">2015-10-05T16:58:00Z</dcterms:modified>
</cp:coreProperties>
</file>